
<file path=[Content_Types].xml><?xml version="1.0" encoding="utf-8"?>
<Types xmlns="http://schemas.openxmlformats.org/package/2006/content-types">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3165A" w14:textId="77777777" w:rsidR="00CA456E" w:rsidRDefault="00CA456E" w:rsidP="009F6527">
      <w:pPr>
        <w:pStyle w:val="BoeingSignature"/>
        <w:jc w:val="left"/>
      </w:pPr>
      <w:bookmarkStart w:id="0" w:name="_Toc141174790"/>
      <w:bookmarkStart w:id="1" w:name="_Toc144775201"/>
      <w:bookmarkStart w:id="2" w:name="_Toc144782127"/>
      <w:bookmarkStart w:id="3" w:name="_Toc144797338"/>
      <w:bookmarkStart w:id="4" w:name="_Toc146697773"/>
      <w:bookmarkStart w:id="5" w:name="_Toc146698381"/>
      <w:bookmarkStart w:id="6" w:name="_Toc146962061"/>
      <w:bookmarkStart w:id="7" w:name="_Toc147036497"/>
      <w:bookmarkStart w:id="8" w:name="_Toc147038828"/>
      <w:bookmarkStart w:id="9" w:name="_Toc147042814"/>
      <w:bookmarkStart w:id="10" w:name="_Toc151966329"/>
      <w:bookmarkStart w:id="11" w:name="_Toc158093907"/>
      <w:bookmarkStart w:id="12" w:name="_Toc158450694"/>
      <w:bookmarkStart w:id="13" w:name="_Toc158535409"/>
      <w:bookmarkStart w:id="14" w:name="_Toc158536493"/>
      <w:bookmarkStart w:id="15" w:name="_Toc172957472"/>
      <w:bookmarkStart w:id="16" w:name="_Toc173226803"/>
      <w:bookmarkStart w:id="17" w:name="_Toc182023373"/>
      <w:bookmarkStart w:id="18" w:name="_Toc182038500"/>
      <w:bookmarkStart w:id="19" w:name="_Toc187120217"/>
      <w:bookmarkStart w:id="20" w:name="_Toc220914128"/>
      <w:bookmarkStart w:id="21" w:name="_Toc226180274"/>
      <w:bookmarkStart w:id="22" w:name="_Toc234045671"/>
      <w:bookmarkStart w:id="23" w:name="_Toc234825457"/>
      <w:bookmarkStart w:id="24" w:name="_Toc234908449"/>
      <w:bookmarkStart w:id="25" w:name="_Toc234911324"/>
      <w:bookmarkStart w:id="26" w:name="_Toc255979071"/>
    </w:p>
    <w:p w14:paraId="030D768E" w14:textId="77777777" w:rsidR="009F6527" w:rsidRDefault="008525E6" w:rsidP="009F6527">
      <w:pPr>
        <w:pStyle w:val="BoeingSignature"/>
        <w:jc w:val="left"/>
      </w:pPr>
      <w:r>
        <w:rPr>
          <w:noProof/>
        </w:rPr>
        <w:drawing>
          <wp:inline distT="0" distB="0" distL="0" distR="0" wp14:anchorId="091AC5F8" wp14:editId="632982A6">
            <wp:extent cx="1250950" cy="28448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250950" cy="284480"/>
                    </a:xfrm>
                    <a:prstGeom prst="rect">
                      <a:avLst/>
                    </a:prstGeom>
                    <a:noFill/>
                    <a:ln w="9525">
                      <a:noFill/>
                      <a:miter lim="800000"/>
                      <a:headEnd/>
                      <a:tailEnd/>
                    </a:ln>
                  </pic:spPr>
                </pic:pic>
              </a:graphicData>
            </a:graphic>
          </wp:inline>
        </w:drawing>
      </w:r>
    </w:p>
    <w:p w14:paraId="3689E2CE" w14:textId="77777777" w:rsidR="009F6527" w:rsidRPr="004E2CD8" w:rsidRDefault="009F6527" w:rsidP="009F6527">
      <w:pPr>
        <w:pStyle w:val="Header"/>
        <w:pBdr>
          <w:bottom w:val="none" w:sz="0" w:space="0" w:color="auto"/>
        </w:pBdr>
        <w:jc w:val="center"/>
        <w:rPr>
          <w:sz w:val="24"/>
          <w:szCs w:val="24"/>
        </w:rPr>
      </w:pPr>
      <w:r w:rsidRPr="004E2CD8">
        <w:rPr>
          <w:sz w:val="24"/>
          <w:szCs w:val="24"/>
        </w:rPr>
        <w:t>CAGE Code 81205</w:t>
      </w:r>
    </w:p>
    <w:p w14:paraId="62CEBBAC" w14:textId="77777777" w:rsidR="009F6527" w:rsidRDefault="009F6527" w:rsidP="00427F8F">
      <w:pPr>
        <w:pStyle w:val="DocumentTitle"/>
        <w:tabs>
          <w:tab w:val="center" w:pos="4392"/>
          <w:tab w:val="left" w:pos="7356"/>
        </w:tabs>
        <w:spacing w:before="120"/>
        <w:ind w:left="0"/>
        <w:outlineLvl w:val="0"/>
      </w:pPr>
    </w:p>
    <w:p w14:paraId="3002A73A" w14:textId="77777777" w:rsidR="00392FF1" w:rsidRDefault="00392FF1" w:rsidP="00427F8F">
      <w:pPr>
        <w:pStyle w:val="DocumentTitle"/>
        <w:tabs>
          <w:tab w:val="center" w:pos="4392"/>
          <w:tab w:val="left" w:pos="7356"/>
        </w:tabs>
        <w:spacing w:before="120"/>
        <w:ind w:left="0"/>
        <w:outlineLvl w:val="0"/>
      </w:pPr>
    </w:p>
    <w:p w14:paraId="70D62B91" w14:textId="77777777" w:rsidR="00C524F2" w:rsidRPr="00C10540" w:rsidRDefault="007D53F8" w:rsidP="00427F8F">
      <w:pPr>
        <w:pStyle w:val="DocumentTitle"/>
        <w:tabs>
          <w:tab w:val="center" w:pos="4392"/>
          <w:tab w:val="left" w:pos="7356"/>
        </w:tabs>
        <w:spacing w:before="120"/>
        <w:ind w:left="0"/>
        <w:outlineLvl w:val="0"/>
      </w:pPr>
      <w:r>
        <w:t>Cabin Service</w:t>
      </w:r>
      <w:r w:rsidR="005C02EB">
        <w:t>s System (CSS)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004929A6">
        <w:br/>
      </w:r>
      <w:r w:rsidR="00332926">
        <w:t xml:space="preserve">Airline Configuration Database Generator (ACDG) Requirements: </w:t>
      </w:r>
      <w:r w:rsidR="0091316B">
        <w:t xml:space="preserve"> </w:t>
      </w:r>
      <w:r w:rsidR="00104AB6">
        <w:t xml:space="preserve">ACDG </w:t>
      </w:r>
      <w:r w:rsidR="00105CA9">
        <w:t>Host</w:t>
      </w:r>
      <w:r w:rsidR="0044716E">
        <w:t xml:space="preserve"> </w:t>
      </w:r>
      <w:bookmarkEnd w:id="21"/>
      <w:bookmarkEnd w:id="22"/>
      <w:bookmarkEnd w:id="23"/>
      <w:bookmarkEnd w:id="24"/>
      <w:bookmarkEnd w:id="25"/>
      <w:bookmarkEnd w:id="26"/>
    </w:p>
    <w:tbl>
      <w:tblPr>
        <w:tblW w:w="0" w:type="auto"/>
        <w:tblInd w:w="1098" w:type="dxa"/>
        <w:tblLayout w:type="fixed"/>
        <w:tblLook w:val="0000" w:firstRow="0" w:lastRow="0" w:firstColumn="0" w:lastColumn="0" w:noHBand="0" w:noVBand="0"/>
      </w:tblPr>
      <w:tblGrid>
        <w:gridCol w:w="2563"/>
        <w:gridCol w:w="2448"/>
        <w:gridCol w:w="2448"/>
      </w:tblGrid>
      <w:tr w:rsidR="00C524F2" w:rsidRPr="00C10540" w14:paraId="65D2F7FF" w14:textId="77777777">
        <w:tc>
          <w:tcPr>
            <w:tcW w:w="2563" w:type="dxa"/>
          </w:tcPr>
          <w:p w14:paraId="63524F29" w14:textId="77777777" w:rsidR="00C524F2" w:rsidRPr="00C10540" w:rsidRDefault="00C524F2">
            <w:pPr>
              <w:spacing w:before="480" w:after="0"/>
              <w:jc w:val="center"/>
              <w:rPr>
                <w:rFonts w:ascii="Arial" w:hAnsi="Arial"/>
                <w:sz w:val="16"/>
              </w:rPr>
            </w:pPr>
            <w:r w:rsidRPr="00C10540">
              <w:rPr>
                <w:rFonts w:ascii="Arial" w:hAnsi="Arial"/>
                <w:sz w:val="16"/>
              </w:rPr>
              <w:t>DOCUMENT NUMBER:</w:t>
            </w:r>
          </w:p>
        </w:tc>
        <w:tc>
          <w:tcPr>
            <w:tcW w:w="2448" w:type="dxa"/>
          </w:tcPr>
          <w:p w14:paraId="67B3D0E7" w14:textId="77777777" w:rsidR="00C524F2" w:rsidRPr="00C10540" w:rsidRDefault="00C524F2">
            <w:pPr>
              <w:spacing w:before="480" w:after="0"/>
              <w:jc w:val="center"/>
              <w:rPr>
                <w:rFonts w:ascii="Arial" w:hAnsi="Arial"/>
                <w:sz w:val="16"/>
              </w:rPr>
            </w:pPr>
            <w:r w:rsidRPr="00C10540">
              <w:rPr>
                <w:rFonts w:ascii="Arial" w:hAnsi="Arial"/>
                <w:sz w:val="16"/>
              </w:rPr>
              <w:t>RELEASE/REVISION:</w:t>
            </w:r>
          </w:p>
        </w:tc>
        <w:tc>
          <w:tcPr>
            <w:tcW w:w="2448" w:type="dxa"/>
          </w:tcPr>
          <w:p w14:paraId="7862152B" w14:textId="77777777" w:rsidR="00C524F2" w:rsidRPr="00C10540" w:rsidRDefault="00C524F2">
            <w:pPr>
              <w:spacing w:before="480" w:after="0"/>
              <w:jc w:val="center"/>
              <w:rPr>
                <w:rFonts w:ascii="Arial" w:hAnsi="Arial"/>
                <w:b/>
              </w:rPr>
            </w:pPr>
            <w:r w:rsidRPr="00C10540">
              <w:rPr>
                <w:rFonts w:ascii="Arial" w:hAnsi="Arial"/>
                <w:sz w:val="16"/>
              </w:rPr>
              <w:t>RELEASE/REVISION DATE:</w:t>
            </w:r>
          </w:p>
        </w:tc>
      </w:tr>
      <w:tr w:rsidR="00C524F2" w:rsidRPr="00C10540" w14:paraId="7878B40F" w14:textId="77777777">
        <w:tc>
          <w:tcPr>
            <w:tcW w:w="2563" w:type="dxa"/>
          </w:tcPr>
          <w:p w14:paraId="6980E8B2" w14:textId="77777777" w:rsidR="00C524F2" w:rsidRPr="00037349" w:rsidRDefault="0058162E">
            <w:pPr>
              <w:spacing w:before="60" w:after="0"/>
              <w:jc w:val="center"/>
              <w:rPr>
                <w:rFonts w:ascii="Arial" w:hAnsi="Arial"/>
                <w:b/>
                <w:bCs/>
                <w:szCs w:val="24"/>
              </w:rPr>
            </w:pPr>
            <w:r>
              <w:rPr>
                <w:rFonts w:ascii="Arial" w:hAnsi="Arial" w:cs="Arial"/>
                <w:b/>
                <w:bCs/>
                <w:color w:val="000000"/>
                <w:szCs w:val="24"/>
              </w:rPr>
              <w:t>D620Z012</w:t>
            </w:r>
            <w:r w:rsidR="00037349" w:rsidRPr="00037349">
              <w:rPr>
                <w:rFonts w:ascii="Arial" w:hAnsi="Arial" w:cs="Arial"/>
                <w:b/>
                <w:bCs/>
                <w:color w:val="000000"/>
                <w:szCs w:val="24"/>
              </w:rPr>
              <w:t>-</w:t>
            </w:r>
            <w:r w:rsidR="002D5977">
              <w:rPr>
                <w:rFonts w:ascii="Arial" w:hAnsi="Arial" w:cs="Arial"/>
                <w:b/>
                <w:bCs/>
                <w:color w:val="000000"/>
                <w:szCs w:val="24"/>
              </w:rPr>
              <w:t>09</w:t>
            </w:r>
          </w:p>
        </w:tc>
        <w:tc>
          <w:tcPr>
            <w:tcW w:w="2448" w:type="dxa"/>
          </w:tcPr>
          <w:p w14:paraId="116BE68F" w14:textId="77777777" w:rsidR="00C524F2" w:rsidRPr="00C10540" w:rsidRDefault="00E0517B">
            <w:pPr>
              <w:spacing w:before="60" w:after="0"/>
              <w:jc w:val="center"/>
              <w:rPr>
                <w:rFonts w:ascii="Arial" w:hAnsi="Arial"/>
                <w:b/>
              </w:rPr>
            </w:pPr>
            <w:r>
              <w:rPr>
                <w:rFonts w:ascii="Arial" w:hAnsi="Arial"/>
                <w:b/>
              </w:rPr>
              <w:t>B</w:t>
            </w:r>
          </w:p>
        </w:tc>
        <w:tc>
          <w:tcPr>
            <w:tcW w:w="2448" w:type="dxa"/>
          </w:tcPr>
          <w:p w14:paraId="7378B305" w14:textId="77777777" w:rsidR="00C524F2" w:rsidRPr="0034061B" w:rsidRDefault="00C524F2">
            <w:pPr>
              <w:spacing w:before="60" w:after="0"/>
              <w:jc w:val="center"/>
              <w:rPr>
                <w:rFonts w:ascii="Arial" w:hAnsi="Arial"/>
                <w:b/>
              </w:rPr>
            </w:pPr>
          </w:p>
        </w:tc>
      </w:tr>
    </w:tbl>
    <w:p w14:paraId="49A09D5B" w14:textId="77777777" w:rsidR="00C524F2" w:rsidRPr="00C10540" w:rsidRDefault="00C524F2" w:rsidP="0002156D">
      <w:pPr>
        <w:spacing w:before="960"/>
        <w:ind w:left="720"/>
        <w:jc w:val="center"/>
        <w:rPr>
          <w:rFonts w:ascii="Arial" w:hAnsi="Arial"/>
          <w:sz w:val="16"/>
        </w:rPr>
      </w:pPr>
      <w:r w:rsidRPr="00C10540">
        <w:rPr>
          <w:rFonts w:ascii="Arial" w:hAnsi="Arial"/>
          <w:sz w:val="16"/>
        </w:rPr>
        <w:t>CONTENT OWNER:</w:t>
      </w:r>
    </w:p>
    <w:p w14:paraId="31C19A48" w14:textId="77777777" w:rsidR="00C524F2" w:rsidRPr="00C10540" w:rsidRDefault="007D53F8">
      <w:pPr>
        <w:ind w:left="720"/>
        <w:jc w:val="center"/>
        <w:rPr>
          <w:rFonts w:ascii="Arial" w:hAnsi="Arial"/>
          <w:b/>
          <w:sz w:val="20"/>
        </w:rPr>
      </w:pPr>
      <w:r>
        <w:rPr>
          <w:rFonts w:ascii="Arial" w:hAnsi="Arial"/>
          <w:b/>
          <w:sz w:val="20"/>
        </w:rPr>
        <w:t>Cabin Systems Core Integration (66-Z</w:t>
      </w:r>
      <w:r w:rsidR="00FB2796">
        <w:rPr>
          <w:rFonts w:ascii="Arial" w:hAnsi="Arial"/>
          <w:b/>
          <w:sz w:val="20"/>
        </w:rPr>
        <w:t>B</w:t>
      </w:r>
      <w:r>
        <w:rPr>
          <w:rFonts w:ascii="Arial" w:hAnsi="Arial"/>
          <w:b/>
          <w:sz w:val="20"/>
        </w:rPr>
        <w:t>-</w:t>
      </w:r>
      <w:r w:rsidR="00FB2796">
        <w:rPr>
          <w:rFonts w:ascii="Arial" w:hAnsi="Arial"/>
          <w:b/>
          <w:sz w:val="20"/>
        </w:rPr>
        <w:t>E421</w:t>
      </w:r>
      <w:r>
        <w:rPr>
          <w:rFonts w:ascii="Arial" w:hAnsi="Arial"/>
          <w:b/>
          <w:sz w:val="20"/>
        </w:rPr>
        <w:t>)</w:t>
      </w:r>
    </w:p>
    <w:p w14:paraId="6B48770C" w14:textId="77777777" w:rsidR="00C524F2" w:rsidRDefault="00C524F2">
      <w:pPr>
        <w:ind w:left="720"/>
        <w:jc w:val="center"/>
        <w:rPr>
          <w:rFonts w:ascii="Arial" w:hAnsi="Arial"/>
          <w:sz w:val="18"/>
        </w:rPr>
      </w:pPr>
      <w:bookmarkStart w:id="27" w:name="_Toc402348704"/>
      <w:bookmarkStart w:id="28" w:name="_Toc404678312"/>
      <w:bookmarkStart w:id="29" w:name="_Toc404681449"/>
      <w:bookmarkStart w:id="30" w:name="_Toc411141965"/>
      <w:bookmarkStart w:id="31" w:name="_Toc411143475"/>
      <w:bookmarkStart w:id="32" w:name="_Toc411159169"/>
      <w:r w:rsidRPr="00C10540">
        <w:rPr>
          <w:rFonts w:ascii="Arial" w:hAnsi="Arial"/>
          <w:sz w:val="18"/>
        </w:rPr>
        <w:t>All future revisions to this document must be approved by the content owner before release.</w:t>
      </w:r>
    </w:p>
    <w:p w14:paraId="560BFEB8" w14:textId="77777777" w:rsidR="0023504B" w:rsidRDefault="0023504B" w:rsidP="0002156D">
      <w:pPr>
        <w:spacing w:before="0"/>
        <w:ind w:left="720"/>
        <w:jc w:val="center"/>
        <w:rPr>
          <w:rFonts w:ascii="Arial" w:hAnsi="Arial"/>
          <w:sz w:val="18"/>
        </w:rPr>
      </w:pPr>
    </w:p>
    <w:p w14:paraId="2537C052" w14:textId="77777777" w:rsidR="0023504B" w:rsidRDefault="0023504B" w:rsidP="0002156D">
      <w:pPr>
        <w:spacing w:before="0"/>
        <w:ind w:left="720"/>
        <w:jc w:val="center"/>
        <w:rPr>
          <w:rFonts w:ascii="Arial" w:hAnsi="Arial"/>
          <w:sz w:val="18"/>
        </w:rPr>
      </w:pPr>
    </w:p>
    <w:p w14:paraId="66D9DDB5" w14:textId="77777777" w:rsidR="0023504B" w:rsidRDefault="0023504B" w:rsidP="0023504B">
      <w:pPr>
        <w:pStyle w:val="TitleCenteredNoTOC"/>
        <w:spacing w:after="0"/>
        <w:rPr>
          <w:b w:val="0"/>
          <w:sz w:val="20"/>
        </w:rPr>
      </w:pPr>
      <w:r w:rsidRPr="00A52F06">
        <w:rPr>
          <w:sz w:val="20"/>
        </w:rPr>
        <w:t xml:space="preserve">EXPORT COMPLIANCE NOTICE </w:t>
      </w:r>
      <w:r w:rsidRPr="00A52F06">
        <w:rPr>
          <w:b w:val="0"/>
          <w:sz w:val="20"/>
        </w:rPr>
        <w:br/>
      </w:r>
    </w:p>
    <w:p w14:paraId="4F1B5360" w14:textId="77777777" w:rsidR="0023504B" w:rsidRDefault="0023504B" w:rsidP="0023504B">
      <w:pPr>
        <w:pStyle w:val="TitleCenteredNoTOC"/>
        <w:spacing w:after="0"/>
        <w:rPr>
          <w:b w:val="0"/>
          <w:sz w:val="20"/>
        </w:rPr>
      </w:pPr>
      <w:r w:rsidRPr="00A52F06">
        <w:rPr>
          <w:b w:val="0"/>
          <w:sz w:val="20"/>
        </w:rPr>
        <w:t xml:space="preserve">THE INFORMATION CONTAINED HEREIN MAY CONTAIN TECHNICAL DATA </w:t>
      </w:r>
      <w:r w:rsidRPr="00A52F06">
        <w:rPr>
          <w:b w:val="0"/>
          <w:sz w:val="20"/>
        </w:rPr>
        <w:br/>
        <w:t xml:space="preserve">WITHIN THE DEFINITION OF THE EXPORT ADMINISTRATION </w:t>
      </w:r>
      <w:r w:rsidRPr="00A52F06">
        <w:rPr>
          <w:b w:val="0"/>
          <w:sz w:val="20"/>
        </w:rPr>
        <w:br/>
        <w:t xml:space="preserve">REGULATIONS, AND AS SUCH MAY BE SUBJECT TO THE EXPORT </w:t>
      </w:r>
      <w:r w:rsidRPr="00A52F06">
        <w:rPr>
          <w:b w:val="0"/>
          <w:sz w:val="20"/>
        </w:rPr>
        <w:br/>
        <w:t xml:space="preserve">CONTROL LAWS OF THE UNITED STATES. </w:t>
      </w:r>
      <w:r w:rsidRPr="00A52F06">
        <w:rPr>
          <w:b w:val="0"/>
          <w:sz w:val="20"/>
        </w:rPr>
        <w:br/>
        <w:t xml:space="preserve">TRANSFER OF THIS DATA BY ANY MEANS TO UNAUTHORIZED PERSONS, </w:t>
      </w:r>
      <w:r w:rsidRPr="00A52F06">
        <w:rPr>
          <w:b w:val="0"/>
          <w:sz w:val="20"/>
        </w:rPr>
        <w:br/>
        <w:t xml:space="preserve">AS DEFINED BY THESE LAWS, WHETHER IN THE UNITED STATES OR </w:t>
      </w:r>
      <w:r w:rsidRPr="00A52F06">
        <w:rPr>
          <w:b w:val="0"/>
          <w:sz w:val="20"/>
        </w:rPr>
        <w:br/>
        <w:t xml:space="preserve">ABROAD, WITHOUT AN EXPORT LICENSE OR OTHER APPROVAL FROM THE </w:t>
      </w:r>
      <w:r w:rsidRPr="00A52F06">
        <w:rPr>
          <w:b w:val="0"/>
          <w:sz w:val="20"/>
        </w:rPr>
        <w:br/>
      </w:r>
      <w:smartTag w:uri="urn:schemas-microsoft-com:office:smarttags" w:element="place">
        <w:smartTag w:uri="urn:schemas-microsoft-com:office:smarttags" w:element="country-region">
          <w:r w:rsidRPr="00A52F06">
            <w:rPr>
              <w:b w:val="0"/>
              <w:sz w:val="20"/>
            </w:rPr>
            <w:t>U.S.</w:t>
          </w:r>
        </w:smartTag>
      </w:smartTag>
      <w:r w:rsidRPr="00A52F06">
        <w:rPr>
          <w:b w:val="0"/>
          <w:sz w:val="20"/>
        </w:rPr>
        <w:t xml:space="preserve"> DEPARTMENT OF COMMERCE IS EXPRESSLY PROHI</w:t>
      </w:r>
      <w:r w:rsidR="00B8160B">
        <w:rPr>
          <w:b w:val="0"/>
          <w:sz w:val="20"/>
        </w:rPr>
        <w:t>BITE</w:t>
      </w:r>
      <w:r w:rsidRPr="00A52F06">
        <w:rPr>
          <w:b w:val="0"/>
          <w:sz w:val="20"/>
        </w:rPr>
        <w:t xml:space="preserve">D. </w:t>
      </w:r>
      <w:r w:rsidRPr="00A52F06">
        <w:rPr>
          <w:b w:val="0"/>
          <w:sz w:val="20"/>
        </w:rPr>
        <w:br/>
      </w:r>
    </w:p>
    <w:p w14:paraId="665A75EB" w14:textId="77777777" w:rsidR="0023504B" w:rsidRDefault="0023504B" w:rsidP="0002156D">
      <w:pPr>
        <w:spacing w:after="0"/>
        <w:jc w:val="center"/>
        <w:rPr>
          <w:b/>
          <w:sz w:val="20"/>
        </w:rPr>
      </w:pPr>
      <w:r w:rsidRPr="00A52F06">
        <w:rPr>
          <w:b/>
          <w:sz w:val="20"/>
        </w:rPr>
        <w:t>ECCN: 9E991</w:t>
      </w:r>
    </w:p>
    <w:p w14:paraId="376AB5BA" w14:textId="77777777" w:rsidR="0002156D" w:rsidRDefault="0002156D" w:rsidP="0002156D">
      <w:pPr>
        <w:spacing w:before="0" w:after="0"/>
        <w:jc w:val="center"/>
        <w:rPr>
          <w:b/>
          <w:sz w:val="20"/>
        </w:rPr>
      </w:pPr>
    </w:p>
    <w:p w14:paraId="13CA75FE" w14:textId="77777777" w:rsidR="0002156D" w:rsidRPr="00C10540" w:rsidRDefault="0002156D" w:rsidP="0002156D">
      <w:pPr>
        <w:framePr w:w="8439" w:h="649" w:hRule="exact" w:hSpace="187" w:wrap="around" w:hAnchor="page" w:x="2310" w:yAlign="bottom"/>
        <w:jc w:val="center"/>
      </w:pPr>
      <w:r w:rsidRPr="00C10540">
        <w:rPr>
          <w:rFonts w:ascii="Arial" w:hAnsi="Arial"/>
          <w:sz w:val="16"/>
        </w:rPr>
        <w:t>The information contained herein is PROPRIETARY to The Boeing Company and shall not be reproduced or disclosed in whole or in part or used for any purpose except when the user possesses direct, written authorization from The Boeing Company.</w:t>
      </w:r>
    </w:p>
    <w:p w14:paraId="591D4772" w14:textId="77777777" w:rsidR="0002156D" w:rsidRDefault="0002156D" w:rsidP="0002156D">
      <w:pPr>
        <w:spacing w:before="0" w:after="0"/>
        <w:jc w:val="center"/>
        <w:rPr>
          <w:b/>
          <w:sz w:val="20"/>
        </w:rPr>
      </w:pPr>
    </w:p>
    <w:p w14:paraId="534AC6C4" w14:textId="77777777" w:rsidR="00C524F2" w:rsidRPr="00C10540" w:rsidRDefault="00C524F2">
      <w:pPr>
        <w:framePr w:w="8439" w:h="649" w:hRule="exact" w:hSpace="187" w:wrap="around" w:hAnchor="page" w:x="2310" w:yAlign="bottom"/>
        <w:jc w:val="center"/>
      </w:pPr>
      <w:r w:rsidRPr="00C10540">
        <w:rPr>
          <w:rFonts w:ascii="Arial" w:hAnsi="Arial"/>
          <w:sz w:val="16"/>
        </w:rPr>
        <w:t>The information contained herein is PROPRIETARY to The Boeing Company and shall not be reproduced or disclosed in whole or in part or used for any purpose except when the user possesses direct, written authorization from The Boeing Company.</w:t>
      </w:r>
    </w:p>
    <w:bookmarkEnd w:id="27"/>
    <w:bookmarkEnd w:id="28"/>
    <w:bookmarkEnd w:id="29"/>
    <w:bookmarkEnd w:id="30"/>
    <w:bookmarkEnd w:id="31"/>
    <w:bookmarkEnd w:id="32"/>
    <w:p w14:paraId="76B82BAF" w14:textId="77777777" w:rsidR="00F34E94" w:rsidRPr="00C10540" w:rsidRDefault="00F34E94" w:rsidP="00F34E94">
      <w:pPr>
        <w:pStyle w:val="TitleCenteredNoTOC"/>
        <w:tabs>
          <w:tab w:val="center" w:pos="4320"/>
          <w:tab w:val="left" w:pos="6487"/>
        </w:tabs>
      </w:pPr>
      <w:r w:rsidRPr="00C10540">
        <w:t>Document Information</w:t>
      </w:r>
    </w:p>
    <w:tbl>
      <w:tblPr>
        <w:tblW w:w="0" w:type="auto"/>
        <w:jc w:val="center"/>
        <w:tblLayout w:type="fixed"/>
        <w:tblLook w:val="0000" w:firstRow="0" w:lastRow="0" w:firstColumn="0" w:lastColumn="0" w:noHBand="0" w:noVBand="0"/>
      </w:tblPr>
      <w:tblGrid>
        <w:gridCol w:w="33"/>
        <w:gridCol w:w="2002"/>
        <w:gridCol w:w="845"/>
        <w:gridCol w:w="2741"/>
        <w:gridCol w:w="139"/>
        <w:gridCol w:w="135"/>
        <w:gridCol w:w="1195"/>
        <w:gridCol w:w="245"/>
        <w:gridCol w:w="1305"/>
        <w:gridCol w:w="106"/>
      </w:tblGrid>
      <w:tr w:rsidR="00F34E94" w:rsidRPr="00C10540" w14:paraId="6163A78A" w14:textId="77777777" w:rsidTr="009461DD">
        <w:trPr>
          <w:gridAfter w:val="1"/>
          <w:wAfter w:w="106" w:type="dxa"/>
          <w:jc w:val="center"/>
        </w:trPr>
        <w:tc>
          <w:tcPr>
            <w:tcW w:w="2880" w:type="dxa"/>
            <w:gridSpan w:val="3"/>
            <w:tcBorders>
              <w:top w:val="single" w:sz="6" w:space="0" w:color="auto"/>
              <w:left w:val="single" w:sz="6" w:space="0" w:color="auto"/>
              <w:bottom w:val="single" w:sz="6" w:space="0" w:color="auto"/>
              <w:right w:val="single" w:sz="6" w:space="0" w:color="auto"/>
            </w:tcBorders>
          </w:tcPr>
          <w:p w14:paraId="1270DAA7" w14:textId="77777777" w:rsidR="00F34E94" w:rsidRPr="00C10540" w:rsidRDefault="00F34E94" w:rsidP="009461DD">
            <w:pPr>
              <w:pStyle w:val="TableText"/>
              <w:rPr>
                <w:b/>
                <w:sz w:val="16"/>
              </w:rPr>
            </w:pPr>
            <w:r w:rsidRPr="00C10540">
              <w:rPr>
                <w:b/>
                <w:sz w:val="16"/>
              </w:rPr>
              <w:t>Document Type</w:t>
            </w:r>
          </w:p>
          <w:p w14:paraId="0E80F8BC" w14:textId="77777777" w:rsidR="00F34E94" w:rsidRPr="00C10540" w:rsidRDefault="00F34E94" w:rsidP="009461DD">
            <w:pPr>
              <w:pStyle w:val="TableText"/>
              <w:rPr>
                <w:rFonts w:ascii="Times New Roman" w:hAnsi="Times New Roman"/>
              </w:rPr>
            </w:pPr>
            <w:r w:rsidRPr="00C10540">
              <w:rPr>
                <w:rFonts w:ascii="Times New Roman" w:hAnsi="Times New Roman"/>
              </w:rPr>
              <w:t>Formal</w:t>
            </w:r>
          </w:p>
        </w:tc>
        <w:tc>
          <w:tcPr>
            <w:tcW w:w="2880" w:type="dxa"/>
            <w:gridSpan w:val="2"/>
            <w:tcBorders>
              <w:top w:val="single" w:sz="6" w:space="0" w:color="auto"/>
              <w:left w:val="single" w:sz="6" w:space="0" w:color="auto"/>
              <w:bottom w:val="single" w:sz="6" w:space="0" w:color="auto"/>
              <w:right w:val="single" w:sz="6" w:space="0" w:color="auto"/>
            </w:tcBorders>
          </w:tcPr>
          <w:p w14:paraId="04D30364" w14:textId="77777777" w:rsidR="00F34E94" w:rsidRPr="00C10540" w:rsidRDefault="00F34E94" w:rsidP="009461DD">
            <w:pPr>
              <w:pStyle w:val="TableText"/>
              <w:rPr>
                <w:b/>
                <w:sz w:val="16"/>
              </w:rPr>
            </w:pPr>
            <w:r w:rsidRPr="00C10540">
              <w:rPr>
                <w:b/>
                <w:sz w:val="16"/>
              </w:rPr>
              <w:t>Original Release Date</w:t>
            </w:r>
          </w:p>
          <w:p w14:paraId="2E35C48F" w14:textId="77777777" w:rsidR="00F34E94" w:rsidRPr="00C10540" w:rsidRDefault="00F34E94" w:rsidP="009461DD">
            <w:pPr>
              <w:pStyle w:val="TableText"/>
              <w:rPr>
                <w:rFonts w:ascii="Times New Roman" w:hAnsi="Times New Roman"/>
              </w:rPr>
            </w:pPr>
          </w:p>
        </w:tc>
        <w:tc>
          <w:tcPr>
            <w:tcW w:w="2880" w:type="dxa"/>
            <w:gridSpan w:val="4"/>
            <w:tcBorders>
              <w:top w:val="single" w:sz="6" w:space="0" w:color="auto"/>
              <w:left w:val="single" w:sz="6" w:space="0" w:color="auto"/>
              <w:bottom w:val="single" w:sz="6" w:space="0" w:color="auto"/>
              <w:right w:val="single" w:sz="6" w:space="0" w:color="auto"/>
            </w:tcBorders>
          </w:tcPr>
          <w:p w14:paraId="5FC26263" w14:textId="77777777" w:rsidR="00F34E94" w:rsidRPr="00C10540" w:rsidRDefault="00F34E94" w:rsidP="009461DD">
            <w:pPr>
              <w:pStyle w:val="TableText"/>
              <w:rPr>
                <w:b/>
                <w:sz w:val="16"/>
              </w:rPr>
            </w:pPr>
            <w:r w:rsidRPr="00C10540">
              <w:rPr>
                <w:b/>
                <w:sz w:val="16"/>
              </w:rPr>
              <w:t>Contract Number (if required)</w:t>
            </w:r>
          </w:p>
          <w:p w14:paraId="3F4551E6" w14:textId="77777777" w:rsidR="00F34E94" w:rsidRPr="00C10540" w:rsidRDefault="00F34E94" w:rsidP="009461DD">
            <w:pPr>
              <w:pStyle w:val="TableText"/>
              <w:rPr>
                <w:rFonts w:ascii="Times New Roman" w:hAnsi="Times New Roman"/>
              </w:rPr>
            </w:pPr>
          </w:p>
        </w:tc>
      </w:tr>
      <w:tr w:rsidR="00F34E94" w:rsidRPr="00C10540" w14:paraId="1255AE0C" w14:textId="77777777" w:rsidTr="009461DD">
        <w:trPr>
          <w:gridAfter w:val="1"/>
          <w:wAfter w:w="106" w:type="dxa"/>
          <w:jc w:val="center"/>
        </w:trPr>
        <w:tc>
          <w:tcPr>
            <w:tcW w:w="5760" w:type="dxa"/>
            <w:gridSpan w:val="5"/>
            <w:tcBorders>
              <w:top w:val="single" w:sz="6" w:space="0" w:color="auto"/>
              <w:left w:val="single" w:sz="6" w:space="0" w:color="auto"/>
              <w:bottom w:val="single" w:sz="6" w:space="0" w:color="auto"/>
              <w:right w:val="single" w:sz="6" w:space="0" w:color="auto"/>
            </w:tcBorders>
          </w:tcPr>
          <w:p w14:paraId="471F41CF" w14:textId="77777777" w:rsidR="00F34E94" w:rsidRPr="00C10540" w:rsidRDefault="00F34E94" w:rsidP="009461DD">
            <w:pPr>
              <w:pStyle w:val="TableText"/>
              <w:rPr>
                <w:b/>
                <w:sz w:val="16"/>
              </w:rPr>
            </w:pPr>
            <w:r w:rsidRPr="00C10540">
              <w:rPr>
                <w:b/>
                <w:sz w:val="16"/>
              </w:rPr>
              <w:t>Preparing Organization (if different from owning organization)</w:t>
            </w:r>
          </w:p>
          <w:p w14:paraId="152C7286" w14:textId="77777777" w:rsidR="00F34E94" w:rsidRPr="00C10540" w:rsidRDefault="00F34E94" w:rsidP="009461DD">
            <w:pPr>
              <w:pStyle w:val="TableText"/>
              <w:rPr>
                <w:rFonts w:ascii="Times New Roman" w:hAnsi="Times New Roman"/>
              </w:rPr>
            </w:pPr>
          </w:p>
        </w:tc>
        <w:tc>
          <w:tcPr>
            <w:tcW w:w="2880" w:type="dxa"/>
            <w:gridSpan w:val="4"/>
            <w:tcBorders>
              <w:top w:val="single" w:sz="6" w:space="0" w:color="auto"/>
              <w:left w:val="single" w:sz="6" w:space="0" w:color="auto"/>
              <w:bottom w:val="single" w:sz="6" w:space="0" w:color="auto"/>
              <w:right w:val="single" w:sz="6" w:space="0" w:color="auto"/>
            </w:tcBorders>
          </w:tcPr>
          <w:p w14:paraId="65324DBA" w14:textId="77777777" w:rsidR="00F34E94" w:rsidRPr="00C10540" w:rsidRDefault="00F34E94" w:rsidP="009461DD">
            <w:pPr>
              <w:pStyle w:val="TableText"/>
              <w:rPr>
                <w:b/>
                <w:sz w:val="16"/>
              </w:rPr>
            </w:pPr>
            <w:r w:rsidRPr="00C10540">
              <w:rPr>
                <w:b/>
                <w:sz w:val="16"/>
              </w:rPr>
              <w:t>Hardware and Software Used</w:t>
            </w:r>
          </w:p>
          <w:p w14:paraId="55DCCA9C" w14:textId="77777777" w:rsidR="00F34E94" w:rsidRPr="00C10540" w:rsidRDefault="00F34E94" w:rsidP="009461DD">
            <w:pPr>
              <w:pStyle w:val="TableText"/>
              <w:rPr>
                <w:rFonts w:ascii="Times New Roman" w:hAnsi="Times New Roman"/>
              </w:rPr>
            </w:pPr>
            <w:r>
              <w:rPr>
                <w:rFonts w:ascii="Times New Roman" w:hAnsi="Times New Roman"/>
              </w:rPr>
              <w:t>IBM PC Microsoft Word 2003</w:t>
            </w:r>
          </w:p>
        </w:tc>
      </w:tr>
      <w:tr w:rsidR="00F34E94" w:rsidRPr="00C10540" w14:paraId="3BD9F1AE" w14:textId="77777777" w:rsidTr="009461DD">
        <w:trPr>
          <w:gridAfter w:val="1"/>
          <w:wAfter w:w="106" w:type="dxa"/>
          <w:jc w:val="center"/>
        </w:trPr>
        <w:tc>
          <w:tcPr>
            <w:tcW w:w="8640" w:type="dxa"/>
            <w:gridSpan w:val="9"/>
            <w:tcBorders>
              <w:top w:val="single" w:sz="6" w:space="0" w:color="auto"/>
              <w:left w:val="single" w:sz="6" w:space="0" w:color="auto"/>
              <w:bottom w:val="single" w:sz="6" w:space="0" w:color="auto"/>
              <w:right w:val="single" w:sz="6" w:space="0" w:color="auto"/>
            </w:tcBorders>
          </w:tcPr>
          <w:p w14:paraId="7C02C0FF" w14:textId="77777777" w:rsidR="00F34E94" w:rsidRPr="00C10540" w:rsidRDefault="00F34E94" w:rsidP="009461DD">
            <w:pPr>
              <w:pStyle w:val="TableText"/>
              <w:rPr>
                <w:b/>
                <w:sz w:val="16"/>
              </w:rPr>
            </w:pPr>
            <w:r w:rsidRPr="00C10540">
              <w:rPr>
                <w:b/>
                <w:sz w:val="16"/>
              </w:rPr>
              <w:t>Location of Software Files (optional)</w:t>
            </w:r>
          </w:p>
          <w:p w14:paraId="10B2F126" w14:textId="77777777" w:rsidR="00F34E94" w:rsidRPr="00C10540" w:rsidRDefault="00F34E94" w:rsidP="009461DD">
            <w:pPr>
              <w:pStyle w:val="TableText"/>
              <w:rPr>
                <w:rFonts w:ascii="Times New Roman" w:hAnsi="Times New Roman"/>
              </w:rPr>
            </w:pPr>
          </w:p>
        </w:tc>
      </w:tr>
      <w:tr w:rsidR="00F34E94" w:rsidRPr="00C10540" w14:paraId="3DACB562" w14:textId="77777777" w:rsidTr="009461DD">
        <w:trPr>
          <w:gridAfter w:val="1"/>
          <w:wAfter w:w="106" w:type="dxa"/>
          <w:jc w:val="center"/>
        </w:trPr>
        <w:tc>
          <w:tcPr>
            <w:tcW w:w="8640" w:type="dxa"/>
            <w:gridSpan w:val="9"/>
            <w:tcBorders>
              <w:top w:val="single" w:sz="6" w:space="0" w:color="auto"/>
              <w:left w:val="single" w:sz="6" w:space="0" w:color="auto"/>
              <w:bottom w:val="single" w:sz="6" w:space="0" w:color="auto"/>
              <w:right w:val="single" w:sz="6" w:space="0" w:color="auto"/>
            </w:tcBorders>
          </w:tcPr>
          <w:p w14:paraId="331986DD" w14:textId="77777777" w:rsidR="00F34E94" w:rsidRPr="00C10540" w:rsidRDefault="00F34E94" w:rsidP="009461DD">
            <w:pPr>
              <w:pStyle w:val="TableText"/>
              <w:rPr>
                <w:b/>
                <w:sz w:val="16"/>
              </w:rPr>
            </w:pPr>
            <w:r w:rsidRPr="00C10540">
              <w:rPr>
                <w:b/>
                <w:sz w:val="16"/>
              </w:rPr>
              <w:t>Boeing Web URL (optional)</w:t>
            </w:r>
          </w:p>
          <w:p w14:paraId="7557A047" w14:textId="77777777" w:rsidR="00F34E94" w:rsidRPr="00C10540" w:rsidRDefault="00F34E94" w:rsidP="009461DD">
            <w:pPr>
              <w:pStyle w:val="TableText"/>
              <w:rPr>
                <w:rFonts w:ascii="Times New Roman" w:hAnsi="Times New Roman"/>
              </w:rPr>
            </w:pPr>
          </w:p>
        </w:tc>
      </w:tr>
      <w:tr w:rsidR="00F34E94" w:rsidRPr="00C10540" w14:paraId="7FB8300A" w14:textId="77777777" w:rsidTr="009461DD">
        <w:trPr>
          <w:gridAfter w:val="1"/>
          <w:wAfter w:w="106" w:type="dxa"/>
          <w:trHeight w:val="1152"/>
          <w:jc w:val="center"/>
        </w:trPr>
        <w:tc>
          <w:tcPr>
            <w:tcW w:w="8640" w:type="dxa"/>
            <w:gridSpan w:val="9"/>
            <w:tcBorders>
              <w:top w:val="single" w:sz="6" w:space="0" w:color="auto"/>
              <w:left w:val="single" w:sz="6" w:space="0" w:color="auto"/>
              <w:right w:val="single" w:sz="6" w:space="0" w:color="auto"/>
            </w:tcBorders>
          </w:tcPr>
          <w:p w14:paraId="25B75887" w14:textId="77777777" w:rsidR="00F34E94" w:rsidRPr="00C10540" w:rsidRDefault="00F34E94" w:rsidP="009461DD">
            <w:pPr>
              <w:pStyle w:val="TableText"/>
              <w:rPr>
                <w:b/>
                <w:sz w:val="16"/>
              </w:rPr>
            </w:pPr>
            <w:r w:rsidRPr="00C10540">
              <w:rPr>
                <w:b/>
                <w:sz w:val="16"/>
              </w:rPr>
              <w:t>Notes and Limitations (optional)</w:t>
            </w:r>
          </w:p>
          <w:p w14:paraId="05CC0A6A" w14:textId="77777777" w:rsidR="00F34E94" w:rsidRPr="00C10540" w:rsidRDefault="00F34E94" w:rsidP="009461DD">
            <w:pPr>
              <w:pStyle w:val="TableText"/>
              <w:rPr>
                <w:rFonts w:ascii="Times New Roman" w:hAnsi="Times New Roman"/>
              </w:rPr>
            </w:pPr>
          </w:p>
        </w:tc>
      </w:tr>
      <w:tr w:rsidR="00F34E94" w:rsidRPr="00C10540" w14:paraId="26A9B553" w14:textId="77777777" w:rsidTr="009461DD">
        <w:trPr>
          <w:gridAfter w:val="1"/>
          <w:wAfter w:w="106" w:type="dxa"/>
          <w:jc w:val="center"/>
        </w:trPr>
        <w:tc>
          <w:tcPr>
            <w:tcW w:w="8640" w:type="dxa"/>
            <w:gridSpan w:val="9"/>
            <w:tcBorders>
              <w:top w:val="single" w:sz="6" w:space="0" w:color="auto"/>
            </w:tcBorders>
          </w:tcPr>
          <w:p w14:paraId="5817DDED" w14:textId="77777777" w:rsidR="00F34E94" w:rsidRPr="00C10540" w:rsidRDefault="00F34E94" w:rsidP="009461DD">
            <w:pPr>
              <w:pStyle w:val="TableText"/>
              <w:spacing w:before="120"/>
              <w:rPr>
                <w:b/>
                <w:sz w:val="16"/>
              </w:rPr>
            </w:pPr>
            <w:r w:rsidRPr="00C10540">
              <w:rPr>
                <w:b/>
                <w:sz w:val="16"/>
              </w:rPr>
              <w:t>Signatures for original release</w:t>
            </w:r>
          </w:p>
        </w:tc>
      </w:tr>
      <w:tr w:rsidR="00F34E94" w:rsidRPr="00C10540" w14:paraId="02670A60" w14:textId="77777777" w:rsidTr="009461DD">
        <w:trPr>
          <w:gridBefore w:val="1"/>
          <w:wBefore w:w="33" w:type="dxa"/>
          <w:trHeight w:val="432"/>
          <w:jc w:val="center"/>
        </w:trPr>
        <w:tc>
          <w:tcPr>
            <w:tcW w:w="2002" w:type="dxa"/>
          </w:tcPr>
          <w:p w14:paraId="579DFE07" w14:textId="77777777" w:rsidR="00F34E94" w:rsidRPr="00C10540" w:rsidRDefault="00F34E94" w:rsidP="009461DD">
            <w:pPr>
              <w:pStyle w:val="TableText"/>
              <w:spacing w:before="360"/>
              <w:rPr>
                <w:sz w:val="16"/>
              </w:rPr>
            </w:pPr>
            <w:r>
              <w:rPr>
                <w:sz w:val="16"/>
              </w:rPr>
              <w:t>AUTHOR</w:t>
            </w:r>
            <w:r w:rsidRPr="00C10540">
              <w:rPr>
                <w:sz w:val="16"/>
              </w:rPr>
              <w:t>:</w:t>
            </w:r>
          </w:p>
        </w:tc>
        <w:tc>
          <w:tcPr>
            <w:tcW w:w="3586" w:type="dxa"/>
            <w:gridSpan w:val="2"/>
            <w:tcBorders>
              <w:bottom w:val="single" w:sz="6" w:space="0" w:color="auto"/>
            </w:tcBorders>
          </w:tcPr>
          <w:p w14:paraId="63273A51" w14:textId="77777777" w:rsidR="00F34E94" w:rsidRPr="00C10540" w:rsidRDefault="00F34E94" w:rsidP="009461DD">
            <w:pPr>
              <w:pStyle w:val="TableText"/>
              <w:spacing w:before="360"/>
              <w:rPr>
                <w:sz w:val="16"/>
              </w:rPr>
            </w:pPr>
          </w:p>
        </w:tc>
        <w:tc>
          <w:tcPr>
            <w:tcW w:w="274" w:type="dxa"/>
            <w:gridSpan w:val="2"/>
          </w:tcPr>
          <w:p w14:paraId="72F52537" w14:textId="77777777" w:rsidR="00F34E94" w:rsidRPr="00C10540" w:rsidRDefault="00F34E94" w:rsidP="009461DD">
            <w:pPr>
              <w:pStyle w:val="TableText"/>
              <w:spacing w:before="360"/>
              <w:rPr>
                <w:sz w:val="16"/>
              </w:rPr>
            </w:pPr>
          </w:p>
        </w:tc>
        <w:tc>
          <w:tcPr>
            <w:tcW w:w="1195" w:type="dxa"/>
            <w:tcBorders>
              <w:bottom w:val="single" w:sz="6" w:space="0" w:color="auto"/>
            </w:tcBorders>
          </w:tcPr>
          <w:p w14:paraId="41A1AF7C" w14:textId="77777777" w:rsidR="00F34E94" w:rsidRPr="00C10540" w:rsidRDefault="00F34E94" w:rsidP="009461DD">
            <w:pPr>
              <w:pStyle w:val="TableText"/>
              <w:spacing w:before="360"/>
              <w:rPr>
                <w:sz w:val="16"/>
              </w:rPr>
            </w:pPr>
            <w:r>
              <w:rPr>
                <w:sz w:val="16"/>
              </w:rPr>
              <w:t>66-CB-E421</w:t>
            </w:r>
          </w:p>
        </w:tc>
        <w:tc>
          <w:tcPr>
            <w:tcW w:w="245" w:type="dxa"/>
          </w:tcPr>
          <w:p w14:paraId="72D5EF4D" w14:textId="77777777" w:rsidR="00F34E94" w:rsidRPr="00C10540" w:rsidRDefault="00F34E94" w:rsidP="009461DD">
            <w:pPr>
              <w:pStyle w:val="TableText"/>
              <w:spacing w:before="360"/>
              <w:rPr>
                <w:sz w:val="16"/>
              </w:rPr>
            </w:pPr>
          </w:p>
        </w:tc>
        <w:tc>
          <w:tcPr>
            <w:tcW w:w="1411" w:type="dxa"/>
            <w:gridSpan w:val="2"/>
            <w:tcBorders>
              <w:bottom w:val="single" w:sz="6" w:space="0" w:color="auto"/>
            </w:tcBorders>
          </w:tcPr>
          <w:p w14:paraId="144A5336" w14:textId="77777777" w:rsidR="00F34E94" w:rsidRPr="00C10540" w:rsidRDefault="00F34E94" w:rsidP="009461DD">
            <w:pPr>
              <w:pStyle w:val="TableText"/>
              <w:spacing w:before="360"/>
              <w:rPr>
                <w:sz w:val="16"/>
              </w:rPr>
            </w:pPr>
            <w:r>
              <w:rPr>
                <w:sz w:val="16"/>
              </w:rPr>
              <w:t>Mar. 8, 2013</w:t>
            </w:r>
          </w:p>
        </w:tc>
      </w:tr>
      <w:tr w:rsidR="00F34E94" w:rsidRPr="00C10540" w14:paraId="27D3729D" w14:textId="77777777" w:rsidTr="009461DD">
        <w:trPr>
          <w:gridBefore w:val="1"/>
          <w:wBefore w:w="33" w:type="dxa"/>
          <w:jc w:val="center"/>
        </w:trPr>
        <w:tc>
          <w:tcPr>
            <w:tcW w:w="2002" w:type="dxa"/>
          </w:tcPr>
          <w:p w14:paraId="4605AA7D" w14:textId="77777777" w:rsidR="00F34E94" w:rsidRPr="00C10540" w:rsidRDefault="00F34E94" w:rsidP="009461DD">
            <w:pPr>
              <w:pStyle w:val="TableText"/>
              <w:rPr>
                <w:sz w:val="16"/>
              </w:rPr>
            </w:pPr>
          </w:p>
        </w:tc>
        <w:tc>
          <w:tcPr>
            <w:tcW w:w="3586" w:type="dxa"/>
            <w:gridSpan w:val="2"/>
          </w:tcPr>
          <w:p w14:paraId="626A5E4B" w14:textId="77777777" w:rsidR="00F34E94" w:rsidRPr="00C10540" w:rsidRDefault="00F34E94" w:rsidP="009461DD">
            <w:pPr>
              <w:pStyle w:val="TableText"/>
              <w:rPr>
                <w:sz w:val="16"/>
              </w:rPr>
            </w:pPr>
            <w:r>
              <w:rPr>
                <w:sz w:val="16"/>
              </w:rPr>
              <w:t xml:space="preserve">Mary-Ann Micale </w:t>
            </w:r>
            <w:r w:rsidRPr="00B94263">
              <w:rPr>
                <w:i/>
                <w:sz w:val="16"/>
              </w:rPr>
              <w:t>(Signature on file)</w:t>
            </w:r>
          </w:p>
        </w:tc>
        <w:tc>
          <w:tcPr>
            <w:tcW w:w="274" w:type="dxa"/>
            <w:gridSpan w:val="2"/>
          </w:tcPr>
          <w:p w14:paraId="25B04EC5" w14:textId="77777777" w:rsidR="00F34E94" w:rsidRPr="00C10540" w:rsidRDefault="00F34E94" w:rsidP="009461DD">
            <w:pPr>
              <w:pStyle w:val="TableText"/>
              <w:rPr>
                <w:sz w:val="16"/>
              </w:rPr>
            </w:pPr>
          </w:p>
        </w:tc>
        <w:tc>
          <w:tcPr>
            <w:tcW w:w="1195" w:type="dxa"/>
          </w:tcPr>
          <w:p w14:paraId="77CAA824" w14:textId="77777777" w:rsidR="00F34E94" w:rsidRPr="00C10540" w:rsidRDefault="00F34E94" w:rsidP="009461DD">
            <w:pPr>
              <w:pStyle w:val="TableText"/>
              <w:rPr>
                <w:sz w:val="16"/>
              </w:rPr>
            </w:pPr>
            <w:r w:rsidRPr="00C10540">
              <w:rPr>
                <w:sz w:val="16"/>
              </w:rPr>
              <w:t>Org. Number</w:t>
            </w:r>
          </w:p>
        </w:tc>
        <w:tc>
          <w:tcPr>
            <w:tcW w:w="245" w:type="dxa"/>
          </w:tcPr>
          <w:p w14:paraId="34A15F58" w14:textId="77777777" w:rsidR="00F34E94" w:rsidRPr="00C10540" w:rsidRDefault="00F34E94" w:rsidP="009461DD">
            <w:pPr>
              <w:pStyle w:val="TableText"/>
              <w:rPr>
                <w:sz w:val="16"/>
              </w:rPr>
            </w:pPr>
          </w:p>
        </w:tc>
        <w:tc>
          <w:tcPr>
            <w:tcW w:w="1411" w:type="dxa"/>
            <w:gridSpan w:val="2"/>
          </w:tcPr>
          <w:p w14:paraId="2DD38CF6" w14:textId="77777777" w:rsidR="00F34E94" w:rsidRPr="00C10540" w:rsidRDefault="00F34E94" w:rsidP="009461DD">
            <w:pPr>
              <w:pStyle w:val="TableText"/>
              <w:rPr>
                <w:sz w:val="16"/>
              </w:rPr>
            </w:pPr>
            <w:r w:rsidRPr="00C10540">
              <w:rPr>
                <w:sz w:val="16"/>
              </w:rPr>
              <w:t>Date</w:t>
            </w:r>
          </w:p>
        </w:tc>
      </w:tr>
      <w:tr w:rsidR="00F34E94" w:rsidRPr="00C10540" w14:paraId="01DA54E4" w14:textId="77777777" w:rsidTr="009461DD">
        <w:trPr>
          <w:gridBefore w:val="1"/>
          <w:wBefore w:w="33" w:type="dxa"/>
          <w:trHeight w:val="432"/>
          <w:jc w:val="center"/>
        </w:trPr>
        <w:tc>
          <w:tcPr>
            <w:tcW w:w="2002" w:type="dxa"/>
            <w:vAlign w:val="bottom"/>
          </w:tcPr>
          <w:p w14:paraId="75E0C22E" w14:textId="77777777" w:rsidR="00F34E94" w:rsidRPr="00C10540" w:rsidRDefault="00F34E94" w:rsidP="009461DD">
            <w:pPr>
              <w:pStyle w:val="TableText"/>
              <w:rPr>
                <w:sz w:val="16"/>
              </w:rPr>
            </w:pPr>
            <w:r>
              <w:rPr>
                <w:sz w:val="16"/>
              </w:rPr>
              <w:t>AUTHOR</w:t>
            </w:r>
            <w:r w:rsidRPr="00C10540">
              <w:rPr>
                <w:sz w:val="16"/>
              </w:rPr>
              <w:t>:</w:t>
            </w:r>
          </w:p>
        </w:tc>
        <w:tc>
          <w:tcPr>
            <w:tcW w:w="3586" w:type="dxa"/>
            <w:gridSpan w:val="2"/>
            <w:tcBorders>
              <w:bottom w:val="single" w:sz="4" w:space="0" w:color="auto"/>
            </w:tcBorders>
            <w:vAlign w:val="bottom"/>
          </w:tcPr>
          <w:p w14:paraId="4A86540C" w14:textId="77777777" w:rsidR="00F34E94" w:rsidRPr="00C10540" w:rsidRDefault="00F34E94" w:rsidP="009461DD">
            <w:pPr>
              <w:pStyle w:val="TableText"/>
              <w:rPr>
                <w:sz w:val="16"/>
              </w:rPr>
            </w:pPr>
          </w:p>
        </w:tc>
        <w:tc>
          <w:tcPr>
            <w:tcW w:w="274" w:type="dxa"/>
            <w:gridSpan w:val="2"/>
            <w:vAlign w:val="bottom"/>
          </w:tcPr>
          <w:p w14:paraId="1E533B96" w14:textId="77777777" w:rsidR="00F34E94" w:rsidRPr="00C10540" w:rsidRDefault="00F34E94" w:rsidP="009461DD">
            <w:pPr>
              <w:pStyle w:val="TableText"/>
              <w:rPr>
                <w:sz w:val="16"/>
              </w:rPr>
            </w:pPr>
          </w:p>
        </w:tc>
        <w:tc>
          <w:tcPr>
            <w:tcW w:w="1195" w:type="dxa"/>
            <w:tcBorders>
              <w:bottom w:val="single" w:sz="4" w:space="0" w:color="auto"/>
            </w:tcBorders>
            <w:vAlign w:val="bottom"/>
          </w:tcPr>
          <w:p w14:paraId="7A219A31" w14:textId="77777777" w:rsidR="00F34E94" w:rsidRPr="00C10540" w:rsidRDefault="00F34E94" w:rsidP="009461DD">
            <w:pPr>
              <w:pStyle w:val="TableText"/>
              <w:rPr>
                <w:sz w:val="16"/>
              </w:rPr>
            </w:pPr>
            <w:r>
              <w:rPr>
                <w:sz w:val="16"/>
              </w:rPr>
              <w:t>66-CB-E421</w:t>
            </w:r>
          </w:p>
        </w:tc>
        <w:tc>
          <w:tcPr>
            <w:tcW w:w="245" w:type="dxa"/>
            <w:vAlign w:val="bottom"/>
          </w:tcPr>
          <w:p w14:paraId="76254C8C" w14:textId="77777777" w:rsidR="00F34E94" w:rsidRPr="00C10540" w:rsidRDefault="00F34E94" w:rsidP="009461DD">
            <w:pPr>
              <w:pStyle w:val="TableText"/>
              <w:rPr>
                <w:sz w:val="16"/>
              </w:rPr>
            </w:pPr>
          </w:p>
        </w:tc>
        <w:tc>
          <w:tcPr>
            <w:tcW w:w="1411" w:type="dxa"/>
            <w:gridSpan w:val="2"/>
            <w:tcBorders>
              <w:bottom w:val="single" w:sz="4" w:space="0" w:color="auto"/>
            </w:tcBorders>
            <w:vAlign w:val="bottom"/>
          </w:tcPr>
          <w:p w14:paraId="0FF695B7" w14:textId="77777777" w:rsidR="00F34E94" w:rsidRPr="00C10540" w:rsidRDefault="00F34E94" w:rsidP="009461DD">
            <w:pPr>
              <w:pStyle w:val="TableText"/>
              <w:rPr>
                <w:sz w:val="16"/>
              </w:rPr>
            </w:pPr>
            <w:r>
              <w:rPr>
                <w:sz w:val="16"/>
              </w:rPr>
              <w:t>3/8/2013</w:t>
            </w:r>
          </w:p>
        </w:tc>
      </w:tr>
      <w:tr w:rsidR="00F34E94" w:rsidRPr="00C10540" w14:paraId="0391F035" w14:textId="77777777" w:rsidTr="009461DD">
        <w:trPr>
          <w:gridBefore w:val="1"/>
          <w:wBefore w:w="33" w:type="dxa"/>
          <w:jc w:val="center"/>
        </w:trPr>
        <w:tc>
          <w:tcPr>
            <w:tcW w:w="2002" w:type="dxa"/>
          </w:tcPr>
          <w:p w14:paraId="2FF76647" w14:textId="77777777" w:rsidR="00F34E94" w:rsidRPr="00C10540" w:rsidRDefault="00F34E94" w:rsidP="009461DD">
            <w:pPr>
              <w:pStyle w:val="TableText"/>
              <w:rPr>
                <w:sz w:val="16"/>
              </w:rPr>
            </w:pPr>
          </w:p>
        </w:tc>
        <w:tc>
          <w:tcPr>
            <w:tcW w:w="3586" w:type="dxa"/>
            <w:gridSpan w:val="2"/>
            <w:tcBorders>
              <w:top w:val="single" w:sz="4" w:space="0" w:color="auto"/>
            </w:tcBorders>
          </w:tcPr>
          <w:p w14:paraId="411B7528" w14:textId="77777777" w:rsidR="00F34E94" w:rsidRPr="001E3F40" w:rsidRDefault="00F34E94" w:rsidP="009461DD">
            <w:pPr>
              <w:pStyle w:val="TableText"/>
              <w:rPr>
                <w:sz w:val="16"/>
                <w:lang w:val="fr-FR"/>
                <w:rPrChange w:id="33" w:author="St Onge, Steven A" w:date="2017-04-26T10:20:00Z">
                  <w:rPr>
                    <w:sz w:val="16"/>
                  </w:rPr>
                </w:rPrChange>
              </w:rPr>
            </w:pPr>
            <w:r w:rsidRPr="001E3F40">
              <w:rPr>
                <w:sz w:val="16"/>
                <w:lang w:val="fr-FR"/>
                <w:rPrChange w:id="34" w:author="St Onge, Steven A" w:date="2017-04-26T10:20:00Z">
                  <w:rPr>
                    <w:sz w:val="16"/>
                  </w:rPr>
                </w:rPrChange>
              </w:rPr>
              <w:t xml:space="preserve">Guillermo De Vivero </w:t>
            </w:r>
            <w:r w:rsidRPr="001E3F40">
              <w:rPr>
                <w:i/>
                <w:sz w:val="16"/>
                <w:lang w:val="fr-FR"/>
                <w:rPrChange w:id="35" w:author="St Onge, Steven A" w:date="2017-04-26T10:20:00Z">
                  <w:rPr>
                    <w:i/>
                    <w:sz w:val="16"/>
                  </w:rPr>
                </w:rPrChange>
              </w:rPr>
              <w:t>(Signature on file)</w:t>
            </w:r>
          </w:p>
        </w:tc>
        <w:tc>
          <w:tcPr>
            <w:tcW w:w="274" w:type="dxa"/>
            <w:gridSpan w:val="2"/>
          </w:tcPr>
          <w:p w14:paraId="556A5553" w14:textId="77777777" w:rsidR="00F34E94" w:rsidRPr="001E3F40" w:rsidRDefault="00F34E94" w:rsidP="009461DD">
            <w:pPr>
              <w:pStyle w:val="TableText"/>
              <w:rPr>
                <w:sz w:val="16"/>
                <w:lang w:val="fr-FR"/>
                <w:rPrChange w:id="36" w:author="St Onge, Steven A" w:date="2017-04-26T10:20:00Z">
                  <w:rPr>
                    <w:sz w:val="16"/>
                  </w:rPr>
                </w:rPrChange>
              </w:rPr>
            </w:pPr>
          </w:p>
        </w:tc>
        <w:tc>
          <w:tcPr>
            <w:tcW w:w="1195" w:type="dxa"/>
            <w:tcBorders>
              <w:top w:val="single" w:sz="4" w:space="0" w:color="auto"/>
            </w:tcBorders>
          </w:tcPr>
          <w:p w14:paraId="6B582A2A" w14:textId="77777777" w:rsidR="00F34E94" w:rsidRPr="00C10540" w:rsidRDefault="00F34E94" w:rsidP="009461DD">
            <w:pPr>
              <w:pStyle w:val="TableText"/>
              <w:rPr>
                <w:sz w:val="16"/>
              </w:rPr>
            </w:pPr>
            <w:r w:rsidRPr="00C10540">
              <w:rPr>
                <w:sz w:val="16"/>
              </w:rPr>
              <w:t>Org. Number</w:t>
            </w:r>
          </w:p>
        </w:tc>
        <w:tc>
          <w:tcPr>
            <w:tcW w:w="245" w:type="dxa"/>
          </w:tcPr>
          <w:p w14:paraId="3056855F" w14:textId="77777777" w:rsidR="00F34E94" w:rsidRPr="00C10540" w:rsidRDefault="00F34E94" w:rsidP="009461DD">
            <w:pPr>
              <w:pStyle w:val="TableText"/>
              <w:rPr>
                <w:sz w:val="16"/>
              </w:rPr>
            </w:pPr>
          </w:p>
        </w:tc>
        <w:tc>
          <w:tcPr>
            <w:tcW w:w="1411" w:type="dxa"/>
            <w:gridSpan w:val="2"/>
            <w:tcBorders>
              <w:top w:val="single" w:sz="4" w:space="0" w:color="auto"/>
            </w:tcBorders>
          </w:tcPr>
          <w:p w14:paraId="02474796" w14:textId="77777777" w:rsidR="00F34E94" w:rsidRPr="00C10540" w:rsidRDefault="00F34E94" w:rsidP="009461DD">
            <w:pPr>
              <w:pStyle w:val="TableText"/>
              <w:rPr>
                <w:sz w:val="16"/>
              </w:rPr>
            </w:pPr>
            <w:r w:rsidRPr="00C10540">
              <w:rPr>
                <w:sz w:val="16"/>
              </w:rPr>
              <w:t>Date</w:t>
            </w:r>
          </w:p>
        </w:tc>
      </w:tr>
      <w:tr w:rsidR="00F34E94" w:rsidRPr="00C10540" w14:paraId="69DA73A2" w14:textId="77777777" w:rsidTr="009461DD">
        <w:trPr>
          <w:gridBefore w:val="1"/>
          <w:wBefore w:w="33" w:type="dxa"/>
          <w:trHeight w:val="432"/>
          <w:jc w:val="center"/>
        </w:trPr>
        <w:tc>
          <w:tcPr>
            <w:tcW w:w="2002" w:type="dxa"/>
            <w:vAlign w:val="bottom"/>
          </w:tcPr>
          <w:p w14:paraId="10B8C2E7" w14:textId="77777777" w:rsidR="00F34E94" w:rsidRPr="00C10540" w:rsidRDefault="00F34E94" w:rsidP="009461DD">
            <w:pPr>
              <w:pStyle w:val="TableText"/>
              <w:rPr>
                <w:sz w:val="16"/>
              </w:rPr>
            </w:pPr>
            <w:r>
              <w:rPr>
                <w:sz w:val="16"/>
              </w:rPr>
              <w:t>REVIEWED BY</w:t>
            </w:r>
            <w:r w:rsidRPr="00C10540">
              <w:rPr>
                <w:sz w:val="16"/>
              </w:rPr>
              <w:t>:</w:t>
            </w:r>
          </w:p>
        </w:tc>
        <w:tc>
          <w:tcPr>
            <w:tcW w:w="3586" w:type="dxa"/>
            <w:gridSpan w:val="2"/>
            <w:tcBorders>
              <w:bottom w:val="single" w:sz="4" w:space="0" w:color="auto"/>
            </w:tcBorders>
            <w:vAlign w:val="bottom"/>
          </w:tcPr>
          <w:p w14:paraId="1B19D162" w14:textId="77777777" w:rsidR="00F34E94" w:rsidRPr="00C10540" w:rsidRDefault="00F34E94" w:rsidP="009461DD">
            <w:pPr>
              <w:pStyle w:val="TableText"/>
              <w:rPr>
                <w:sz w:val="16"/>
              </w:rPr>
            </w:pPr>
          </w:p>
        </w:tc>
        <w:tc>
          <w:tcPr>
            <w:tcW w:w="274" w:type="dxa"/>
            <w:gridSpan w:val="2"/>
            <w:vAlign w:val="bottom"/>
          </w:tcPr>
          <w:p w14:paraId="48824D0B" w14:textId="77777777" w:rsidR="00F34E94" w:rsidRPr="00C10540" w:rsidRDefault="00F34E94" w:rsidP="009461DD">
            <w:pPr>
              <w:pStyle w:val="TableText"/>
              <w:rPr>
                <w:sz w:val="16"/>
              </w:rPr>
            </w:pPr>
          </w:p>
        </w:tc>
        <w:tc>
          <w:tcPr>
            <w:tcW w:w="1195" w:type="dxa"/>
            <w:tcBorders>
              <w:bottom w:val="single" w:sz="4" w:space="0" w:color="auto"/>
            </w:tcBorders>
            <w:vAlign w:val="bottom"/>
          </w:tcPr>
          <w:p w14:paraId="49D2762D" w14:textId="77777777" w:rsidR="00F34E94" w:rsidRPr="00C10540" w:rsidRDefault="00F34E94" w:rsidP="009461DD">
            <w:pPr>
              <w:pStyle w:val="TableText"/>
              <w:rPr>
                <w:sz w:val="16"/>
              </w:rPr>
            </w:pPr>
            <w:r>
              <w:rPr>
                <w:sz w:val="16"/>
              </w:rPr>
              <w:t>66-CB-E421</w:t>
            </w:r>
          </w:p>
        </w:tc>
        <w:tc>
          <w:tcPr>
            <w:tcW w:w="245" w:type="dxa"/>
            <w:vAlign w:val="bottom"/>
          </w:tcPr>
          <w:p w14:paraId="2A0C6FF8" w14:textId="77777777" w:rsidR="00F34E94" w:rsidRPr="00C10540" w:rsidRDefault="00F34E94" w:rsidP="009461DD">
            <w:pPr>
              <w:pStyle w:val="TableText"/>
              <w:rPr>
                <w:sz w:val="16"/>
              </w:rPr>
            </w:pPr>
          </w:p>
        </w:tc>
        <w:tc>
          <w:tcPr>
            <w:tcW w:w="1411" w:type="dxa"/>
            <w:gridSpan w:val="2"/>
            <w:tcBorders>
              <w:bottom w:val="single" w:sz="4" w:space="0" w:color="auto"/>
            </w:tcBorders>
            <w:vAlign w:val="bottom"/>
          </w:tcPr>
          <w:p w14:paraId="3A304BD8" w14:textId="77777777" w:rsidR="00F34E94" w:rsidRPr="00C10540" w:rsidRDefault="00F34E94" w:rsidP="009461DD">
            <w:pPr>
              <w:pStyle w:val="TableText"/>
              <w:rPr>
                <w:sz w:val="16"/>
              </w:rPr>
            </w:pPr>
            <w:r>
              <w:rPr>
                <w:sz w:val="16"/>
              </w:rPr>
              <w:t>Mar. 8, 2013</w:t>
            </w:r>
          </w:p>
        </w:tc>
      </w:tr>
      <w:tr w:rsidR="00F34E94" w:rsidRPr="00C10540" w14:paraId="40BA1270" w14:textId="77777777" w:rsidTr="009461DD">
        <w:trPr>
          <w:gridBefore w:val="1"/>
          <w:wBefore w:w="33" w:type="dxa"/>
          <w:jc w:val="center"/>
        </w:trPr>
        <w:tc>
          <w:tcPr>
            <w:tcW w:w="2002" w:type="dxa"/>
          </w:tcPr>
          <w:p w14:paraId="7C9309B4" w14:textId="77777777" w:rsidR="00F34E94" w:rsidRPr="00C10540" w:rsidRDefault="00F34E94" w:rsidP="009461DD">
            <w:pPr>
              <w:pStyle w:val="TableText"/>
              <w:rPr>
                <w:sz w:val="16"/>
              </w:rPr>
            </w:pPr>
          </w:p>
        </w:tc>
        <w:tc>
          <w:tcPr>
            <w:tcW w:w="3586" w:type="dxa"/>
            <w:gridSpan w:val="2"/>
            <w:tcBorders>
              <w:top w:val="single" w:sz="4" w:space="0" w:color="auto"/>
            </w:tcBorders>
          </w:tcPr>
          <w:p w14:paraId="2FE84843" w14:textId="77777777" w:rsidR="00F34E94" w:rsidRPr="00C10540" w:rsidRDefault="00F34E94" w:rsidP="009461DD">
            <w:pPr>
              <w:pStyle w:val="TableText"/>
              <w:rPr>
                <w:sz w:val="16"/>
              </w:rPr>
            </w:pPr>
            <w:r>
              <w:rPr>
                <w:sz w:val="16"/>
              </w:rPr>
              <w:t xml:space="preserve">Steve Diehl </w:t>
            </w:r>
            <w:r w:rsidRPr="00B94263">
              <w:rPr>
                <w:i/>
                <w:sz w:val="16"/>
              </w:rPr>
              <w:t>(Signature on file)</w:t>
            </w:r>
          </w:p>
        </w:tc>
        <w:tc>
          <w:tcPr>
            <w:tcW w:w="274" w:type="dxa"/>
            <w:gridSpan w:val="2"/>
          </w:tcPr>
          <w:p w14:paraId="7D28EE34" w14:textId="77777777" w:rsidR="00F34E94" w:rsidRPr="00C10540" w:rsidRDefault="00F34E94" w:rsidP="009461DD">
            <w:pPr>
              <w:pStyle w:val="TableText"/>
              <w:rPr>
                <w:sz w:val="16"/>
              </w:rPr>
            </w:pPr>
          </w:p>
        </w:tc>
        <w:tc>
          <w:tcPr>
            <w:tcW w:w="1195" w:type="dxa"/>
            <w:tcBorders>
              <w:top w:val="single" w:sz="4" w:space="0" w:color="auto"/>
            </w:tcBorders>
          </w:tcPr>
          <w:p w14:paraId="2647461D" w14:textId="77777777" w:rsidR="00F34E94" w:rsidRPr="00C10540" w:rsidRDefault="00F34E94" w:rsidP="009461DD">
            <w:pPr>
              <w:pStyle w:val="TableText"/>
              <w:rPr>
                <w:sz w:val="16"/>
              </w:rPr>
            </w:pPr>
            <w:r w:rsidRPr="00C10540">
              <w:rPr>
                <w:sz w:val="16"/>
              </w:rPr>
              <w:t>Org. Number</w:t>
            </w:r>
          </w:p>
        </w:tc>
        <w:tc>
          <w:tcPr>
            <w:tcW w:w="245" w:type="dxa"/>
          </w:tcPr>
          <w:p w14:paraId="17599EE1" w14:textId="77777777" w:rsidR="00F34E94" w:rsidRPr="00C10540" w:rsidRDefault="00F34E94" w:rsidP="009461DD">
            <w:pPr>
              <w:pStyle w:val="TableText"/>
              <w:rPr>
                <w:sz w:val="16"/>
              </w:rPr>
            </w:pPr>
          </w:p>
        </w:tc>
        <w:tc>
          <w:tcPr>
            <w:tcW w:w="1411" w:type="dxa"/>
            <w:gridSpan w:val="2"/>
            <w:tcBorders>
              <w:top w:val="single" w:sz="4" w:space="0" w:color="auto"/>
            </w:tcBorders>
          </w:tcPr>
          <w:p w14:paraId="6430D722" w14:textId="77777777" w:rsidR="00F34E94" w:rsidRPr="00C10540" w:rsidRDefault="00F34E94" w:rsidP="009461DD">
            <w:pPr>
              <w:pStyle w:val="TableText"/>
              <w:rPr>
                <w:sz w:val="16"/>
              </w:rPr>
            </w:pPr>
            <w:r w:rsidRPr="00C10540">
              <w:rPr>
                <w:sz w:val="16"/>
              </w:rPr>
              <w:t>Date</w:t>
            </w:r>
          </w:p>
        </w:tc>
      </w:tr>
      <w:tr w:rsidR="00F34E94" w:rsidRPr="00C10540" w14:paraId="11AD0A31" w14:textId="77777777" w:rsidTr="009461DD">
        <w:trPr>
          <w:gridBefore w:val="1"/>
          <w:wBefore w:w="33" w:type="dxa"/>
          <w:trHeight w:val="432"/>
          <w:jc w:val="center"/>
        </w:trPr>
        <w:tc>
          <w:tcPr>
            <w:tcW w:w="2002" w:type="dxa"/>
          </w:tcPr>
          <w:p w14:paraId="3D62196C" w14:textId="77777777" w:rsidR="00F34E94" w:rsidRPr="00C10540" w:rsidRDefault="00F34E94" w:rsidP="009461DD">
            <w:pPr>
              <w:pStyle w:val="TableText"/>
              <w:spacing w:before="360"/>
              <w:rPr>
                <w:sz w:val="16"/>
              </w:rPr>
            </w:pPr>
            <w:r>
              <w:rPr>
                <w:sz w:val="16"/>
              </w:rPr>
              <w:t>REVIEWED BY</w:t>
            </w:r>
            <w:r w:rsidRPr="00C10540">
              <w:rPr>
                <w:sz w:val="16"/>
              </w:rPr>
              <w:t>:</w:t>
            </w:r>
          </w:p>
        </w:tc>
        <w:tc>
          <w:tcPr>
            <w:tcW w:w="3586" w:type="dxa"/>
            <w:gridSpan w:val="2"/>
            <w:tcBorders>
              <w:bottom w:val="single" w:sz="6" w:space="0" w:color="auto"/>
            </w:tcBorders>
          </w:tcPr>
          <w:p w14:paraId="777609B1" w14:textId="77777777" w:rsidR="00F34E94" w:rsidRPr="00C10540" w:rsidRDefault="00F34E94" w:rsidP="009461DD">
            <w:pPr>
              <w:pStyle w:val="TableText"/>
              <w:spacing w:before="360"/>
              <w:rPr>
                <w:sz w:val="16"/>
              </w:rPr>
            </w:pPr>
          </w:p>
        </w:tc>
        <w:tc>
          <w:tcPr>
            <w:tcW w:w="274" w:type="dxa"/>
            <w:gridSpan w:val="2"/>
          </w:tcPr>
          <w:p w14:paraId="065EB3C1" w14:textId="77777777" w:rsidR="00F34E94" w:rsidRPr="00C10540" w:rsidRDefault="00F34E94" w:rsidP="009461DD">
            <w:pPr>
              <w:pStyle w:val="TableText"/>
              <w:spacing w:before="360"/>
              <w:rPr>
                <w:sz w:val="16"/>
              </w:rPr>
            </w:pPr>
          </w:p>
        </w:tc>
        <w:tc>
          <w:tcPr>
            <w:tcW w:w="1195" w:type="dxa"/>
            <w:tcBorders>
              <w:bottom w:val="single" w:sz="6" w:space="0" w:color="auto"/>
            </w:tcBorders>
          </w:tcPr>
          <w:p w14:paraId="7A22AEAE" w14:textId="77777777" w:rsidR="00F34E94" w:rsidRPr="00C10540" w:rsidRDefault="00F34E94" w:rsidP="009461DD">
            <w:pPr>
              <w:pStyle w:val="TableText"/>
              <w:spacing w:before="360"/>
              <w:rPr>
                <w:sz w:val="16"/>
              </w:rPr>
            </w:pPr>
            <w:r>
              <w:rPr>
                <w:sz w:val="16"/>
              </w:rPr>
              <w:t>66-CH-R624</w:t>
            </w:r>
          </w:p>
        </w:tc>
        <w:tc>
          <w:tcPr>
            <w:tcW w:w="245" w:type="dxa"/>
          </w:tcPr>
          <w:p w14:paraId="1F943290" w14:textId="77777777" w:rsidR="00F34E94" w:rsidRPr="00C10540" w:rsidRDefault="00F34E94" w:rsidP="009461DD">
            <w:pPr>
              <w:pStyle w:val="TableText"/>
              <w:spacing w:before="360"/>
              <w:rPr>
                <w:sz w:val="16"/>
              </w:rPr>
            </w:pPr>
          </w:p>
        </w:tc>
        <w:tc>
          <w:tcPr>
            <w:tcW w:w="1411" w:type="dxa"/>
            <w:gridSpan w:val="2"/>
            <w:tcBorders>
              <w:bottom w:val="single" w:sz="6" w:space="0" w:color="auto"/>
            </w:tcBorders>
          </w:tcPr>
          <w:p w14:paraId="136480C7" w14:textId="77777777" w:rsidR="00F34E94" w:rsidRPr="00C10540" w:rsidRDefault="00F34E94" w:rsidP="009461DD">
            <w:pPr>
              <w:pStyle w:val="TableText"/>
              <w:spacing w:before="360"/>
              <w:rPr>
                <w:sz w:val="16"/>
              </w:rPr>
            </w:pPr>
            <w:r>
              <w:rPr>
                <w:sz w:val="16"/>
              </w:rPr>
              <w:t>3/8/2013</w:t>
            </w:r>
          </w:p>
        </w:tc>
      </w:tr>
      <w:tr w:rsidR="00F34E94" w:rsidRPr="00C10540" w14:paraId="6E064C07" w14:textId="77777777" w:rsidTr="009461DD">
        <w:trPr>
          <w:gridBefore w:val="1"/>
          <w:wBefore w:w="33" w:type="dxa"/>
          <w:jc w:val="center"/>
        </w:trPr>
        <w:tc>
          <w:tcPr>
            <w:tcW w:w="2002" w:type="dxa"/>
          </w:tcPr>
          <w:p w14:paraId="366CC09C" w14:textId="77777777" w:rsidR="00F34E94" w:rsidRPr="00C10540" w:rsidRDefault="00F34E94" w:rsidP="009461DD">
            <w:pPr>
              <w:pStyle w:val="TableText"/>
              <w:rPr>
                <w:sz w:val="16"/>
              </w:rPr>
            </w:pPr>
          </w:p>
        </w:tc>
        <w:tc>
          <w:tcPr>
            <w:tcW w:w="3586" w:type="dxa"/>
            <w:gridSpan w:val="2"/>
          </w:tcPr>
          <w:p w14:paraId="0525ED1A" w14:textId="77777777" w:rsidR="00F34E94" w:rsidRPr="00C10540" w:rsidRDefault="00F34E94" w:rsidP="009461DD">
            <w:pPr>
              <w:pStyle w:val="TableText"/>
              <w:rPr>
                <w:sz w:val="16"/>
              </w:rPr>
            </w:pPr>
            <w:r>
              <w:rPr>
                <w:sz w:val="16"/>
              </w:rPr>
              <w:t xml:space="preserve">Cynthia McGrath </w:t>
            </w:r>
            <w:r w:rsidRPr="00B94263">
              <w:rPr>
                <w:i/>
                <w:sz w:val="16"/>
              </w:rPr>
              <w:t>(Signature on file)</w:t>
            </w:r>
          </w:p>
        </w:tc>
        <w:tc>
          <w:tcPr>
            <w:tcW w:w="274" w:type="dxa"/>
            <w:gridSpan w:val="2"/>
          </w:tcPr>
          <w:p w14:paraId="1B05BC6A" w14:textId="77777777" w:rsidR="00F34E94" w:rsidRPr="00C10540" w:rsidRDefault="00F34E94" w:rsidP="009461DD">
            <w:pPr>
              <w:pStyle w:val="TableText"/>
              <w:rPr>
                <w:sz w:val="16"/>
              </w:rPr>
            </w:pPr>
          </w:p>
        </w:tc>
        <w:tc>
          <w:tcPr>
            <w:tcW w:w="1195" w:type="dxa"/>
          </w:tcPr>
          <w:p w14:paraId="4619EA4D" w14:textId="77777777" w:rsidR="00F34E94" w:rsidRPr="00C10540" w:rsidRDefault="00F34E94" w:rsidP="009461DD">
            <w:pPr>
              <w:pStyle w:val="TableText"/>
              <w:rPr>
                <w:sz w:val="16"/>
              </w:rPr>
            </w:pPr>
            <w:r w:rsidRPr="00C10540">
              <w:rPr>
                <w:sz w:val="16"/>
              </w:rPr>
              <w:t>Org. Number</w:t>
            </w:r>
          </w:p>
        </w:tc>
        <w:tc>
          <w:tcPr>
            <w:tcW w:w="245" w:type="dxa"/>
          </w:tcPr>
          <w:p w14:paraId="6B3E63DC" w14:textId="77777777" w:rsidR="00F34E94" w:rsidRPr="00C10540" w:rsidRDefault="00F34E94" w:rsidP="009461DD">
            <w:pPr>
              <w:pStyle w:val="TableText"/>
              <w:rPr>
                <w:sz w:val="16"/>
              </w:rPr>
            </w:pPr>
          </w:p>
        </w:tc>
        <w:tc>
          <w:tcPr>
            <w:tcW w:w="1411" w:type="dxa"/>
            <w:gridSpan w:val="2"/>
          </w:tcPr>
          <w:p w14:paraId="5389F199" w14:textId="77777777" w:rsidR="00F34E94" w:rsidRPr="00C10540" w:rsidRDefault="00F34E94" w:rsidP="009461DD">
            <w:pPr>
              <w:pStyle w:val="TableText"/>
              <w:rPr>
                <w:sz w:val="16"/>
              </w:rPr>
            </w:pPr>
            <w:r w:rsidRPr="00C10540">
              <w:rPr>
                <w:sz w:val="16"/>
              </w:rPr>
              <w:t>Date</w:t>
            </w:r>
          </w:p>
        </w:tc>
      </w:tr>
      <w:tr w:rsidR="00F34E94" w:rsidRPr="00C10540" w14:paraId="04F77AF2" w14:textId="77777777" w:rsidTr="009461DD">
        <w:trPr>
          <w:gridBefore w:val="1"/>
          <w:wBefore w:w="33" w:type="dxa"/>
          <w:trHeight w:val="432"/>
          <w:jc w:val="center"/>
        </w:trPr>
        <w:tc>
          <w:tcPr>
            <w:tcW w:w="2002" w:type="dxa"/>
            <w:vAlign w:val="bottom"/>
          </w:tcPr>
          <w:p w14:paraId="029F9365" w14:textId="77777777" w:rsidR="00F34E94" w:rsidRPr="00C10540" w:rsidRDefault="00F34E94" w:rsidP="009461DD">
            <w:pPr>
              <w:pStyle w:val="TableText"/>
              <w:rPr>
                <w:sz w:val="16"/>
              </w:rPr>
            </w:pPr>
            <w:r>
              <w:rPr>
                <w:sz w:val="16"/>
              </w:rPr>
              <w:t>REVIEWED BY</w:t>
            </w:r>
            <w:r w:rsidRPr="00C10540">
              <w:rPr>
                <w:sz w:val="16"/>
              </w:rPr>
              <w:t>:</w:t>
            </w:r>
          </w:p>
        </w:tc>
        <w:tc>
          <w:tcPr>
            <w:tcW w:w="3586" w:type="dxa"/>
            <w:gridSpan w:val="2"/>
            <w:tcBorders>
              <w:bottom w:val="single" w:sz="4" w:space="0" w:color="auto"/>
            </w:tcBorders>
            <w:vAlign w:val="bottom"/>
          </w:tcPr>
          <w:p w14:paraId="3EE63E11" w14:textId="77777777" w:rsidR="00F34E94" w:rsidRPr="00C10540" w:rsidRDefault="00F34E94" w:rsidP="009461DD">
            <w:pPr>
              <w:pStyle w:val="TableText"/>
              <w:rPr>
                <w:sz w:val="16"/>
              </w:rPr>
            </w:pPr>
          </w:p>
        </w:tc>
        <w:tc>
          <w:tcPr>
            <w:tcW w:w="274" w:type="dxa"/>
            <w:gridSpan w:val="2"/>
            <w:vAlign w:val="bottom"/>
          </w:tcPr>
          <w:p w14:paraId="21E7EABF" w14:textId="77777777" w:rsidR="00F34E94" w:rsidRPr="00C10540" w:rsidRDefault="00F34E94" w:rsidP="009461DD">
            <w:pPr>
              <w:pStyle w:val="TableText"/>
              <w:rPr>
                <w:sz w:val="16"/>
              </w:rPr>
            </w:pPr>
          </w:p>
        </w:tc>
        <w:tc>
          <w:tcPr>
            <w:tcW w:w="1195" w:type="dxa"/>
            <w:tcBorders>
              <w:bottom w:val="single" w:sz="4" w:space="0" w:color="auto"/>
            </w:tcBorders>
            <w:vAlign w:val="bottom"/>
          </w:tcPr>
          <w:p w14:paraId="59256053" w14:textId="77777777" w:rsidR="00F34E94" w:rsidRPr="00C10540" w:rsidRDefault="00F34E94" w:rsidP="009461DD">
            <w:pPr>
              <w:pStyle w:val="TableText"/>
              <w:rPr>
                <w:sz w:val="16"/>
              </w:rPr>
            </w:pPr>
            <w:r>
              <w:rPr>
                <w:sz w:val="16"/>
              </w:rPr>
              <w:t>66-CB-E421</w:t>
            </w:r>
          </w:p>
        </w:tc>
        <w:tc>
          <w:tcPr>
            <w:tcW w:w="245" w:type="dxa"/>
            <w:vAlign w:val="bottom"/>
          </w:tcPr>
          <w:p w14:paraId="09ED402C" w14:textId="77777777" w:rsidR="00F34E94" w:rsidRPr="00C10540" w:rsidRDefault="00F34E94" w:rsidP="009461DD">
            <w:pPr>
              <w:pStyle w:val="TableText"/>
              <w:rPr>
                <w:sz w:val="16"/>
              </w:rPr>
            </w:pPr>
          </w:p>
        </w:tc>
        <w:tc>
          <w:tcPr>
            <w:tcW w:w="1411" w:type="dxa"/>
            <w:gridSpan w:val="2"/>
            <w:tcBorders>
              <w:bottom w:val="single" w:sz="4" w:space="0" w:color="auto"/>
            </w:tcBorders>
            <w:vAlign w:val="bottom"/>
          </w:tcPr>
          <w:p w14:paraId="6DC3A0AA" w14:textId="77777777" w:rsidR="00F34E94" w:rsidRPr="00C10540" w:rsidRDefault="00F34E94" w:rsidP="009461DD">
            <w:pPr>
              <w:pStyle w:val="TableText"/>
              <w:rPr>
                <w:sz w:val="16"/>
              </w:rPr>
            </w:pPr>
            <w:r>
              <w:rPr>
                <w:sz w:val="16"/>
              </w:rPr>
              <w:t>Mar. 8, 2013</w:t>
            </w:r>
          </w:p>
        </w:tc>
      </w:tr>
      <w:tr w:rsidR="00F34E94" w:rsidRPr="00C10540" w14:paraId="237DD294" w14:textId="77777777" w:rsidTr="009461DD">
        <w:trPr>
          <w:gridBefore w:val="1"/>
          <w:wBefore w:w="33" w:type="dxa"/>
          <w:jc w:val="center"/>
        </w:trPr>
        <w:tc>
          <w:tcPr>
            <w:tcW w:w="2002" w:type="dxa"/>
          </w:tcPr>
          <w:p w14:paraId="253439A8" w14:textId="77777777" w:rsidR="00F34E94" w:rsidRPr="00C10540" w:rsidRDefault="00F34E94" w:rsidP="009461DD">
            <w:pPr>
              <w:pStyle w:val="TableText"/>
              <w:rPr>
                <w:sz w:val="16"/>
              </w:rPr>
            </w:pPr>
          </w:p>
        </w:tc>
        <w:tc>
          <w:tcPr>
            <w:tcW w:w="3586" w:type="dxa"/>
            <w:gridSpan w:val="2"/>
            <w:tcBorders>
              <w:top w:val="single" w:sz="4" w:space="0" w:color="auto"/>
            </w:tcBorders>
          </w:tcPr>
          <w:p w14:paraId="5F94AE28" w14:textId="77777777" w:rsidR="00F34E94" w:rsidRPr="00C10540" w:rsidRDefault="00F34E94" w:rsidP="009461DD">
            <w:pPr>
              <w:pStyle w:val="TableText"/>
              <w:rPr>
                <w:sz w:val="16"/>
              </w:rPr>
            </w:pPr>
            <w:r>
              <w:rPr>
                <w:sz w:val="16"/>
              </w:rPr>
              <w:t xml:space="preserve">Martin Moy </w:t>
            </w:r>
            <w:r w:rsidRPr="00B94263">
              <w:rPr>
                <w:i/>
                <w:sz w:val="16"/>
              </w:rPr>
              <w:t>(Signature on file)</w:t>
            </w:r>
          </w:p>
        </w:tc>
        <w:tc>
          <w:tcPr>
            <w:tcW w:w="274" w:type="dxa"/>
            <w:gridSpan w:val="2"/>
          </w:tcPr>
          <w:p w14:paraId="65EA2359" w14:textId="77777777" w:rsidR="00F34E94" w:rsidRPr="00C10540" w:rsidRDefault="00F34E94" w:rsidP="009461DD">
            <w:pPr>
              <w:pStyle w:val="TableText"/>
              <w:rPr>
                <w:sz w:val="16"/>
              </w:rPr>
            </w:pPr>
          </w:p>
        </w:tc>
        <w:tc>
          <w:tcPr>
            <w:tcW w:w="1195" w:type="dxa"/>
            <w:tcBorders>
              <w:top w:val="single" w:sz="4" w:space="0" w:color="auto"/>
            </w:tcBorders>
          </w:tcPr>
          <w:p w14:paraId="625AFFF8" w14:textId="77777777" w:rsidR="00F34E94" w:rsidRPr="00C10540" w:rsidRDefault="00F34E94" w:rsidP="009461DD">
            <w:pPr>
              <w:pStyle w:val="TableText"/>
              <w:rPr>
                <w:sz w:val="16"/>
              </w:rPr>
            </w:pPr>
            <w:r w:rsidRPr="00C10540">
              <w:rPr>
                <w:sz w:val="16"/>
              </w:rPr>
              <w:t>Org. Number</w:t>
            </w:r>
          </w:p>
        </w:tc>
        <w:tc>
          <w:tcPr>
            <w:tcW w:w="245" w:type="dxa"/>
          </w:tcPr>
          <w:p w14:paraId="581AC9D9" w14:textId="77777777" w:rsidR="00F34E94" w:rsidRPr="00C10540" w:rsidRDefault="00F34E94" w:rsidP="009461DD">
            <w:pPr>
              <w:pStyle w:val="TableText"/>
              <w:rPr>
                <w:sz w:val="16"/>
              </w:rPr>
            </w:pPr>
          </w:p>
        </w:tc>
        <w:tc>
          <w:tcPr>
            <w:tcW w:w="1411" w:type="dxa"/>
            <w:gridSpan w:val="2"/>
            <w:tcBorders>
              <w:top w:val="single" w:sz="4" w:space="0" w:color="auto"/>
            </w:tcBorders>
          </w:tcPr>
          <w:p w14:paraId="16BE743C" w14:textId="77777777" w:rsidR="00F34E94" w:rsidRPr="00C10540" w:rsidRDefault="00F34E94" w:rsidP="009461DD">
            <w:pPr>
              <w:pStyle w:val="TableText"/>
              <w:rPr>
                <w:sz w:val="16"/>
              </w:rPr>
            </w:pPr>
            <w:r w:rsidRPr="00C10540">
              <w:rPr>
                <w:sz w:val="16"/>
              </w:rPr>
              <w:t>Date</w:t>
            </w:r>
          </w:p>
        </w:tc>
      </w:tr>
      <w:tr w:rsidR="00F34E94" w:rsidRPr="00C10540" w14:paraId="51255ECE" w14:textId="77777777" w:rsidTr="009461DD">
        <w:trPr>
          <w:gridBefore w:val="1"/>
          <w:wBefore w:w="33" w:type="dxa"/>
          <w:trHeight w:val="432"/>
          <w:jc w:val="center"/>
        </w:trPr>
        <w:tc>
          <w:tcPr>
            <w:tcW w:w="2002" w:type="dxa"/>
          </w:tcPr>
          <w:p w14:paraId="2D0434C2" w14:textId="77777777" w:rsidR="00F34E94" w:rsidRPr="00C10540" w:rsidRDefault="00F34E94" w:rsidP="009461DD">
            <w:pPr>
              <w:pStyle w:val="TableText"/>
              <w:spacing w:before="360"/>
              <w:rPr>
                <w:sz w:val="16"/>
              </w:rPr>
            </w:pPr>
            <w:r>
              <w:rPr>
                <w:sz w:val="16"/>
              </w:rPr>
              <w:t>REVIEWED BY</w:t>
            </w:r>
            <w:r w:rsidRPr="00C10540">
              <w:rPr>
                <w:sz w:val="16"/>
              </w:rPr>
              <w:t>:</w:t>
            </w:r>
          </w:p>
        </w:tc>
        <w:tc>
          <w:tcPr>
            <w:tcW w:w="3586" w:type="dxa"/>
            <w:gridSpan w:val="2"/>
            <w:tcBorders>
              <w:bottom w:val="single" w:sz="6" w:space="0" w:color="auto"/>
            </w:tcBorders>
          </w:tcPr>
          <w:p w14:paraId="1568CAC6" w14:textId="77777777" w:rsidR="00F34E94" w:rsidRPr="00C10540" w:rsidRDefault="00F34E94" w:rsidP="009461DD">
            <w:pPr>
              <w:pStyle w:val="TableText"/>
              <w:spacing w:before="360"/>
              <w:rPr>
                <w:sz w:val="16"/>
              </w:rPr>
            </w:pPr>
          </w:p>
        </w:tc>
        <w:tc>
          <w:tcPr>
            <w:tcW w:w="274" w:type="dxa"/>
            <w:gridSpan w:val="2"/>
          </w:tcPr>
          <w:p w14:paraId="7037CEAA" w14:textId="77777777" w:rsidR="00F34E94" w:rsidRPr="00C10540" w:rsidRDefault="00F34E94" w:rsidP="009461DD">
            <w:pPr>
              <w:pStyle w:val="TableText"/>
              <w:spacing w:before="360"/>
              <w:rPr>
                <w:sz w:val="16"/>
              </w:rPr>
            </w:pPr>
          </w:p>
        </w:tc>
        <w:tc>
          <w:tcPr>
            <w:tcW w:w="1195" w:type="dxa"/>
            <w:tcBorders>
              <w:bottom w:val="single" w:sz="6" w:space="0" w:color="auto"/>
            </w:tcBorders>
          </w:tcPr>
          <w:p w14:paraId="28004D90" w14:textId="77777777" w:rsidR="00F34E94" w:rsidRPr="00C10540" w:rsidRDefault="00F34E94" w:rsidP="009461DD">
            <w:pPr>
              <w:pStyle w:val="TableText"/>
              <w:spacing w:before="360"/>
              <w:rPr>
                <w:sz w:val="16"/>
              </w:rPr>
            </w:pPr>
            <w:r>
              <w:rPr>
                <w:sz w:val="16"/>
              </w:rPr>
              <w:t>66-CB-E421</w:t>
            </w:r>
          </w:p>
        </w:tc>
        <w:tc>
          <w:tcPr>
            <w:tcW w:w="245" w:type="dxa"/>
          </w:tcPr>
          <w:p w14:paraId="2EAC6641" w14:textId="77777777" w:rsidR="00F34E94" w:rsidRPr="00C10540" w:rsidRDefault="00F34E94" w:rsidP="009461DD">
            <w:pPr>
              <w:pStyle w:val="TableText"/>
              <w:spacing w:before="360"/>
              <w:rPr>
                <w:sz w:val="16"/>
              </w:rPr>
            </w:pPr>
          </w:p>
        </w:tc>
        <w:tc>
          <w:tcPr>
            <w:tcW w:w="1411" w:type="dxa"/>
            <w:gridSpan w:val="2"/>
            <w:tcBorders>
              <w:bottom w:val="single" w:sz="6" w:space="0" w:color="auto"/>
            </w:tcBorders>
          </w:tcPr>
          <w:p w14:paraId="26DB9665" w14:textId="77777777" w:rsidR="00F34E94" w:rsidRPr="00C10540" w:rsidRDefault="00F34E94" w:rsidP="009461DD">
            <w:pPr>
              <w:pStyle w:val="TableText"/>
              <w:spacing w:before="360"/>
              <w:rPr>
                <w:sz w:val="16"/>
              </w:rPr>
            </w:pPr>
            <w:r>
              <w:rPr>
                <w:sz w:val="16"/>
              </w:rPr>
              <w:t>Mar. 8, 2013</w:t>
            </w:r>
          </w:p>
        </w:tc>
      </w:tr>
      <w:tr w:rsidR="00F34E94" w:rsidRPr="00C10540" w14:paraId="222B4504" w14:textId="77777777" w:rsidTr="009461DD">
        <w:trPr>
          <w:gridBefore w:val="1"/>
          <w:wBefore w:w="33" w:type="dxa"/>
          <w:jc w:val="center"/>
        </w:trPr>
        <w:tc>
          <w:tcPr>
            <w:tcW w:w="2002" w:type="dxa"/>
          </w:tcPr>
          <w:p w14:paraId="21B2F4EE" w14:textId="77777777" w:rsidR="00F34E94" w:rsidRPr="00C10540" w:rsidRDefault="00F34E94" w:rsidP="009461DD">
            <w:pPr>
              <w:pStyle w:val="TableText"/>
              <w:rPr>
                <w:sz w:val="16"/>
              </w:rPr>
            </w:pPr>
          </w:p>
        </w:tc>
        <w:tc>
          <w:tcPr>
            <w:tcW w:w="3586" w:type="dxa"/>
            <w:gridSpan w:val="2"/>
          </w:tcPr>
          <w:p w14:paraId="696B1E1C" w14:textId="77777777" w:rsidR="00F34E94" w:rsidRPr="00C10540" w:rsidRDefault="00F34E94" w:rsidP="009461DD">
            <w:pPr>
              <w:pStyle w:val="TableText"/>
              <w:rPr>
                <w:sz w:val="16"/>
              </w:rPr>
            </w:pPr>
            <w:r>
              <w:rPr>
                <w:sz w:val="16"/>
              </w:rPr>
              <w:t xml:space="preserve">Steve St. Onge </w:t>
            </w:r>
            <w:r w:rsidRPr="00B94263">
              <w:rPr>
                <w:i/>
                <w:sz w:val="16"/>
              </w:rPr>
              <w:t>(Signature on file)</w:t>
            </w:r>
          </w:p>
        </w:tc>
        <w:tc>
          <w:tcPr>
            <w:tcW w:w="274" w:type="dxa"/>
            <w:gridSpan w:val="2"/>
          </w:tcPr>
          <w:p w14:paraId="4D6EF53B" w14:textId="77777777" w:rsidR="00F34E94" w:rsidRPr="00C10540" w:rsidRDefault="00F34E94" w:rsidP="009461DD">
            <w:pPr>
              <w:pStyle w:val="TableText"/>
              <w:rPr>
                <w:sz w:val="16"/>
              </w:rPr>
            </w:pPr>
          </w:p>
        </w:tc>
        <w:tc>
          <w:tcPr>
            <w:tcW w:w="1195" w:type="dxa"/>
          </w:tcPr>
          <w:p w14:paraId="34C2C934" w14:textId="77777777" w:rsidR="00F34E94" w:rsidRPr="00C10540" w:rsidRDefault="00F34E94" w:rsidP="009461DD">
            <w:pPr>
              <w:pStyle w:val="TableText"/>
              <w:rPr>
                <w:sz w:val="16"/>
              </w:rPr>
            </w:pPr>
            <w:r w:rsidRPr="00C10540">
              <w:rPr>
                <w:sz w:val="16"/>
              </w:rPr>
              <w:t>Org. Number</w:t>
            </w:r>
          </w:p>
        </w:tc>
        <w:tc>
          <w:tcPr>
            <w:tcW w:w="245" w:type="dxa"/>
          </w:tcPr>
          <w:p w14:paraId="2FAD9187" w14:textId="77777777" w:rsidR="00F34E94" w:rsidRPr="00C10540" w:rsidRDefault="00F34E94" w:rsidP="009461DD">
            <w:pPr>
              <w:pStyle w:val="TableText"/>
              <w:rPr>
                <w:sz w:val="16"/>
              </w:rPr>
            </w:pPr>
          </w:p>
        </w:tc>
        <w:tc>
          <w:tcPr>
            <w:tcW w:w="1411" w:type="dxa"/>
            <w:gridSpan w:val="2"/>
          </w:tcPr>
          <w:p w14:paraId="30B4C661" w14:textId="77777777" w:rsidR="00F34E94" w:rsidRPr="00C10540" w:rsidRDefault="00F34E94" w:rsidP="009461DD">
            <w:pPr>
              <w:pStyle w:val="TableText"/>
              <w:rPr>
                <w:sz w:val="16"/>
              </w:rPr>
            </w:pPr>
            <w:r w:rsidRPr="00C10540">
              <w:rPr>
                <w:sz w:val="16"/>
              </w:rPr>
              <w:t>Date</w:t>
            </w:r>
          </w:p>
        </w:tc>
      </w:tr>
      <w:tr w:rsidR="00F34E94" w:rsidRPr="00C10540" w14:paraId="0EA73F6E" w14:textId="77777777" w:rsidTr="009461DD">
        <w:trPr>
          <w:gridBefore w:val="1"/>
          <w:wBefore w:w="33" w:type="dxa"/>
          <w:trHeight w:val="432"/>
          <w:jc w:val="center"/>
        </w:trPr>
        <w:tc>
          <w:tcPr>
            <w:tcW w:w="2002" w:type="dxa"/>
            <w:vAlign w:val="bottom"/>
          </w:tcPr>
          <w:p w14:paraId="710372C2" w14:textId="77777777" w:rsidR="00F34E94" w:rsidRPr="00C10540" w:rsidRDefault="00F34E94" w:rsidP="009461DD">
            <w:pPr>
              <w:pStyle w:val="TableText"/>
              <w:rPr>
                <w:sz w:val="16"/>
              </w:rPr>
            </w:pPr>
            <w:r>
              <w:rPr>
                <w:sz w:val="16"/>
              </w:rPr>
              <w:t>APPROVAL</w:t>
            </w:r>
            <w:r w:rsidRPr="00C10540">
              <w:rPr>
                <w:sz w:val="16"/>
              </w:rPr>
              <w:t>:</w:t>
            </w:r>
          </w:p>
        </w:tc>
        <w:tc>
          <w:tcPr>
            <w:tcW w:w="3586" w:type="dxa"/>
            <w:gridSpan w:val="2"/>
            <w:tcBorders>
              <w:bottom w:val="single" w:sz="4" w:space="0" w:color="auto"/>
            </w:tcBorders>
            <w:vAlign w:val="bottom"/>
          </w:tcPr>
          <w:p w14:paraId="2C56612F" w14:textId="77777777" w:rsidR="00F34E94" w:rsidRPr="00C10540" w:rsidRDefault="00F34E94" w:rsidP="009461DD">
            <w:pPr>
              <w:pStyle w:val="TableText"/>
              <w:rPr>
                <w:sz w:val="16"/>
              </w:rPr>
            </w:pPr>
          </w:p>
        </w:tc>
        <w:tc>
          <w:tcPr>
            <w:tcW w:w="274" w:type="dxa"/>
            <w:gridSpan w:val="2"/>
            <w:vAlign w:val="bottom"/>
          </w:tcPr>
          <w:p w14:paraId="08DB0059" w14:textId="77777777" w:rsidR="00F34E94" w:rsidRPr="00C10540" w:rsidRDefault="00F34E94" w:rsidP="009461DD">
            <w:pPr>
              <w:pStyle w:val="TableText"/>
              <w:rPr>
                <w:sz w:val="16"/>
              </w:rPr>
            </w:pPr>
          </w:p>
        </w:tc>
        <w:tc>
          <w:tcPr>
            <w:tcW w:w="1195" w:type="dxa"/>
            <w:tcBorders>
              <w:bottom w:val="single" w:sz="4" w:space="0" w:color="auto"/>
            </w:tcBorders>
            <w:vAlign w:val="bottom"/>
          </w:tcPr>
          <w:p w14:paraId="54A9199E" w14:textId="77777777" w:rsidR="00F34E94" w:rsidRPr="00C10540" w:rsidRDefault="00F34E94" w:rsidP="009461DD">
            <w:pPr>
              <w:pStyle w:val="TableText"/>
              <w:rPr>
                <w:sz w:val="16"/>
              </w:rPr>
            </w:pPr>
            <w:r>
              <w:rPr>
                <w:sz w:val="16"/>
              </w:rPr>
              <w:t>66-CH-R624</w:t>
            </w:r>
          </w:p>
        </w:tc>
        <w:tc>
          <w:tcPr>
            <w:tcW w:w="245" w:type="dxa"/>
            <w:vAlign w:val="bottom"/>
          </w:tcPr>
          <w:p w14:paraId="7648A095" w14:textId="77777777" w:rsidR="00F34E94" w:rsidRPr="00C10540" w:rsidRDefault="00F34E94" w:rsidP="009461DD">
            <w:pPr>
              <w:pStyle w:val="TableText"/>
              <w:rPr>
                <w:sz w:val="16"/>
              </w:rPr>
            </w:pPr>
          </w:p>
        </w:tc>
        <w:tc>
          <w:tcPr>
            <w:tcW w:w="1411" w:type="dxa"/>
            <w:gridSpan w:val="2"/>
            <w:tcBorders>
              <w:bottom w:val="single" w:sz="4" w:space="0" w:color="auto"/>
            </w:tcBorders>
            <w:vAlign w:val="bottom"/>
          </w:tcPr>
          <w:p w14:paraId="5B455A54" w14:textId="77777777" w:rsidR="00F34E94" w:rsidRPr="00C10540" w:rsidRDefault="00F34E94" w:rsidP="009461DD">
            <w:pPr>
              <w:pStyle w:val="TableText"/>
              <w:rPr>
                <w:sz w:val="16"/>
              </w:rPr>
            </w:pPr>
            <w:r>
              <w:rPr>
                <w:sz w:val="16"/>
              </w:rPr>
              <w:t>3/8/2013</w:t>
            </w:r>
          </w:p>
        </w:tc>
      </w:tr>
      <w:tr w:rsidR="00F34E94" w:rsidRPr="00C10540" w14:paraId="25822A09" w14:textId="77777777" w:rsidTr="009461DD">
        <w:trPr>
          <w:gridBefore w:val="1"/>
          <w:wBefore w:w="33" w:type="dxa"/>
          <w:jc w:val="center"/>
        </w:trPr>
        <w:tc>
          <w:tcPr>
            <w:tcW w:w="2002" w:type="dxa"/>
          </w:tcPr>
          <w:p w14:paraId="41391C8D" w14:textId="77777777" w:rsidR="00F34E94" w:rsidRPr="00C10540" w:rsidRDefault="00F34E94" w:rsidP="009461DD">
            <w:pPr>
              <w:pStyle w:val="TableText"/>
              <w:rPr>
                <w:sz w:val="16"/>
              </w:rPr>
            </w:pPr>
          </w:p>
        </w:tc>
        <w:tc>
          <w:tcPr>
            <w:tcW w:w="3586" w:type="dxa"/>
            <w:gridSpan w:val="2"/>
            <w:tcBorders>
              <w:top w:val="single" w:sz="4" w:space="0" w:color="auto"/>
            </w:tcBorders>
          </w:tcPr>
          <w:p w14:paraId="470932E6" w14:textId="77777777" w:rsidR="00F34E94" w:rsidRPr="00C10540" w:rsidRDefault="00F34E94" w:rsidP="009461DD">
            <w:pPr>
              <w:pStyle w:val="TableText"/>
              <w:rPr>
                <w:sz w:val="16"/>
              </w:rPr>
            </w:pPr>
            <w:r>
              <w:rPr>
                <w:sz w:val="16"/>
              </w:rPr>
              <w:t xml:space="preserve">Steve McGinnis </w:t>
            </w:r>
            <w:r w:rsidRPr="00B94263">
              <w:rPr>
                <w:i/>
                <w:sz w:val="16"/>
              </w:rPr>
              <w:t>(Signature on file)</w:t>
            </w:r>
          </w:p>
        </w:tc>
        <w:tc>
          <w:tcPr>
            <w:tcW w:w="274" w:type="dxa"/>
            <w:gridSpan w:val="2"/>
          </w:tcPr>
          <w:p w14:paraId="46F28E0D" w14:textId="77777777" w:rsidR="00F34E94" w:rsidRPr="00C10540" w:rsidRDefault="00F34E94" w:rsidP="009461DD">
            <w:pPr>
              <w:pStyle w:val="TableText"/>
              <w:rPr>
                <w:sz w:val="16"/>
              </w:rPr>
            </w:pPr>
          </w:p>
        </w:tc>
        <w:tc>
          <w:tcPr>
            <w:tcW w:w="1195" w:type="dxa"/>
            <w:tcBorders>
              <w:top w:val="single" w:sz="4" w:space="0" w:color="auto"/>
            </w:tcBorders>
          </w:tcPr>
          <w:p w14:paraId="62406329" w14:textId="77777777" w:rsidR="00F34E94" w:rsidRPr="00C10540" w:rsidRDefault="00F34E94" w:rsidP="009461DD">
            <w:pPr>
              <w:pStyle w:val="TableText"/>
              <w:rPr>
                <w:sz w:val="16"/>
              </w:rPr>
            </w:pPr>
            <w:r w:rsidRPr="00C10540">
              <w:rPr>
                <w:sz w:val="16"/>
              </w:rPr>
              <w:t>Org. Number</w:t>
            </w:r>
          </w:p>
        </w:tc>
        <w:tc>
          <w:tcPr>
            <w:tcW w:w="245" w:type="dxa"/>
          </w:tcPr>
          <w:p w14:paraId="5B28FEF3" w14:textId="77777777" w:rsidR="00F34E94" w:rsidRPr="00C10540" w:rsidRDefault="00F34E94" w:rsidP="009461DD">
            <w:pPr>
              <w:pStyle w:val="TableText"/>
              <w:rPr>
                <w:sz w:val="16"/>
              </w:rPr>
            </w:pPr>
          </w:p>
        </w:tc>
        <w:tc>
          <w:tcPr>
            <w:tcW w:w="1411" w:type="dxa"/>
            <w:gridSpan w:val="2"/>
            <w:tcBorders>
              <w:top w:val="single" w:sz="4" w:space="0" w:color="auto"/>
            </w:tcBorders>
          </w:tcPr>
          <w:p w14:paraId="4EC98F10" w14:textId="77777777" w:rsidR="00F34E94" w:rsidRPr="00C10540" w:rsidRDefault="00F34E94" w:rsidP="009461DD">
            <w:pPr>
              <w:pStyle w:val="TableText"/>
              <w:rPr>
                <w:sz w:val="16"/>
              </w:rPr>
            </w:pPr>
            <w:r w:rsidRPr="00C10540">
              <w:rPr>
                <w:sz w:val="16"/>
              </w:rPr>
              <w:t>Date</w:t>
            </w:r>
          </w:p>
        </w:tc>
      </w:tr>
      <w:tr w:rsidR="00F34E94" w:rsidRPr="00C10540" w14:paraId="79018026" w14:textId="77777777" w:rsidTr="009461DD">
        <w:trPr>
          <w:gridBefore w:val="1"/>
          <w:wBefore w:w="33" w:type="dxa"/>
          <w:trHeight w:val="432"/>
          <w:jc w:val="center"/>
        </w:trPr>
        <w:tc>
          <w:tcPr>
            <w:tcW w:w="2002" w:type="dxa"/>
          </w:tcPr>
          <w:p w14:paraId="0D937137" w14:textId="77777777" w:rsidR="00F34E94" w:rsidRPr="00C10540" w:rsidRDefault="00F34E94" w:rsidP="009461DD">
            <w:pPr>
              <w:pStyle w:val="TableText"/>
              <w:spacing w:before="360"/>
              <w:rPr>
                <w:sz w:val="16"/>
              </w:rPr>
            </w:pPr>
            <w:r>
              <w:rPr>
                <w:sz w:val="16"/>
              </w:rPr>
              <w:t>APPROVAL</w:t>
            </w:r>
            <w:r w:rsidRPr="00C10540">
              <w:rPr>
                <w:sz w:val="16"/>
              </w:rPr>
              <w:t>:</w:t>
            </w:r>
          </w:p>
        </w:tc>
        <w:tc>
          <w:tcPr>
            <w:tcW w:w="3586" w:type="dxa"/>
            <w:gridSpan w:val="2"/>
            <w:tcBorders>
              <w:bottom w:val="single" w:sz="6" w:space="0" w:color="auto"/>
            </w:tcBorders>
          </w:tcPr>
          <w:p w14:paraId="6C6B0B91" w14:textId="77777777" w:rsidR="00F34E94" w:rsidRPr="00C10540" w:rsidRDefault="00F34E94" w:rsidP="009461DD">
            <w:pPr>
              <w:pStyle w:val="TableText"/>
              <w:spacing w:before="360"/>
              <w:rPr>
                <w:sz w:val="16"/>
              </w:rPr>
            </w:pPr>
          </w:p>
        </w:tc>
        <w:tc>
          <w:tcPr>
            <w:tcW w:w="274" w:type="dxa"/>
            <w:gridSpan w:val="2"/>
          </w:tcPr>
          <w:p w14:paraId="61A7A98B" w14:textId="77777777" w:rsidR="00F34E94" w:rsidRPr="00C10540" w:rsidRDefault="00F34E94" w:rsidP="009461DD">
            <w:pPr>
              <w:pStyle w:val="TableText"/>
              <w:spacing w:before="360"/>
              <w:rPr>
                <w:sz w:val="16"/>
              </w:rPr>
            </w:pPr>
          </w:p>
        </w:tc>
        <w:tc>
          <w:tcPr>
            <w:tcW w:w="1195" w:type="dxa"/>
            <w:tcBorders>
              <w:bottom w:val="single" w:sz="6" w:space="0" w:color="auto"/>
            </w:tcBorders>
          </w:tcPr>
          <w:p w14:paraId="78201AAD" w14:textId="77777777" w:rsidR="00F34E94" w:rsidRPr="00C10540" w:rsidRDefault="00F34E94" w:rsidP="009461DD">
            <w:pPr>
              <w:pStyle w:val="TableText"/>
              <w:spacing w:before="360"/>
              <w:rPr>
                <w:sz w:val="16"/>
              </w:rPr>
            </w:pPr>
            <w:r>
              <w:rPr>
                <w:sz w:val="16"/>
              </w:rPr>
              <w:t>66-CB-E401</w:t>
            </w:r>
          </w:p>
        </w:tc>
        <w:tc>
          <w:tcPr>
            <w:tcW w:w="245" w:type="dxa"/>
          </w:tcPr>
          <w:p w14:paraId="02AC4F3F" w14:textId="77777777" w:rsidR="00F34E94" w:rsidRPr="00C10540" w:rsidRDefault="00F34E94" w:rsidP="009461DD">
            <w:pPr>
              <w:pStyle w:val="TableText"/>
              <w:spacing w:before="360"/>
              <w:rPr>
                <w:sz w:val="16"/>
              </w:rPr>
            </w:pPr>
          </w:p>
        </w:tc>
        <w:tc>
          <w:tcPr>
            <w:tcW w:w="1411" w:type="dxa"/>
            <w:gridSpan w:val="2"/>
            <w:tcBorders>
              <w:bottom w:val="single" w:sz="6" w:space="0" w:color="auto"/>
            </w:tcBorders>
          </w:tcPr>
          <w:p w14:paraId="2768C2AF" w14:textId="77777777" w:rsidR="00F34E94" w:rsidRPr="00C10540" w:rsidRDefault="00F34E94" w:rsidP="009461DD">
            <w:pPr>
              <w:pStyle w:val="TableText"/>
              <w:spacing w:before="360"/>
              <w:rPr>
                <w:sz w:val="16"/>
              </w:rPr>
            </w:pPr>
            <w:r>
              <w:rPr>
                <w:sz w:val="16"/>
              </w:rPr>
              <w:t>3/11/13</w:t>
            </w:r>
          </w:p>
        </w:tc>
      </w:tr>
      <w:tr w:rsidR="00F34E94" w:rsidRPr="00C10540" w14:paraId="24C05D35" w14:textId="77777777" w:rsidTr="009461DD">
        <w:trPr>
          <w:gridBefore w:val="1"/>
          <w:wBefore w:w="33" w:type="dxa"/>
          <w:jc w:val="center"/>
        </w:trPr>
        <w:tc>
          <w:tcPr>
            <w:tcW w:w="2002" w:type="dxa"/>
          </w:tcPr>
          <w:p w14:paraId="499E3B13" w14:textId="77777777" w:rsidR="00F34E94" w:rsidRPr="00C10540" w:rsidRDefault="00F34E94" w:rsidP="009461DD">
            <w:pPr>
              <w:pStyle w:val="TableText"/>
              <w:rPr>
                <w:sz w:val="16"/>
              </w:rPr>
            </w:pPr>
          </w:p>
        </w:tc>
        <w:tc>
          <w:tcPr>
            <w:tcW w:w="3586" w:type="dxa"/>
            <w:gridSpan w:val="2"/>
          </w:tcPr>
          <w:p w14:paraId="564D18C0" w14:textId="77777777" w:rsidR="00F34E94" w:rsidRPr="00C10540" w:rsidRDefault="00F34E94" w:rsidP="009461DD">
            <w:pPr>
              <w:pStyle w:val="TableText"/>
              <w:rPr>
                <w:sz w:val="16"/>
              </w:rPr>
            </w:pPr>
            <w:r>
              <w:rPr>
                <w:sz w:val="16"/>
              </w:rPr>
              <w:t xml:space="preserve">Mark Calkins </w:t>
            </w:r>
            <w:r w:rsidRPr="00B94263">
              <w:rPr>
                <w:i/>
                <w:sz w:val="16"/>
              </w:rPr>
              <w:t>(Signature on file)</w:t>
            </w:r>
          </w:p>
        </w:tc>
        <w:tc>
          <w:tcPr>
            <w:tcW w:w="274" w:type="dxa"/>
            <w:gridSpan w:val="2"/>
          </w:tcPr>
          <w:p w14:paraId="66BB5736" w14:textId="77777777" w:rsidR="00F34E94" w:rsidRPr="00C10540" w:rsidRDefault="00F34E94" w:rsidP="009461DD">
            <w:pPr>
              <w:pStyle w:val="TableText"/>
              <w:rPr>
                <w:sz w:val="16"/>
              </w:rPr>
            </w:pPr>
          </w:p>
        </w:tc>
        <w:tc>
          <w:tcPr>
            <w:tcW w:w="1195" w:type="dxa"/>
          </w:tcPr>
          <w:p w14:paraId="3C0DAE2D" w14:textId="77777777" w:rsidR="00F34E94" w:rsidRPr="00C10540" w:rsidRDefault="00F34E94" w:rsidP="009461DD">
            <w:pPr>
              <w:pStyle w:val="TableText"/>
              <w:rPr>
                <w:sz w:val="16"/>
              </w:rPr>
            </w:pPr>
            <w:r w:rsidRPr="00C10540">
              <w:rPr>
                <w:sz w:val="16"/>
              </w:rPr>
              <w:t>Org. Number</w:t>
            </w:r>
          </w:p>
        </w:tc>
        <w:tc>
          <w:tcPr>
            <w:tcW w:w="245" w:type="dxa"/>
          </w:tcPr>
          <w:p w14:paraId="73DFBBFA" w14:textId="77777777" w:rsidR="00F34E94" w:rsidRPr="00C10540" w:rsidRDefault="00F34E94" w:rsidP="009461DD">
            <w:pPr>
              <w:pStyle w:val="TableText"/>
              <w:rPr>
                <w:sz w:val="16"/>
              </w:rPr>
            </w:pPr>
          </w:p>
        </w:tc>
        <w:tc>
          <w:tcPr>
            <w:tcW w:w="1411" w:type="dxa"/>
            <w:gridSpan w:val="2"/>
          </w:tcPr>
          <w:p w14:paraId="693B5889" w14:textId="77777777" w:rsidR="00F34E94" w:rsidRPr="00C10540" w:rsidRDefault="00F34E94" w:rsidP="009461DD">
            <w:pPr>
              <w:pStyle w:val="TableText"/>
              <w:rPr>
                <w:sz w:val="16"/>
              </w:rPr>
            </w:pPr>
            <w:r w:rsidRPr="00C10540">
              <w:rPr>
                <w:sz w:val="16"/>
              </w:rPr>
              <w:t>Date</w:t>
            </w:r>
          </w:p>
        </w:tc>
      </w:tr>
      <w:tr w:rsidR="00F34E94" w:rsidRPr="00C10540" w14:paraId="0AD345C4" w14:textId="77777777" w:rsidTr="009461DD">
        <w:trPr>
          <w:gridBefore w:val="1"/>
          <w:wBefore w:w="33" w:type="dxa"/>
          <w:trHeight w:val="432"/>
          <w:jc w:val="center"/>
        </w:trPr>
        <w:tc>
          <w:tcPr>
            <w:tcW w:w="2002" w:type="dxa"/>
          </w:tcPr>
          <w:p w14:paraId="02C48124" w14:textId="77777777" w:rsidR="00F34E94" w:rsidRPr="00C10540" w:rsidRDefault="00F34E94" w:rsidP="009461DD">
            <w:pPr>
              <w:pStyle w:val="TableText"/>
              <w:spacing w:before="360"/>
              <w:rPr>
                <w:sz w:val="16"/>
              </w:rPr>
            </w:pPr>
            <w:r w:rsidRPr="00C10540">
              <w:rPr>
                <w:sz w:val="16"/>
              </w:rPr>
              <w:t>DOCUMENT RELEASE:</w:t>
            </w:r>
          </w:p>
        </w:tc>
        <w:tc>
          <w:tcPr>
            <w:tcW w:w="3586" w:type="dxa"/>
            <w:gridSpan w:val="2"/>
            <w:tcBorders>
              <w:bottom w:val="single" w:sz="6" w:space="0" w:color="auto"/>
            </w:tcBorders>
          </w:tcPr>
          <w:p w14:paraId="479AEF1C" w14:textId="77777777" w:rsidR="00F34E94" w:rsidRPr="00C10540" w:rsidRDefault="00F34E94" w:rsidP="009461DD">
            <w:pPr>
              <w:pStyle w:val="TableText"/>
              <w:spacing w:before="360"/>
              <w:rPr>
                <w:sz w:val="16"/>
              </w:rPr>
            </w:pPr>
          </w:p>
        </w:tc>
        <w:tc>
          <w:tcPr>
            <w:tcW w:w="274" w:type="dxa"/>
            <w:gridSpan w:val="2"/>
          </w:tcPr>
          <w:p w14:paraId="1DD3E562" w14:textId="77777777" w:rsidR="00F34E94" w:rsidRPr="00C10540" w:rsidRDefault="00F34E94" w:rsidP="009461DD">
            <w:pPr>
              <w:pStyle w:val="TableText"/>
              <w:spacing w:before="360"/>
              <w:rPr>
                <w:sz w:val="16"/>
              </w:rPr>
            </w:pPr>
          </w:p>
        </w:tc>
        <w:tc>
          <w:tcPr>
            <w:tcW w:w="1195" w:type="dxa"/>
            <w:tcBorders>
              <w:bottom w:val="single" w:sz="6" w:space="0" w:color="auto"/>
            </w:tcBorders>
          </w:tcPr>
          <w:p w14:paraId="6513B3C5" w14:textId="77777777" w:rsidR="00F34E94" w:rsidRPr="00C10540" w:rsidRDefault="00F34E94" w:rsidP="009461DD">
            <w:pPr>
              <w:pStyle w:val="TableText"/>
              <w:spacing w:before="360"/>
              <w:rPr>
                <w:sz w:val="16"/>
              </w:rPr>
            </w:pPr>
          </w:p>
        </w:tc>
        <w:tc>
          <w:tcPr>
            <w:tcW w:w="245" w:type="dxa"/>
          </w:tcPr>
          <w:p w14:paraId="3FE47E3C" w14:textId="77777777" w:rsidR="00F34E94" w:rsidRPr="00C10540" w:rsidRDefault="00F34E94" w:rsidP="009461DD">
            <w:pPr>
              <w:pStyle w:val="TableText"/>
              <w:spacing w:before="360"/>
              <w:rPr>
                <w:sz w:val="16"/>
              </w:rPr>
            </w:pPr>
          </w:p>
        </w:tc>
        <w:tc>
          <w:tcPr>
            <w:tcW w:w="1411" w:type="dxa"/>
            <w:gridSpan w:val="2"/>
            <w:tcBorders>
              <w:bottom w:val="single" w:sz="6" w:space="0" w:color="auto"/>
            </w:tcBorders>
          </w:tcPr>
          <w:p w14:paraId="3BCB8C54" w14:textId="77777777" w:rsidR="00F34E94" w:rsidRPr="00C10540" w:rsidRDefault="00F34E94" w:rsidP="009461DD">
            <w:pPr>
              <w:pStyle w:val="TableText"/>
              <w:spacing w:before="360"/>
              <w:rPr>
                <w:sz w:val="16"/>
              </w:rPr>
            </w:pPr>
          </w:p>
        </w:tc>
      </w:tr>
      <w:tr w:rsidR="00F34E94" w:rsidRPr="00C10540" w14:paraId="64F7D461" w14:textId="77777777" w:rsidTr="009461DD">
        <w:trPr>
          <w:gridBefore w:val="1"/>
          <w:wBefore w:w="33" w:type="dxa"/>
          <w:jc w:val="center"/>
        </w:trPr>
        <w:tc>
          <w:tcPr>
            <w:tcW w:w="2002" w:type="dxa"/>
          </w:tcPr>
          <w:p w14:paraId="66281C1C" w14:textId="77777777" w:rsidR="00F34E94" w:rsidRPr="00C10540" w:rsidRDefault="00F34E94" w:rsidP="009461DD">
            <w:pPr>
              <w:pStyle w:val="TableText"/>
              <w:rPr>
                <w:sz w:val="16"/>
              </w:rPr>
            </w:pPr>
          </w:p>
        </w:tc>
        <w:tc>
          <w:tcPr>
            <w:tcW w:w="3586" w:type="dxa"/>
            <w:gridSpan w:val="2"/>
          </w:tcPr>
          <w:p w14:paraId="2BCB48F2" w14:textId="77777777" w:rsidR="00F34E94" w:rsidRPr="00C10540" w:rsidRDefault="00F34E94" w:rsidP="009461DD">
            <w:pPr>
              <w:pStyle w:val="TableText"/>
              <w:rPr>
                <w:sz w:val="16"/>
              </w:rPr>
            </w:pPr>
          </w:p>
        </w:tc>
        <w:tc>
          <w:tcPr>
            <w:tcW w:w="274" w:type="dxa"/>
            <w:gridSpan w:val="2"/>
          </w:tcPr>
          <w:p w14:paraId="30BA3F89" w14:textId="77777777" w:rsidR="00F34E94" w:rsidRPr="00C10540" w:rsidRDefault="00F34E94" w:rsidP="009461DD">
            <w:pPr>
              <w:pStyle w:val="TableText"/>
              <w:rPr>
                <w:sz w:val="16"/>
              </w:rPr>
            </w:pPr>
          </w:p>
        </w:tc>
        <w:tc>
          <w:tcPr>
            <w:tcW w:w="1195" w:type="dxa"/>
          </w:tcPr>
          <w:p w14:paraId="74243984" w14:textId="77777777" w:rsidR="00F34E94" w:rsidRPr="00C10540" w:rsidRDefault="00F34E94" w:rsidP="009461DD">
            <w:pPr>
              <w:pStyle w:val="TableText"/>
              <w:rPr>
                <w:sz w:val="16"/>
              </w:rPr>
            </w:pPr>
            <w:r w:rsidRPr="00C10540">
              <w:rPr>
                <w:sz w:val="16"/>
              </w:rPr>
              <w:t>Org. Number</w:t>
            </w:r>
          </w:p>
        </w:tc>
        <w:tc>
          <w:tcPr>
            <w:tcW w:w="245" w:type="dxa"/>
          </w:tcPr>
          <w:p w14:paraId="2CBF797C" w14:textId="77777777" w:rsidR="00F34E94" w:rsidRPr="00C10540" w:rsidRDefault="00F34E94" w:rsidP="009461DD">
            <w:pPr>
              <w:pStyle w:val="TableText"/>
              <w:rPr>
                <w:sz w:val="16"/>
              </w:rPr>
            </w:pPr>
          </w:p>
        </w:tc>
        <w:tc>
          <w:tcPr>
            <w:tcW w:w="1411" w:type="dxa"/>
            <w:gridSpan w:val="2"/>
          </w:tcPr>
          <w:p w14:paraId="48A45FB1" w14:textId="77777777" w:rsidR="00F34E94" w:rsidRPr="00C10540" w:rsidRDefault="00F34E94" w:rsidP="009461DD">
            <w:pPr>
              <w:pStyle w:val="TableText"/>
              <w:rPr>
                <w:sz w:val="16"/>
              </w:rPr>
            </w:pPr>
            <w:r w:rsidRPr="00C10540">
              <w:rPr>
                <w:sz w:val="16"/>
              </w:rPr>
              <w:t>Date</w:t>
            </w:r>
          </w:p>
        </w:tc>
      </w:tr>
      <w:tr w:rsidR="00F34E94" w:rsidRPr="00C10540" w14:paraId="6ED3FBAD" w14:textId="77777777" w:rsidTr="009461DD">
        <w:trPr>
          <w:gridAfter w:val="1"/>
          <w:wAfter w:w="106" w:type="dxa"/>
          <w:trHeight w:val="135"/>
          <w:jc w:val="center"/>
        </w:trPr>
        <w:tc>
          <w:tcPr>
            <w:tcW w:w="8640" w:type="dxa"/>
            <w:gridSpan w:val="9"/>
          </w:tcPr>
          <w:p w14:paraId="129B673B" w14:textId="77777777" w:rsidR="00F34E94" w:rsidRPr="00C10540" w:rsidRDefault="00F34E94" w:rsidP="009461DD">
            <w:pPr>
              <w:pStyle w:val="TableText"/>
              <w:spacing w:after="120"/>
              <w:rPr>
                <w:b/>
                <w:sz w:val="16"/>
              </w:rPr>
            </w:pPr>
          </w:p>
        </w:tc>
      </w:tr>
    </w:tbl>
    <w:p w14:paraId="556B135B" w14:textId="77777777" w:rsidR="00F34E94" w:rsidRDefault="00F34E94" w:rsidP="00F34E94">
      <w:pPr>
        <w:rPr>
          <w:rFonts w:ascii="Arial" w:hAnsi="Arial"/>
          <w:b/>
          <w:sz w:val="16"/>
        </w:rPr>
      </w:pPr>
      <w:r w:rsidRPr="00C10540">
        <w:rPr>
          <w:rFonts w:ascii="Arial" w:hAnsi="Arial"/>
          <w:b/>
          <w:sz w:val="16"/>
        </w:rPr>
        <w:t>Copyright © 2000 The Boeing Compa</w:t>
      </w:r>
      <w:r>
        <w:rPr>
          <w:rFonts w:ascii="Arial" w:hAnsi="Arial"/>
          <w:b/>
          <w:sz w:val="16"/>
        </w:rPr>
        <w:t>ny</w:t>
      </w:r>
    </w:p>
    <w:p w14:paraId="07D27F7A" w14:textId="77777777" w:rsidR="00350F60" w:rsidRDefault="00B57F0D" w:rsidP="00B57F0D">
      <w:pPr>
        <w:pStyle w:val="TitleCentered"/>
      </w:pPr>
      <w:bookmarkStart w:id="37" w:name="_Toc402348302"/>
      <w:bookmarkStart w:id="38" w:name="_Toc402348705"/>
      <w:bookmarkStart w:id="39" w:name="_Toc404678313"/>
      <w:bookmarkStart w:id="40" w:name="_Toc404681450"/>
      <w:bookmarkStart w:id="41" w:name="_Toc411141966"/>
      <w:bookmarkStart w:id="42" w:name="_Toc411143476"/>
      <w:bookmarkStart w:id="43" w:name="_Toc411159170"/>
      <w:r>
        <w:rPr>
          <w:sz w:val="16"/>
        </w:rPr>
        <w:br w:type="page"/>
      </w:r>
      <w:bookmarkStart w:id="44" w:name="_Toc415449647"/>
      <w:bookmarkStart w:id="45" w:name="_Toc415451760"/>
      <w:bookmarkStart w:id="46" w:name="_Toc415465869"/>
      <w:bookmarkStart w:id="47" w:name="_Toc415473470"/>
      <w:bookmarkStart w:id="48" w:name="_Toc415557311"/>
      <w:bookmarkStart w:id="49" w:name="_Toc416677408"/>
      <w:bookmarkStart w:id="50" w:name="_Toc416686892"/>
      <w:bookmarkStart w:id="51" w:name="_Toc122253069"/>
      <w:bookmarkStart w:id="52" w:name="_Toc126412406"/>
      <w:bookmarkStart w:id="53" w:name="_Toc128383140"/>
      <w:bookmarkStart w:id="54" w:name="_Toc128550525"/>
      <w:bookmarkStart w:id="55" w:name="_Toc128894710"/>
      <w:bookmarkStart w:id="56" w:name="_Toc128976377"/>
      <w:bookmarkStart w:id="57" w:name="_Toc128978272"/>
      <w:bookmarkStart w:id="58" w:name="_Toc141173737"/>
      <w:r w:rsidR="00C524F2" w:rsidRPr="00C10540">
        <w:t>Table of Contents</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317110A3" w14:textId="77777777" w:rsidR="00D57E47" w:rsidRDefault="002D0566">
      <w:pPr>
        <w:pStyle w:val="TOC1"/>
        <w:rPr>
          <w:rFonts w:asciiTheme="minorHAnsi" w:eastAsiaTheme="minorEastAsia" w:hAnsiTheme="minorHAnsi" w:cstheme="minorBidi"/>
          <w:sz w:val="22"/>
          <w:szCs w:val="22"/>
        </w:rPr>
      </w:pPr>
      <w:r>
        <w:rPr>
          <w:rFonts w:ascii="Times" w:eastAsia="MS Mincho" w:hAnsi="Times"/>
          <w:b/>
          <w:lang w:eastAsia="ja-JP"/>
        </w:rPr>
        <w:fldChar w:fldCharType="begin"/>
      </w:r>
      <w:r w:rsidR="00D1260B">
        <w:rPr>
          <w:rFonts w:ascii="Times" w:eastAsia="MS Mincho" w:hAnsi="Times"/>
          <w:b/>
          <w:lang w:eastAsia="ja-JP"/>
        </w:rPr>
        <w:instrText xml:space="preserve"> TOC \o "2-3" \h \z \t "Heading 1,1,SECTION1,1,SECTION2,1,SECTION3,1,SECTION4,1,APPENDIXHEADING1,1,APPENDIXHEADING,1" </w:instrText>
      </w:r>
      <w:r>
        <w:rPr>
          <w:rFonts w:ascii="Times" w:eastAsia="MS Mincho" w:hAnsi="Times"/>
          <w:b/>
          <w:lang w:eastAsia="ja-JP"/>
        </w:rPr>
        <w:fldChar w:fldCharType="separate"/>
      </w:r>
      <w:hyperlink w:anchor="_Toc395703313" w:history="1">
        <w:r w:rsidR="00D57E47" w:rsidRPr="006D5DC0">
          <w:rPr>
            <w:rStyle w:val="Hyperlink"/>
          </w:rPr>
          <w:t>1.0</w:t>
        </w:r>
        <w:r w:rsidR="00D57E47">
          <w:rPr>
            <w:rFonts w:asciiTheme="minorHAnsi" w:eastAsiaTheme="minorEastAsia" w:hAnsiTheme="minorHAnsi" w:cstheme="minorBidi"/>
            <w:sz w:val="22"/>
            <w:szCs w:val="22"/>
          </w:rPr>
          <w:tab/>
        </w:r>
        <w:r w:rsidR="00D57E47" w:rsidRPr="006D5DC0">
          <w:rPr>
            <w:rStyle w:val="Hyperlink"/>
          </w:rPr>
          <w:t>Introduction</w:t>
        </w:r>
        <w:r w:rsidR="00D57E47">
          <w:rPr>
            <w:webHidden/>
          </w:rPr>
          <w:tab/>
        </w:r>
        <w:r>
          <w:rPr>
            <w:webHidden/>
          </w:rPr>
          <w:fldChar w:fldCharType="begin"/>
        </w:r>
        <w:r w:rsidR="00D57E47">
          <w:rPr>
            <w:webHidden/>
          </w:rPr>
          <w:instrText xml:space="preserve"> PAGEREF _Toc395703313 \h </w:instrText>
        </w:r>
        <w:r>
          <w:rPr>
            <w:webHidden/>
          </w:rPr>
        </w:r>
        <w:r>
          <w:rPr>
            <w:webHidden/>
          </w:rPr>
          <w:fldChar w:fldCharType="separate"/>
        </w:r>
        <w:r w:rsidR="00D57E47">
          <w:rPr>
            <w:webHidden/>
          </w:rPr>
          <w:t>8</w:t>
        </w:r>
        <w:r>
          <w:rPr>
            <w:webHidden/>
          </w:rPr>
          <w:fldChar w:fldCharType="end"/>
        </w:r>
      </w:hyperlink>
    </w:p>
    <w:p w14:paraId="59980239" w14:textId="77777777" w:rsidR="00D57E47" w:rsidRDefault="000144AF">
      <w:pPr>
        <w:pStyle w:val="TOC2"/>
        <w:rPr>
          <w:rFonts w:asciiTheme="minorHAnsi" w:eastAsiaTheme="minorEastAsia" w:hAnsiTheme="minorHAnsi" w:cstheme="minorBidi"/>
          <w:sz w:val="22"/>
          <w:szCs w:val="22"/>
        </w:rPr>
      </w:pPr>
      <w:hyperlink w:anchor="_Toc395703314" w:history="1">
        <w:r w:rsidR="00D57E47" w:rsidRPr="006D5DC0">
          <w:rPr>
            <w:rStyle w:val="Hyperlink"/>
          </w:rPr>
          <w:t>1.1</w:t>
        </w:r>
        <w:r w:rsidR="00D57E47">
          <w:rPr>
            <w:rFonts w:asciiTheme="minorHAnsi" w:eastAsiaTheme="minorEastAsia" w:hAnsiTheme="minorHAnsi" w:cstheme="minorBidi"/>
            <w:sz w:val="22"/>
            <w:szCs w:val="22"/>
          </w:rPr>
          <w:tab/>
        </w:r>
        <w:r w:rsidR="00D57E47" w:rsidRPr="006D5DC0">
          <w:rPr>
            <w:rStyle w:val="Hyperlink"/>
          </w:rPr>
          <w:t>Purpose</w:t>
        </w:r>
        <w:r w:rsidR="007D7997">
          <w:rPr>
            <w:rStyle w:val="Hyperlink"/>
          </w:rPr>
          <w:tab/>
        </w:r>
        <w:r w:rsidR="00D57E47">
          <w:rPr>
            <w:webHidden/>
          </w:rPr>
          <w:tab/>
        </w:r>
        <w:r w:rsidR="002D0566">
          <w:rPr>
            <w:webHidden/>
          </w:rPr>
          <w:fldChar w:fldCharType="begin"/>
        </w:r>
        <w:r w:rsidR="00D57E47">
          <w:rPr>
            <w:webHidden/>
          </w:rPr>
          <w:instrText xml:space="preserve"> PAGEREF _Toc395703314 \h </w:instrText>
        </w:r>
        <w:r w:rsidR="002D0566">
          <w:rPr>
            <w:webHidden/>
          </w:rPr>
        </w:r>
        <w:r w:rsidR="002D0566">
          <w:rPr>
            <w:webHidden/>
          </w:rPr>
          <w:fldChar w:fldCharType="separate"/>
        </w:r>
        <w:r w:rsidR="00D57E47">
          <w:rPr>
            <w:webHidden/>
          </w:rPr>
          <w:t>8</w:t>
        </w:r>
        <w:r w:rsidR="002D0566">
          <w:rPr>
            <w:webHidden/>
          </w:rPr>
          <w:fldChar w:fldCharType="end"/>
        </w:r>
      </w:hyperlink>
    </w:p>
    <w:p w14:paraId="379A29B6" w14:textId="77777777" w:rsidR="00D57E47" w:rsidRDefault="000144AF">
      <w:pPr>
        <w:pStyle w:val="TOC1"/>
        <w:rPr>
          <w:rFonts w:asciiTheme="minorHAnsi" w:eastAsiaTheme="minorEastAsia" w:hAnsiTheme="minorHAnsi" w:cstheme="minorBidi"/>
          <w:sz w:val="22"/>
          <w:szCs w:val="22"/>
        </w:rPr>
      </w:pPr>
      <w:hyperlink w:anchor="_Toc395703315" w:history="1">
        <w:r w:rsidR="00D57E47" w:rsidRPr="006D5DC0">
          <w:rPr>
            <w:rStyle w:val="Hyperlink"/>
          </w:rPr>
          <w:t>2.0</w:t>
        </w:r>
        <w:r w:rsidR="00D57E47">
          <w:rPr>
            <w:rFonts w:asciiTheme="minorHAnsi" w:eastAsiaTheme="minorEastAsia" w:hAnsiTheme="minorHAnsi" w:cstheme="minorBidi"/>
            <w:sz w:val="22"/>
            <w:szCs w:val="22"/>
          </w:rPr>
          <w:tab/>
        </w:r>
        <w:r w:rsidR="00D57E47" w:rsidRPr="006D5DC0">
          <w:rPr>
            <w:rStyle w:val="Hyperlink"/>
          </w:rPr>
          <w:t>General Information</w:t>
        </w:r>
        <w:r w:rsidR="00D57E47">
          <w:rPr>
            <w:webHidden/>
          </w:rPr>
          <w:tab/>
        </w:r>
        <w:r w:rsidR="002D0566">
          <w:rPr>
            <w:webHidden/>
          </w:rPr>
          <w:fldChar w:fldCharType="begin"/>
        </w:r>
        <w:r w:rsidR="00D57E47">
          <w:rPr>
            <w:webHidden/>
          </w:rPr>
          <w:instrText xml:space="preserve"> PAGEREF _Toc395703315 \h </w:instrText>
        </w:r>
        <w:r w:rsidR="002D0566">
          <w:rPr>
            <w:webHidden/>
          </w:rPr>
        </w:r>
        <w:r w:rsidR="002D0566">
          <w:rPr>
            <w:webHidden/>
          </w:rPr>
          <w:fldChar w:fldCharType="separate"/>
        </w:r>
        <w:r w:rsidR="00D57E47">
          <w:rPr>
            <w:webHidden/>
          </w:rPr>
          <w:t>10</w:t>
        </w:r>
        <w:r w:rsidR="002D0566">
          <w:rPr>
            <w:webHidden/>
          </w:rPr>
          <w:fldChar w:fldCharType="end"/>
        </w:r>
      </w:hyperlink>
    </w:p>
    <w:p w14:paraId="303EFF43" w14:textId="77777777" w:rsidR="00D57E47" w:rsidRDefault="000144AF">
      <w:pPr>
        <w:pStyle w:val="TOC2"/>
        <w:rPr>
          <w:rFonts w:asciiTheme="minorHAnsi" w:eastAsiaTheme="minorEastAsia" w:hAnsiTheme="minorHAnsi" w:cstheme="minorBidi"/>
          <w:sz w:val="22"/>
          <w:szCs w:val="22"/>
        </w:rPr>
      </w:pPr>
      <w:hyperlink w:anchor="_Toc395703316" w:history="1">
        <w:r w:rsidR="00D57E47" w:rsidRPr="006D5DC0">
          <w:rPr>
            <w:rStyle w:val="Hyperlink"/>
          </w:rPr>
          <w:t>2.1</w:t>
        </w:r>
        <w:r w:rsidR="00D57E47">
          <w:rPr>
            <w:rFonts w:asciiTheme="minorHAnsi" w:eastAsiaTheme="minorEastAsia" w:hAnsiTheme="minorHAnsi" w:cstheme="minorBidi"/>
            <w:sz w:val="22"/>
            <w:szCs w:val="22"/>
          </w:rPr>
          <w:tab/>
        </w:r>
        <w:r w:rsidR="00D57E47" w:rsidRPr="006D5DC0">
          <w:rPr>
            <w:rStyle w:val="Hyperlink"/>
          </w:rPr>
          <w:t>CDG Core Tool versus ACDG Tool Description</w:t>
        </w:r>
        <w:r w:rsidR="00D57E47">
          <w:rPr>
            <w:webHidden/>
          </w:rPr>
          <w:tab/>
        </w:r>
        <w:r w:rsidR="002D0566">
          <w:rPr>
            <w:webHidden/>
          </w:rPr>
          <w:fldChar w:fldCharType="begin"/>
        </w:r>
        <w:r w:rsidR="00D57E47">
          <w:rPr>
            <w:webHidden/>
          </w:rPr>
          <w:instrText xml:space="preserve"> PAGEREF _Toc395703316 \h </w:instrText>
        </w:r>
        <w:r w:rsidR="002D0566">
          <w:rPr>
            <w:webHidden/>
          </w:rPr>
        </w:r>
        <w:r w:rsidR="002D0566">
          <w:rPr>
            <w:webHidden/>
          </w:rPr>
          <w:fldChar w:fldCharType="separate"/>
        </w:r>
        <w:r w:rsidR="00D57E47">
          <w:rPr>
            <w:webHidden/>
          </w:rPr>
          <w:t>10</w:t>
        </w:r>
        <w:r w:rsidR="002D0566">
          <w:rPr>
            <w:webHidden/>
          </w:rPr>
          <w:fldChar w:fldCharType="end"/>
        </w:r>
      </w:hyperlink>
    </w:p>
    <w:p w14:paraId="7BD38680" w14:textId="77777777" w:rsidR="00D57E47" w:rsidRDefault="000144AF">
      <w:pPr>
        <w:pStyle w:val="TOC2"/>
        <w:rPr>
          <w:rFonts w:asciiTheme="minorHAnsi" w:eastAsiaTheme="minorEastAsia" w:hAnsiTheme="minorHAnsi" w:cstheme="minorBidi"/>
          <w:sz w:val="22"/>
          <w:szCs w:val="22"/>
        </w:rPr>
      </w:pPr>
      <w:hyperlink w:anchor="_Toc395703317" w:history="1">
        <w:r w:rsidR="00D57E47" w:rsidRPr="006D5DC0">
          <w:rPr>
            <w:rStyle w:val="Hyperlink"/>
            <w:rFonts w:eastAsia="MS Mincho"/>
            <w:lang w:eastAsia="ja-JP"/>
          </w:rPr>
          <w:t>2.2</w:t>
        </w:r>
        <w:r w:rsidR="00D57E47">
          <w:rPr>
            <w:rFonts w:asciiTheme="minorHAnsi" w:eastAsiaTheme="minorEastAsia" w:hAnsiTheme="minorHAnsi" w:cstheme="minorBidi"/>
            <w:sz w:val="22"/>
            <w:szCs w:val="22"/>
          </w:rPr>
          <w:tab/>
        </w:r>
        <w:r w:rsidR="00D57E47" w:rsidRPr="006D5DC0">
          <w:rPr>
            <w:rStyle w:val="Hyperlink"/>
            <w:rFonts w:eastAsia="MS Mincho"/>
            <w:lang w:eastAsia="ja-JP"/>
          </w:rPr>
          <w:t>ACDG Tool Overview</w:t>
        </w:r>
        <w:r w:rsidR="00D57E47">
          <w:rPr>
            <w:webHidden/>
          </w:rPr>
          <w:tab/>
        </w:r>
        <w:r w:rsidR="002D0566">
          <w:rPr>
            <w:webHidden/>
          </w:rPr>
          <w:fldChar w:fldCharType="begin"/>
        </w:r>
        <w:r w:rsidR="00D57E47">
          <w:rPr>
            <w:webHidden/>
          </w:rPr>
          <w:instrText xml:space="preserve"> PAGEREF _Toc395703317 \h </w:instrText>
        </w:r>
        <w:r w:rsidR="002D0566">
          <w:rPr>
            <w:webHidden/>
          </w:rPr>
        </w:r>
        <w:r w:rsidR="002D0566">
          <w:rPr>
            <w:webHidden/>
          </w:rPr>
          <w:fldChar w:fldCharType="separate"/>
        </w:r>
        <w:r w:rsidR="00D57E47">
          <w:rPr>
            <w:webHidden/>
          </w:rPr>
          <w:t>12</w:t>
        </w:r>
        <w:r w:rsidR="002D0566">
          <w:rPr>
            <w:webHidden/>
          </w:rPr>
          <w:fldChar w:fldCharType="end"/>
        </w:r>
      </w:hyperlink>
    </w:p>
    <w:p w14:paraId="7CDBE28B" w14:textId="77777777" w:rsidR="00D57E47" w:rsidRDefault="000144AF">
      <w:pPr>
        <w:pStyle w:val="TOC3"/>
        <w:rPr>
          <w:rFonts w:asciiTheme="minorHAnsi" w:eastAsiaTheme="minorEastAsia" w:hAnsiTheme="minorHAnsi" w:cstheme="minorBidi"/>
          <w:sz w:val="22"/>
          <w:szCs w:val="22"/>
        </w:rPr>
      </w:pPr>
      <w:hyperlink w:anchor="_Toc395703318" w:history="1">
        <w:r w:rsidR="00D57E47" w:rsidRPr="006D5DC0">
          <w:rPr>
            <w:rStyle w:val="Hyperlink"/>
            <w:rFonts w:eastAsia="MS Mincho"/>
            <w:lang w:eastAsia="ja-JP"/>
          </w:rPr>
          <w:t>2.2.1</w:t>
        </w:r>
        <w:r w:rsidR="00D57E47">
          <w:rPr>
            <w:rFonts w:asciiTheme="minorHAnsi" w:eastAsiaTheme="minorEastAsia" w:hAnsiTheme="minorHAnsi" w:cstheme="minorBidi"/>
            <w:sz w:val="22"/>
            <w:szCs w:val="22"/>
          </w:rPr>
          <w:tab/>
        </w:r>
        <w:r w:rsidR="00D57E47" w:rsidRPr="006D5DC0">
          <w:rPr>
            <w:rStyle w:val="Hyperlink"/>
            <w:rFonts w:eastAsia="MS Mincho"/>
            <w:lang w:eastAsia="ja-JP"/>
          </w:rPr>
          <w:t>ACDG Host</w:t>
        </w:r>
        <w:r w:rsidR="00D57E47">
          <w:rPr>
            <w:webHidden/>
          </w:rPr>
          <w:tab/>
        </w:r>
        <w:r w:rsidR="002D0566">
          <w:rPr>
            <w:webHidden/>
          </w:rPr>
          <w:fldChar w:fldCharType="begin"/>
        </w:r>
        <w:r w:rsidR="00D57E47">
          <w:rPr>
            <w:webHidden/>
          </w:rPr>
          <w:instrText xml:space="preserve"> PAGEREF _Toc395703318 \h </w:instrText>
        </w:r>
        <w:r w:rsidR="002D0566">
          <w:rPr>
            <w:webHidden/>
          </w:rPr>
        </w:r>
        <w:r w:rsidR="002D0566">
          <w:rPr>
            <w:webHidden/>
          </w:rPr>
          <w:fldChar w:fldCharType="separate"/>
        </w:r>
        <w:r w:rsidR="00D57E47">
          <w:rPr>
            <w:webHidden/>
          </w:rPr>
          <w:t>13</w:t>
        </w:r>
        <w:r w:rsidR="002D0566">
          <w:rPr>
            <w:webHidden/>
          </w:rPr>
          <w:fldChar w:fldCharType="end"/>
        </w:r>
      </w:hyperlink>
    </w:p>
    <w:p w14:paraId="1A8EED0D" w14:textId="77777777" w:rsidR="00D57E47" w:rsidRDefault="000144AF">
      <w:pPr>
        <w:pStyle w:val="TOC3"/>
        <w:rPr>
          <w:rFonts w:asciiTheme="minorHAnsi" w:eastAsiaTheme="minorEastAsia" w:hAnsiTheme="minorHAnsi" w:cstheme="minorBidi"/>
          <w:sz w:val="22"/>
          <w:szCs w:val="22"/>
        </w:rPr>
      </w:pPr>
      <w:hyperlink w:anchor="_Toc395703319" w:history="1">
        <w:r w:rsidR="00D57E47" w:rsidRPr="006D5DC0">
          <w:rPr>
            <w:rStyle w:val="Hyperlink"/>
            <w:rFonts w:eastAsia="MS Mincho"/>
            <w:lang w:eastAsia="ja-JP"/>
          </w:rPr>
          <w:t>2.2.2</w:t>
        </w:r>
        <w:r w:rsidR="00D57E47">
          <w:rPr>
            <w:rFonts w:asciiTheme="minorHAnsi" w:eastAsiaTheme="minorEastAsia" w:hAnsiTheme="minorHAnsi" w:cstheme="minorBidi"/>
            <w:sz w:val="22"/>
            <w:szCs w:val="22"/>
          </w:rPr>
          <w:tab/>
        </w:r>
        <w:r w:rsidR="00D57E47" w:rsidRPr="006D5DC0">
          <w:rPr>
            <w:rStyle w:val="Hyperlink"/>
            <w:rFonts w:eastAsia="MS Mincho"/>
            <w:lang w:eastAsia="ja-JP"/>
          </w:rPr>
          <w:t>ACDG Plug-In</w:t>
        </w:r>
        <w:r w:rsidR="00D57E47">
          <w:rPr>
            <w:webHidden/>
          </w:rPr>
          <w:tab/>
        </w:r>
        <w:r w:rsidR="002D0566">
          <w:rPr>
            <w:webHidden/>
          </w:rPr>
          <w:fldChar w:fldCharType="begin"/>
        </w:r>
        <w:r w:rsidR="00D57E47">
          <w:rPr>
            <w:webHidden/>
          </w:rPr>
          <w:instrText xml:space="preserve"> PAGEREF _Toc395703319 \h </w:instrText>
        </w:r>
        <w:r w:rsidR="002D0566">
          <w:rPr>
            <w:webHidden/>
          </w:rPr>
        </w:r>
        <w:r w:rsidR="002D0566">
          <w:rPr>
            <w:webHidden/>
          </w:rPr>
          <w:fldChar w:fldCharType="separate"/>
        </w:r>
        <w:r w:rsidR="00D57E47">
          <w:rPr>
            <w:webHidden/>
          </w:rPr>
          <w:t>13</w:t>
        </w:r>
        <w:r w:rsidR="002D0566">
          <w:rPr>
            <w:webHidden/>
          </w:rPr>
          <w:fldChar w:fldCharType="end"/>
        </w:r>
      </w:hyperlink>
    </w:p>
    <w:p w14:paraId="7828DD9E" w14:textId="77777777" w:rsidR="00D57E47" w:rsidRDefault="000144AF">
      <w:pPr>
        <w:pStyle w:val="TOC3"/>
        <w:rPr>
          <w:rFonts w:asciiTheme="minorHAnsi" w:eastAsiaTheme="minorEastAsia" w:hAnsiTheme="minorHAnsi" w:cstheme="minorBidi"/>
          <w:sz w:val="22"/>
          <w:szCs w:val="22"/>
        </w:rPr>
      </w:pPr>
      <w:hyperlink w:anchor="_Toc395703320" w:history="1">
        <w:r w:rsidR="00D57E47" w:rsidRPr="006D5DC0">
          <w:rPr>
            <w:rStyle w:val="Hyperlink"/>
            <w:rFonts w:eastAsia="MS Mincho"/>
            <w:lang w:eastAsia="ja-JP"/>
          </w:rPr>
          <w:t>2.2.3</w:t>
        </w:r>
        <w:r w:rsidR="00D57E47">
          <w:rPr>
            <w:rFonts w:asciiTheme="minorHAnsi" w:eastAsiaTheme="minorEastAsia" w:hAnsiTheme="minorHAnsi" w:cstheme="minorBidi"/>
            <w:sz w:val="22"/>
            <w:szCs w:val="22"/>
          </w:rPr>
          <w:tab/>
        </w:r>
        <w:r w:rsidR="00D57E47" w:rsidRPr="006D5DC0">
          <w:rPr>
            <w:rStyle w:val="Hyperlink"/>
            <w:rFonts w:eastAsia="MS Mincho"/>
            <w:lang w:eastAsia="ja-JP"/>
          </w:rPr>
          <w:t>External Files</w:t>
        </w:r>
        <w:r w:rsidR="00D57E47">
          <w:rPr>
            <w:webHidden/>
          </w:rPr>
          <w:tab/>
        </w:r>
        <w:r w:rsidR="002D0566">
          <w:rPr>
            <w:webHidden/>
          </w:rPr>
          <w:fldChar w:fldCharType="begin"/>
        </w:r>
        <w:r w:rsidR="00D57E47">
          <w:rPr>
            <w:webHidden/>
          </w:rPr>
          <w:instrText xml:space="preserve"> PAGEREF _Toc395703320 \h </w:instrText>
        </w:r>
        <w:r w:rsidR="002D0566">
          <w:rPr>
            <w:webHidden/>
          </w:rPr>
        </w:r>
        <w:r w:rsidR="002D0566">
          <w:rPr>
            <w:webHidden/>
          </w:rPr>
          <w:fldChar w:fldCharType="separate"/>
        </w:r>
        <w:r w:rsidR="00D57E47">
          <w:rPr>
            <w:webHidden/>
          </w:rPr>
          <w:t>14</w:t>
        </w:r>
        <w:r w:rsidR="002D0566">
          <w:rPr>
            <w:webHidden/>
          </w:rPr>
          <w:fldChar w:fldCharType="end"/>
        </w:r>
      </w:hyperlink>
    </w:p>
    <w:p w14:paraId="52CAE4B1" w14:textId="77777777" w:rsidR="00D57E47" w:rsidRDefault="000144AF">
      <w:pPr>
        <w:pStyle w:val="TOC2"/>
        <w:rPr>
          <w:rFonts w:asciiTheme="minorHAnsi" w:eastAsiaTheme="minorEastAsia" w:hAnsiTheme="minorHAnsi" w:cstheme="minorBidi"/>
          <w:sz w:val="22"/>
          <w:szCs w:val="22"/>
        </w:rPr>
      </w:pPr>
      <w:hyperlink w:anchor="_Toc395703321" w:history="1">
        <w:r w:rsidR="00D57E47" w:rsidRPr="006D5DC0">
          <w:rPr>
            <w:rStyle w:val="Hyperlink"/>
          </w:rPr>
          <w:t>2.3 Document Structure</w:t>
        </w:r>
        <w:r w:rsidR="00D57E47">
          <w:rPr>
            <w:webHidden/>
          </w:rPr>
          <w:tab/>
        </w:r>
        <w:r w:rsidR="002D0566">
          <w:rPr>
            <w:webHidden/>
          </w:rPr>
          <w:fldChar w:fldCharType="begin"/>
        </w:r>
        <w:r w:rsidR="00D57E47">
          <w:rPr>
            <w:webHidden/>
          </w:rPr>
          <w:instrText xml:space="preserve"> PAGEREF _Toc395703321 \h </w:instrText>
        </w:r>
        <w:r w:rsidR="002D0566">
          <w:rPr>
            <w:webHidden/>
          </w:rPr>
        </w:r>
        <w:r w:rsidR="002D0566">
          <w:rPr>
            <w:webHidden/>
          </w:rPr>
          <w:fldChar w:fldCharType="separate"/>
        </w:r>
        <w:r w:rsidR="00D57E47">
          <w:rPr>
            <w:webHidden/>
          </w:rPr>
          <w:t>14</w:t>
        </w:r>
        <w:r w:rsidR="002D0566">
          <w:rPr>
            <w:webHidden/>
          </w:rPr>
          <w:fldChar w:fldCharType="end"/>
        </w:r>
      </w:hyperlink>
    </w:p>
    <w:p w14:paraId="4CB44287" w14:textId="77777777" w:rsidR="00D57E47" w:rsidRDefault="000144AF">
      <w:pPr>
        <w:pStyle w:val="TOC1"/>
        <w:rPr>
          <w:rFonts w:asciiTheme="minorHAnsi" w:eastAsiaTheme="minorEastAsia" w:hAnsiTheme="minorHAnsi" w:cstheme="minorBidi"/>
          <w:sz w:val="22"/>
          <w:szCs w:val="22"/>
        </w:rPr>
      </w:pPr>
      <w:hyperlink w:anchor="_Toc395703322" w:history="1">
        <w:r w:rsidR="00D57E47" w:rsidRPr="006D5DC0">
          <w:rPr>
            <w:rStyle w:val="Hyperlink"/>
          </w:rPr>
          <w:t>3.0</w:t>
        </w:r>
        <w:r w:rsidR="00D57E47">
          <w:rPr>
            <w:rFonts w:asciiTheme="minorHAnsi" w:eastAsiaTheme="minorEastAsia" w:hAnsiTheme="minorHAnsi" w:cstheme="minorBidi"/>
            <w:sz w:val="22"/>
            <w:szCs w:val="22"/>
          </w:rPr>
          <w:tab/>
        </w:r>
        <w:r w:rsidR="00D57E47" w:rsidRPr="006D5DC0">
          <w:rPr>
            <w:rStyle w:val="Hyperlink"/>
          </w:rPr>
          <w:t>General ACDG Host Requirements</w:t>
        </w:r>
        <w:r w:rsidR="00D57E47">
          <w:rPr>
            <w:webHidden/>
          </w:rPr>
          <w:tab/>
        </w:r>
        <w:r w:rsidR="002D0566">
          <w:rPr>
            <w:webHidden/>
          </w:rPr>
          <w:fldChar w:fldCharType="begin"/>
        </w:r>
        <w:r w:rsidR="00D57E47">
          <w:rPr>
            <w:webHidden/>
          </w:rPr>
          <w:instrText xml:space="preserve"> PAGEREF _Toc395703322 \h </w:instrText>
        </w:r>
        <w:r w:rsidR="002D0566">
          <w:rPr>
            <w:webHidden/>
          </w:rPr>
        </w:r>
        <w:r w:rsidR="002D0566">
          <w:rPr>
            <w:webHidden/>
          </w:rPr>
          <w:fldChar w:fldCharType="separate"/>
        </w:r>
        <w:r w:rsidR="00D57E47">
          <w:rPr>
            <w:webHidden/>
          </w:rPr>
          <w:t>16</w:t>
        </w:r>
        <w:r w:rsidR="002D0566">
          <w:rPr>
            <w:webHidden/>
          </w:rPr>
          <w:fldChar w:fldCharType="end"/>
        </w:r>
      </w:hyperlink>
    </w:p>
    <w:p w14:paraId="3A6901EC" w14:textId="77777777" w:rsidR="00D57E47" w:rsidRDefault="000144AF">
      <w:pPr>
        <w:pStyle w:val="TOC2"/>
        <w:rPr>
          <w:rFonts w:asciiTheme="minorHAnsi" w:eastAsiaTheme="minorEastAsia" w:hAnsiTheme="minorHAnsi" w:cstheme="minorBidi"/>
          <w:sz w:val="22"/>
          <w:szCs w:val="22"/>
        </w:rPr>
      </w:pPr>
      <w:hyperlink w:anchor="_Toc395703323" w:history="1">
        <w:r w:rsidR="00D57E47" w:rsidRPr="006D5DC0">
          <w:rPr>
            <w:rStyle w:val="Hyperlink"/>
          </w:rPr>
          <w:t>3.1</w:t>
        </w:r>
        <w:r w:rsidR="00D57E47">
          <w:rPr>
            <w:rFonts w:asciiTheme="minorHAnsi" w:eastAsiaTheme="minorEastAsia" w:hAnsiTheme="minorHAnsi" w:cstheme="minorBidi"/>
            <w:sz w:val="22"/>
            <w:szCs w:val="22"/>
          </w:rPr>
          <w:tab/>
        </w:r>
        <w:r w:rsidR="00D57E47" w:rsidRPr="006D5DC0">
          <w:rPr>
            <w:rStyle w:val="Hyperlink"/>
          </w:rPr>
          <w:t>Part Number</w:t>
        </w:r>
        <w:r w:rsidR="00D57E47">
          <w:rPr>
            <w:webHidden/>
          </w:rPr>
          <w:tab/>
        </w:r>
        <w:r w:rsidR="002D0566">
          <w:rPr>
            <w:webHidden/>
          </w:rPr>
          <w:fldChar w:fldCharType="begin"/>
        </w:r>
        <w:r w:rsidR="00D57E47">
          <w:rPr>
            <w:webHidden/>
          </w:rPr>
          <w:instrText xml:space="preserve"> PAGEREF _Toc395703323 \h </w:instrText>
        </w:r>
        <w:r w:rsidR="002D0566">
          <w:rPr>
            <w:webHidden/>
          </w:rPr>
        </w:r>
        <w:r w:rsidR="002D0566">
          <w:rPr>
            <w:webHidden/>
          </w:rPr>
          <w:fldChar w:fldCharType="separate"/>
        </w:r>
        <w:r w:rsidR="00D57E47">
          <w:rPr>
            <w:webHidden/>
          </w:rPr>
          <w:t>16</w:t>
        </w:r>
        <w:r w:rsidR="002D0566">
          <w:rPr>
            <w:webHidden/>
          </w:rPr>
          <w:fldChar w:fldCharType="end"/>
        </w:r>
      </w:hyperlink>
    </w:p>
    <w:p w14:paraId="697B7C25" w14:textId="77777777" w:rsidR="00D57E47" w:rsidRDefault="000144AF">
      <w:pPr>
        <w:pStyle w:val="TOC2"/>
        <w:rPr>
          <w:rFonts w:asciiTheme="minorHAnsi" w:eastAsiaTheme="minorEastAsia" w:hAnsiTheme="minorHAnsi" w:cstheme="minorBidi"/>
          <w:sz w:val="22"/>
          <w:szCs w:val="22"/>
        </w:rPr>
      </w:pPr>
      <w:hyperlink w:anchor="_Toc395703324" w:history="1">
        <w:r w:rsidR="00D57E47" w:rsidRPr="006D5DC0">
          <w:rPr>
            <w:rStyle w:val="Hyperlink"/>
          </w:rPr>
          <w:t>3.2</w:t>
        </w:r>
        <w:r w:rsidR="00D57E47">
          <w:rPr>
            <w:rFonts w:asciiTheme="minorHAnsi" w:eastAsiaTheme="minorEastAsia" w:hAnsiTheme="minorHAnsi" w:cstheme="minorBidi"/>
            <w:sz w:val="22"/>
            <w:szCs w:val="22"/>
          </w:rPr>
          <w:tab/>
        </w:r>
        <w:r w:rsidR="00D57E47" w:rsidRPr="006D5DC0">
          <w:rPr>
            <w:rStyle w:val="Hyperlink"/>
          </w:rPr>
          <w:t>Installation Procedures</w:t>
        </w:r>
        <w:r w:rsidR="00D57E47">
          <w:rPr>
            <w:webHidden/>
          </w:rPr>
          <w:tab/>
        </w:r>
        <w:r w:rsidR="002D0566">
          <w:rPr>
            <w:webHidden/>
          </w:rPr>
          <w:fldChar w:fldCharType="begin"/>
        </w:r>
        <w:r w:rsidR="00D57E47">
          <w:rPr>
            <w:webHidden/>
          </w:rPr>
          <w:instrText xml:space="preserve"> PAGEREF _Toc395703324 \h </w:instrText>
        </w:r>
        <w:r w:rsidR="002D0566">
          <w:rPr>
            <w:webHidden/>
          </w:rPr>
        </w:r>
        <w:r w:rsidR="002D0566">
          <w:rPr>
            <w:webHidden/>
          </w:rPr>
          <w:fldChar w:fldCharType="separate"/>
        </w:r>
        <w:r w:rsidR="00D57E47">
          <w:rPr>
            <w:webHidden/>
          </w:rPr>
          <w:t>16</w:t>
        </w:r>
        <w:r w:rsidR="002D0566">
          <w:rPr>
            <w:webHidden/>
          </w:rPr>
          <w:fldChar w:fldCharType="end"/>
        </w:r>
      </w:hyperlink>
    </w:p>
    <w:p w14:paraId="4156873C" w14:textId="77777777" w:rsidR="00D57E47" w:rsidRDefault="000144AF">
      <w:pPr>
        <w:pStyle w:val="TOC2"/>
        <w:rPr>
          <w:rFonts w:asciiTheme="minorHAnsi" w:eastAsiaTheme="minorEastAsia" w:hAnsiTheme="minorHAnsi" w:cstheme="minorBidi"/>
          <w:sz w:val="22"/>
          <w:szCs w:val="22"/>
        </w:rPr>
      </w:pPr>
      <w:hyperlink w:anchor="_Toc395703325" w:history="1">
        <w:r w:rsidR="00D57E47" w:rsidRPr="006D5DC0">
          <w:rPr>
            <w:rStyle w:val="Hyperlink"/>
          </w:rPr>
          <w:t>3.3</w:t>
        </w:r>
        <w:r w:rsidR="00D57E47">
          <w:rPr>
            <w:rFonts w:asciiTheme="minorHAnsi" w:eastAsiaTheme="minorEastAsia" w:hAnsiTheme="minorHAnsi" w:cstheme="minorBidi"/>
            <w:sz w:val="22"/>
            <w:szCs w:val="22"/>
          </w:rPr>
          <w:tab/>
        </w:r>
        <w:r w:rsidR="00D57E47" w:rsidRPr="006D5DC0">
          <w:rPr>
            <w:rStyle w:val="Hyperlink"/>
          </w:rPr>
          <w:t>Execution</w:t>
        </w:r>
        <w:r w:rsidR="007D7997">
          <w:rPr>
            <w:rStyle w:val="Hyperlink"/>
          </w:rPr>
          <w:tab/>
        </w:r>
        <w:r w:rsidR="00D57E47">
          <w:rPr>
            <w:webHidden/>
          </w:rPr>
          <w:tab/>
        </w:r>
        <w:r w:rsidR="002D0566">
          <w:rPr>
            <w:webHidden/>
          </w:rPr>
          <w:fldChar w:fldCharType="begin"/>
        </w:r>
        <w:r w:rsidR="00D57E47">
          <w:rPr>
            <w:webHidden/>
          </w:rPr>
          <w:instrText xml:space="preserve"> PAGEREF _Toc395703325 \h </w:instrText>
        </w:r>
        <w:r w:rsidR="002D0566">
          <w:rPr>
            <w:webHidden/>
          </w:rPr>
        </w:r>
        <w:r w:rsidR="002D0566">
          <w:rPr>
            <w:webHidden/>
          </w:rPr>
          <w:fldChar w:fldCharType="separate"/>
        </w:r>
        <w:r w:rsidR="00D57E47">
          <w:rPr>
            <w:webHidden/>
          </w:rPr>
          <w:t>16</w:t>
        </w:r>
        <w:r w:rsidR="002D0566">
          <w:rPr>
            <w:webHidden/>
          </w:rPr>
          <w:fldChar w:fldCharType="end"/>
        </w:r>
      </w:hyperlink>
    </w:p>
    <w:p w14:paraId="2F8EE2F0" w14:textId="77777777" w:rsidR="00D57E47" w:rsidRDefault="000144AF">
      <w:pPr>
        <w:pStyle w:val="TOC2"/>
        <w:rPr>
          <w:rFonts w:asciiTheme="minorHAnsi" w:eastAsiaTheme="minorEastAsia" w:hAnsiTheme="minorHAnsi" w:cstheme="minorBidi"/>
          <w:sz w:val="22"/>
          <w:szCs w:val="22"/>
        </w:rPr>
      </w:pPr>
      <w:hyperlink w:anchor="_Toc395703326" w:history="1">
        <w:r w:rsidR="00D57E47" w:rsidRPr="006D5DC0">
          <w:rPr>
            <w:rStyle w:val="Hyperlink"/>
          </w:rPr>
          <w:t>3.4</w:t>
        </w:r>
        <w:r w:rsidR="00D57E47">
          <w:rPr>
            <w:rFonts w:asciiTheme="minorHAnsi" w:eastAsiaTheme="minorEastAsia" w:hAnsiTheme="minorHAnsi" w:cstheme="minorBidi"/>
            <w:sz w:val="22"/>
            <w:szCs w:val="22"/>
          </w:rPr>
          <w:tab/>
        </w:r>
        <w:r w:rsidR="00D57E47" w:rsidRPr="006D5DC0">
          <w:rPr>
            <w:rStyle w:val="Hyperlink"/>
          </w:rPr>
          <w:t>Operation</w:t>
        </w:r>
        <w:r w:rsidR="00D57E47">
          <w:rPr>
            <w:webHidden/>
          </w:rPr>
          <w:tab/>
        </w:r>
        <w:r w:rsidR="007D7997">
          <w:rPr>
            <w:webHidden/>
          </w:rPr>
          <w:tab/>
        </w:r>
        <w:r w:rsidR="002D0566">
          <w:rPr>
            <w:webHidden/>
          </w:rPr>
          <w:fldChar w:fldCharType="begin"/>
        </w:r>
        <w:r w:rsidR="00D57E47">
          <w:rPr>
            <w:webHidden/>
          </w:rPr>
          <w:instrText xml:space="preserve"> PAGEREF _Toc395703326 \h </w:instrText>
        </w:r>
        <w:r w:rsidR="002D0566">
          <w:rPr>
            <w:webHidden/>
          </w:rPr>
        </w:r>
        <w:r w:rsidR="002D0566">
          <w:rPr>
            <w:webHidden/>
          </w:rPr>
          <w:fldChar w:fldCharType="separate"/>
        </w:r>
        <w:r w:rsidR="00D57E47">
          <w:rPr>
            <w:webHidden/>
          </w:rPr>
          <w:t>16</w:t>
        </w:r>
        <w:r w:rsidR="002D0566">
          <w:rPr>
            <w:webHidden/>
          </w:rPr>
          <w:fldChar w:fldCharType="end"/>
        </w:r>
      </w:hyperlink>
    </w:p>
    <w:p w14:paraId="17A4D85F" w14:textId="77777777" w:rsidR="00D57E47" w:rsidRDefault="000144AF">
      <w:pPr>
        <w:pStyle w:val="TOC2"/>
        <w:rPr>
          <w:rFonts w:asciiTheme="minorHAnsi" w:eastAsiaTheme="minorEastAsia" w:hAnsiTheme="minorHAnsi" w:cstheme="minorBidi"/>
          <w:sz w:val="22"/>
          <w:szCs w:val="22"/>
        </w:rPr>
      </w:pPr>
      <w:hyperlink w:anchor="_Toc395703327" w:history="1">
        <w:r w:rsidR="00D57E47" w:rsidRPr="006D5DC0">
          <w:rPr>
            <w:rStyle w:val="Hyperlink"/>
          </w:rPr>
          <w:t>3.5</w:t>
        </w:r>
        <w:r w:rsidR="00D57E47">
          <w:rPr>
            <w:rFonts w:asciiTheme="minorHAnsi" w:eastAsiaTheme="minorEastAsia" w:hAnsiTheme="minorHAnsi" w:cstheme="minorBidi"/>
            <w:sz w:val="22"/>
            <w:szCs w:val="22"/>
          </w:rPr>
          <w:tab/>
        </w:r>
        <w:r w:rsidR="00D57E47" w:rsidRPr="006D5DC0">
          <w:rPr>
            <w:rStyle w:val="Hyperlink"/>
          </w:rPr>
          <w:t>Screen Display</w:t>
        </w:r>
        <w:r w:rsidR="00D57E47">
          <w:rPr>
            <w:webHidden/>
          </w:rPr>
          <w:tab/>
        </w:r>
        <w:r w:rsidR="002D0566">
          <w:rPr>
            <w:webHidden/>
          </w:rPr>
          <w:fldChar w:fldCharType="begin"/>
        </w:r>
        <w:r w:rsidR="00D57E47">
          <w:rPr>
            <w:webHidden/>
          </w:rPr>
          <w:instrText xml:space="preserve"> PAGEREF _Toc395703327 \h </w:instrText>
        </w:r>
        <w:r w:rsidR="002D0566">
          <w:rPr>
            <w:webHidden/>
          </w:rPr>
        </w:r>
        <w:r w:rsidR="002D0566">
          <w:rPr>
            <w:webHidden/>
          </w:rPr>
          <w:fldChar w:fldCharType="separate"/>
        </w:r>
        <w:r w:rsidR="00D57E47">
          <w:rPr>
            <w:webHidden/>
          </w:rPr>
          <w:t>17</w:t>
        </w:r>
        <w:r w:rsidR="002D0566">
          <w:rPr>
            <w:webHidden/>
          </w:rPr>
          <w:fldChar w:fldCharType="end"/>
        </w:r>
      </w:hyperlink>
    </w:p>
    <w:p w14:paraId="2A0D7D6B" w14:textId="77777777" w:rsidR="00D57E47" w:rsidRDefault="000144AF">
      <w:pPr>
        <w:pStyle w:val="TOC2"/>
        <w:rPr>
          <w:rFonts w:asciiTheme="minorHAnsi" w:eastAsiaTheme="minorEastAsia" w:hAnsiTheme="minorHAnsi" w:cstheme="minorBidi"/>
          <w:sz w:val="22"/>
          <w:szCs w:val="22"/>
        </w:rPr>
      </w:pPr>
      <w:hyperlink w:anchor="_Toc395703328" w:history="1">
        <w:r w:rsidR="00D57E47" w:rsidRPr="006D5DC0">
          <w:rPr>
            <w:rStyle w:val="Hyperlink"/>
          </w:rPr>
          <w:t>3.6</w:t>
        </w:r>
        <w:r w:rsidR="00D57E47">
          <w:rPr>
            <w:rFonts w:asciiTheme="minorHAnsi" w:eastAsiaTheme="minorEastAsia" w:hAnsiTheme="minorHAnsi" w:cstheme="minorBidi"/>
            <w:sz w:val="22"/>
            <w:szCs w:val="22"/>
          </w:rPr>
          <w:tab/>
        </w:r>
        <w:r w:rsidR="00D57E47" w:rsidRPr="006D5DC0">
          <w:rPr>
            <w:rStyle w:val="Hyperlink"/>
          </w:rPr>
          <w:t>Components</w:t>
        </w:r>
        <w:r w:rsidR="00D57E47">
          <w:rPr>
            <w:webHidden/>
          </w:rPr>
          <w:tab/>
        </w:r>
        <w:r w:rsidR="002D0566">
          <w:rPr>
            <w:webHidden/>
          </w:rPr>
          <w:fldChar w:fldCharType="begin"/>
        </w:r>
        <w:r w:rsidR="00D57E47">
          <w:rPr>
            <w:webHidden/>
          </w:rPr>
          <w:instrText xml:space="preserve"> PAGEREF _Toc395703328 \h </w:instrText>
        </w:r>
        <w:r w:rsidR="002D0566">
          <w:rPr>
            <w:webHidden/>
          </w:rPr>
        </w:r>
        <w:r w:rsidR="002D0566">
          <w:rPr>
            <w:webHidden/>
          </w:rPr>
          <w:fldChar w:fldCharType="separate"/>
        </w:r>
        <w:r w:rsidR="00D57E47">
          <w:rPr>
            <w:webHidden/>
          </w:rPr>
          <w:t>18</w:t>
        </w:r>
        <w:r w:rsidR="002D0566">
          <w:rPr>
            <w:webHidden/>
          </w:rPr>
          <w:fldChar w:fldCharType="end"/>
        </w:r>
      </w:hyperlink>
    </w:p>
    <w:p w14:paraId="62914198" w14:textId="77777777" w:rsidR="00D57E47" w:rsidRDefault="000144AF">
      <w:pPr>
        <w:pStyle w:val="TOC2"/>
        <w:rPr>
          <w:rFonts w:asciiTheme="minorHAnsi" w:eastAsiaTheme="minorEastAsia" w:hAnsiTheme="minorHAnsi" w:cstheme="minorBidi"/>
          <w:sz w:val="22"/>
          <w:szCs w:val="22"/>
        </w:rPr>
      </w:pPr>
      <w:hyperlink w:anchor="_Toc395703329" w:history="1">
        <w:r w:rsidR="00D57E47" w:rsidRPr="006D5DC0">
          <w:rPr>
            <w:rStyle w:val="Hyperlink"/>
          </w:rPr>
          <w:t>3.7</w:t>
        </w:r>
        <w:r w:rsidR="00D57E47">
          <w:rPr>
            <w:rFonts w:asciiTheme="minorHAnsi" w:eastAsiaTheme="minorEastAsia" w:hAnsiTheme="minorHAnsi" w:cstheme="minorBidi"/>
            <w:sz w:val="22"/>
            <w:szCs w:val="22"/>
          </w:rPr>
          <w:tab/>
        </w:r>
        <w:r w:rsidR="00D57E47" w:rsidRPr="006D5DC0">
          <w:rPr>
            <w:rStyle w:val="Hyperlink"/>
          </w:rPr>
          <w:t>Characteristics/Performance</w:t>
        </w:r>
        <w:r w:rsidR="00D57E47">
          <w:rPr>
            <w:webHidden/>
          </w:rPr>
          <w:tab/>
        </w:r>
        <w:r w:rsidR="002D0566">
          <w:rPr>
            <w:webHidden/>
          </w:rPr>
          <w:fldChar w:fldCharType="begin"/>
        </w:r>
        <w:r w:rsidR="00D57E47">
          <w:rPr>
            <w:webHidden/>
          </w:rPr>
          <w:instrText xml:space="preserve"> PAGEREF _Toc395703329 \h </w:instrText>
        </w:r>
        <w:r w:rsidR="002D0566">
          <w:rPr>
            <w:webHidden/>
          </w:rPr>
        </w:r>
        <w:r w:rsidR="002D0566">
          <w:rPr>
            <w:webHidden/>
          </w:rPr>
          <w:fldChar w:fldCharType="separate"/>
        </w:r>
        <w:r w:rsidR="00D57E47">
          <w:rPr>
            <w:webHidden/>
          </w:rPr>
          <w:t>18</w:t>
        </w:r>
        <w:r w:rsidR="002D0566">
          <w:rPr>
            <w:webHidden/>
          </w:rPr>
          <w:fldChar w:fldCharType="end"/>
        </w:r>
      </w:hyperlink>
    </w:p>
    <w:p w14:paraId="798E483F" w14:textId="77777777" w:rsidR="00D57E47" w:rsidRDefault="000144AF">
      <w:pPr>
        <w:pStyle w:val="TOC2"/>
        <w:rPr>
          <w:rFonts w:asciiTheme="minorHAnsi" w:eastAsiaTheme="minorEastAsia" w:hAnsiTheme="minorHAnsi" w:cstheme="minorBidi"/>
          <w:sz w:val="22"/>
          <w:szCs w:val="22"/>
        </w:rPr>
      </w:pPr>
      <w:hyperlink w:anchor="_Toc395703330" w:history="1">
        <w:r w:rsidR="00D57E47" w:rsidRPr="006D5DC0">
          <w:rPr>
            <w:rStyle w:val="Hyperlink"/>
          </w:rPr>
          <w:t>3.8</w:t>
        </w:r>
        <w:r w:rsidR="00D57E47">
          <w:rPr>
            <w:rFonts w:asciiTheme="minorHAnsi" w:eastAsiaTheme="minorEastAsia" w:hAnsiTheme="minorHAnsi" w:cstheme="minorBidi"/>
            <w:sz w:val="22"/>
            <w:szCs w:val="22"/>
          </w:rPr>
          <w:tab/>
        </w:r>
        <w:r w:rsidR="00D57E47" w:rsidRPr="006D5DC0">
          <w:rPr>
            <w:rStyle w:val="Hyperlink"/>
          </w:rPr>
          <w:t>Load Database Information</w:t>
        </w:r>
        <w:r w:rsidR="00D57E47">
          <w:rPr>
            <w:webHidden/>
          </w:rPr>
          <w:tab/>
        </w:r>
        <w:r w:rsidR="002D0566">
          <w:rPr>
            <w:webHidden/>
          </w:rPr>
          <w:fldChar w:fldCharType="begin"/>
        </w:r>
        <w:r w:rsidR="00D57E47">
          <w:rPr>
            <w:webHidden/>
          </w:rPr>
          <w:instrText xml:space="preserve"> PAGEREF _Toc395703330 \h </w:instrText>
        </w:r>
        <w:r w:rsidR="002D0566">
          <w:rPr>
            <w:webHidden/>
          </w:rPr>
        </w:r>
        <w:r w:rsidR="002D0566">
          <w:rPr>
            <w:webHidden/>
          </w:rPr>
          <w:fldChar w:fldCharType="separate"/>
        </w:r>
        <w:r w:rsidR="00D57E47">
          <w:rPr>
            <w:webHidden/>
          </w:rPr>
          <w:t>19</w:t>
        </w:r>
        <w:r w:rsidR="002D0566">
          <w:rPr>
            <w:webHidden/>
          </w:rPr>
          <w:fldChar w:fldCharType="end"/>
        </w:r>
      </w:hyperlink>
    </w:p>
    <w:p w14:paraId="62768588" w14:textId="77777777" w:rsidR="00D57E47" w:rsidRDefault="000144AF">
      <w:pPr>
        <w:pStyle w:val="TOC2"/>
        <w:rPr>
          <w:rFonts w:asciiTheme="minorHAnsi" w:eastAsiaTheme="minorEastAsia" w:hAnsiTheme="minorHAnsi" w:cstheme="minorBidi"/>
          <w:sz w:val="22"/>
          <w:szCs w:val="22"/>
        </w:rPr>
      </w:pPr>
      <w:hyperlink w:anchor="_Toc395703331" w:history="1">
        <w:r w:rsidR="00D57E47" w:rsidRPr="006D5DC0">
          <w:rPr>
            <w:rStyle w:val="Hyperlink"/>
          </w:rPr>
          <w:t>3.9</w:t>
        </w:r>
        <w:r w:rsidR="00D57E47">
          <w:rPr>
            <w:rFonts w:asciiTheme="minorHAnsi" w:eastAsiaTheme="minorEastAsia" w:hAnsiTheme="minorHAnsi" w:cstheme="minorBidi"/>
            <w:sz w:val="22"/>
            <w:szCs w:val="22"/>
          </w:rPr>
          <w:tab/>
        </w:r>
        <w:r w:rsidR="00D57E47" w:rsidRPr="006D5DC0">
          <w:rPr>
            <w:rStyle w:val="Hyperlink"/>
          </w:rPr>
          <w:t>PC File Data</w:t>
        </w:r>
        <w:r w:rsidR="00D57E47">
          <w:rPr>
            <w:webHidden/>
          </w:rPr>
          <w:tab/>
        </w:r>
        <w:r w:rsidR="002D0566">
          <w:rPr>
            <w:webHidden/>
          </w:rPr>
          <w:fldChar w:fldCharType="begin"/>
        </w:r>
        <w:r w:rsidR="00D57E47">
          <w:rPr>
            <w:webHidden/>
          </w:rPr>
          <w:instrText xml:space="preserve"> PAGEREF _Toc395703331 \h </w:instrText>
        </w:r>
        <w:r w:rsidR="002D0566">
          <w:rPr>
            <w:webHidden/>
          </w:rPr>
        </w:r>
        <w:r w:rsidR="002D0566">
          <w:rPr>
            <w:webHidden/>
          </w:rPr>
          <w:fldChar w:fldCharType="separate"/>
        </w:r>
        <w:r w:rsidR="00D57E47">
          <w:rPr>
            <w:webHidden/>
          </w:rPr>
          <w:t>19</w:t>
        </w:r>
        <w:r w:rsidR="002D0566">
          <w:rPr>
            <w:webHidden/>
          </w:rPr>
          <w:fldChar w:fldCharType="end"/>
        </w:r>
      </w:hyperlink>
    </w:p>
    <w:p w14:paraId="77ED9AEE" w14:textId="77777777" w:rsidR="00D57E47" w:rsidRDefault="000144AF">
      <w:pPr>
        <w:pStyle w:val="TOC2"/>
        <w:rPr>
          <w:rFonts w:asciiTheme="minorHAnsi" w:eastAsiaTheme="minorEastAsia" w:hAnsiTheme="minorHAnsi" w:cstheme="minorBidi"/>
          <w:sz w:val="22"/>
          <w:szCs w:val="22"/>
        </w:rPr>
      </w:pPr>
      <w:hyperlink w:anchor="_Toc395703332" w:history="1">
        <w:r w:rsidR="00D57E47" w:rsidRPr="006D5DC0">
          <w:rPr>
            <w:rStyle w:val="Hyperlink"/>
          </w:rPr>
          <w:t>3.10</w:t>
        </w:r>
        <w:r w:rsidR="00D57E47">
          <w:rPr>
            <w:rFonts w:asciiTheme="minorHAnsi" w:eastAsiaTheme="minorEastAsia" w:hAnsiTheme="minorHAnsi" w:cstheme="minorBidi"/>
            <w:sz w:val="22"/>
            <w:szCs w:val="22"/>
          </w:rPr>
          <w:tab/>
        </w:r>
        <w:r w:rsidR="00D57E47" w:rsidRPr="006D5DC0">
          <w:rPr>
            <w:rStyle w:val="Hyperlink"/>
          </w:rPr>
          <w:t>File Management</w:t>
        </w:r>
        <w:r w:rsidR="00D57E47">
          <w:rPr>
            <w:webHidden/>
          </w:rPr>
          <w:tab/>
        </w:r>
        <w:r w:rsidR="002D0566">
          <w:rPr>
            <w:webHidden/>
          </w:rPr>
          <w:fldChar w:fldCharType="begin"/>
        </w:r>
        <w:r w:rsidR="00D57E47">
          <w:rPr>
            <w:webHidden/>
          </w:rPr>
          <w:instrText xml:space="preserve"> PAGEREF _Toc395703332 \h </w:instrText>
        </w:r>
        <w:r w:rsidR="002D0566">
          <w:rPr>
            <w:webHidden/>
          </w:rPr>
        </w:r>
        <w:r w:rsidR="002D0566">
          <w:rPr>
            <w:webHidden/>
          </w:rPr>
          <w:fldChar w:fldCharType="separate"/>
        </w:r>
        <w:r w:rsidR="00D57E47">
          <w:rPr>
            <w:webHidden/>
          </w:rPr>
          <w:t>20</w:t>
        </w:r>
        <w:r w:rsidR="002D0566">
          <w:rPr>
            <w:webHidden/>
          </w:rPr>
          <w:fldChar w:fldCharType="end"/>
        </w:r>
      </w:hyperlink>
    </w:p>
    <w:p w14:paraId="715D8535" w14:textId="77777777" w:rsidR="00D57E47" w:rsidRDefault="000144AF">
      <w:pPr>
        <w:pStyle w:val="TOC2"/>
        <w:rPr>
          <w:rFonts w:asciiTheme="minorHAnsi" w:eastAsiaTheme="minorEastAsia" w:hAnsiTheme="minorHAnsi" w:cstheme="minorBidi"/>
          <w:sz w:val="22"/>
          <w:szCs w:val="22"/>
        </w:rPr>
      </w:pPr>
      <w:hyperlink w:anchor="_Toc395703333" w:history="1">
        <w:r w:rsidR="00D57E47" w:rsidRPr="006D5DC0">
          <w:rPr>
            <w:rStyle w:val="Hyperlink"/>
          </w:rPr>
          <w:t>3.11</w:t>
        </w:r>
        <w:r w:rsidR="00D57E47">
          <w:rPr>
            <w:rFonts w:asciiTheme="minorHAnsi" w:eastAsiaTheme="minorEastAsia" w:hAnsiTheme="minorHAnsi" w:cstheme="minorBidi"/>
            <w:sz w:val="22"/>
            <w:szCs w:val="22"/>
          </w:rPr>
          <w:tab/>
        </w:r>
        <w:r w:rsidR="00D57E47" w:rsidRPr="006D5DC0">
          <w:rPr>
            <w:rStyle w:val="Hyperlink"/>
          </w:rPr>
          <w:t>Plug-In Interface</w:t>
        </w:r>
        <w:r w:rsidR="00D57E47">
          <w:rPr>
            <w:webHidden/>
          </w:rPr>
          <w:tab/>
        </w:r>
        <w:r w:rsidR="002D0566">
          <w:rPr>
            <w:webHidden/>
          </w:rPr>
          <w:fldChar w:fldCharType="begin"/>
        </w:r>
        <w:r w:rsidR="00D57E47">
          <w:rPr>
            <w:webHidden/>
          </w:rPr>
          <w:instrText xml:space="preserve"> PAGEREF _Toc395703333 \h </w:instrText>
        </w:r>
        <w:r w:rsidR="002D0566">
          <w:rPr>
            <w:webHidden/>
          </w:rPr>
        </w:r>
        <w:r w:rsidR="002D0566">
          <w:rPr>
            <w:webHidden/>
          </w:rPr>
          <w:fldChar w:fldCharType="separate"/>
        </w:r>
        <w:r w:rsidR="00D57E47">
          <w:rPr>
            <w:webHidden/>
          </w:rPr>
          <w:t>20</w:t>
        </w:r>
        <w:r w:rsidR="002D0566">
          <w:rPr>
            <w:webHidden/>
          </w:rPr>
          <w:fldChar w:fldCharType="end"/>
        </w:r>
      </w:hyperlink>
    </w:p>
    <w:p w14:paraId="2BCC400F" w14:textId="77777777" w:rsidR="00D57E47" w:rsidRDefault="000144AF">
      <w:pPr>
        <w:pStyle w:val="TOC2"/>
        <w:rPr>
          <w:rFonts w:asciiTheme="minorHAnsi" w:eastAsiaTheme="minorEastAsia" w:hAnsiTheme="minorHAnsi" w:cstheme="minorBidi"/>
          <w:sz w:val="22"/>
          <w:szCs w:val="22"/>
        </w:rPr>
      </w:pPr>
      <w:hyperlink w:anchor="_Toc395703334" w:history="1">
        <w:r w:rsidR="00D57E47" w:rsidRPr="006D5DC0">
          <w:rPr>
            <w:rStyle w:val="Hyperlink"/>
          </w:rPr>
          <w:t>3.12</w:t>
        </w:r>
        <w:r w:rsidR="00D57E47">
          <w:rPr>
            <w:rFonts w:asciiTheme="minorHAnsi" w:eastAsiaTheme="minorEastAsia" w:hAnsiTheme="minorHAnsi" w:cstheme="minorBidi"/>
            <w:sz w:val="22"/>
            <w:szCs w:val="22"/>
          </w:rPr>
          <w:tab/>
        </w:r>
        <w:r w:rsidR="00D57E47" w:rsidRPr="006D5DC0">
          <w:rPr>
            <w:rStyle w:val="Hyperlink"/>
          </w:rPr>
          <w:t>Plug-In Management</w:t>
        </w:r>
        <w:r w:rsidR="00D57E47">
          <w:rPr>
            <w:webHidden/>
          </w:rPr>
          <w:tab/>
        </w:r>
        <w:r w:rsidR="002D0566">
          <w:rPr>
            <w:webHidden/>
          </w:rPr>
          <w:fldChar w:fldCharType="begin"/>
        </w:r>
        <w:r w:rsidR="00D57E47">
          <w:rPr>
            <w:webHidden/>
          </w:rPr>
          <w:instrText xml:space="preserve"> PAGEREF _Toc395703334 \h </w:instrText>
        </w:r>
        <w:r w:rsidR="002D0566">
          <w:rPr>
            <w:webHidden/>
          </w:rPr>
        </w:r>
        <w:r w:rsidR="002D0566">
          <w:rPr>
            <w:webHidden/>
          </w:rPr>
          <w:fldChar w:fldCharType="separate"/>
        </w:r>
        <w:r w:rsidR="00D57E47">
          <w:rPr>
            <w:webHidden/>
          </w:rPr>
          <w:t>21</w:t>
        </w:r>
        <w:r w:rsidR="002D0566">
          <w:rPr>
            <w:webHidden/>
          </w:rPr>
          <w:fldChar w:fldCharType="end"/>
        </w:r>
      </w:hyperlink>
    </w:p>
    <w:p w14:paraId="55C25863" w14:textId="77777777" w:rsidR="00D57E47" w:rsidRDefault="000144AF">
      <w:pPr>
        <w:pStyle w:val="TOC2"/>
        <w:rPr>
          <w:rFonts w:asciiTheme="minorHAnsi" w:eastAsiaTheme="minorEastAsia" w:hAnsiTheme="minorHAnsi" w:cstheme="minorBidi"/>
          <w:sz w:val="22"/>
          <w:szCs w:val="22"/>
        </w:rPr>
      </w:pPr>
      <w:hyperlink w:anchor="_Toc395703335" w:history="1">
        <w:r w:rsidR="00D57E47" w:rsidRPr="006D5DC0">
          <w:rPr>
            <w:rStyle w:val="Hyperlink"/>
          </w:rPr>
          <w:t>3.13</w:t>
        </w:r>
        <w:r w:rsidR="00D57E47">
          <w:rPr>
            <w:rFonts w:asciiTheme="minorHAnsi" w:eastAsiaTheme="minorEastAsia" w:hAnsiTheme="minorHAnsi" w:cstheme="minorBidi"/>
            <w:sz w:val="22"/>
            <w:szCs w:val="22"/>
          </w:rPr>
          <w:tab/>
        </w:r>
        <w:r w:rsidR="00D57E47" w:rsidRPr="006D5DC0">
          <w:rPr>
            <w:rStyle w:val="Hyperlink"/>
          </w:rPr>
          <w:t>Keyboard</w:t>
        </w:r>
        <w:r w:rsidR="00D57E47">
          <w:rPr>
            <w:webHidden/>
          </w:rPr>
          <w:tab/>
        </w:r>
        <w:r w:rsidR="007D7997">
          <w:rPr>
            <w:webHidden/>
          </w:rPr>
          <w:tab/>
        </w:r>
        <w:r w:rsidR="002D0566">
          <w:rPr>
            <w:webHidden/>
          </w:rPr>
          <w:fldChar w:fldCharType="begin"/>
        </w:r>
        <w:r w:rsidR="00D57E47">
          <w:rPr>
            <w:webHidden/>
          </w:rPr>
          <w:instrText xml:space="preserve"> PAGEREF _Toc395703335 \h </w:instrText>
        </w:r>
        <w:r w:rsidR="002D0566">
          <w:rPr>
            <w:webHidden/>
          </w:rPr>
        </w:r>
        <w:r w:rsidR="002D0566">
          <w:rPr>
            <w:webHidden/>
          </w:rPr>
          <w:fldChar w:fldCharType="separate"/>
        </w:r>
        <w:r w:rsidR="00D57E47">
          <w:rPr>
            <w:webHidden/>
          </w:rPr>
          <w:t>21</w:t>
        </w:r>
        <w:r w:rsidR="002D0566">
          <w:rPr>
            <w:webHidden/>
          </w:rPr>
          <w:fldChar w:fldCharType="end"/>
        </w:r>
      </w:hyperlink>
    </w:p>
    <w:p w14:paraId="1BC5BF1C" w14:textId="77777777" w:rsidR="00D57E47" w:rsidRDefault="000144AF">
      <w:pPr>
        <w:pStyle w:val="TOC2"/>
        <w:rPr>
          <w:rFonts w:asciiTheme="minorHAnsi" w:eastAsiaTheme="minorEastAsia" w:hAnsiTheme="minorHAnsi" w:cstheme="minorBidi"/>
          <w:sz w:val="22"/>
          <w:szCs w:val="22"/>
        </w:rPr>
      </w:pPr>
      <w:hyperlink w:anchor="_Toc395703336" w:history="1">
        <w:r w:rsidR="00D57E47" w:rsidRPr="006D5DC0">
          <w:rPr>
            <w:rStyle w:val="Hyperlink"/>
          </w:rPr>
          <w:t>3.14</w:t>
        </w:r>
        <w:r w:rsidR="00D57E47">
          <w:rPr>
            <w:rFonts w:asciiTheme="minorHAnsi" w:eastAsiaTheme="minorEastAsia" w:hAnsiTheme="minorHAnsi" w:cstheme="minorBidi"/>
            <w:sz w:val="22"/>
            <w:szCs w:val="22"/>
          </w:rPr>
          <w:tab/>
        </w:r>
        <w:r w:rsidR="00D57E47" w:rsidRPr="006D5DC0">
          <w:rPr>
            <w:rStyle w:val="Hyperlink"/>
          </w:rPr>
          <w:t>Mouse</w:t>
        </w:r>
        <w:r w:rsidR="007D7997">
          <w:rPr>
            <w:rStyle w:val="Hyperlink"/>
          </w:rPr>
          <w:tab/>
        </w:r>
        <w:r w:rsidR="00D57E47">
          <w:rPr>
            <w:webHidden/>
          </w:rPr>
          <w:tab/>
        </w:r>
        <w:r w:rsidR="002D0566">
          <w:rPr>
            <w:webHidden/>
          </w:rPr>
          <w:fldChar w:fldCharType="begin"/>
        </w:r>
        <w:r w:rsidR="00D57E47">
          <w:rPr>
            <w:webHidden/>
          </w:rPr>
          <w:instrText xml:space="preserve"> PAGEREF _Toc395703336 \h </w:instrText>
        </w:r>
        <w:r w:rsidR="002D0566">
          <w:rPr>
            <w:webHidden/>
          </w:rPr>
        </w:r>
        <w:r w:rsidR="002D0566">
          <w:rPr>
            <w:webHidden/>
          </w:rPr>
          <w:fldChar w:fldCharType="separate"/>
        </w:r>
        <w:r w:rsidR="00D57E47">
          <w:rPr>
            <w:webHidden/>
          </w:rPr>
          <w:t>21</w:t>
        </w:r>
        <w:r w:rsidR="002D0566">
          <w:rPr>
            <w:webHidden/>
          </w:rPr>
          <w:fldChar w:fldCharType="end"/>
        </w:r>
      </w:hyperlink>
    </w:p>
    <w:p w14:paraId="0C41534A" w14:textId="77777777" w:rsidR="00D57E47" w:rsidRDefault="000144AF">
      <w:pPr>
        <w:pStyle w:val="TOC2"/>
        <w:rPr>
          <w:rFonts w:asciiTheme="minorHAnsi" w:eastAsiaTheme="minorEastAsia" w:hAnsiTheme="minorHAnsi" w:cstheme="minorBidi"/>
          <w:sz w:val="22"/>
          <w:szCs w:val="22"/>
        </w:rPr>
      </w:pPr>
      <w:hyperlink w:anchor="_Toc395703337" w:history="1">
        <w:r w:rsidR="00D57E47" w:rsidRPr="006D5DC0">
          <w:rPr>
            <w:rStyle w:val="Hyperlink"/>
          </w:rPr>
          <w:t>3.15</w:t>
        </w:r>
        <w:r w:rsidR="00D57E47">
          <w:rPr>
            <w:rFonts w:asciiTheme="minorHAnsi" w:eastAsiaTheme="minorEastAsia" w:hAnsiTheme="minorHAnsi" w:cstheme="minorBidi"/>
            <w:sz w:val="22"/>
            <w:szCs w:val="22"/>
          </w:rPr>
          <w:tab/>
        </w:r>
        <w:r w:rsidR="00D57E47" w:rsidRPr="006D5DC0">
          <w:rPr>
            <w:rStyle w:val="Hyperlink"/>
          </w:rPr>
          <w:t>Menu Bar</w:t>
        </w:r>
        <w:r w:rsidR="00D57E47">
          <w:rPr>
            <w:webHidden/>
          </w:rPr>
          <w:tab/>
        </w:r>
        <w:r w:rsidR="007D7997">
          <w:rPr>
            <w:webHidden/>
          </w:rPr>
          <w:tab/>
        </w:r>
        <w:r w:rsidR="002D0566">
          <w:rPr>
            <w:webHidden/>
          </w:rPr>
          <w:fldChar w:fldCharType="begin"/>
        </w:r>
        <w:r w:rsidR="00D57E47">
          <w:rPr>
            <w:webHidden/>
          </w:rPr>
          <w:instrText xml:space="preserve"> PAGEREF _Toc395703337 \h </w:instrText>
        </w:r>
        <w:r w:rsidR="002D0566">
          <w:rPr>
            <w:webHidden/>
          </w:rPr>
        </w:r>
        <w:r w:rsidR="002D0566">
          <w:rPr>
            <w:webHidden/>
          </w:rPr>
          <w:fldChar w:fldCharType="separate"/>
        </w:r>
        <w:r w:rsidR="00D57E47">
          <w:rPr>
            <w:webHidden/>
          </w:rPr>
          <w:t>21</w:t>
        </w:r>
        <w:r w:rsidR="002D0566">
          <w:rPr>
            <w:webHidden/>
          </w:rPr>
          <w:fldChar w:fldCharType="end"/>
        </w:r>
      </w:hyperlink>
    </w:p>
    <w:p w14:paraId="4125079D" w14:textId="77777777" w:rsidR="00D57E47" w:rsidRDefault="000144AF">
      <w:pPr>
        <w:pStyle w:val="TOC2"/>
        <w:rPr>
          <w:rFonts w:asciiTheme="minorHAnsi" w:eastAsiaTheme="minorEastAsia" w:hAnsiTheme="minorHAnsi" w:cstheme="minorBidi"/>
          <w:sz w:val="22"/>
          <w:szCs w:val="22"/>
        </w:rPr>
      </w:pPr>
      <w:hyperlink w:anchor="_Toc395703338" w:history="1">
        <w:r w:rsidR="00D57E47" w:rsidRPr="006D5DC0">
          <w:rPr>
            <w:rStyle w:val="Hyperlink"/>
          </w:rPr>
          <w:t>3.16</w:t>
        </w:r>
        <w:r w:rsidR="00D57E47">
          <w:rPr>
            <w:rFonts w:asciiTheme="minorHAnsi" w:eastAsiaTheme="minorEastAsia" w:hAnsiTheme="minorHAnsi" w:cstheme="minorBidi"/>
            <w:sz w:val="22"/>
            <w:szCs w:val="22"/>
          </w:rPr>
          <w:tab/>
        </w:r>
        <w:r w:rsidR="00D57E47" w:rsidRPr="006D5DC0">
          <w:rPr>
            <w:rStyle w:val="Hyperlink"/>
          </w:rPr>
          <w:t>Data Protection</w:t>
        </w:r>
        <w:r w:rsidR="00D57E47">
          <w:rPr>
            <w:webHidden/>
          </w:rPr>
          <w:tab/>
        </w:r>
        <w:r w:rsidR="002D0566">
          <w:rPr>
            <w:webHidden/>
          </w:rPr>
          <w:fldChar w:fldCharType="begin"/>
        </w:r>
        <w:r w:rsidR="00D57E47">
          <w:rPr>
            <w:webHidden/>
          </w:rPr>
          <w:instrText xml:space="preserve"> PAGEREF _Toc395703338 \h </w:instrText>
        </w:r>
        <w:r w:rsidR="002D0566">
          <w:rPr>
            <w:webHidden/>
          </w:rPr>
        </w:r>
        <w:r w:rsidR="002D0566">
          <w:rPr>
            <w:webHidden/>
          </w:rPr>
          <w:fldChar w:fldCharType="separate"/>
        </w:r>
        <w:r w:rsidR="00D57E47">
          <w:rPr>
            <w:webHidden/>
          </w:rPr>
          <w:t>21</w:t>
        </w:r>
        <w:r w:rsidR="002D0566">
          <w:rPr>
            <w:webHidden/>
          </w:rPr>
          <w:fldChar w:fldCharType="end"/>
        </w:r>
      </w:hyperlink>
    </w:p>
    <w:p w14:paraId="44A1E1AF" w14:textId="77777777" w:rsidR="00D57E47" w:rsidRDefault="000144AF">
      <w:pPr>
        <w:pStyle w:val="TOC2"/>
        <w:rPr>
          <w:rFonts w:asciiTheme="minorHAnsi" w:eastAsiaTheme="minorEastAsia" w:hAnsiTheme="minorHAnsi" w:cstheme="minorBidi"/>
          <w:sz w:val="22"/>
          <w:szCs w:val="22"/>
        </w:rPr>
      </w:pPr>
      <w:hyperlink w:anchor="_Toc395703339" w:history="1">
        <w:r w:rsidR="00D57E47" w:rsidRPr="006D5DC0">
          <w:rPr>
            <w:rStyle w:val="Hyperlink"/>
            <w:rFonts w:eastAsia="MS Mincho"/>
          </w:rPr>
          <w:t>3.17</w:t>
        </w:r>
        <w:r w:rsidR="00D57E47">
          <w:rPr>
            <w:rFonts w:asciiTheme="minorHAnsi" w:eastAsiaTheme="minorEastAsia" w:hAnsiTheme="minorHAnsi" w:cstheme="minorBidi"/>
            <w:sz w:val="22"/>
            <w:szCs w:val="22"/>
          </w:rPr>
          <w:tab/>
        </w:r>
        <w:r w:rsidR="00D57E47" w:rsidRPr="006D5DC0">
          <w:rPr>
            <w:rStyle w:val="Hyperlink"/>
            <w:rFonts w:eastAsia="MS Mincho"/>
          </w:rPr>
          <w:t>Status Screens</w:t>
        </w:r>
        <w:r w:rsidR="00D57E47">
          <w:rPr>
            <w:webHidden/>
          </w:rPr>
          <w:tab/>
        </w:r>
        <w:r w:rsidR="002D0566">
          <w:rPr>
            <w:webHidden/>
          </w:rPr>
          <w:fldChar w:fldCharType="begin"/>
        </w:r>
        <w:r w:rsidR="00D57E47">
          <w:rPr>
            <w:webHidden/>
          </w:rPr>
          <w:instrText xml:space="preserve"> PAGEREF _Toc395703339 \h </w:instrText>
        </w:r>
        <w:r w:rsidR="002D0566">
          <w:rPr>
            <w:webHidden/>
          </w:rPr>
        </w:r>
        <w:r w:rsidR="002D0566">
          <w:rPr>
            <w:webHidden/>
          </w:rPr>
          <w:fldChar w:fldCharType="separate"/>
        </w:r>
        <w:r w:rsidR="00D57E47">
          <w:rPr>
            <w:webHidden/>
          </w:rPr>
          <w:t>22</w:t>
        </w:r>
        <w:r w:rsidR="002D0566">
          <w:rPr>
            <w:webHidden/>
          </w:rPr>
          <w:fldChar w:fldCharType="end"/>
        </w:r>
      </w:hyperlink>
    </w:p>
    <w:p w14:paraId="115BD3A3" w14:textId="77777777" w:rsidR="00D57E47" w:rsidRDefault="000144AF">
      <w:pPr>
        <w:pStyle w:val="TOC1"/>
        <w:rPr>
          <w:rFonts w:asciiTheme="minorHAnsi" w:eastAsiaTheme="minorEastAsia" w:hAnsiTheme="minorHAnsi" w:cstheme="minorBidi"/>
          <w:sz w:val="22"/>
          <w:szCs w:val="22"/>
        </w:rPr>
      </w:pPr>
      <w:hyperlink w:anchor="_Toc395703340" w:history="1">
        <w:r w:rsidR="00D57E47" w:rsidRPr="006D5DC0">
          <w:rPr>
            <w:rStyle w:val="Hyperlink"/>
          </w:rPr>
          <w:t>4.0</w:t>
        </w:r>
        <w:r w:rsidR="00D57E47">
          <w:rPr>
            <w:rFonts w:asciiTheme="minorHAnsi" w:eastAsiaTheme="minorEastAsia" w:hAnsiTheme="minorHAnsi" w:cstheme="minorBidi"/>
            <w:sz w:val="22"/>
            <w:szCs w:val="22"/>
          </w:rPr>
          <w:tab/>
        </w:r>
        <w:r w:rsidR="00D57E47" w:rsidRPr="006D5DC0">
          <w:rPr>
            <w:rStyle w:val="Hyperlink"/>
          </w:rPr>
          <w:t>Host Screen Requirements</w:t>
        </w:r>
        <w:r w:rsidR="00D57E47">
          <w:rPr>
            <w:webHidden/>
          </w:rPr>
          <w:tab/>
        </w:r>
        <w:r w:rsidR="002D0566">
          <w:rPr>
            <w:webHidden/>
          </w:rPr>
          <w:fldChar w:fldCharType="begin"/>
        </w:r>
        <w:r w:rsidR="00D57E47">
          <w:rPr>
            <w:webHidden/>
          </w:rPr>
          <w:instrText xml:space="preserve"> PAGEREF _Toc395703340 \h </w:instrText>
        </w:r>
        <w:r w:rsidR="002D0566">
          <w:rPr>
            <w:webHidden/>
          </w:rPr>
        </w:r>
        <w:r w:rsidR="002D0566">
          <w:rPr>
            <w:webHidden/>
          </w:rPr>
          <w:fldChar w:fldCharType="separate"/>
        </w:r>
        <w:r w:rsidR="00D57E47">
          <w:rPr>
            <w:webHidden/>
          </w:rPr>
          <w:t>23</w:t>
        </w:r>
        <w:r w:rsidR="002D0566">
          <w:rPr>
            <w:webHidden/>
          </w:rPr>
          <w:fldChar w:fldCharType="end"/>
        </w:r>
      </w:hyperlink>
    </w:p>
    <w:p w14:paraId="0AD2DE9F" w14:textId="77777777" w:rsidR="00D57E47" w:rsidRDefault="000144AF">
      <w:pPr>
        <w:pStyle w:val="TOC2"/>
        <w:rPr>
          <w:rFonts w:asciiTheme="minorHAnsi" w:eastAsiaTheme="minorEastAsia" w:hAnsiTheme="minorHAnsi" w:cstheme="minorBidi"/>
          <w:sz w:val="22"/>
          <w:szCs w:val="22"/>
        </w:rPr>
      </w:pPr>
      <w:hyperlink w:anchor="_Toc395703341" w:history="1">
        <w:r w:rsidR="00D57E47" w:rsidRPr="006D5DC0">
          <w:rPr>
            <w:rStyle w:val="Hyperlink"/>
          </w:rPr>
          <w:t>4.1</w:t>
        </w:r>
        <w:r w:rsidR="00D57E47">
          <w:rPr>
            <w:rFonts w:asciiTheme="minorHAnsi" w:eastAsiaTheme="minorEastAsia" w:hAnsiTheme="minorHAnsi" w:cstheme="minorBidi"/>
            <w:sz w:val="22"/>
            <w:szCs w:val="22"/>
          </w:rPr>
          <w:tab/>
        </w:r>
        <w:r w:rsidR="00D57E47" w:rsidRPr="006D5DC0">
          <w:rPr>
            <w:rStyle w:val="Hyperlink"/>
          </w:rPr>
          <w:t>Primary Screen</w:t>
        </w:r>
        <w:r w:rsidR="00D57E47">
          <w:rPr>
            <w:webHidden/>
          </w:rPr>
          <w:tab/>
        </w:r>
        <w:r w:rsidR="002D0566">
          <w:rPr>
            <w:webHidden/>
          </w:rPr>
          <w:fldChar w:fldCharType="begin"/>
        </w:r>
        <w:r w:rsidR="00D57E47">
          <w:rPr>
            <w:webHidden/>
          </w:rPr>
          <w:instrText xml:space="preserve"> PAGEREF _Toc395703341 \h </w:instrText>
        </w:r>
        <w:r w:rsidR="002D0566">
          <w:rPr>
            <w:webHidden/>
          </w:rPr>
        </w:r>
        <w:r w:rsidR="002D0566">
          <w:rPr>
            <w:webHidden/>
          </w:rPr>
          <w:fldChar w:fldCharType="separate"/>
        </w:r>
        <w:r w:rsidR="00D57E47">
          <w:rPr>
            <w:webHidden/>
          </w:rPr>
          <w:t>23</w:t>
        </w:r>
        <w:r w:rsidR="002D0566">
          <w:rPr>
            <w:webHidden/>
          </w:rPr>
          <w:fldChar w:fldCharType="end"/>
        </w:r>
      </w:hyperlink>
    </w:p>
    <w:p w14:paraId="56B33B66" w14:textId="77777777" w:rsidR="00D57E47" w:rsidRDefault="000144AF">
      <w:pPr>
        <w:pStyle w:val="TOC2"/>
        <w:rPr>
          <w:rFonts w:asciiTheme="minorHAnsi" w:eastAsiaTheme="minorEastAsia" w:hAnsiTheme="minorHAnsi" w:cstheme="minorBidi"/>
          <w:sz w:val="22"/>
          <w:szCs w:val="22"/>
        </w:rPr>
      </w:pPr>
      <w:hyperlink w:anchor="_Toc395703342" w:history="1">
        <w:r w:rsidR="00D57E47" w:rsidRPr="006D5DC0">
          <w:rPr>
            <w:rStyle w:val="Hyperlink"/>
          </w:rPr>
          <w:t>4.2</w:t>
        </w:r>
        <w:r w:rsidR="00D57E47">
          <w:rPr>
            <w:rFonts w:asciiTheme="minorHAnsi" w:eastAsiaTheme="minorEastAsia" w:hAnsiTheme="minorHAnsi" w:cstheme="minorBidi"/>
            <w:sz w:val="22"/>
            <w:szCs w:val="22"/>
          </w:rPr>
          <w:tab/>
        </w:r>
        <w:r w:rsidR="00D57E47" w:rsidRPr="006D5DC0">
          <w:rPr>
            <w:rStyle w:val="Hyperlink"/>
          </w:rPr>
          <w:t>Sub-Screens</w:t>
        </w:r>
        <w:r w:rsidR="00D57E47">
          <w:rPr>
            <w:webHidden/>
          </w:rPr>
          <w:tab/>
        </w:r>
        <w:r w:rsidR="002D0566">
          <w:rPr>
            <w:webHidden/>
          </w:rPr>
          <w:fldChar w:fldCharType="begin"/>
        </w:r>
        <w:r w:rsidR="00D57E47">
          <w:rPr>
            <w:webHidden/>
          </w:rPr>
          <w:instrText xml:space="preserve"> PAGEREF _Toc395703342 \h </w:instrText>
        </w:r>
        <w:r w:rsidR="002D0566">
          <w:rPr>
            <w:webHidden/>
          </w:rPr>
        </w:r>
        <w:r w:rsidR="002D0566">
          <w:rPr>
            <w:webHidden/>
          </w:rPr>
          <w:fldChar w:fldCharType="separate"/>
        </w:r>
        <w:r w:rsidR="00D57E47">
          <w:rPr>
            <w:webHidden/>
          </w:rPr>
          <w:t>28</w:t>
        </w:r>
        <w:r w:rsidR="002D0566">
          <w:rPr>
            <w:webHidden/>
          </w:rPr>
          <w:fldChar w:fldCharType="end"/>
        </w:r>
      </w:hyperlink>
    </w:p>
    <w:p w14:paraId="34FA9664" w14:textId="77777777" w:rsidR="00D57E47" w:rsidRDefault="000144AF">
      <w:pPr>
        <w:pStyle w:val="TOC3"/>
        <w:rPr>
          <w:rFonts w:asciiTheme="minorHAnsi" w:eastAsiaTheme="minorEastAsia" w:hAnsiTheme="minorHAnsi" w:cstheme="minorBidi"/>
          <w:sz w:val="22"/>
          <w:szCs w:val="22"/>
        </w:rPr>
      </w:pPr>
      <w:hyperlink w:anchor="_Toc395703343" w:history="1">
        <w:r w:rsidR="00D57E47" w:rsidRPr="006D5DC0">
          <w:rPr>
            <w:rStyle w:val="Hyperlink"/>
            <w:rFonts w:eastAsia="MS Mincho"/>
          </w:rPr>
          <w:t>4.2.1</w:t>
        </w:r>
        <w:r w:rsidR="00D57E47">
          <w:rPr>
            <w:rFonts w:asciiTheme="minorHAnsi" w:eastAsiaTheme="minorEastAsia" w:hAnsiTheme="minorHAnsi" w:cstheme="minorBidi"/>
            <w:sz w:val="22"/>
            <w:szCs w:val="22"/>
          </w:rPr>
          <w:tab/>
        </w:r>
        <w:r w:rsidR="00D57E47" w:rsidRPr="006D5DC0">
          <w:rPr>
            <w:rStyle w:val="Hyperlink"/>
            <w:rFonts w:eastAsia="MS Mincho"/>
          </w:rPr>
          <w:t>File New Screen</w:t>
        </w:r>
        <w:r w:rsidR="00D57E47">
          <w:rPr>
            <w:webHidden/>
          </w:rPr>
          <w:tab/>
        </w:r>
        <w:r w:rsidR="002D0566">
          <w:rPr>
            <w:webHidden/>
          </w:rPr>
          <w:fldChar w:fldCharType="begin"/>
        </w:r>
        <w:r w:rsidR="00D57E47">
          <w:rPr>
            <w:webHidden/>
          </w:rPr>
          <w:instrText xml:space="preserve"> PAGEREF _Toc395703343 \h </w:instrText>
        </w:r>
        <w:r w:rsidR="002D0566">
          <w:rPr>
            <w:webHidden/>
          </w:rPr>
        </w:r>
        <w:r w:rsidR="002D0566">
          <w:rPr>
            <w:webHidden/>
          </w:rPr>
          <w:fldChar w:fldCharType="separate"/>
        </w:r>
        <w:r w:rsidR="00D57E47">
          <w:rPr>
            <w:webHidden/>
          </w:rPr>
          <w:t>28</w:t>
        </w:r>
        <w:r w:rsidR="002D0566">
          <w:rPr>
            <w:webHidden/>
          </w:rPr>
          <w:fldChar w:fldCharType="end"/>
        </w:r>
      </w:hyperlink>
    </w:p>
    <w:p w14:paraId="0C68481B" w14:textId="77777777" w:rsidR="00D57E47" w:rsidRDefault="000144AF">
      <w:pPr>
        <w:pStyle w:val="TOC3"/>
        <w:rPr>
          <w:rFonts w:asciiTheme="minorHAnsi" w:eastAsiaTheme="minorEastAsia" w:hAnsiTheme="minorHAnsi" w:cstheme="minorBidi"/>
          <w:sz w:val="22"/>
          <w:szCs w:val="22"/>
        </w:rPr>
      </w:pPr>
      <w:hyperlink w:anchor="_Toc395703344" w:history="1">
        <w:r w:rsidR="00D57E47" w:rsidRPr="006D5DC0">
          <w:rPr>
            <w:rStyle w:val="Hyperlink"/>
            <w:rFonts w:eastAsia="MS Mincho"/>
          </w:rPr>
          <w:t>4.2.2</w:t>
        </w:r>
        <w:r w:rsidR="00D57E47">
          <w:rPr>
            <w:rFonts w:asciiTheme="minorHAnsi" w:eastAsiaTheme="minorEastAsia" w:hAnsiTheme="minorHAnsi" w:cstheme="minorBidi"/>
            <w:sz w:val="22"/>
            <w:szCs w:val="22"/>
          </w:rPr>
          <w:tab/>
        </w:r>
        <w:r w:rsidR="00D57E47" w:rsidRPr="006D5DC0">
          <w:rPr>
            <w:rStyle w:val="Hyperlink"/>
            <w:rFonts w:eastAsia="MS Mincho"/>
          </w:rPr>
          <w:t>File Open Screen</w:t>
        </w:r>
        <w:r w:rsidR="00D57E47">
          <w:rPr>
            <w:webHidden/>
          </w:rPr>
          <w:tab/>
        </w:r>
        <w:r w:rsidR="002D0566">
          <w:rPr>
            <w:webHidden/>
          </w:rPr>
          <w:fldChar w:fldCharType="begin"/>
        </w:r>
        <w:r w:rsidR="00D57E47">
          <w:rPr>
            <w:webHidden/>
          </w:rPr>
          <w:instrText xml:space="preserve"> PAGEREF _Toc395703344 \h </w:instrText>
        </w:r>
        <w:r w:rsidR="002D0566">
          <w:rPr>
            <w:webHidden/>
          </w:rPr>
        </w:r>
        <w:r w:rsidR="002D0566">
          <w:rPr>
            <w:webHidden/>
          </w:rPr>
          <w:fldChar w:fldCharType="separate"/>
        </w:r>
        <w:r w:rsidR="00D57E47">
          <w:rPr>
            <w:webHidden/>
          </w:rPr>
          <w:t>30</w:t>
        </w:r>
        <w:r w:rsidR="002D0566">
          <w:rPr>
            <w:webHidden/>
          </w:rPr>
          <w:fldChar w:fldCharType="end"/>
        </w:r>
      </w:hyperlink>
    </w:p>
    <w:p w14:paraId="17A2FC1E" w14:textId="77777777" w:rsidR="00D57E47" w:rsidRDefault="000144AF">
      <w:pPr>
        <w:pStyle w:val="TOC3"/>
        <w:rPr>
          <w:rFonts w:asciiTheme="minorHAnsi" w:eastAsiaTheme="minorEastAsia" w:hAnsiTheme="minorHAnsi" w:cstheme="minorBidi"/>
          <w:sz w:val="22"/>
          <w:szCs w:val="22"/>
        </w:rPr>
      </w:pPr>
      <w:hyperlink w:anchor="_Toc395703345" w:history="1">
        <w:r w:rsidR="00D57E47" w:rsidRPr="006D5DC0">
          <w:rPr>
            <w:rStyle w:val="Hyperlink"/>
            <w:rFonts w:eastAsia="MS Mincho"/>
          </w:rPr>
          <w:t>4.2.3</w:t>
        </w:r>
        <w:r w:rsidR="00D57E47">
          <w:rPr>
            <w:rFonts w:asciiTheme="minorHAnsi" w:eastAsiaTheme="minorEastAsia" w:hAnsiTheme="minorHAnsi" w:cstheme="minorBidi"/>
            <w:sz w:val="22"/>
            <w:szCs w:val="22"/>
          </w:rPr>
          <w:tab/>
        </w:r>
        <w:r w:rsidR="00D57E47" w:rsidRPr="006D5DC0">
          <w:rPr>
            <w:rStyle w:val="Hyperlink"/>
            <w:rFonts w:eastAsia="MS Mincho"/>
          </w:rPr>
          <w:t>File Save Screen</w:t>
        </w:r>
        <w:r w:rsidR="00D57E47">
          <w:rPr>
            <w:webHidden/>
          </w:rPr>
          <w:tab/>
        </w:r>
        <w:r w:rsidR="002D0566">
          <w:rPr>
            <w:webHidden/>
          </w:rPr>
          <w:fldChar w:fldCharType="begin"/>
        </w:r>
        <w:r w:rsidR="00D57E47">
          <w:rPr>
            <w:webHidden/>
          </w:rPr>
          <w:instrText xml:space="preserve"> PAGEREF _Toc395703345 \h </w:instrText>
        </w:r>
        <w:r w:rsidR="002D0566">
          <w:rPr>
            <w:webHidden/>
          </w:rPr>
        </w:r>
        <w:r w:rsidR="002D0566">
          <w:rPr>
            <w:webHidden/>
          </w:rPr>
          <w:fldChar w:fldCharType="separate"/>
        </w:r>
        <w:r w:rsidR="00D57E47">
          <w:rPr>
            <w:webHidden/>
          </w:rPr>
          <w:t>30</w:t>
        </w:r>
        <w:r w:rsidR="002D0566">
          <w:rPr>
            <w:webHidden/>
          </w:rPr>
          <w:fldChar w:fldCharType="end"/>
        </w:r>
      </w:hyperlink>
    </w:p>
    <w:p w14:paraId="62AEC93D" w14:textId="77777777" w:rsidR="00D57E47" w:rsidRDefault="000144AF">
      <w:pPr>
        <w:pStyle w:val="TOC3"/>
        <w:rPr>
          <w:rFonts w:asciiTheme="minorHAnsi" w:eastAsiaTheme="minorEastAsia" w:hAnsiTheme="minorHAnsi" w:cstheme="minorBidi"/>
          <w:sz w:val="22"/>
          <w:szCs w:val="22"/>
        </w:rPr>
      </w:pPr>
      <w:hyperlink w:anchor="_Toc395703346" w:history="1">
        <w:r w:rsidR="00D57E47" w:rsidRPr="006D5DC0">
          <w:rPr>
            <w:rStyle w:val="Hyperlink"/>
            <w:rFonts w:eastAsia="MS Mincho"/>
          </w:rPr>
          <w:t>4.2.4</w:t>
        </w:r>
        <w:r w:rsidR="00D57E47">
          <w:rPr>
            <w:rFonts w:asciiTheme="minorHAnsi" w:eastAsiaTheme="minorEastAsia" w:hAnsiTheme="minorHAnsi" w:cstheme="minorBidi"/>
            <w:sz w:val="22"/>
            <w:szCs w:val="22"/>
          </w:rPr>
          <w:tab/>
        </w:r>
        <w:r w:rsidR="00D57E47" w:rsidRPr="006D5DC0">
          <w:rPr>
            <w:rStyle w:val="Hyperlink"/>
            <w:rFonts w:eastAsia="MS Mincho"/>
          </w:rPr>
          <w:t>File SaveAs Screen</w:t>
        </w:r>
        <w:r w:rsidR="00D57E47">
          <w:rPr>
            <w:webHidden/>
          </w:rPr>
          <w:tab/>
        </w:r>
        <w:r w:rsidR="002D0566">
          <w:rPr>
            <w:webHidden/>
          </w:rPr>
          <w:fldChar w:fldCharType="begin"/>
        </w:r>
        <w:r w:rsidR="00D57E47">
          <w:rPr>
            <w:webHidden/>
          </w:rPr>
          <w:instrText xml:space="preserve"> PAGEREF _Toc395703346 \h </w:instrText>
        </w:r>
        <w:r w:rsidR="002D0566">
          <w:rPr>
            <w:webHidden/>
          </w:rPr>
        </w:r>
        <w:r w:rsidR="002D0566">
          <w:rPr>
            <w:webHidden/>
          </w:rPr>
          <w:fldChar w:fldCharType="separate"/>
        </w:r>
        <w:r w:rsidR="00D57E47">
          <w:rPr>
            <w:webHidden/>
          </w:rPr>
          <w:t>30</w:t>
        </w:r>
        <w:r w:rsidR="002D0566">
          <w:rPr>
            <w:webHidden/>
          </w:rPr>
          <w:fldChar w:fldCharType="end"/>
        </w:r>
      </w:hyperlink>
    </w:p>
    <w:p w14:paraId="666B07CB" w14:textId="77777777" w:rsidR="00D57E47" w:rsidRDefault="000144AF">
      <w:pPr>
        <w:pStyle w:val="TOC3"/>
        <w:rPr>
          <w:rFonts w:asciiTheme="minorHAnsi" w:eastAsiaTheme="minorEastAsia" w:hAnsiTheme="minorHAnsi" w:cstheme="minorBidi"/>
          <w:sz w:val="22"/>
          <w:szCs w:val="22"/>
        </w:rPr>
      </w:pPr>
      <w:hyperlink w:anchor="_Toc395703347" w:history="1">
        <w:r w:rsidR="00D57E47" w:rsidRPr="006D5DC0">
          <w:rPr>
            <w:rStyle w:val="Hyperlink"/>
            <w:rFonts w:eastAsia="MS Mincho"/>
          </w:rPr>
          <w:t>4.2.5</w:t>
        </w:r>
        <w:r w:rsidR="00D57E47">
          <w:rPr>
            <w:rFonts w:asciiTheme="minorHAnsi" w:eastAsiaTheme="minorEastAsia" w:hAnsiTheme="minorHAnsi" w:cstheme="minorBidi"/>
            <w:sz w:val="22"/>
            <w:szCs w:val="22"/>
          </w:rPr>
          <w:tab/>
        </w:r>
        <w:r w:rsidR="00D57E47" w:rsidRPr="006D5DC0">
          <w:rPr>
            <w:rStyle w:val="Hyperlink"/>
            <w:rFonts w:eastAsia="MS Mincho"/>
          </w:rPr>
          <w:t>Configuration Information Screen</w:t>
        </w:r>
        <w:r w:rsidR="00D57E47">
          <w:rPr>
            <w:webHidden/>
          </w:rPr>
          <w:tab/>
        </w:r>
        <w:r w:rsidR="002D0566">
          <w:rPr>
            <w:webHidden/>
          </w:rPr>
          <w:fldChar w:fldCharType="begin"/>
        </w:r>
        <w:r w:rsidR="00D57E47">
          <w:rPr>
            <w:webHidden/>
          </w:rPr>
          <w:instrText xml:space="preserve"> PAGEREF _Toc395703347 \h </w:instrText>
        </w:r>
        <w:r w:rsidR="002D0566">
          <w:rPr>
            <w:webHidden/>
          </w:rPr>
        </w:r>
        <w:r w:rsidR="002D0566">
          <w:rPr>
            <w:webHidden/>
          </w:rPr>
          <w:fldChar w:fldCharType="separate"/>
        </w:r>
        <w:r w:rsidR="00D57E47">
          <w:rPr>
            <w:webHidden/>
          </w:rPr>
          <w:t>32</w:t>
        </w:r>
        <w:r w:rsidR="002D0566">
          <w:rPr>
            <w:webHidden/>
          </w:rPr>
          <w:fldChar w:fldCharType="end"/>
        </w:r>
      </w:hyperlink>
    </w:p>
    <w:p w14:paraId="3316E065" w14:textId="77777777" w:rsidR="00D57E47" w:rsidRDefault="000144AF">
      <w:pPr>
        <w:pStyle w:val="TOC3"/>
        <w:rPr>
          <w:rFonts w:asciiTheme="minorHAnsi" w:eastAsiaTheme="minorEastAsia" w:hAnsiTheme="minorHAnsi" w:cstheme="minorBidi"/>
          <w:sz w:val="22"/>
          <w:szCs w:val="22"/>
        </w:rPr>
      </w:pPr>
      <w:hyperlink w:anchor="_Toc395703348" w:history="1">
        <w:r w:rsidR="00D57E47" w:rsidRPr="006D5DC0">
          <w:rPr>
            <w:rStyle w:val="Hyperlink"/>
            <w:rFonts w:eastAsia="MS Mincho"/>
          </w:rPr>
          <w:t>4.2.6</w:t>
        </w:r>
        <w:r w:rsidR="00D57E47">
          <w:rPr>
            <w:rFonts w:asciiTheme="minorHAnsi" w:eastAsiaTheme="minorEastAsia" w:hAnsiTheme="minorHAnsi" w:cstheme="minorBidi"/>
            <w:sz w:val="22"/>
            <w:szCs w:val="22"/>
          </w:rPr>
          <w:tab/>
        </w:r>
        <w:r w:rsidR="00D57E47" w:rsidRPr="006D5DC0">
          <w:rPr>
            <w:rStyle w:val="Hyperlink"/>
            <w:rFonts w:eastAsia="MS Mincho"/>
          </w:rPr>
          <w:t>Plug-In Packages Screen</w:t>
        </w:r>
        <w:r w:rsidR="00D57E47">
          <w:rPr>
            <w:webHidden/>
          </w:rPr>
          <w:tab/>
        </w:r>
        <w:r w:rsidR="002D0566">
          <w:rPr>
            <w:webHidden/>
          </w:rPr>
          <w:fldChar w:fldCharType="begin"/>
        </w:r>
        <w:r w:rsidR="00D57E47">
          <w:rPr>
            <w:webHidden/>
          </w:rPr>
          <w:instrText xml:space="preserve"> PAGEREF _Toc395703348 \h </w:instrText>
        </w:r>
        <w:r w:rsidR="002D0566">
          <w:rPr>
            <w:webHidden/>
          </w:rPr>
        </w:r>
        <w:r w:rsidR="002D0566">
          <w:rPr>
            <w:webHidden/>
          </w:rPr>
          <w:fldChar w:fldCharType="separate"/>
        </w:r>
        <w:r w:rsidR="00D57E47">
          <w:rPr>
            <w:webHidden/>
          </w:rPr>
          <w:t>33</w:t>
        </w:r>
        <w:r w:rsidR="002D0566">
          <w:rPr>
            <w:webHidden/>
          </w:rPr>
          <w:fldChar w:fldCharType="end"/>
        </w:r>
      </w:hyperlink>
    </w:p>
    <w:p w14:paraId="0FAB60E1" w14:textId="77777777" w:rsidR="00D57E47" w:rsidRDefault="000144AF">
      <w:pPr>
        <w:pStyle w:val="TOC3"/>
        <w:rPr>
          <w:rFonts w:asciiTheme="minorHAnsi" w:eastAsiaTheme="minorEastAsia" w:hAnsiTheme="minorHAnsi" w:cstheme="minorBidi"/>
          <w:sz w:val="22"/>
          <w:szCs w:val="22"/>
        </w:rPr>
      </w:pPr>
      <w:hyperlink w:anchor="_Toc395703349" w:history="1">
        <w:r w:rsidR="00D57E47" w:rsidRPr="006D5DC0">
          <w:rPr>
            <w:rStyle w:val="Hyperlink"/>
            <w:rFonts w:eastAsia="MS Mincho"/>
          </w:rPr>
          <w:t>4.2.7</w:t>
        </w:r>
        <w:r w:rsidR="00D57E47">
          <w:rPr>
            <w:rFonts w:asciiTheme="minorHAnsi" w:eastAsiaTheme="minorEastAsia" w:hAnsiTheme="minorHAnsi" w:cstheme="minorBidi"/>
            <w:sz w:val="22"/>
            <w:szCs w:val="22"/>
          </w:rPr>
          <w:tab/>
        </w:r>
        <w:r w:rsidR="00D57E47" w:rsidRPr="006D5DC0">
          <w:rPr>
            <w:rStyle w:val="Hyperlink"/>
            <w:rFonts w:eastAsia="MS Mincho"/>
          </w:rPr>
          <w:t>Build LSAP Screen</w:t>
        </w:r>
        <w:r w:rsidR="00D57E47">
          <w:rPr>
            <w:webHidden/>
          </w:rPr>
          <w:tab/>
        </w:r>
        <w:r w:rsidR="002D0566">
          <w:rPr>
            <w:webHidden/>
          </w:rPr>
          <w:fldChar w:fldCharType="begin"/>
        </w:r>
        <w:r w:rsidR="00D57E47">
          <w:rPr>
            <w:webHidden/>
          </w:rPr>
          <w:instrText xml:space="preserve"> PAGEREF _Toc395703349 \h </w:instrText>
        </w:r>
        <w:r w:rsidR="002D0566">
          <w:rPr>
            <w:webHidden/>
          </w:rPr>
        </w:r>
        <w:r w:rsidR="002D0566">
          <w:rPr>
            <w:webHidden/>
          </w:rPr>
          <w:fldChar w:fldCharType="separate"/>
        </w:r>
        <w:r w:rsidR="00D57E47">
          <w:rPr>
            <w:webHidden/>
          </w:rPr>
          <w:t>36</w:t>
        </w:r>
        <w:r w:rsidR="002D0566">
          <w:rPr>
            <w:webHidden/>
          </w:rPr>
          <w:fldChar w:fldCharType="end"/>
        </w:r>
      </w:hyperlink>
    </w:p>
    <w:p w14:paraId="3CB05794" w14:textId="77777777" w:rsidR="00D57E47" w:rsidRDefault="000144AF">
      <w:pPr>
        <w:pStyle w:val="TOC3"/>
        <w:rPr>
          <w:rFonts w:asciiTheme="minorHAnsi" w:eastAsiaTheme="minorEastAsia" w:hAnsiTheme="minorHAnsi" w:cstheme="minorBidi"/>
          <w:sz w:val="22"/>
          <w:szCs w:val="22"/>
        </w:rPr>
      </w:pPr>
      <w:hyperlink w:anchor="_Toc395703350" w:history="1">
        <w:r w:rsidR="00D57E47" w:rsidRPr="006D5DC0">
          <w:rPr>
            <w:rStyle w:val="Hyperlink"/>
            <w:rFonts w:eastAsia="MS Mincho"/>
          </w:rPr>
          <w:t>4.2.8</w:t>
        </w:r>
        <w:r w:rsidR="00D57E47">
          <w:rPr>
            <w:rFonts w:asciiTheme="minorHAnsi" w:eastAsiaTheme="minorEastAsia" w:hAnsiTheme="minorHAnsi" w:cstheme="minorBidi"/>
            <w:sz w:val="22"/>
            <w:szCs w:val="22"/>
          </w:rPr>
          <w:tab/>
        </w:r>
        <w:r w:rsidR="00D57E47" w:rsidRPr="006D5DC0">
          <w:rPr>
            <w:rStyle w:val="Hyperlink"/>
            <w:rFonts w:eastAsia="MS Mincho"/>
          </w:rPr>
          <w:t>Compress Plug-In Package Screen</w:t>
        </w:r>
        <w:r w:rsidR="00D57E47">
          <w:rPr>
            <w:webHidden/>
          </w:rPr>
          <w:tab/>
        </w:r>
        <w:r w:rsidR="002D0566">
          <w:rPr>
            <w:webHidden/>
          </w:rPr>
          <w:fldChar w:fldCharType="begin"/>
        </w:r>
        <w:r w:rsidR="00D57E47">
          <w:rPr>
            <w:webHidden/>
          </w:rPr>
          <w:instrText xml:space="preserve"> PAGEREF _Toc395703350 \h </w:instrText>
        </w:r>
        <w:r w:rsidR="002D0566">
          <w:rPr>
            <w:webHidden/>
          </w:rPr>
        </w:r>
        <w:r w:rsidR="002D0566">
          <w:rPr>
            <w:webHidden/>
          </w:rPr>
          <w:fldChar w:fldCharType="separate"/>
        </w:r>
        <w:r w:rsidR="00D57E47">
          <w:rPr>
            <w:webHidden/>
          </w:rPr>
          <w:t>36</w:t>
        </w:r>
        <w:r w:rsidR="002D0566">
          <w:rPr>
            <w:webHidden/>
          </w:rPr>
          <w:fldChar w:fldCharType="end"/>
        </w:r>
      </w:hyperlink>
    </w:p>
    <w:p w14:paraId="541C9950" w14:textId="77777777" w:rsidR="00D57E47" w:rsidRDefault="000144AF">
      <w:pPr>
        <w:pStyle w:val="TOC3"/>
        <w:rPr>
          <w:rFonts w:asciiTheme="minorHAnsi" w:eastAsiaTheme="minorEastAsia" w:hAnsiTheme="minorHAnsi" w:cstheme="minorBidi"/>
          <w:sz w:val="22"/>
          <w:szCs w:val="22"/>
        </w:rPr>
      </w:pPr>
      <w:hyperlink w:anchor="_Toc395703351" w:history="1">
        <w:r w:rsidR="00D57E47" w:rsidRPr="006D5DC0">
          <w:rPr>
            <w:rStyle w:val="Hyperlink"/>
            <w:rFonts w:eastAsia="MS Mincho"/>
          </w:rPr>
          <w:t>4.2.9</w:t>
        </w:r>
        <w:r w:rsidR="00D57E47">
          <w:rPr>
            <w:rFonts w:asciiTheme="minorHAnsi" w:eastAsiaTheme="minorEastAsia" w:hAnsiTheme="minorHAnsi" w:cstheme="minorBidi"/>
            <w:sz w:val="22"/>
            <w:szCs w:val="22"/>
          </w:rPr>
          <w:tab/>
        </w:r>
        <w:r w:rsidR="00D57E47" w:rsidRPr="006D5DC0">
          <w:rPr>
            <w:rStyle w:val="Hyperlink"/>
            <w:rFonts w:eastAsia="MS Mincho"/>
          </w:rPr>
          <w:t>Import XML Screen</w:t>
        </w:r>
        <w:r w:rsidR="00D57E47">
          <w:rPr>
            <w:webHidden/>
          </w:rPr>
          <w:tab/>
        </w:r>
        <w:r w:rsidR="002D0566">
          <w:rPr>
            <w:webHidden/>
          </w:rPr>
          <w:fldChar w:fldCharType="begin"/>
        </w:r>
        <w:r w:rsidR="00D57E47">
          <w:rPr>
            <w:webHidden/>
          </w:rPr>
          <w:instrText xml:space="preserve"> PAGEREF _Toc395703351 \h </w:instrText>
        </w:r>
        <w:r w:rsidR="002D0566">
          <w:rPr>
            <w:webHidden/>
          </w:rPr>
        </w:r>
        <w:r w:rsidR="002D0566">
          <w:rPr>
            <w:webHidden/>
          </w:rPr>
          <w:fldChar w:fldCharType="separate"/>
        </w:r>
        <w:r w:rsidR="00D57E47">
          <w:rPr>
            <w:webHidden/>
          </w:rPr>
          <w:t>38</w:t>
        </w:r>
        <w:r w:rsidR="002D0566">
          <w:rPr>
            <w:webHidden/>
          </w:rPr>
          <w:fldChar w:fldCharType="end"/>
        </w:r>
      </w:hyperlink>
    </w:p>
    <w:p w14:paraId="68327604" w14:textId="77777777" w:rsidR="00D57E47" w:rsidRDefault="000144AF">
      <w:pPr>
        <w:pStyle w:val="TOC3"/>
        <w:rPr>
          <w:rFonts w:asciiTheme="minorHAnsi" w:eastAsiaTheme="minorEastAsia" w:hAnsiTheme="minorHAnsi" w:cstheme="minorBidi"/>
          <w:sz w:val="22"/>
          <w:szCs w:val="22"/>
        </w:rPr>
      </w:pPr>
      <w:hyperlink w:anchor="_Toc395703352" w:history="1">
        <w:r w:rsidR="00D57E47" w:rsidRPr="006D5DC0">
          <w:rPr>
            <w:rStyle w:val="Hyperlink"/>
            <w:rFonts w:eastAsia="MS Mincho"/>
          </w:rPr>
          <w:t>4.2.10</w:t>
        </w:r>
        <w:r w:rsidR="00D57E47">
          <w:rPr>
            <w:rFonts w:asciiTheme="minorHAnsi" w:eastAsiaTheme="minorEastAsia" w:hAnsiTheme="minorHAnsi" w:cstheme="minorBidi"/>
            <w:sz w:val="22"/>
            <w:szCs w:val="22"/>
          </w:rPr>
          <w:tab/>
        </w:r>
        <w:r w:rsidR="00D57E47" w:rsidRPr="006D5DC0">
          <w:rPr>
            <w:rStyle w:val="Hyperlink"/>
            <w:rFonts w:eastAsia="MS Mincho"/>
          </w:rPr>
          <w:t>Export XML Screen</w:t>
        </w:r>
        <w:r w:rsidR="00D57E47">
          <w:rPr>
            <w:webHidden/>
          </w:rPr>
          <w:tab/>
        </w:r>
        <w:r w:rsidR="002D0566">
          <w:rPr>
            <w:webHidden/>
          </w:rPr>
          <w:fldChar w:fldCharType="begin"/>
        </w:r>
        <w:r w:rsidR="00D57E47">
          <w:rPr>
            <w:webHidden/>
          </w:rPr>
          <w:instrText xml:space="preserve"> PAGEREF _Toc395703352 \h </w:instrText>
        </w:r>
        <w:r w:rsidR="002D0566">
          <w:rPr>
            <w:webHidden/>
          </w:rPr>
        </w:r>
        <w:r w:rsidR="002D0566">
          <w:rPr>
            <w:webHidden/>
          </w:rPr>
          <w:fldChar w:fldCharType="separate"/>
        </w:r>
        <w:r w:rsidR="00D57E47">
          <w:rPr>
            <w:webHidden/>
          </w:rPr>
          <w:t>38</w:t>
        </w:r>
        <w:r w:rsidR="002D0566">
          <w:rPr>
            <w:webHidden/>
          </w:rPr>
          <w:fldChar w:fldCharType="end"/>
        </w:r>
      </w:hyperlink>
    </w:p>
    <w:p w14:paraId="72E65D21" w14:textId="77777777" w:rsidR="00D57E47" w:rsidRDefault="000144AF">
      <w:pPr>
        <w:pStyle w:val="TOC3"/>
        <w:rPr>
          <w:rFonts w:asciiTheme="minorHAnsi" w:eastAsiaTheme="minorEastAsia" w:hAnsiTheme="minorHAnsi" w:cstheme="minorBidi"/>
          <w:sz w:val="22"/>
          <w:szCs w:val="22"/>
        </w:rPr>
      </w:pPr>
      <w:hyperlink w:anchor="_Toc395703353" w:history="1">
        <w:r w:rsidR="00D57E47" w:rsidRPr="006D5DC0">
          <w:rPr>
            <w:rStyle w:val="Hyperlink"/>
            <w:rFonts w:eastAsia="MS Mincho"/>
          </w:rPr>
          <w:t>4.2.11</w:t>
        </w:r>
        <w:r w:rsidR="00D57E47">
          <w:rPr>
            <w:rFonts w:asciiTheme="minorHAnsi" w:eastAsiaTheme="minorEastAsia" w:hAnsiTheme="minorHAnsi" w:cstheme="minorBidi"/>
            <w:sz w:val="22"/>
            <w:szCs w:val="22"/>
          </w:rPr>
          <w:tab/>
        </w:r>
        <w:r w:rsidR="00D57E47" w:rsidRPr="006D5DC0">
          <w:rPr>
            <w:rStyle w:val="Hyperlink"/>
            <w:rFonts w:eastAsia="MS Mincho"/>
          </w:rPr>
          <w:t>SDT Conversion Screen</w:t>
        </w:r>
        <w:r w:rsidR="00D57E47">
          <w:rPr>
            <w:webHidden/>
          </w:rPr>
          <w:tab/>
        </w:r>
        <w:r w:rsidR="002D0566">
          <w:rPr>
            <w:webHidden/>
          </w:rPr>
          <w:fldChar w:fldCharType="begin"/>
        </w:r>
        <w:r w:rsidR="00D57E47">
          <w:rPr>
            <w:webHidden/>
          </w:rPr>
          <w:instrText xml:space="preserve"> PAGEREF _Toc395703353 \h </w:instrText>
        </w:r>
        <w:r w:rsidR="002D0566">
          <w:rPr>
            <w:webHidden/>
          </w:rPr>
        </w:r>
        <w:r w:rsidR="002D0566">
          <w:rPr>
            <w:webHidden/>
          </w:rPr>
          <w:fldChar w:fldCharType="separate"/>
        </w:r>
        <w:r w:rsidR="00D57E47">
          <w:rPr>
            <w:webHidden/>
          </w:rPr>
          <w:t>39</w:t>
        </w:r>
        <w:r w:rsidR="002D0566">
          <w:rPr>
            <w:webHidden/>
          </w:rPr>
          <w:fldChar w:fldCharType="end"/>
        </w:r>
      </w:hyperlink>
    </w:p>
    <w:p w14:paraId="0A8FA77D" w14:textId="77777777" w:rsidR="00D57E47" w:rsidRDefault="000144AF">
      <w:pPr>
        <w:pStyle w:val="TOC3"/>
        <w:rPr>
          <w:rFonts w:asciiTheme="minorHAnsi" w:eastAsiaTheme="minorEastAsia" w:hAnsiTheme="minorHAnsi" w:cstheme="minorBidi"/>
          <w:sz w:val="22"/>
          <w:szCs w:val="22"/>
        </w:rPr>
      </w:pPr>
      <w:hyperlink w:anchor="_Toc395703354" w:history="1">
        <w:r w:rsidR="00D57E47" w:rsidRPr="006D5DC0">
          <w:rPr>
            <w:rStyle w:val="Hyperlink"/>
            <w:rFonts w:eastAsia="MS Mincho"/>
          </w:rPr>
          <w:t>4.2.12</w:t>
        </w:r>
        <w:r w:rsidR="00D57E47">
          <w:rPr>
            <w:rFonts w:asciiTheme="minorHAnsi" w:eastAsiaTheme="minorEastAsia" w:hAnsiTheme="minorHAnsi" w:cstheme="minorBidi"/>
            <w:sz w:val="22"/>
            <w:szCs w:val="22"/>
          </w:rPr>
          <w:tab/>
        </w:r>
        <w:r w:rsidR="00D57E47" w:rsidRPr="006D5DC0">
          <w:rPr>
            <w:rStyle w:val="Hyperlink"/>
            <w:rFonts w:eastAsia="MS Mincho"/>
          </w:rPr>
          <w:t>CDB Consistency Check Screen</w:t>
        </w:r>
        <w:r w:rsidR="00D57E47">
          <w:rPr>
            <w:webHidden/>
          </w:rPr>
          <w:tab/>
        </w:r>
        <w:r w:rsidR="002D0566">
          <w:rPr>
            <w:webHidden/>
          </w:rPr>
          <w:fldChar w:fldCharType="begin"/>
        </w:r>
        <w:r w:rsidR="00D57E47">
          <w:rPr>
            <w:webHidden/>
          </w:rPr>
          <w:instrText xml:space="preserve"> PAGEREF _Toc395703354 \h </w:instrText>
        </w:r>
        <w:r w:rsidR="002D0566">
          <w:rPr>
            <w:webHidden/>
          </w:rPr>
        </w:r>
        <w:r w:rsidR="002D0566">
          <w:rPr>
            <w:webHidden/>
          </w:rPr>
          <w:fldChar w:fldCharType="separate"/>
        </w:r>
        <w:r w:rsidR="00D57E47">
          <w:rPr>
            <w:webHidden/>
          </w:rPr>
          <w:t>39</w:t>
        </w:r>
        <w:r w:rsidR="002D0566">
          <w:rPr>
            <w:webHidden/>
          </w:rPr>
          <w:fldChar w:fldCharType="end"/>
        </w:r>
      </w:hyperlink>
    </w:p>
    <w:p w14:paraId="44191A7C" w14:textId="77777777" w:rsidR="00D57E47" w:rsidRDefault="000144AF">
      <w:pPr>
        <w:pStyle w:val="TOC3"/>
        <w:rPr>
          <w:rFonts w:asciiTheme="minorHAnsi" w:eastAsiaTheme="minorEastAsia" w:hAnsiTheme="minorHAnsi" w:cstheme="minorBidi"/>
          <w:sz w:val="22"/>
          <w:szCs w:val="22"/>
        </w:rPr>
      </w:pPr>
      <w:hyperlink w:anchor="_Toc395703355" w:history="1">
        <w:r w:rsidR="00D57E47" w:rsidRPr="006D5DC0">
          <w:rPr>
            <w:rStyle w:val="Hyperlink"/>
            <w:rFonts w:eastAsia="MS Mincho"/>
          </w:rPr>
          <w:t>4.2.13</w:t>
        </w:r>
        <w:r w:rsidR="00D57E47">
          <w:rPr>
            <w:rFonts w:asciiTheme="minorHAnsi" w:eastAsiaTheme="minorEastAsia" w:hAnsiTheme="minorHAnsi" w:cstheme="minorBidi"/>
            <w:sz w:val="22"/>
            <w:szCs w:val="22"/>
          </w:rPr>
          <w:tab/>
        </w:r>
        <w:r w:rsidR="00D57E47" w:rsidRPr="006D5DC0">
          <w:rPr>
            <w:rStyle w:val="Hyperlink"/>
            <w:rFonts w:eastAsia="MS Mincho"/>
          </w:rPr>
          <w:t>Export CDB</w:t>
        </w:r>
        <w:r w:rsidR="00D57E47">
          <w:rPr>
            <w:webHidden/>
          </w:rPr>
          <w:tab/>
        </w:r>
        <w:r w:rsidR="002D0566">
          <w:rPr>
            <w:webHidden/>
          </w:rPr>
          <w:fldChar w:fldCharType="begin"/>
        </w:r>
        <w:r w:rsidR="00D57E47">
          <w:rPr>
            <w:webHidden/>
          </w:rPr>
          <w:instrText xml:space="preserve"> PAGEREF _Toc395703355 \h </w:instrText>
        </w:r>
        <w:r w:rsidR="002D0566">
          <w:rPr>
            <w:webHidden/>
          </w:rPr>
        </w:r>
        <w:r w:rsidR="002D0566">
          <w:rPr>
            <w:webHidden/>
          </w:rPr>
          <w:fldChar w:fldCharType="separate"/>
        </w:r>
        <w:r w:rsidR="00D57E47">
          <w:rPr>
            <w:webHidden/>
          </w:rPr>
          <w:t>40</w:t>
        </w:r>
        <w:r w:rsidR="002D0566">
          <w:rPr>
            <w:webHidden/>
          </w:rPr>
          <w:fldChar w:fldCharType="end"/>
        </w:r>
      </w:hyperlink>
    </w:p>
    <w:p w14:paraId="1219EA1B" w14:textId="77777777" w:rsidR="00D57E47" w:rsidRDefault="000144AF">
      <w:pPr>
        <w:pStyle w:val="TOC3"/>
        <w:rPr>
          <w:rFonts w:asciiTheme="minorHAnsi" w:eastAsiaTheme="minorEastAsia" w:hAnsiTheme="minorHAnsi" w:cstheme="minorBidi"/>
          <w:sz w:val="22"/>
          <w:szCs w:val="22"/>
        </w:rPr>
      </w:pPr>
      <w:hyperlink w:anchor="_Toc395703356" w:history="1">
        <w:r w:rsidR="00D57E47" w:rsidRPr="006D5DC0">
          <w:rPr>
            <w:rStyle w:val="Hyperlink"/>
            <w:rFonts w:eastAsia="MS Mincho"/>
          </w:rPr>
          <w:t>4.2.14</w:t>
        </w:r>
        <w:r w:rsidR="00D57E47">
          <w:rPr>
            <w:rFonts w:asciiTheme="minorHAnsi" w:eastAsiaTheme="minorEastAsia" w:hAnsiTheme="minorHAnsi" w:cstheme="minorBidi"/>
            <w:sz w:val="22"/>
            <w:szCs w:val="22"/>
          </w:rPr>
          <w:tab/>
        </w:r>
        <w:r w:rsidR="00D57E47" w:rsidRPr="006D5DC0">
          <w:rPr>
            <w:rStyle w:val="Hyperlink"/>
            <w:rFonts w:eastAsia="MS Mincho"/>
          </w:rPr>
          <w:t>Help ACDG Screen</w:t>
        </w:r>
        <w:r w:rsidR="00D57E47">
          <w:rPr>
            <w:webHidden/>
          </w:rPr>
          <w:tab/>
        </w:r>
        <w:r w:rsidR="002D0566">
          <w:rPr>
            <w:webHidden/>
          </w:rPr>
          <w:fldChar w:fldCharType="begin"/>
        </w:r>
        <w:r w:rsidR="00D57E47">
          <w:rPr>
            <w:webHidden/>
          </w:rPr>
          <w:instrText xml:space="preserve"> PAGEREF _Toc395703356 \h </w:instrText>
        </w:r>
        <w:r w:rsidR="002D0566">
          <w:rPr>
            <w:webHidden/>
          </w:rPr>
        </w:r>
        <w:r w:rsidR="002D0566">
          <w:rPr>
            <w:webHidden/>
          </w:rPr>
          <w:fldChar w:fldCharType="separate"/>
        </w:r>
        <w:r w:rsidR="00D57E47">
          <w:rPr>
            <w:webHidden/>
          </w:rPr>
          <w:t>40</w:t>
        </w:r>
        <w:r w:rsidR="002D0566">
          <w:rPr>
            <w:webHidden/>
          </w:rPr>
          <w:fldChar w:fldCharType="end"/>
        </w:r>
      </w:hyperlink>
    </w:p>
    <w:p w14:paraId="0736C63C" w14:textId="77777777" w:rsidR="00D57E47" w:rsidRDefault="000144AF">
      <w:pPr>
        <w:pStyle w:val="TOC3"/>
        <w:rPr>
          <w:rFonts w:asciiTheme="minorHAnsi" w:eastAsiaTheme="minorEastAsia" w:hAnsiTheme="minorHAnsi" w:cstheme="minorBidi"/>
          <w:sz w:val="22"/>
          <w:szCs w:val="22"/>
        </w:rPr>
      </w:pPr>
      <w:hyperlink w:anchor="_Toc395703357" w:history="1">
        <w:r w:rsidR="00D57E47" w:rsidRPr="006D5DC0">
          <w:rPr>
            <w:rStyle w:val="Hyperlink"/>
            <w:rFonts w:eastAsia="MS Mincho"/>
          </w:rPr>
          <w:t>4.2.15</w:t>
        </w:r>
        <w:r w:rsidR="00D57E47">
          <w:rPr>
            <w:rFonts w:asciiTheme="minorHAnsi" w:eastAsiaTheme="minorEastAsia" w:hAnsiTheme="minorHAnsi" w:cstheme="minorBidi"/>
            <w:sz w:val="22"/>
            <w:szCs w:val="22"/>
          </w:rPr>
          <w:tab/>
        </w:r>
        <w:r w:rsidR="00D57E47" w:rsidRPr="006D5DC0">
          <w:rPr>
            <w:rStyle w:val="Hyperlink"/>
            <w:rFonts w:eastAsia="MS Mincho"/>
          </w:rPr>
          <w:t>About ACDG Screen</w:t>
        </w:r>
        <w:r w:rsidR="00D57E47">
          <w:rPr>
            <w:webHidden/>
          </w:rPr>
          <w:tab/>
        </w:r>
        <w:r w:rsidR="002D0566">
          <w:rPr>
            <w:webHidden/>
          </w:rPr>
          <w:fldChar w:fldCharType="begin"/>
        </w:r>
        <w:r w:rsidR="00D57E47">
          <w:rPr>
            <w:webHidden/>
          </w:rPr>
          <w:instrText xml:space="preserve"> PAGEREF _Toc395703357 \h </w:instrText>
        </w:r>
        <w:r w:rsidR="002D0566">
          <w:rPr>
            <w:webHidden/>
          </w:rPr>
        </w:r>
        <w:r w:rsidR="002D0566">
          <w:rPr>
            <w:webHidden/>
          </w:rPr>
          <w:fldChar w:fldCharType="separate"/>
        </w:r>
        <w:r w:rsidR="00D57E47">
          <w:rPr>
            <w:webHidden/>
          </w:rPr>
          <w:t>41</w:t>
        </w:r>
        <w:r w:rsidR="002D0566">
          <w:rPr>
            <w:webHidden/>
          </w:rPr>
          <w:fldChar w:fldCharType="end"/>
        </w:r>
      </w:hyperlink>
    </w:p>
    <w:p w14:paraId="5B5F96A8" w14:textId="77777777" w:rsidR="00D57E47" w:rsidRDefault="000144AF">
      <w:pPr>
        <w:pStyle w:val="TOC1"/>
        <w:rPr>
          <w:rFonts w:asciiTheme="minorHAnsi" w:eastAsiaTheme="minorEastAsia" w:hAnsiTheme="minorHAnsi" w:cstheme="minorBidi"/>
          <w:sz w:val="22"/>
          <w:szCs w:val="22"/>
        </w:rPr>
      </w:pPr>
      <w:hyperlink w:anchor="_Toc395703358" w:history="1">
        <w:r w:rsidR="00D57E47" w:rsidRPr="006D5DC0">
          <w:rPr>
            <w:rStyle w:val="Hyperlink"/>
          </w:rPr>
          <w:t>5.0</w:t>
        </w:r>
        <w:r w:rsidR="00D57E47">
          <w:rPr>
            <w:rFonts w:asciiTheme="minorHAnsi" w:eastAsiaTheme="minorEastAsia" w:hAnsiTheme="minorHAnsi" w:cstheme="minorBidi"/>
            <w:sz w:val="22"/>
            <w:szCs w:val="22"/>
          </w:rPr>
          <w:tab/>
        </w:r>
        <w:r w:rsidR="00D57E47" w:rsidRPr="006D5DC0">
          <w:rPr>
            <w:rStyle w:val="Hyperlink"/>
          </w:rPr>
          <w:t>ACDG Host Screen Error/Warning Dialog Box</w:t>
        </w:r>
        <w:r w:rsidR="00D57E47">
          <w:rPr>
            <w:webHidden/>
          </w:rPr>
          <w:tab/>
        </w:r>
        <w:r w:rsidR="002D0566">
          <w:rPr>
            <w:webHidden/>
          </w:rPr>
          <w:fldChar w:fldCharType="begin"/>
        </w:r>
        <w:r w:rsidR="00D57E47">
          <w:rPr>
            <w:webHidden/>
          </w:rPr>
          <w:instrText xml:space="preserve"> PAGEREF _Toc395703358 \h </w:instrText>
        </w:r>
        <w:r w:rsidR="002D0566">
          <w:rPr>
            <w:webHidden/>
          </w:rPr>
        </w:r>
        <w:r w:rsidR="002D0566">
          <w:rPr>
            <w:webHidden/>
          </w:rPr>
          <w:fldChar w:fldCharType="separate"/>
        </w:r>
        <w:r w:rsidR="00D57E47">
          <w:rPr>
            <w:webHidden/>
          </w:rPr>
          <w:t>42</w:t>
        </w:r>
        <w:r w:rsidR="002D0566">
          <w:rPr>
            <w:webHidden/>
          </w:rPr>
          <w:fldChar w:fldCharType="end"/>
        </w:r>
      </w:hyperlink>
    </w:p>
    <w:p w14:paraId="7D2380F8" w14:textId="77777777" w:rsidR="00D57E47" w:rsidRDefault="000144AF">
      <w:pPr>
        <w:pStyle w:val="TOC2"/>
        <w:rPr>
          <w:rFonts w:asciiTheme="minorHAnsi" w:eastAsiaTheme="minorEastAsia" w:hAnsiTheme="minorHAnsi" w:cstheme="minorBidi"/>
          <w:sz w:val="22"/>
          <w:szCs w:val="22"/>
        </w:rPr>
      </w:pPr>
      <w:hyperlink w:anchor="_Toc395703359" w:history="1">
        <w:r w:rsidR="00D57E47" w:rsidRPr="006D5DC0">
          <w:rPr>
            <w:rStyle w:val="Hyperlink"/>
          </w:rPr>
          <w:t>5.1</w:t>
        </w:r>
        <w:r w:rsidR="00D57E47">
          <w:rPr>
            <w:rFonts w:asciiTheme="minorHAnsi" w:eastAsiaTheme="minorEastAsia" w:hAnsiTheme="minorHAnsi" w:cstheme="minorBidi"/>
            <w:sz w:val="22"/>
            <w:szCs w:val="22"/>
          </w:rPr>
          <w:tab/>
        </w:r>
        <w:r w:rsidR="00D57E47" w:rsidRPr="006D5DC0">
          <w:rPr>
            <w:rStyle w:val="Hyperlink"/>
          </w:rPr>
          <w:t>ACDG Host Primary Screen</w:t>
        </w:r>
        <w:r w:rsidR="00D57E47">
          <w:rPr>
            <w:webHidden/>
          </w:rPr>
          <w:tab/>
        </w:r>
        <w:r w:rsidR="002D0566">
          <w:rPr>
            <w:webHidden/>
          </w:rPr>
          <w:fldChar w:fldCharType="begin"/>
        </w:r>
        <w:r w:rsidR="00D57E47">
          <w:rPr>
            <w:webHidden/>
          </w:rPr>
          <w:instrText xml:space="preserve"> PAGEREF _Toc395703359 \h </w:instrText>
        </w:r>
        <w:r w:rsidR="002D0566">
          <w:rPr>
            <w:webHidden/>
          </w:rPr>
        </w:r>
        <w:r w:rsidR="002D0566">
          <w:rPr>
            <w:webHidden/>
          </w:rPr>
          <w:fldChar w:fldCharType="separate"/>
        </w:r>
        <w:r w:rsidR="00D57E47">
          <w:rPr>
            <w:webHidden/>
          </w:rPr>
          <w:t>42</w:t>
        </w:r>
        <w:r w:rsidR="002D0566">
          <w:rPr>
            <w:webHidden/>
          </w:rPr>
          <w:fldChar w:fldCharType="end"/>
        </w:r>
      </w:hyperlink>
    </w:p>
    <w:p w14:paraId="5617B768" w14:textId="77777777" w:rsidR="00D57E47" w:rsidRDefault="000144AF">
      <w:pPr>
        <w:pStyle w:val="TOC1"/>
        <w:rPr>
          <w:rFonts w:asciiTheme="minorHAnsi" w:eastAsiaTheme="minorEastAsia" w:hAnsiTheme="minorHAnsi" w:cstheme="minorBidi"/>
          <w:sz w:val="22"/>
          <w:szCs w:val="22"/>
        </w:rPr>
      </w:pPr>
      <w:hyperlink w:anchor="_Toc395703360" w:history="1">
        <w:r w:rsidR="00D57E47" w:rsidRPr="006D5DC0">
          <w:rPr>
            <w:rStyle w:val="Hyperlink"/>
          </w:rPr>
          <w:t>6.0</w:t>
        </w:r>
        <w:r w:rsidR="00D57E47">
          <w:rPr>
            <w:rFonts w:asciiTheme="minorHAnsi" w:eastAsiaTheme="minorEastAsia" w:hAnsiTheme="minorHAnsi" w:cstheme="minorBidi"/>
            <w:sz w:val="22"/>
            <w:szCs w:val="22"/>
          </w:rPr>
          <w:tab/>
        </w:r>
        <w:r w:rsidR="00D57E47" w:rsidRPr="006D5DC0">
          <w:rPr>
            <w:rStyle w:val="Hyperlink"/>
          </w:rPr>
          <w:t>ACDG Host Data Flow Requirements</w:t>
        </w:r>
        <w:r w:rsidR="00D57E47">
          <w:rPr>
            <w:webHidden/>
          </w:rPr>
          <w:tab/>
        </w:r>
        <w:r w:rsidR="002D0566">
          <w:rPr>
            <w:webHidden/>
          </w:rPr>
          <w:fldChar w:fldCharType="begin"/>
        </w:r>
        <w:r w:rsidR="00D57E47">
          <w:rPr>
            <w:webHidden/>
          </w:rPr>
          <w:instrText xml:space="preserve"> PAGEREF _Toc395703360 \h </w:instrText>
        </w:r>
        <w:r w:rsidR="002D0566">
          <w:rPr>
            <w:webHidden/>
          </w:rPr>
        </w:r>
        <w:r w:rsidR="002D0566">
          <w:rPr>
            <w:webHidden/>
          </w:rPr>
          <w:fldChar w:fldCharType="separate"/>
        </w:r>
        <w:r w:rsidR="00D57E47">
          <w:rPr>
            <w:webHidden/>
          </w:rPr>
          <w:t>43</w:t>
        </w:r>
        <w:r w:rsidR="002D0566">
          <w:rPr>
            <w:webHidden/>
          </w:rPr>
          <w:fldChar w:fldCharType="end"/>
        </w:r>
      </w:hyperlink>
    </w:p>
    <w:p w14:paraId="66E400CC" w14:textId="77777777" w:rsidR="00D57E47" w:rsidRDefault="000144AF">
      <w:pPr>
        <w:pStyle w:val="TOC2"/>
        <w:rPr>
          <w:rFonts w:asciiTheme="minorHAnsi" w:eastAsiaTheme="minorEastAsia" w:hAnsiTheme="minorHAnsi" w:cstheme="minorBidi"/>
          <w:sz w:val="22"/>
          <w:szCs w:val="22"/>
        </w:rPr>
      </w:pPr>
      <w:hyperlink w:anchor="_Toc395703361" w:history="1">
        <w:r w:rsidR="00D57E47" w:rsidRPr="006D5DC0">
          <w:rPr>
            <w:rStyle w:val="Hyperlink"/>
          </w:rPr>
          <w:t>6.1</w:t>
        </w:r>
        <w:r w:rsidR="00D57E47">
          <w:rPr>
            <w:rFonts w:asciiTheme="minorHAnsi" w:eastAsiaTheme="minorEastAsia" w:hAnsiTheme="minorHAnsi" w:cstheme="minorBidi"/>
            <w:sz w:val="22"/>
            <w:szCs w:val="22"/>
          </w:rPr>
          <w:tab/>
        </w:r>
        <w:r w:rsidR="00D57E47" w:rsidRPr="006D5DC0">
          <w:rPr>
            <w:rStyle w:val="Hyperlink"/>
          </w:rPr>
          <w:t>ACDG Host Primary Screen</w:t>
        </w:r>
        <w:r w:rsidR="00D57E47">
          <w:rPr>
            <w:webHidden/>
          </w:rPr>
          <w:tab/>
        </w:r>
        <w:r w:rsidR="002D0566">
          <w:rPr>
            <w:webHidden/>
          </w:rPr>
          <w:fldChar w:fldCharType="begin"/>
        </w:r>
        <w:r w:rsidR="00D57E47">
          <w:rPr>
            <w:webHidden/>
          </w:rPr>
          <w:instrText xml:space="preserve"> PAGEREF _Toc395703361 \h </w:instrText>
        </w:r>
        <w:r w:rsidR="002D0566">
          <w:rPr>
            <w:webHidden/>
          </w:rPr>
        </w:r>
        <w:r w:rsidR="002D0566">
          <w:rPr>
            <w:webHidden/>
          </w:rPr>
          <w:fldChar w:fldCharType="separate"/>
        </w:r>
        <w:r w:rsidR="00D57E47">
          <w:rPr>
            <w:webHidden/>
          </w:rPr>
          <w:t>43</w:t>
        </w:r>
        <w:r w:rsidR="002D0566">
          <w:rPr>
            <w:webHidden/>
          </w:rPr>
          <w:fldChar w:fldCharType="end"/>
        </w:r>
      </w:hyperlink>
    </w:p>
    <w:p w14:paraId="53FF8127" w14:textId="77777777" w:rsidR="00D57E47" w:rsidRDefault="000144AF">
      <w:pPr>
        <w:pStyle w:val="TOC1"/>
        <w:rPr>
          <w:rFonts w:asciiTheme="minorHAnsi" w:eastAsiaTheme="minorEastAsia" w:hAnsiTheme="minorHAnsi" w:cstheme="minorBidi"/>
          <w:sz w:val="22"/>
          <w:szCs w:val="22"/>
        </w:rPr>
      </w:pPr>
      <w:hyperlink w:anchor="_Toc395703362" w:history="1">
        <w:r w:rsidR="00D57E47" w:rsidRPr="006D5DC0">
          <w:rPr>
            <w:rStyle w:val="Hyperlink"/>
          </w:rPr>
          <w:t>Glossary</w:t>
        </w:r>
        <w:r w:rsidR="007D7997">
          <w:rPr>
            <w:rStyle w:val="Hyperlink"/>
          </w:rPr>
          <w:tab/>
        </w:r>
        <w:r w:rsidR="00D57E47">
          <w:rPr>
            <w:webHidden/>
          </w:rPr>
          <w:tab/>
        </w:r>
        <w:r w:rsidR="002D0566">
          <w:rPr>
            <w:webHidden/>
          </w:rPr>
          <w:fldChar w:fldCharType="begin"/>
        </w:r>
        <w:r w:rsidR="00D57E47">
          <w:rPr>
            <w:webHidden/>
          </w:rPr>
          <w:instrText xml:space="preserve"> PAGEREF _Toc395703362 \h </w:instrText>
        </w:r>
        <w:r w:rsidR="002D0566">
          <w:rPr>
            <w:webHidden/>
          </w:rPr>
        </w:r>
        <w:r w:rsidR="002D0566">
          <w:rPr>
            <w:webHidden/>
          </w:rPr>
          <w:fldChar w:fldCharType="separate"/>
        </w:r>
        <w:r w:rsidR="00D57E47">
          <w:rPr>
            <w:webHidden/>
          </w:rPr>
          <w:t>52</w:t>
        </w:r>
        <w:r w:rsidR="002D0566">
          <w:rPr>
            <w:webHidden/>
          </w:rPr>
          <w:fldChar w:fldCharType="end"/>
        </w:r>
      </w:hyperlink>
    </w:p>
    <w:p w14:paraId="0C0A965A" w14:textId="77777777" w:rsidR="00D57E47" w:rsidRDefault="000144AF">
      <w:pPr>
        <w:pStyle w:val="TOC1"/>
        <w:rPr>
          <w:rFonts w:asciiTheme="minorHAnsi" w:eastAsiaTheme="minorEastAsia" w:hAnsiTheme="minorHAnsi" w:cstheme="minorBidi"/>
          <w:sz w:val="22"/>
          <w:szCs w:val="22"/>
        </w:rPr>
      </w:pPr>
      <w:hyperlink w:anchor="_Toc395703363" w:history="1">
        <w:r w:rsidR="00D57E47" w:rsidRPr="006D5DC0">
          <w:rPr>
            <w:rStyle w:val="Hyperlink"/>
          </w:rPr>
          <w:t>References</w:t>
        </w:r>
        <w:r w:rsidR="00D57E47">
          <w:rPr>
            <w:webHidden/>
          </w:rPr>
          <w:tab/>
        </w:r>
        <w:r w:rsidR="007D7997">
          <w:rPr>
            <w:webHidden/>
          </w:rPr>
          <w:tab/>
        </w:r>
        <w:r w:rsidR="002D0566">
          <w:rPr>
            <w:webHidden/>
          </w:rPr>
          <w:fldChar w:fldCharType="begin"/>
        </w:r>
        <w:r w:rsidR="00D57E47">
          <w:rPr>
            <w:webHidden/>
          </w:rPr>
          <w:instrText xml:space="preserve"> PAGEREF _Toc395703363 \h </w:instrText>
        </w:r>
        <w:r w:rsidR="002D0566">
          <w:rPr>
            <w:webHidden/>
          </w:rPr>
        </w:r>
        <w:r w:rsidR="002D0566">
          <w:rPr>
            <w:webHidden/>
          </w:rPr>
          <w:fldChar w:fldCharType="separate"/>
        </w:r>
        <w:r w:rsidR="00D57E47">
          <w:rPr>
            <w:webHidden/>
          </w:rPr>
          <w:t>53</w:t>
        </w:r>
        <w:r w:rsidR="002D0566">
          <w:rPr>
            <w:webHidden/>
          </w:rPr>
          <w:fldChar w:fldCharType="end"/>
        </w:r>
      </w:hyperlink>
    </w:p>
    <w:p w14:paraId="0D36C4BA" w14:textId="77777777" w:rsidR="00D57E47" w:rsidRDefault="000144AF">
      <w:pPr>
        <w:pStyle w:val="TOC1"/>
        <w:rPr>
          <w:rFonts w:asciiTheme="minorHAnsi" w:eastAsiaTheme="minorEastAsia" w:hAnsiTheme="minorHAnsi" w:cstheme="minorBidi"/>
          <w:sz w:val="22"/>
          <w:szCs w:val="22"/>
        </w:rPr>
      </w:pPr>
      <w:hyperlink w:anchor="_Toc395703364" w:history="1">
        <w:r w:rsidR="00D57E47" w:rsidRPr="006D5DC0">
          <w:rPr>
            <w:rStyle w:val="Hyperlink"/>
          </w:rPr>
          <w:t>Revision Record</w:t>
        </w:r>
        <w:r w:rsidR="00D57E47">
          <w:rPr>
            <w:webHidden/>
          </w:rPr>
          <w:tab/>
        </w:r>
        <w:r w:rsidR="002D0566">
          <w:rPr>
            <w:webHidden/>
          </w:rPr>
          <w:fldChar w:fldCharType="begin"/>
        </w:r>
        <w:r w:rsidR="00D57E47">
          <w:rPr>
            <w:webHidden/>
          </w:rPr>
          <w:instrText xml:space="preserve"> PAGEREF _Toc395703364 \h </w:instrText>
        </w:r>
        <w:r w:rsidR="002D0566">
          <w:rPr>
            <w:webHidden/>
          </w:rPr>
        </w:r>
        <w:r w:rsidR="002D0566">
          <w:rPr>
            <w:webHidden/>
          </w:rPr>
          <w:fldChar w:fldCharType="separate"/>
        </w:r>
        <w:r w:rsidR="00D57E47">
          <w:rPr>
            <w:webHidden/>
          </w:rPr>
          <w:t>54</w:t>
        </w:r>
        <w:r w:rsidR="002D0566">
          <w:rPr>
            <w:webHidden/>
          </w:rPr>
          <w:fldChar w:fldCharType="end"/>
        </w:r>
      </w:hyperlink>
    </w:p>
    <w:p w14:paraId="0925D8BC" w14:textId="77777777" w:rsidR="00D57E47" w:rsidRDefault="000144AF">
      <w:pPr>
        <w:pStyle w:val="TOC1"/>
        <w:rPr>
          <w:rFonts w:asciiTheme="minorHAnsi" w:eastAsiaTheme="minorEastAsia" w:hAnsiTheme="minorHAnsi" w:cstheme="minorBidi"/>
          <w:sz w:val="22"/>
          <w:szCs w:val="22"/>
        </w:rPr>
      </w:pPr>
      <w:hyperlink w:anchor="_Toc395703365" w:history="1">
        <w:r w:rsidR="00D57E47" w:rsidRPr="006D5DC0">
          <w:rPr>
            <w:rStyle w:val="Hyperlink"/>
          </w:rPr>
          <w:t>Revision Record</w:t>
        </w:r>
        <w:r w:rsidR="00D57E47">
          <w:rPr>
            <w:webHidden/>
          </w:rPr>
          <w:tab/>
        </w:r>
        <w:r w:rsidR="002D0566">
          <w:rPr>
            <w:webHidden/>
          </w:rPr>
          <w:fldChar w:fldCharType="begin"/>
        </w:r>
        <w:r w:rsidR="00D57E47">
          <w:rPr>
            <w:webHidden/>
          </w:rPr>
          <w:instrText xml:space="preserve"> PAGEREF _Toc395703365 \h </w:instrText>
        </w:r>
        <w:r w:rsidR="002D0566">
          <w:rPr>
            <w:webHidden/>
          </w:rPr>
        </w:r>
        <w:r w:rsidR="002D0566">
          <w:rPr>
            <w:webHidden/>
          </w:rPr>
          <w:fldChar w:fldCharType="separate"/>
        </w:r>
        <w:r w:rsidR="00D57E47">
          <w:rPr>
            <w:webHidden/>
          </w:rPr>
          <w:t>55</w:t>
        </w:r>
        <w:r w:rsidR="002D0566">
          <w:rPr>
            <w:webHidden/>
          </w:rPr>
          <w:fldChar w:fldCharType="end"/>
        </w:r>
      </w:hyperlink>
    </w:p>
    <w:p w14:paraId="0BF84A84" w14:textId="77777777" w:rsidR="0043697E" w:rsidRPr="00C10540" w:rsidRDefault="002D0566" w:rsidP="000E060A">
      <w:pPr>
        <w:pStyle w:val="TitleCentered"/>
        <w:tabs>
          <w:tab w:val="left" w:pos="1008"/>
          <w:tab w:val="left" w:pos="1152"/>
        </w:tabs>
      </w:pPr>
      <w:r>
        <w:rPr>
          <w:rFonts w:ascii="Times" w:eastAsia="MS Mincho" w:hAnsi="Times"/>
          <w:b w:val="0"/>
          <w:noProof/>
          <w:sz w:val="24"/>
          <w:lang w:eastAsia="ja-JP"/>
        </w:rPr>
        <w:fldChar w:fldCharType="end"/>
      </w:r>
      <w:r w:rsidR="0043697E" w:rsidRPr="00C10540">
        <w:br w:type="page"/>
      </w:r>
      <w:bookmarkStart w:id="59" w:name="_Toc122253070"/>
      <w:bookmarkStart w:id="60" w:name="_Toc141173738"/>
      <w:bookmarkStart w:id="61" w:name="_Toc141174791"/>
      <w:r w:rsidR="0043697E" w:rsidRPr="00C10540">
        <w:t>List of Figures</w:t>
      </w:r>
      <w:bookmarkEnd w:id="59"/>
      <w:bookmarkEnd w:id="60"/>
      <w:bookmarkEnd w:id="61"/>
    </w:p>
    <w:p w14:paraId="4F4F4F7E" w14:textId="77777777" w:rsidR="00F34E94" w:rsidRDefault="002D0566">
      <w:pPr>
        <w:pStyle w:val="TableofFigures"/>
        <w:rPr>
          <w:rFonts w:ascii="Calibri" w:hAnsi="Calibri"/>
          <w:noProof/>
          <w:sz w:val="22"/>
          <w:szCs w:val="22"/>
        </w:rPr>
      </w:pPr>
      <w:r>
        <w:fldChar w:fldCharType="begin"/>
      </w:r>
      <w:r w:rsidR="00D1260B">
        <w:instrText xml:space="preserve"> TOC \h \z \t "Figure,1" \c "Figure" </w:instrText>
      </w:r>
      <w:r>
        <w:fldChar w:fldCharType="separate"/>
      </w:r>
      <w:hyperlink w:anchor="_Toc395021793" w:history="1">
        <w:r w:rsidR="00F34E94" w:rsidRPr="00C95A12">
          <w:rPr>
            <w:rStyle w:val="Hyperlink"/>
            <w:noProof/>
          </w:rPr>
          <w:t>Figure 1.1-1:  Documents in Support of the ACDG Tool</w:t>
        </w:r>
        <w:r w:rsidR="00F34E94">
          <w:rPr>
            <w:noProof/>
            <w:webHidden/>
          </w:rPr>
          <w:tab/>
        </w:r>
        <w:r>
          <w:rPr>
            <w:noProof/>
            <w:webHidden/>
          </w:rPr>
          <w:fldChar w:fldCharType="begin"/>
        </w:r>
        <w:r w:rsidR="00F34E94">
          <w:rPr>
            <w:noProof/>
            <w:webHidden/>
          </w:rPr>
          <w:instrText xml:space="preserve"> PAGEREF _Toc395021793 \h </w:instrText>
        </w:r>
        <w:r>
          <w:rPr>
            <w:noProof/>
            <w:webHidden/>
          </w:rPr>
        </w:r>
        <w:r>
          <w:rPr>
            <w:noProof/>
            <w:webHidden/>
          </w:rPr>
          <w:fldChar w:fldCharType="separate"/>
        </w:r>
        <w:r w:rsidR="00D57E47">
          <w:rPr>
            <w:noProof/>
            <w:webHidden/>
          </w:rPr>
          <w:t>9</w:t>
        </w:r>
        <w:r>
          <w:rPr>
            <w:noProof/>
            <w:webHidden/>
          </w:rPr>
          <w:fldChar w:fldCharType="end"/>
        </w:r>
      </w:hyperlink>
    </w:p>
    <w:p w14:paraId="30A96EB0" w14:textId="77777777" w:rsidR="00F34E94" w:rsidRDefault="000144AF">
      <w:pPr>
        <w:pStyle w:val="TableofFigures"/>
        <w:rPr>
          <w:rFonts w:ascii="Calibri" w:hAnsi="Calibri"/>
          <w:noProof/>
          <w:sz w:val="22"/>
          <w:szCs w:val="22"/>
        </w:rPr>
      </w:pPr>
      <w:hyperlink w:anchor="_Toc395021794" w:history="1">
        <w:r w:rsidR="00F34E94" w:rsidRPr="00C95A12">
          <w:rPr>
            <w:rStyle w:val="Hyperlink"/>
            <w:noProof/>
          </w:rPr>
          <w:t>Figure 2.1-1:  CDG Core Tool Architecture</w:t>
        </w:r>
        <w:r w:rsidR="00F34E94">
          <w:rPr>
            <w:noProof/>
            <w:webHidden/>
          </w:rPr>
          <w:tab/>
        </w:r>
        <w:r w:rsidR="002D0566">
          <w:rPr>
            <w:noProof/>
            <w:webHidden/>
          </w:rPr>
          <w:fldChar w:fldCharType="begin"/>
        </w:r>
        <w:r w:rsidR="00F34E94">
          <w:rPr>
            <w:noProof/>
            <w:webHidden/>
          </w:rPr>
          <w:instrText xml:space="preserve"> PAGEREF _Toc395021794 \h </w:instrText>
        </w:r>
        <w:r w:rsidR="002D0566">
          <w:rPr>
            <w:noProof/>
            <w:webHidden/>
          </w:rPr>
        </w:r>
        <w:r w:rsidR="002D0566">
          <w:rPr>
            <w:noProof/>
            <w:webHidden/>
          </w:rPr>
          <w:fldChar w:fldCharType="separate"/>
        </w:r>
        <w:r w:rsidR="00D57E47">
          <w:rPr>
            <w:noProof/>
            <w:webHidden/>
          </w:rPr>
          <w:t>11</w:t>
        </w:r>
        <w:r w:rsidR="002D0566">
          <w:rPr>
            <w:noProof/>
            <w:webHidden/>
          </w:rPr>
          <w:fldChar w:fldCharType="end"/>
        </w:r>
      </w:hyperlink>
    </w:p>
    <w:p w14:paraId="6F082E93" w14:textId="77777777" w:rsidR="00F34E94" w:rsidRDefault="000144AF">
      <w:pPr>
        <w:pStyle w:val="TableofFigures"/>
        <w:rPr>
          <w:rFonts w:ascii="Calibri" w:hAnsi="Calibri"/>
          <w:noProof/>
          <w:sz w:val="22"/>
          <w:szCs w:val="22"/>
        </w:rPr>
      </w:pPr>
      <w:hyperlink w:anchor="_Toc395021795" w:history="1">
        <w:r w:rsidR="00F34E94" w:rsidRPr="00C95A12">
          <w:rPr>
            <w:rStyle w:val="Hyperlink"/>
            <w:noProof/>
          </w:rPr>
          <w:t>Figure 2.1-2:  ACDG Tool Architecture</w:t>
        </w:r>
        <w:r w:rsidR="00F34E94">
          <w:rPr>
            <w:noProof/>
            <w:webHidden/>
          </w:rPr>
          <w:tab/>
        </w:r>
        <w:r w:rsidR="002D0566">
          <w:rPr>
            <w:noProof/>
            <w:webHidden/>
          </w:rPr>
          <w:fldChar w:fldCharType="begin"/>
        </w:r>
        <w:r w:rsidR="00F34E94">
          <w:rPr>
            <w:noProof/>
            <w:webHidden/>
          </w:rPr>
          <w:instrText xml:space="preserve"> PAGEREF _Toc395021795 \h </w:instrText>
        </w:r>
        <w:r w:rsidR="002D0566">
          <w:rPr>
            <w:noProof/>
            <w:webHidden/>
          </w:rPr>
        </w:r>
        <w:r w:rsidR="002D0566">
          <w:rPr>
            <w:noProof/>
            <w:webHidden/>
          </w:rPr>
          <w:fldChar w:fldCharType="separate"/>
        </w:r>
        <w:r w:rsidR="00D57E47">
          <w:rPr>
            <w:noProof/>
            <w:webHidden/>
          </w:rPr>
          <w:t>12</w:t>
        </w:r>
        <w:r w:rsidR="002D0566">
          <w:rPr>
            <w:noProof/>
            <w:webHidden/>
          </w:rPr>
          <w:fldChar w:fldCharType="end"/>
        </w:r>
      </w:hyperlink>
    </w:p>
    <w:p w14:paraId="27EFB909" w14:textId="77777777" w:rsidR="00F34E94" w:rsidRDefault="000144AF">
      <w:pPr>
        <w:pStyle w:val="TableofFigures"/>
        <w:rPr>
          <w:rFonts w:ascii="Calibri" w:hAnsi="Calibri"/>
          <w:noProof/>
          <w:sz w:val="22"/>
          <w:szCs w:val="22"/>
        </w:rPr>
      </w:pPr>
      <w:hyperlink w:anchor="_Toc395021796" w:history="1">
        <w:r w:rsidR="00F34E94" w:rsidRPr="00C95A12">
          <w:rPr>
            <w:rStyle w:val="Hyperlink"/>
            <w:noProof/>
          </w:rPr>
          <w:t>Figure 6.0-1:  Data Flow Diagram Legend</w:t>
        </w:r>
        <w:r w:rsidR="00F34E94">
          <w:rPr>
            <w:noProof/>
            <w:webHidden/>
          </w:rPr>
          <w:tab/>
        </w:r>
        <w:r w:rsidR="002D0566">
          <w:rPr>
            <w:noProof/>
            <w:webHidden/>
          </w:rPr>
          <w:fldChar w:fldCharType="begin"/>
        </w:r>
        <w:r w:rsidR="00F34E94">
          <w:rPr>
            <w:noProof/>
            <w:webHidden/>
          </w:rPr>
          <w:instrText xml:space="preserve"> PAGEREF _Toc395021796 \h </w:instrText>
        </w:r>
        <w:r w:rsidR="002D0566">
          <w:rPr>
            <w:noProof/>
            <w:webHidden/>
          </w:rPr>
        </w:r>
        <w:r w:rsidR="002D0566">
          <w:rPr>
            <w:noProof/>
            <w:webHidden/>
          </w:rPr>
          <w:fldChar w:fldCharType="separate"/>
        </w:r>
        <w:r w:rsidR="00D57E47">
          <w:rPr>
            <w:noProof/>
            <w:webHidden/>
          </w:rPr>
          <w:t>43</w:t>
        </w:r>
        <w:r w:rsidR="002D0566">
          <w:rPr>
            <w:noProof/>
            <w:webHidden/>
          </w:rPr>
          <w:fldChar w:fldCharType="end"/>
        </w:r>
      </w:hyperlink>
    </w:p>
    <w:p w14:paraId="329A5D05" w14:textId="77777777" w:rsidR="00F34E94" w:rsidRDefault="000144AF">
      <w:pPr>
        <w:pStyle w:val="TableofFigures"/>
        <w:rPr>
          <w:rFonts w:ascii="Calibri" w:hAnsi="Calibri"/>
          <w:noProof/>
          <w:sz w:val="22"/>
          <w:szCs w:val="22"/>
        </w:rPr>
      </w:pPr>
      <w:hyperlink w:anchor="_Toc395021797" w:history="1">
        <w:r w:rsidR="00F34E94" w:rsidRPr="00C95A12">
          <w:rPr>
            <w:rStyle w:val="Hyperlink"/>
            <w:noProof/>
          </w:rPr>
          <w:t>Figure 6.1-1:  ACDG Host Primary Screen – File New</w:t>
        </w:r>
        <w:r w:rsidR="00F34E94">
          <w:rPr>
            <w:noProof/>
            <w:webHidden/>
          </w:rPr>
          <w:tab/>
        </w:r>
        <w:r w:rsidR="002D0566">
          <w:rPr>
            <w:noProof/>
            <w:webHidden/>
          </w:rPr>
          <w:fldChar w:fldCharType="begin"/>
        </w:r>
        <w:r w:rsidR="00F34E94">
          <w:rPr>
            <w:noProof/>
            <w:webHidden/>
          </w:rPr>
          <w:instrText xml:space="preserve"> PAGEREF _Toc395021797 \h </w:instrText>
        </w:r>
        <w:r w:rsidR="002D0566">
          <w:rPr>
            <w:noProof/>
            <w:webHidden/>
          </w:rPr>
        </w:r>
        <w:r w:rsidR="002D0566">
          <w:rPr>
            <w:noProof/>
            <w:webHidden/>
          </w:rPr>
          <w:fldChar w:fldCharType="separate"/>
        </w:r>
        <w:r w:rsidR="00D57E47">
          <w:rPr>
            <w:noProof/>
            <w:webHidden/>
          </w:rPr>
          <w:t>44</w:t>
        </w:r>
        <w:r w:rsidR="002D0566">
          <w:rPr>
            <w:noProof/>
            <w:webHidden/>
          </w:rPr>
          <w:fldChar w:fldCharType="end"/>
        </w:r>
      </w:hyperlink>
    </w:p>
    <w:p w14:paraId="66EF5EFB" w14:textId="77777777" w:rsidR="00F34E94" w:rsidRDefault="000144AF">
      <w:pPr>
        <w:pStyle w:val="TableofFigures"/>
        <w:rPr>
          <w:rFonts w:ascii="Calibri" w:hAnsi="Calibri"/>
          <w:noProof/>
          <w:sz w:val="22"/>
          <w:szCs w:val="22"/>
        </w:rPr>
      </w:pPr>
      <w:hyperlink w:anchor="_Toc395021798" w:history="1">
        <w:r w:rsidR="00F34E94" w:rsidRPr="00C95A12">
          <w:rPr>
            <w:rStyle w:val="Hyperlink"/>
            <w:noProof/>
          </w:rPr>
          <w:t>Figure 6.1-2:  ACDG Host Primary Screen – File Open</w:t>
        </w:r>
        <w:r w:rsidR="00F34E94">
          <w:rPr>
            <w:noProof/>
            <w:webHidden/>
          </w:rPr>
          <w:tab/>
        </w:r>
        <w:r w:rsidR="002D0566">
          <w:rPr>
            <w:noProof/>
            <w:webHidden/>
          </w:rPr>
          <w:fldChar w:fldCharType="begin"/>
        </w:r>
        <w:r w:rsidR="00F34E94">
          <w:rPr>
            <w:noProof/>
            <w:webHidden/>
          </w:rPr>
          <w:instrText xml:space="preserve"> PAGEREF _Toc395021798 \h </w:instrText>
        </w:r>
        <w:r w:rsidR="002D0566">
          <w:rPr>
            <w:noProof/>
            <w:webHidden/>
          </w:rPr>
        </w:r>
        <w:r w:rsidR="002D0566">
          <w:rPr>
            <w:noProof/>
            <w:webHidden/>
          </w:rPr>
          <w:fldChar w:fldCharType="separate"/>
        </w:r>
        <w:r w:rsidR="00D57E47">
          <w:rPr>
            <w:noProof/>
            <w:webHidden/>
          </w:rPr>
          <w:t>45</w:t>
        </w:r>
        <w:r w:rsidR="002D0566">
          <w:rPr>
            <w:noProof/>
            <w:webHidden/>
          </w:rPr>
          <w:fldChar w:fldCharType="end"/>
        </w:r>
      </w:hyperlink>
    </w:p>
    <w:p w14:paraId="081BBF0B" w14:textId="77777777" w:rsidR="00F34E94" w:rsidRDefault="000144AF">
      <w:pPr>
        <w:pStyle w:val="TableofFigures"/>
        <w:rPr>
          <w:rFonts w:ascii="Calibri" w:hAnsi="Calibri"/>
          <w:noProof/>
          <w:sz w:val="22"/>
          <w:szCs w:val="22"/>
        </w:rPr>
      </w:pPr>
      <w:hyperlink w:anchor="_Toc395021799" w:history="1">
        <w:r w:rsidR="00F34E94" w:rsidRPr="00C95A12">
          <w:rPr>
            <w:rStyle w:val="Hyperlink"/>
            <w:noProof/>
          </w:rPr>
          <w:t>Figure 6.1-3:  ACDG Host Primary Screen – File Save</w:t>
        </w:r>
        <w:r w:rsidR="00F34E94">
          <w:rPr>
            <w:noProof/>
            <w:webHidden/>
          </w:rPr>
          <w:tab/>
        </w:r>
        <w:r w:rsidR="002D0566">
          <w:rPr>
            <w:noProof/>
            <w:webHidden/>
          </w:rPr>
          <w:fldChar w:fldCharType="begin"/>
        </w:r>
        <w:r w:rsidR="00F34E94">
          <w:rPr>
            <w:noProof/>
            <w:webHidden/>
          </w:rPr>
          <w:instrText xml:space="preserve"> PAGEREF _Toc395021799 \h </w:instrText>
        </w:r>
        <w:r w:rsidR="002D0566">
          <w:rPr>
            <w:noProof/>
            <w:webHidden/>
          </w:rPr>
        </w:r>
        <w:r w:rsidR="002D0566">
          <w:rPr>
            <w:noProof/>
            <w:webHidden/>
          </w:rPr>
          <w:fldChar w:fldCharType="separate"/>
        </w:r>
        <w:r w:rsidR="00D57E47">
          <w:rPr>
            <w:noProof/>
            <w:webHidden/>
          </w:rPr>
          <w:t>46</w:t>
        </w:r>
        <w:r w:rsidR="002D0566">
          <w:rPr>
            <w:noProof/>
            <w:webHidden/>
          </w:rPr>
          <w:fldChar w:fldCharType="end"/>
        </w:r>
      </w:hyperlink>
    </w:p>
    <w:p w14:paraId="2B7CC624" w14:textId="77777777" w:rsidR="00F34E94" w:rsidRDefault="000144AF">
      <w:pPr>
        <w:pStyle w:val="TableofFigures"/>
        <w:rPr>
          <w:rFonts w:ascii="Calibri" w:hAnsi="Calibri"/>
          <w:noProof/>
          <w:sz w:val="22"/>
          <w:szCs w:val="22"/>
        </w:rPr>
      </w:pPr>
      <w:hyperlink w:anchor="_Toc395021800" w:history="1">
        <w:r w:rsidR="00F34E94" w:rsidRPr="00C95A12">
          <w:rPr>
            <w:rStyle w:val="Hyperlink"/>
            <w:noProof/>
          </w:rPr>
          <w:t>Figure 6.1-4:  ACDG Host Primary Screen – File Save As</w:t>
        </w:r>
        <w:r w:rsidR="00F34E94">
          <w:rPr>
            <w:noProof/>
            <w:webHidden/>
          </w:rPr>
          <w:tab/>
        </w:r>
        <w:r w:rsidR="002D0566">
          <w:rPr>
            <w:noProof/>
            <w:webHidden/>
          </w:rPr>
          <w:fldChar w:fldCharType="begin"/>
        </w:r>
        <w:r w:rsidR="00F34E94">
          <w:rPr>
            <w:noProof/>
            <w:webHidden/>
          </w:rPr>
          <w:instrText xml:space="preserve"> PAGEREF _Toc395021800 \h </w:instrText>
        </w:r>
        <w:r w:rsidR="002D0566">
          <w:rPr>
            <w:noProof/>
            <w:webHidden/>
          </w:rPr>
        </w:r>
        <w:r w:rsidR="002D0566">
          <w:rPr>
            <w:noProof/>
            <w:webHidden/>
          </w:rPr>
          <w:fldChar w:fldCharType="separate"/>
        </w:r>
        <w:r w:rsidR="00D57E47">
          <w:rPr>
            <w:noProof/>
            <w:webHidden/>
          </w:rPr>
          <w:t>47</w:t>
        </w:r>
        <w:r w:rsidR="002D0566">
          <w:rPr>
            <w:noProof/>
            <w:webHidden/>
          </w:rPr>
          <w:fldChar w:fldCharType="end"/>
        </w:r>
      </w:hyperlink>
    </w:p>
    <w:p w14:paraId="6CCA0EF2" w14:textId="77777777" w:rsidR="00F34E94" w:rsidRDefault="000144AF">
      <w:pPr>
        <w:pStyle w:val="TableofFigures"/>
        <w:rPr>
          <w:rFonts w:ascii="Calibri" w:hAnsi="Calibri"/>
          <w:noProof/>
          <w:sz w:val="22"/>
          <w:szCs w:val="22"/>
        </w:rPr>
      </w:pPr>
      <w:hyperlink w:anchor="_Toc395021801" w:history="1">
        <w:r w:rsidR="00F34E94" w:rsidRPr="00C95A12">
          <w:rPr>
            <w:rStyle w:val="Hyperlink"/>
            <w:noProof/>
          </w:rPr>
          <w:t>Figure 6.1-5:  ACDG Host Primary Screen – File Config Info</w:t>
        </w:r>
        <w:r w:rsidR="00F34E94">
          <w:rPr>
            <w:noProof/>
            <w:webHidden/>
          </w:rPr>
          <w:tab/>
        </w:r>
        <w:r w:rsidR="002D0566">
          <w:rPr>
            <w:noProof/>
            <w:webHidden/>
          </w:rPr>
          <w:fldChar w:fldCharType="begin"/>
        </w:r>
        <w:r w:rsidR="00F34E94">
          <w:rPr>
            <w:noProof/>
            <w:webHidden/>
          </w:rPr>
          <w:instrText xml:space="preserve"> PAGEREF _Toc395021801 \h </w:instrText>
        </w:r>
        <w:r w:rsidR="002D0566">
          <w:rPr>
            <w:noProof/>
            <w:webHidden/>
          </w:rPr>
        </w:r>
        <w:r w:rsidR="002D0566">
          <w:rPr>
            <w:noProof/>
            <w:webHidden/>
          </w:rPr>
          <w:fldChar w:fldCharType="separate"/>
        </w:r>
        <w:r w:rsidR="00D57E47">
          <w:rPr>
            <w:noProof/>
            <w:webHidden/>
          </w:rPr>
          <w:t>47</w:t>
        </w:r>
        <w:r w:rsidR="002D0566">
          <w:rPr>
            <w:noProof/>
            <w:webHidden/>
          </w:rPr>
          <w:fldChar w:fldCharType="end"/>
        </w:r>
      </w:hyperlink>
    </w:p>
    <w:p w14:paraId="1EAC38C7" w14:textId="77777777" w:rsidR="00F34E94" w:rsidRDefault="000144AF">
      <w:pPr>
        <w:pStyle w:val="TableofFigures"/>
        <w:rPr>
          <w:rFonts w:ascii="Calibri" w:hAnsi="Calibri"/>
          <w:noProof/>
          <w:sz w:val="22"/>
          <w:szCs w:val="22"/>
        </w:rPr>
      </w:pPr>
      <w:hyperlink w:anchor="_Toc395021802" w:history="1">
        <w:r w:rsidR="00F34E94" w:rsidRPr="00C95A12">
          <w:rPr>
            <w:rStyle w:val="Hyperlink"/>
            <w:noProof/>
          </w:rPr>
          <w:t>Figure 6.1-6:  ACDG Host Primary Screen – File Close</w:t>
        </w:r>
        <w:r w:rsidR="00F34E94">
          <w:rPr>
            <w:noProof/>
            <w:webHidden/>
          </w:rPr>
          <w:tab/>
        </w:r>
        <w:r w:rsidR="002D0566">
          <w:rPr>
            <w:noProof/>
            <w:webHidden/>
          </w:rPr>
          <w:fldChar w:fldCharType="begin"/>
        </w:r>
        <w:r w:rsidR="00F34E94">
          <w:rPr>
            <w:noProof/>
            <w:webHidden/>
          </w:rPr>
          <w:instrText xml:space="preserve"> PAGEREF _Toc395021802 \h </w:instrText>
        </w:r>
        <w:r w:rsidR="002D0566">
          <w:rPr>
            <w:noProof/>
            <w:webHidden/>
          </w:rPr>
        </w:r>
        <w:r w:rsidR="002D0566">
          <w:rPr>
            <w:noProof/>
            <w:webHidden/>
          </w:rPr>
          <w:fldChar w:fldCharType="separate"/>
        </w:r>
        <w:r w:rsidR="00D57E47">
          <w:rPr>
            <w:noProof/>
            <w:webHidden/>
          </w:rPr>
          <w:t>48</w:t>
        </w:r>
        <w:r w:rsidR="002D0566">
          <w:rPr>
            <w:noProof/>
            <w:webHidden/>
          </w:rPr>
          <w:fldChar w:fldCharType="end"/>
        </w:r>
      </w:hyperlink>
    </w:p>
    <w:p w14:paraId="500ADC45" w14:textId="77777777" w:rsidR="00F34E94" w:rsidRDefault="000144AF">
      <w:pPr>
        <w:pStyle w:val="TableofFigures"/>
        <w:rPr>
          <w:rFonts w:ascii="Calibri" w:hAnsi="Calibri"/>
          <w:noProof/>
          <w:sz w:val="22"/>
          <w:szCs w:val="22"/>
        </w:rPr>
      </w:pPr>
      <w:hyperlink w:anchor="_Toc395021803" w:history="1">
        <w:r w:rsidR="00F34E94" w:rsidRPr="00C95A12">
          <w:rPr>
            <w:rStyle w:val="Hyperlink"/>
            <w:noProof/>
          </w:rPr>
          <w:t>Figure 6.1-7:  ACDG Host Primary Screen – Exit</w:t>
        </w:r>
        <w:r w:rsidR="00F34E94">
          <w:rPr>
            <w:noProof/>
            <w:webHidden/>
          </w:rPr>
          <w:tab/>
        </w:r>
        <w:r w:rsidR="002D0566">
          <w:rPr>
            <w:noProof/>
            <w:webHidden/>
          </w:rPr>
          <w:fldChar w:fldCharType="begin"/>
        </w:r>
        <w:r w:rsidR="00F34E94">
          <w:rPr>
            <w:noProof/>
            <w:webHidden/>
          </w:rPr>
          <w:instrText xml:space="preserve"> PAGEREF _Toc395021803 \h </w:instrText>
        </w:r>
        <w:r w:rsidR="002D0566">
          <w:rPr>
            <w:noProof/>
            <w:webHidden/>
          </w:rPr>
        </w:r>
        <w:r w:rsidR="002D0566">
          <w:rPr>
            <w:noProof/>
            <w:webHidden/>
          </w:rPr>
          <w:fldChar w:fldCharType="separate"/>
        </w:r>
        <w:r w:rsidR="00D57E47">
          <w:rPr>
            <w:noProof/>
            <w:webHidden/>
          </w:rPr>
          <w:t>49</w:t>
        </w:r>
        <w:r w:rsidR="002D0566">
          <w:rPr>
            <w:noProof/>
            <w:webHidden/>
          </w:rPr>
          <w:fldChar w:fldCharType="end"/>
        </w:r>
      </w:hyperlink>
    </w:p>
    <w:p w14:paraId="4BB122D3" w14:textId="77777777" w:rsidR="00F34E94" w:rsidRDefault="000144AF">
      <w:pPr>
        <w:pStyle w:val="TableofFigures"/>
        <w:rPr>
          <w:rFonts w:ascii="Calibri" w:hAnsi="Calibri"/>
          <w:noProof/>
          <w:sz w:val="22"/>
          <w:szCs w:val="22"/>
        </w:rPr>
      </w:pPr>
      <w:hyperlink w:anchor="_Toc395021804" w:history="1">
        <w:r w:rsidR="00F34E94" w:rsidRPr="00C95A12">
          <w:rPr>
            <w:rStyle w:val="Hyperlink"/>
            <w:noProof/>
          </w:rPr>
          <w:t>Figure 6.1-8:  ACDG Host Primary Screen – Import XML</w:t>
        </w:r>
        <w:r w:rsidR="00F34E94">
          <w:rPr>
            <w:noProof/>
            <w:webHidden/>
          </w:rPr>
          <w:tab/>
        </w:r>
        <w:r w:rsidR="002D0566">
          <w:rPr>
            <w:noProof/>
            <w:webHidden/>
          </w:rPr>
          <w:fldChar w:fldCharType="begin"/>
        </w:r>
        <w:r w:rsidR="00F34E94">
          <w:rPr>
            <w:noProof/>
            <w:webHidden/>
          </w:rPr>
          <w:instrText xml:space="preserve"> PAGEREF _Toc395021804 \h </w:instrText>
        </w:r>
        <w:r w:rsidR="002D0566">
          <w:rPr>
            <w:noProof/>
            <w:webHidden/>
          </w:rPr>
        </w:r>
        <w:r w:rsidR="002D0566">
          <w:rPr>
            <w:noProof/>
            <w:webHidden/>
          </w:rPr>
          <w:fldChar w:fldCharType="separate"/>
        </w:r>
        <w:r w:rsidR="00D57E47">
          <w:rPr>
            <w:noProof/>
            <w:webHidden/>
          </w:rPr>
          <w:t>50</w:t>
        </w:r>
        <w:r w:rsidR="002D0566">
          <w:rPr>
            <w:noProof/>
            <w:webHidden/>
          </w:rPr>
          <w:fldChar w:fldCharType="end"/>
        </w:r>
      </w:hyperlink>
    </w:p>
    <w:p w14:paraId="6591D7BC" w14:textId="77777777" w:rsidR="00F34E94" w:rsidRDefault="000144AF">
      <w:pPr>
        <w:pStyle w:val="TableofFigures"/>
        <w:rPr>
          <w:rFonts w:ascii="Calibri" w:hAnsi="Calibri"/>
          <w:noProof/>
          <w:sz w:val="22"/>
          <w:szCs w:val="22"/>
        </w:rPr>
      </w:pPr>
      <w:hyperlink w:anchor="_Toc395021805" w:history="1">
        <w:r w:rsidR="00F34E94" w:rsidRPr="00C95A12">
          <w:rPr>
            <w:rStyle w:val="Hyperlink"/>
            <w:noProof/>
          </w:rPr>
          <w:t>Figure 6.1-9:  ACDG Host Tool Primary Screen – Build LSAP Files</w:t>
        </w:r>
        <w:r w:rsidR="00F34E94">
          <w:rPr>
            <w:noProof/>
            <w:webHidden/>
          </w:rPr>
          <w:tab/>
        </w:r>
        <w:r w:rsidR="002D0566">
          <w:rPr>
            <w:noProof/>
            <w:webHidden/>
          </w:rPr>
          <w:fldChar w:fldCharType="begin"/>
        </w:r>
        <w:r w:rsidR="00F34E94">
          <w:rPr>
            <w:noProof/>
            <w:webHidden/>
          </w:rPr>
          <w:instrText xml:space="preserve"> PAGEREF _Toc395021805 \h </w:instrText>
        </w:r>
        <w:r w:rsidR="002D0566">
          <w:rPr>
            <w:noProof/>
            <w:webHidden/>
          </w:rPr>
        </w:r>
        <w:r w:rsidR="002D0566">
          <w:rPr>
            <w:noProof/>
            <w:webHidden/>
          </w:rPr>
          <w:fldChar w:fldCharType="separate"/>
        </w:r>
        <w:r w:rsidR="00D57E47">
          <w:rPr>
            <w:noProof/>
            <w:webHidden/>
          </w:rPr>
          <w:t>51</w:t>
        </w:r>
        <w:r w:rsidR="002D0566">
          <w:rPr>
            <w:noProof/>
            <w:webHidden/>
          </w:rPr>
          <w:fldChar w:fldCharType="end"/>
        </w:r>
      </w:hyperlink>
    </w:p>
    <w:p w14:paraId="270E3465" w14:textId="77777777" w:rsidR="00C524F2" w:rsidRPr="00C10540" w:rsidRDefault="002D0566">
      <w:r>
        <w:fldChar w:fldCharType="end"/>
      </w:r>
    </w:p>
    <w:p w14:paraId="66FCCC26" w14:textId="77777777" w:rsidR="0043697E" w:rsidRPr="00C10540" w:rsidRDefault="00C524F2" w:rsidP="000E2F79">
      <w:pPr>
        <w:pStyle w:val="TitleCentered"/>
        <w:outlineLvl w:val="0"/>
      </w:pPr>
      <w:r w:rsidRPr="00C10540">
        <w:br w:type="page"/>
      </w:r>
      <w:bookmarkStart w:id="62" w:name="_Toc122253071"/>
      <w:bookmarkStart w:id="63" w:name="_Toc141173739"/>
      <w:bookmarkStart w:id="64" w:name="_Toc141174792"/>
      <w:bookmarkStart w:id="65" w:name="_Toc144775202"/>
      <w:bookmarkStart w:id="66" w:name="_Toc144782128"/>
      <w:bookmarkStart w:id="67" w:name="_Toc144797339"/>
      <w:bookmarkStart w:id="68" w:name="_Toc146697774"/>
      <w:bookmarkStart w:id="69" w:name="_Toc146698382"/>
      <w:bookmarkStart w:id="70" w:name="_Toc146962062"/>
      <w:bookmarkStart w:id="71" w:name="_Toc147036498"/>
      <w:bookmarkStart w:id="72" w:name="_Toc147038829"/>
      <w:bookmarkStart w:id="73" w:name="_Toc147042815"/>
      <w:bookmarkStart w:id="74" w:name="_Toc151966330"/>
      <w:bookmarkStart w:id="75" w:name="_Toc158093908"/>
      <w:bookmarkStart w:id="76" w:name="_Toc158450695"/>
      <w:bookmarkStart w:id="77" w:name="_Toc158535410"/>
      <w:bookmarkStart w:id="78" w:name="_Toc158536494"/>
      <w:bookmarkStart w:id="79" w:name="_Toc172957473"/>
      <w:bookmarkStart w:id="80" w:name="_Toc173226804"/>
      <w:bookmarkStart w:id="81" w:name="_Toc182023374"/>
      <w:bookmarkStart w:id="82" w:name="_Toc182038501"/>
      <w:bookmarkStart w:id="83" w:name="_Toc187120218"/>
      <w:bookmarkStart w:id="84" w:name="_Toc220914129"/>
      <w:bookmarkStart w:id="85" w:name="_Toc226180275"/>
      <w:bookmarkStart w:id="86" w:name="_Toc234045672"/>
      <w:bookmarkStart w:id="87" w:name="_Toc234825458"/>
      <w:bookmarkStart w:id="88" w:name="_Toc234908450"/>
      <w:bookmarkStart w:id="89" w:name="_Toc234911325"/>
      <w:bookmarkStart w:id="90" w:name="_Toc255979072"/>
      <w:r w:rsidR="0043697E" w:rsidRPr="00C10540">
        <w:t>List of Tables</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0B30B642" w14:textId="77777777" w:rsidR="00F34E94" w:rsidRDefault="002D0566">
      <w:pPr>
        <w:pStyle w:val="TableofFigures"/>
        <w:rPr>
          <w:rFonts w:ascii="Calibri" w:hAnsi="Calibri"/>
          <w:noProof/>
          <w:sz w:val="22"/>
          <w:szCs w:val="22"/>
        </w:rPr>
      </w:pPr>
      <w:r>
        <w:fldChar w:fldCharType="begin"/>
      </w:r>
      <w:r w:rsidR="00D1260B">
        <w:instrText xml:space="preserve"> TOC \h \z \t "Table,1" \c "Table" </w:instrText>
      </w:r>
      <w:r>
        <w:fldChar w:fldCharType="separate"/>
      </w:r>
      <w:hyperlink w:anchor="_Toc395021806" w:history="1">
        <w:r w:rsidR="00F34E94" w:rsidRPr="00500C5C">
          <w:rPr>
            <w:rStyle w:val="Hyperlink"/>
            <w:noProof/>
          </w:rPr>
          <w:t>Table 3.7-1:  Performance Times</w:t>
        </w:r>
        <w:r w:rsidR="00F34E94">
          <w:rPr>
            <w:noProof/>
            <w:webHidden/>
          </w:rPr>
          <w:tab/>
        </w:r>
        <w:r>
          <w:rPr>
            <w:noProof/>
            <w:webHidden/>
          </w:rPr>
          <w:fldChar w:fldCharType="begin"/>
        </w:r>
        <w:r w:rsidR="00F34E94">
          <w:rPr>
            <w:noProof/>
            <w:webHidden/>
          </w:rPr>
          <w:instrText xml:space="preserve"> PAGEREF _Toc395021806 \h </w:instrText>
        </w:r>
        <w:r>
          <w:rPr>
            <w:noProof/>
            <w:webHidden/>
          </w:rPr>
        </w:r>
        <w:r>
          <w:rPr>
            <w:noProof/>
            <w:webHidden/>
          </w:rPr>
          <w:fldChar w:fldCharType="separate"/>
        </w:r>
        <w:r w:rsidR="00D57E47">
          <w:rPr>
            <w:noProof/>
            <w:webHidden/>
          </w:rPr>
          <w:t>19</w:t>
        </w:r>
        <w:r>
          <w:rPr>
            <w:noProof/>
            <w:webHidden/>
          </w:rPr>
          <w:fldChar w:fldCharType="end"/>
        </w:r>
      </w:hyperlink>
    </w:p>
    <w:p w14:paraId="66CCBD65" w14:textId="77777777" w:rsidR="00F34E94" w:rsidRDefault="000144AF">
      <w:pPr>
        <w:pStyle w:val="TableofFigures"/>
        <w:rPr>
          <w:rFonts w:ascii="Calibri" w:hAnsi="Calibri"/>
          <w:noProof/>
          <w:sz w:val="22"/>
          <w:szCs w:val="22"/>
        </w:rPr>
      </w:pPr>
      <w:hyperlink w:anchor="_Toc395021807" w:history="1">
        <w:r w:rsidR="00F34E94" w:rsidRPr="00500C5C">
          <w:rPr>
            <w:rStyle w:val="Hyperlink"/>
            <w:noProof/>
          </w:rPr>
          <w:t>Table 4.1-1:  ACDG Host Primary Screen – Components</w:t>
        </w:r>
        <w:r w:rsidR="00F34E94">
          <w:rPr>
            <w:noProof/>
            <w:webHidden/>
          </w:rPr>
          <w:tab/>
        </w:r>
        <w:r w:rsidR="002D0566">
          <w:rPr>
            <w:noProof/>
            <w:webHidden/>
          </w:rPr>
          <w:fldChar w:fldCharType="begin"/>
        </w:r>
        <w:r w:rsidR="00F34E94">
          <w:rPr>
            <w:noProof/>
            <w:webHidden/>
          </w:rPr>
          <w:instrText xml:space="preserve"> PAGEREF _Toc395021807 \h </w:instrText>
        </w:r>
        <w:r w:rsidR="002D0566">
          <w:rPr>
            <w:noProof/>
            <w:webHidden/>
          </w:rPr>
        </w:r>
        <w:r w:rsidR="002D0566">
          <w:rPr>
            <w:noProof/>
            <w:webHidden/>
          </w:rPr>
          <w:fldChar w:fldCharType="separate"/>
        </w:r>
        <w:r w:rsidR="00D57E47">
          <w:rPr>
            <w:noProof/>
            <w:webHidden/>
          </w:rPr>
          <w:t>24</w:t>
        </w:r>
        <w:r w:rsidR="002D0566">
          <w:rPr>
            <w:noProof/>
            <w:webHidden/>
          </w:rPr>
          <w:fldChar w:fldCharType="end"/>
        </w:r>
      </w:hyperlink>
    </w:p>
    <w:p w14:paraId="578AA71A" w14:textId="77777777" w:rsidR="00F34E94" w:rsidRDefault="000144AF">
      <w:pPr>
        <w:pStyle w:val="TableofFigures"/>
        <w:rPr>
          <w:rFonts w:ascii="Calibri" w:hAnsi="Calibri"/>
          <w:noProof/>
          <w:sz w:val="22"/>
          <w:szCs w:val="22"/>
        </w:rPr>
      </w:pPr>
      <w:hyperlink w:anchor="_Toc395021808" w:history="1">
        <w:r w:rsidR="00F34E94" w:rsidRPr="00500C5C">
          <w:rPr>
            <w:rStyle w:val="Hyperlink"/>
            <w:noProof/>
          </w:rPr>
          <w:t>Table 4.1-2:  ACDG Host Primary Screen – Menu Tree</w:t>
        </w:r>
        <w:r w:rsidR="00F34E94">
          <w:rPr>
            <w:noProof/>
            <w:webHidden/>
          </w:rPr>
          <w:tab/>
        </w:r>
        <w:r w:rsidR="002D0566">
          <w:rPr>
            <w:noProof/>
            <w:webHidden/>
          </w:rPr>
          <w:fldChar w:fldCharType="begin"/>
        </w:r>
        <w:r w:rsidR="00F34E94">
          <w:rPr>
            <w:noProof/>
            <w:webHidden/>
          </w:rPr>
          <w:instrText xml:space="preserve"> PAGEREF _Toc395021808 \h </w:instrText>
        </w:r>
        <w:r w:rsidR="002D0566">
          <w:rPr>
            <w:noProof/>
            <w:webHidden/>
          </w:rPr>
        </w:r>
        <w:r w:rsidR="002D0566">
          <w:rPr>
            <w:noProof/>
            <w:webHidden/>
          </w:rPr>
          <w:fldChar w:fldCharType="separate"/>
        </w:r>
        <w:r w:rsidR="00D57E47">
          <w:rPr>
            <w:noProof/>
            <w:webHidden/>
          </w:rPr>
          <w:t>25</w:t>
        </w:r>
        <w:r w:rsidR="002D0566">
          <w:rPr>
            <w:noProof/>
            <w:webHidden/>
          </w:rPr>
          <w:fldChar w:fldCharType="end"/>
        </w:r>
      </w:hyperlink>
    </w:p>
    <w:p w14:paraId="7D39815C" w14:textId="77777777" w:rsidR="00F34E94" w:rsidRDefault="000144AF">
      <w:pPr>
        <w:pStyle w:val="TableofFigures"/>
        <w:rPr>
          <w:rFonts w:ascii="Calibri" w:hAnsi="Calibri"/>
          <w:noProof/>
          <w:sz w:val="22"/>
          <w:szCs w:val="22"/>
        </w:rPr>
      </w:pPr>
      <w:hyperlink w:anchor="_Toc395021809" w:history="1">
        <w:r w:rsidR="00F34E94" w:rsidRPr="00500C5C">
          <w:rPr>
            <w:rStyle w:val="Hyperlink"/>
            <w:noProof/>
          </w:rPr>
          <w:t>Table 4.1-3:  ACDG Host Tool Primary Screen - Behavior</w:t>
        </w:r>
        <w:r w:rsidR="00F34E94">
          <w:rPr>
            <w:noProof/>
            <w:webHidden/>
          </w:rPr>
          <w:tab/>
        </w:r>
        <w:r w:rsidR="002D0566">
          <w:rPr>
            <w:noProof/>
            <w:webHidden/>
          </w:rPr>
          <w:fldChar w:fldCharType="begin"/>
        </w:r>
        <w:r w:rsidR="00F34E94">
          <w:rPr>
            <w:noProof/>
            <w:webHidden/>
          </w:rPr>
          <w:instrText xml:space="preserve"> PAGEREF _Toc395021809 \h </w:instrText>
        </w:r>
        <w:r w:rsidR="002D0566">
          <w:rPr>
            <w:noProof/>
            <w:webHidden/>
          </w:rPr>
        </w:r>
        <w:r w:rsidR="002D0566">
          <w:rPr>
            <w:noProof/>
            <w:webHidden/>
          </w:rPr>
          <w:fldChar w:fldCharType="separate"/>
        </w:r>
        <w:r w:rsidR="00D57E47">
          <w:rPr>
            <w:noProof/>
            <w:webHidden/>
          </w:rPr>
          <w:t>26</w:t>
        </w:r>
        <w:r w:rsidR="002D0566">
          <w:rPr>
            <w:noProof/>
            <w:webHidden/>
          </w:rPr>
          <w:fldChar w:fldCharType="end"/>
        </w:r>
      </w:hyperlink>
    </w:p>
    <w:p w14:paraId="22249C5C" w14:textId="77777777" w:rsidR="00F34E94" w:rsidRDefault="000144AF">
      <w:pPr>
        <w:pStyle w:val="TableofFigures"/>
        <w:rPr>
          <w:rFonts w:ascii="Calibri" w:hAnsi="Calibri"/>
          <w:noProof/>
          <w:sz w:val="22"/>
          <w:szCs w:val="22"/>
        </w:rPr>
      </w:pPr>
      <w:hyperlink w:anchor="_Toc395021810" w:history="1">
        <w:r w:rsidR="00F34E94" w:rsidRPr="00500C5C">
          <w:rPr>
            <w:rStyle w:val="Hyperlink"/>
            <w:noProof/>
          </w:rPr>
          <w:t>Table 4.1-4:  ACDG Host Primary Screen - Operation Checks</w:t>
        </w:r>
        <w:r w:rsidR="00F34E94">
          <w:rPr>
            <w:noProof/>
            <w:webHidden/>
          </w:rPr>
          <w:tab/>
        </w:r>
        <w:r w:rsidR="002D0566">
          <w:rPr>
            <w:noProof/>
            <w:webHidden/>
          </w:rPr>
          <w:fldChar w:fldCharType="begin"/>
        </w:r>
        <w:r w:rsidR="00F34E94">
          <w:rPr>
            <w:noProof/>
            <w:webHidden/>
          </w:rPr>
          <w:instrText xml:space="preserve"> PAGEREF _Toc395021810 \h </w:instrText>
        </w:r>
        <w:r w:rsidR="002D0566">
          <w:rPr>
            <w:noProof/>
            <w:webHidden/>
          </w:rPr>
        </w:r>
        <w:r w:rsidR="002D0566">
          <w:rPr>
            <w:noProof/>
            <w:webHidden/>
          </w:rPr>
          <w:fldChar w:fldCharType="separate"/>
        </w:r>
        <w:r w:rsidR="00D57E47">
          <w:rPr>
            <w:noProof/>
            <w:webHidden/>
          </w:rPr>
          <w:t>27</w:t>
        </w:r>
        <w:r w:rsidR="002D0566">
          <w:rPr>
            <w:noProof/>
            <w:webHidden/>
          </w:rPr>
          <w:fldChar w:fldCharType="end"/>
        </w:r>
      </w:hyperlink>
    </w:p>
    <w:p w14:paraId="718F4BA9" w14:textId="77777777" w:rsidR="00F34E94" w:rsidRDefault="000144AF">
      <w:pPr>
        <w:pStyle w:val="TableofFigures"/>
        <w:rPr>
          <w:rFonts w:ascii="Calibri" w:hAnsi="Calibri"/>
          <w:noProof/>
          <w:sz w:val="22"/>
          <w:szCs w:val="22"/>
        </w:rPr>
      </w:pPr>
      <w:hyperlink w:anchor="_Toc395021811" w:history="1">
        <w:r w:rsidR="00F34E94" w:rsidRPr="00500C5C">
          <w:rPr>
            <w:rStyle w:val="Hyperlink"/>
            <w:noProof/>
          </w:rPr>
          <w:t>Table 4.2.1-1:  File New Screen - Components</w:t>
        </w:r>
        <w:r w:rsidR="00F34E94">
          <w:rPr>
            <w:noProof/>
            <w:webHidden/>
          </w:rPr>
          <w:tab/>
        </w:r>
        <w:r w:rsidR="002D0566">
          <w:rPr>
            <w:noProof/>
            <w:webHidden/>
          </w:rPr>
          <w:fldChar w:fldCharType="begin"/>
        </w:r>
        <w:r w:rsidR="00F34E94">
          <w:rPr>
            <w:noProof/>
            <w:webHidden/>
          </w:rPr>
          <w:instrText xml:space="preserve"> PAGEREF _Toc395021811 \h </w:instrText>
        </w:r>
        <w:r w:rsidR="002D0566">
          <w:rPr>
            <w:noProof/>
            <w:webHidden/>
          </w:rPr>
        </w:r>
        <w:r w:rsidR="002D0566">
          <w:rPr>
            <w:noProof/>
            <w:webHidden/>
          </w:rPr>
          <w:fldChar w:fldCharType="separate"/>
        </w:r>
        <w:r w:rsidR="00D57E47">
          <w:rPr>
            <w:noProof/>
            <w:webHidden/>
          </w:rPr>
          <w:t>28</w:t>
        </w:r>
        <w:r w:rsidR="002D0566">
          <w:rPr>
            <w:noProof/>
            <w:webHidden/>
          </w:rPr>
          <w:fldChar w:fldCharType="end"/>
        </w:r>
      </w:hyperlink>
    </w:p>
    <w:p w14:paraId="21569539" w14:textId="77777777" w:rsidR="00F34E94" w:rsidRDefault="000144AF">
      <w:pPr>
        <w:pStyle w:val="TableofFigures"/>
        <w:rPr>
          <w:rFonts w:ascii="Calibri" w:hAnsi="Calibri"/>
          <w:noProof/>
          <w:sz w:val="22"/>
          <w:szCs w:val="22"/>
        </w:rPr>
      </w:pPr>
      <w:hyperlink w:anchor="_Toc395021812" w:history="1">
        <w:r w:rsidR="00F34E94" w:rsidRPr="00500C5C">
          <w:rPr>
            <w:rStyle w:val="Hyperlink"/>
            <w:noProof/>
          </w:rPr>
          <w:t>Table 4.2.1-2:  File New Load Part Number Screen</w:t>
        </w:r>
        <w:r w:rsidR="00F34E94">
          <w:rPr>
            <w:noProof/>
            <w:webHidden/>
          </w:rPr>
          <w:tab/>
        </w:r>
        <w:r w:rsidR="002D0566">
          <w:rPr>
            <w:noProof/>
            <w:webHidden/>
          </w:rPr>
          <w:fldChar w:fldCharType="begin"/>
        </w:r>
        <w:r w:rsidR="00F34E94">
          <w:rPr>
            <w:noProof/>
            <w:webHidden/>
          </w:rPr>
          <w:instrText xml:space="preserve"> PAGEREF _Toc395021812 \h </w:instrText>
        </w:r>
        <w:r w:rsidR="002D0566">
          <w:rPr>
            <w:noProof/>
            <w:webHidden/>
          </w:rPr>
        </w:r>
        <w:r w:rsidR="002D0566">
          <w:rPr>
            <w:noProof/>
            <w:webHidden/>
          </w:rPr>
          <w:fldChar w:fldCharType="separate"/>
        </w:r>
        <w:r w:rsidR="00D57E47">
          <w:rPr>
            <w:noProof/>
            <w:webHidden/>
          </w:rPr>
          <w:t>29</w:t>
        </w:r>
        <w:r w:rsidR="002D0566">
          <w:rPr>
            <w:noProof/>
            <w:webHidden/>
          </w:rPr>
          <w:fldChar w:fldCharType="end"/>
        </w:r>
      </w:hyperlink>
    </w:p>
    <w:p w14:paraId="11A764E1" w14:textId="77777777" w:rsidR="00F34E94" w:rsidRDefault="000144AF">
      <w:pPr>
        <w:pStyle w:val="TableofFigures"/>
        <w:rPr>
          <w:rFonts w:ascii="Calibri" w:hAnsi="Calibri"/>
          <w:noProof/>
          <w:sz w:val="22"/>
          <w:szCs w:val="22"/>
        </w:rPr>
      </w:pPr>
      <w:hyperlink w:anchor="_Toc395021813" w:history="1">
        <w:r w:rsidR="00F34E94" w:rsidRPr="00500C5C">
          <w:rPr>
            <w:rStyle w:val="Hyperlink"/>
            <w:noProof/>
          </w:rPr>
          <w:t>Table 4.2.4-1:  File SaveAs Screen - Components</w:t>
        </w:r>
        <w:r w:rsidR="00F34E94">
          <w:rPr>
            <w:noProof/>
            <w:webHidden/>
          </w:rPr>
          <w:tab/>
        </w:r>
        <w:r w:rsidR="002D0566">
          <w:rPr>
            <w:noProof/>
            <w:webHidden/>
          </w:rPr>
          <w:fldChar w:fldCharType="begin"/>
        </w:r>
        <w:r w:rsidR="00F34E94">
          <w:rPr>
            <w:noProof/>
            <w:webHidden/>
          </w:rPr>
          <w:instrText xml:space="preserve"> PAGEREF _Toc395021813 \h </w:instrText>
        </w:r>
        <w:r w:rsidR="002D0566">
          <w:rPr>
            <w:noProof/>
            <w:webHidden/>
          </w:rPr>
        </w:r>
        <w:r w:rsidR="002D0566">
          <w:rPr>
            <w:noProof/>
            <w:webHidden/>
          </w:rPr>
          <w:fldChar w:fldCharType="separate"/>
        </w:r>
        <w:r w:rsidR="00D57E47">
          <w:rPr>
            <w:noProof/>
            <w:webHidden/>
          </w:rPr>
          <w:t>31</w:t>
        </w:r>
        <w:r w:rsidR="002D0566">
          <w:rPr>
            <w:noProof/>
            <w:webHidden/>
          </w:rPr>
          <w:fldChar w:fldCharType="end"/>
        </w:r>
      </w:hyperlink>
    </w:p>
    <w:p w14:paraId="5DD5D5EA" w14:textId="77777777" w:rsidR="00F34E94" w:rsidRDefault="000144AF">
      <w:pPr>
        <w:pStyle w:val="TableofFigures"/>
        <w:rPr>
          <w:rFonts w:ascii="Calibri" w:hAnsi="Calibri"/>
          <w:noProof/>
          <w:sz w:val="22"/>
          <w:szCs w:val="22"/>
        </w:rPr>
      </w:pPr>
      <w:hyperlink w:anchor="_Toc395021814" w:history="1">
        <w:r w:rsidR="00F34E94" w:rsidRPr="00500C5C">
          <w:rPr>
            <w:rStyle w:val="Hyperlink"/>
            <w:noProof/>
          </w:rPr>
          <w:t>Table 4.2.5-1:  Config Info Screen - Components</w:t>
        </w:r>
        <w:r w:rsidR="00F34E94">
          <w:rPr>
            <w:noProof/>
            <w:webHidden/>
          </w:rPr>
          <w:tab/>
        </w:r>
        <w:r w:rsidR="002D0566">
          <w:rPr>
            <w:noProof/>
            <w:webHidden/>
          </w:rPr>
          <w:fldChar w:fldCharType="begin"/>
        </w:r>
        <w:r w:rsidR="00F34E94">
          <w:rPr>
            <w:noProof/>
            <w:webHidden/>
          </w:rPr>
          <w:instrText xml:space="preserve"> PAGEREF _Toc395021814 \h </w:instrText>
        </w:r>
        <w:r w:rsidR="002D0566">
          <w:rPr>
            <w:noProof/>
            <w:webHidden/>
          </w:rPr>
        </w:r>
        <w:r w:rsidR="002D0566">
          <w:rPr>
            <w:noProof/>
            <w:webHidden/>
          </w:rPr>
          <w:fldChar w:fldCharType="separate"/>
        </w:r>
        <w:r w:rsidR="00D57E47">
          <w:rPr>
            <w:noProof/>
            <w:webHidden/>
          </w:rPr>
          <w:t>32</w:t>
        </w:r>
        <w:r w:rsidR="002D0566">
          <w:rPr>
            <w:noProof/>
            <w:webHidden/>
          </w:rPr>
          <w:fldChar w:fldCharType="end"/>
        </w:r>
      </w:hyperlink>
    </w:p>
    <w:p w14:paraId="6F7C6B77" w14:textId="77777777" w:rsidR="00F34E94" w:rsidRDefault="000144AF">
      <w:pPr>
        <w:pStyle w:val="TableofFigures"/>
        <w:rPr>
          <w:rFonts w:ascii="Calibri" w:hAnsi="Calibri"/>
          <w:noProof/>
          <w:sz w:val="22"/>
          <w:szCs w:val="22"/>
        </w:rPr>
      </w:pPr>
      <w:hyperlink w:anchor="_Toc395021815" w:history="1">
        <w:r w:rsidR="00F34E94" w:rsidRPr="00500C5C">
          <w:rPr>
            <w:rStyle w:val="Hyperlink"/>
            <w:noProof/>
          </w:rPr>
          <w:t>Table 4.2.6-1:  Plug-In Packages Screen - Components</w:t>
        </w:r>
        <w:r w:rsidR="00F34E94">
          <w:rPr>
            <w:noProof/>
            <w:webHidden/>
          </w:rPr>
          <w:tab/>
        </w:r>
        <w:r w:rsidR="002D0566">
          <w:rPr>
            <w:noProof/>
            <w:webHidden/>
          </w:rPr>
          <w:fldChar w:fldCharType="begin"/>
        </w:r>
        <w:r w:rsidR="00F34E94">
          <w:rPr>
            <w:noProof/>
            <w:webHidden/>
          </w:rPr>
          <w:instrText xml:space="preserve"> PAGEREF _Toc395021815 \h </w:instrText>
        </w:r>
        <w:r w:rsidR="002D0566">
          <w:rPr>
            <w:noProof/>
            <w:webHidden/>
          </w:rPr>
        </w:r>
        <w:r w:rsidR="002D0566">
          <w:rPr>
            <w:noProof/>
            <w:webHidden/>
          </w:rPr>
          <w:fldChar w:fldCharType="separate"/>
        </w:r>
        <w:r w:rsidR="00D57E47">
          <w:rPr>
            <w:noProof/>
            <w:webHidden/>
          </w:rPr>
          <w:t>33</w:t>
        </w:r>
        <w:r w:rsidR="002D0566">
          <w:rPr>
            <w:noProof/>
            <w:webHidden/>
          </w:rPr>
          <w:fldChar w:fldCharType="end"/>
        </w:r>
      </w:hyperlink>
    </w:p>
    <w:p w14:paraId="13339EEE" w14:textId="77777777" w:rsidR="00F34E94" w:rsidRDefault="000144AF">
      <w:pPr>
        <w:pStyle w:val="TableofFigures"/>
        <w:rPr>
          <w:rFonts w:ascii="Calibri" w:hAnsi="Calibri"/>
          <w:noProof/>
          <w:sz w:val="22"/>
          <w:szCs w:val="22"/>
        </w:rPr>
      </w:pPr>
      <w:hyperlink w:anchor="_Toc395021816" w:history="1">
        <w:r w:rsidR="00F34E94" w:rsidRPr="00500C5C">
          <w:rPr>
            <w:rStyle w:val="Hyperlink"/>
            <w:noProof/>
          </w:rPr>
          <w:t>Table 4.2.6-2:  Plug-In Packages Screens - Behavior</w:t>
        </w:r>
        <w:r w:rsidR="00F34E94">
          <w:rPr>
            <w:noProof/>
            <w:webHidden/>
          </w:rPr>
          <w:tab/>
        </w:r>
        <w:r w:rsidR="002D0566">
          <w:rPr>
            <w:noProof/>
            <w:webHidden/>
          </w:rPr>
          <w:fldChar w:fldCharType="begin"/>
        </w:r>
        <w:r w:rsidR="00F34E94">
          <w:rPr>
            <w:noProof/>
            <w:webHidden/>
          </w:rPr>
          <w:instrText xml:space="preserve"> PAGEREF _Toc395021816 \h </w:instrText>
        </w:r>
        <w:r w:rsidR="002D0566">
          <w:rPr>
            <w:noProof/>
            <w:webHidden/>
          </w:rPr>
        </w:r>
        <w:r w:rsidR="002D0566">
          <w:rPr>
            <w:noProof/>
            <w:webHidden/>
          </w:rPr>
          <w:fldChar w:fldCharType="separate"/>
        </w:r>
        <w:r w:rsidR="00D57E47">
          <w:rPr>
            <w:noProof/>
            <w:webHidden/>
          </w:rPr>
          <w:t>35</w:t>
        </w:r>
        <w:r w:rsidR="002D0566">
          <w:rPr>
            <w:noProof/>
            <w:webHidden/>
          </w:rPr>
          <w:fldChar w:fldCharType="end"/>
        </w:r>
      </w:hyperlink>
    </w:p>
    <w:p w14:paraId="3E64DD1D" w14:textId="77777777" w:rsidR="00F34E94" w:rsidRDefault="000144AF">
      <w:pPr>
        <w:pStyle w:val="TableofFigures"/>
        <w:rPr>
          <w:rFonts w:ascii="Calibri" w:hAnsi="Calibri"/>
          <w:noProof/>
          <w:sz w:val="22"/>
          <w:szCs w:val="22"/>
        </w:rPr>
      </w:pPr>
      <w:hyperlink w:anchor="_Toc395021817" w:history="1">
        <w:r w:rsidR="00F34E94" w:rsidRPr="00500C5C">
          <w:rPr>
            <w:rStyle w:val="Hyperlink"/>
            <w:noProof/>
          </w:rPr>
          <w:t>Table 4.2.6-3:  Plug-In Compatibility Matrix Table</w:t>
        </w:r>
        <w:r w:rsidR="00F34E94">
          <w:rPr>
            <w:noProof/>
            <w:webHidden/>
          </w:rPr>
          <w:tab/>
        </w:r>
        <w:r w:rsidR="002D0566">
          <w:rPr>
            <w:noProof/>
            <w:webHidden/>
          </w:rPr>
          <w:fldChar w:fldCharType="begin"/>
        </w:r>
        <w:r w:rsidR="00F34E94">
          <w:rPr>
            <w:noProof/>
            <w:webHidden/>
          </w:rPr>
          <w:instrText xml:space="preserve"> PAGEREF _Toc395021817 \h </w:instrText>
        </w:r>
        <w:r w:rsidR="002D0566">
          <w:rPr>
            <w:noProof/>
            <w:webHidden/>
          </w:rPr>
        </w:r>
        <w:r w:rsidR="002D0566">
          <w:rPr>
            <w:noProof/>
            <w:webHidden/>
          </w:rPr>
          <w:fldChar w:fldCharType="separate"/>
        </w:r>
        <w:r w:rsidR="00D57E47">
          <w:rPr>
            <w:noProof/>
            <w:webHidden/>
          </w:rPr>
          <w:t>35</w:t>
        </w:r>
        <w:r w:rsidR="002D0566">
          <w:rPr>
            <w:noProof/>
            <w:webHidden/>
          </w:rPr>
          <w:fldChar w:fldCharType="end"/>
        </w:r>
      </w:hyperlink>
    </w:p>
    <w:p w14:paraId="3E837468" w14:textId="77777777" w:rsidR="00F34E94" w:rsidRDefault="000144AF">
      <w:pPr>
        <w:pStyle w:val="TableofFigures"/>
        <w:rPr>
          <w:rFonts w:ascii="Calibri" w:hAnsi="Calibri"/>
          <w:noProof/>
          <w:sz w:val="22"/>
          <w:szCs w:val="22"/>
        </w:rPr>
      </w:pPr>
      <w:hyperlink w:anchor="_Toc395021818" w:history="1">
        <w:r w:rsidR="00F34E94" w:rsidRPr="00500C5C">
          <w:rPr>
            <w:rStyle w:val="Hyperlink"/>
            <w:noProof/>
          </w:rPr>
          <w:t>Table 4.2.8-1:  Compress Plug-In Package Screen - Components</w:t>
        </w:r>
        <w:r w:rsidR="00F34E94">
          <w:rPr>
            <w:noProof/>
            <w:webHidden/>
          </w:rPr>
          <w:tab/>
        </w:r>
        <w:r w:rsidR="002D0566">
          <w:rPr>
            <w:noProof/>
            <w:webHidden/>
          </w:rPr>
          <w:fldChar w:fldCharType="begin"/>
        </w:r>
        <w:r w:rsidR="00F34E94">
          <w:rPr>
            <w:noProof/>
            <w:webHidden/>
          </w:rPr>
          <w:instrText xml:space="preserve"> PAGEREF _Toc395021818 \h </w:instrText>
        </w:r>
        <w:r w:rsidR="002D0566">
          <w:rPr>
            <w:noProof/>
            <w:webHidden/>
          </w:rPr>
        </w:r>
        <w:r w:rsidR="002D0566">
          <w:rPr>
            <w:noProof/>
            <w:webHidden/>
          </w:rPr>
          <w:fldChar w:fldCharType="separate"/>
        </w:r>
        <w:r w:rsidR="00D57E47">
          <w:rPr>
            <w:noProof/>
            <w:webHidden/>
          </w:rPr>
          <w:t>36</w:t>
        </w:r>
        <w:r w:rsidR="002D0566">
          <w:rPr>
            <w:noProof/>
            <w:webHidden/>
          </w:rPr>
          <w:fldChar w:fldCharType="end"/>
        </w:r>
      </w:hyperlink>
    </w:p>
    <w:p w14:paraId="54158F93" w14:textId="77777777" w:rsidR="00F34E94" w:rsidRDefault="000144AF">
      <w:pPr>
        <w:pStyle w:val="TableofFigures"/>
        <w:rPr>
          <w:rFonts w:ascii="Calibri" w:hAnsi="Calibri"/>
          <w:noProof/>
          <w:sz w:val="22"/>
          <w:szCs w:val="22"/>
        </w:rPr>
      </w:pPr>
      <w:hyperlink w:anchor="_Toc395021819" w:history="1">
        <w:r w:rsidR="00F34E94" w:rsidRPr="00500C5C">
          <w:rPr>
            <w:rStyle w:val="Hyperlink"/>
            <w:noProof/>
          </w:rPr>
          <w:t>Table 4.2.15-1:  About ACDG Screen - Components</w:t>
        </w:r>
        <w:r w:rsidR="00F34E94">
          <w:rPr>
            <w:noProof/>
            <w:webHidden/>
          </w:rPr>
          <w:tab/>
        </w:r>
        <w:r w:rsidR="002D0566">
          <w:rPr>
            <w:noProof/>
            <w:webHidden/>
          </w:rPr>
          <w:fldChar w:fldCharType="begin"/>
        </w:r>
        <w:r w:rsidR="00F34E94">
          <w:rPr>
            <w:noProof/>
            <w:webHidden/>
          </w:rPr>
          <w:instrText xml:space="preserve"> PAGEREF _Toc395021819 \h </w:instrText>
        </w:r>
        <w:r w:rsidR="002D0566">
          <w:rPr>
            <w:noProof/>
            <w:webHidden/>
          </w:rPr>
        </w:r>
        <w:r w:rsidR="002D0566">
          <w:rPr>
            <w:noProof/>
            <w:webHidden/>
          </w:rPr>
          <w:fldChar w:fldCharType="separate"/>
        </w:r>
        <w:r w:rsidR="00D57E47">
          <w:rPr>
            <w:noProof/>
            <w:webHidden/>
          </w:rPr>
          <w:t>41</w:t>
        </w:r>
        <w:r w:rsidR="002D0566">
          <w:rPr>
            <w:noProof/>
            <w:webHidden/>
          </w:rPr>
          <w:fldChar w:fldCharType="end"/>
        </w:r>
      </w:hyperlink>
    </w:p>
    <w:p w14:paraId="5A31D36A" w14:textId="77777777" w:rsidR="00F34E94" w:rsidRDefault="000144AF">
      <w:pPr>
        <w:pStyle w:val="TableofFigures"/>
        <w:rPr>
          <w:rFonts w:ascii="Calibri" w:hAnsi="Calibri"/>
          <w:noProof/>
          <w:sz w:val="22"/>
          <w:szCs w:val="22"/>
        </w:rPr>
      </w:pPr>
      <w:hyperlink w:anchor="_Toc395021820" w:history="1">
        <w:r w:rsidR="00F34E94" w:rsidRPr="00500C5C">
          <w:rPr>
            <w:rStyle w:val="Hyperlink"/>
            <w:noProof/>
          </w:rPr>
          <w:t>Table 5.1-1:  Screen Generated Error/Warning Dialog Boxes</w:t>
        </w:r>
        <w:r w:rsidR="00F34E94">
          <w:rPr>
            <w:noProof/>
            <w:webHidden/>
          </w:rPr>
          <w:tab/>
        </w:r>
        <w:r w:rsidR="002D0566">
          <w:rPr>
            <w:noProof/>
            <w:webHidden/>
          </w:rPr>
          <w:fldChar w:fldCharType="begin"/>
        </w:r>
        <w:r w:rsidR="00F34E94">
          <w:rPr>
            <w:noProof/>
            <w:webHidden/>
          </w:rPr>
          <w:instrText xml:space="preserve"> PAGEREF _Toc395021820 \h </w:instrText>
        </w:r>
        <w:r w:rsidR="002D0566">
          <w:rPr>
            <w:noProof/>
            <w:webHidden/>
          </w:rPr>
        </w:r>
        <w:r w:rsidR="002D0566">
          <w:rPr>
            <w:noProof/>
            <w:webHidden/>
          </w:rPr>
          <w:fldChar w:fldCharType="separate"/>
        </w:r>
        <w:r w:rsidR="00D57E47">
          <w:rPr>
            <w:noProof/>
            <w:webHidden/>
          </w:rPr>
          <w:t>42</w:t>
        </w:r>
        <w:r w:rsidR="002D0566">
          <w:rPr>
            <w:noProof/>
            <w:webHidden/>
          </w:rPr>
          <w:fldChar w:fldCharType="end"/>
        </w:r>
      </w:hyperlink>
    </w:p>
    <w:p w14:paraId="4488819E" w14:textId="77777777" w:rsidR="00590445" w:rsidRDefault="002D0566" w:rsidP="00A70C13">
      <w:r>
        <w:fldChar w:fldCharType="end"/>
      </w:r>
    </w:p>
    <w:p w14:paraId="43E16AC2" w14:textId="77777777" w:rsidR="00A70C13" w:rsidRDefault="0043697E" w:rsidP="00A70C13">
      <w:r w:rsidRPr="00590445">
        <w:br w:type="page"/>
      </w:r>
      <w:bookmarkStart w:id="91" w:name="_Toc122253072"/>
      <w:bookmarkStart w:id="92" w:name="_Toc141173740"/>
      <w:bookmarkStart w:id="93" w:name="_Toc141174793"/>
      <w:bookmarkStart w:id="94" w:name="_Toc144775203"/>
      <w:bookmarkStart w:id="95" w:name="_Toc144782129"/>
      <w:bookmarkStart w:id="96" w:name="_Toc144797340"/>
      <w:bookmarkStart w:id="97" w:name="_Toc146697775"/>
      <w:bookmarkStart w:id="98" w:name="_Toc146698383"/>
      <w:bookmarkStart w:id="99" w:name="_Toc146962063"/>
      <w:bookmarkStart w:id="100" w:name="_Toc147036499"/>
      <w:bookmarkStart w:id="101" w:name="_Toc147038830"/>
      <w:bookmarkStart w:id="102" w:name="_Toc147042816"/>
      <w:bookmarkStart w:id="103" w:name="_Toc151966331"/>
      <w:bookmarkStart w:id="104" w:name="_Toc158093909"/>
      <w:bookmarkStart w:id="105" w:name="_Toc158450696"/>
      <w:bookmarkStart w:id="106" w:name="_Toc158535411"/>
      <w:bookmarkStart w:id="107" w:name="_Toc158536495"/>
      <w:bookmarkStart w:id="108" w:name="_Toc172957474"/>
      <w:bookmarkStart w:id="109" w:name="_Toc173226805"/>
      <w:bookmarkStart w:id="110" w:name="_Toc182023375"/>
      <w:bookmarkStart w:id="111" w:name="_Toc182038502"/>
      <w:bookmarkStart w:id="112" w:name="_Toc187120219"/>
      <w:bookmarkStart w:id="113" w:name="_Toc220914130"/>
      <w:bookmarkStart w:id="114" w:name="_Toc226180276"/>
      <w:bookmarkStart w:id="115" w:name="_Toc234045673"/>
      <w:bookmarkStart w:id="116" w:name="_Toc234825459"/>
      <w:bookmarkStart w:id="117" w:name="_Toc234908451"/>
      <w:bookmarkStart w:id="118" w:name="_Toc234911326"/>
    </w:p>
    <w:p w14:paraId="39C95E95" w14:textId="77777777" w:rsidR="00C524F2" w:rsidRPr="00C10540" w:rsidRDefault="0043697E" w:rsidP="000E2F79">
      <w:pPr>
        <w:pStyle w:val="TitleCentered"/>
        <w:outlineLvl w:val="0"/>
      </w:pPr>
      <w:bookmarkStart w:id="119" w:name="_Toc255979073"/>
      <w:r w:rsidRPr="00C10540">
        <w:t>Abstract</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7D3E4641" w14:textId="77777777" w:rsidR="0061557C" w:rsidRDefault="002C2546" w:rsidP="006118E2">
      <w:r>
        <w:t xml:space="preserve">The Cabin Services System (CSS) for the 787 and 747 airplanes uses two types of databases to define its functionality and its configuration:  the Health Management Database (HDB) and the Configuration Database (CDB).  </w:t>
      </w:r>
      <w:r w:rsidR="00B2304D">
        <w:t xml:space="preserve">The </w:t>
      </w:r>
      <w:r w:rsidR="00EC2D01">
        <w:t>Airline Configuration Database Generator (</w:t>
      </w:r>
      <w:r w:rsidR="00B2304D">
        <w:t xml:space="preserve">ACDG </w:t>
      </w:r>
      <w:r w:rsidR="00EC2D01">
        <w:t xml:space="preserve">) </w:t>
      </w:r>
      <w:r w:rsidR="00B2304D">
        <w:t xml:space="preserve">Tool </w:t>
      </w:r>
      <w:r>
        <w:t>builds CDBs and is inten</w:t>
      </w:r>
      <w:r w:rsidR="00C46584">
        <w:t>ded for use by both Boeing and the</w:t>
      </w:r>
      <w:r>
        <w:t xml:space="preserve"> airlines.  The ACDG Tool </w:t>
      </w:r>
      <w:r w:rsidR="00B2304D">
        <w:t xml:space="preserve">comprises the ACDG Host and the ACDG Plug-In.  </w:t>
      </w:r>
      <w:r w:rsidR="00EC2D01">
        <w:t xml:space="preserve">The </w:t>
      </w:r>
      <w:r w:rsidR="00B2304D">
        <w:t xml:space="preserve">ACDG Host is the application which allows the ACDG Plug-In to be used.  </w:t>
      </w:r>
      <w:r w:rsidR="0061557C">
        <w:t xml:space="preserve">This document defines the requirements for the </w:t>
      </w:r>
      <w:r w:rsidR="0044716E">
        <w:t xml:space="preserve">ACDG </w:t>
      </w:r>
      <w:r w:rsidR="00105CA9">
        <w:t>Host</w:t>
      </w:r>
      <w:r w:rsidR="0061557C">
        <w:t>.</w:t>
      </w:r>
    </w:p>
    <w:p w14:paraId="591A1A6E" w14:textId="77777777" w:rsidR="0061557C" w:rsidRDefault="0061557C" w:rsidP="006118E2"/>
    <w:p w14:paraId="5974E0AD" w14:textId="77777777" w:rsidR="00A03A72" w:rsidRDefault="00A03A72" w:rsidP="006118E2"/>
    <w:p w14:paraId="73DC2A35" w14:textId="77777777" w:rsidR="00A03A72" w:rsidRDefault="00A03A72" w:rsidP="006118E2">
      <w:pPr>
        <w:sectPr w:rsidR="00A03A72" w:rsidSect="00497755">
          <w:footerReference w:type="even" r:id="rId8"/>
          <w:footerReference w:type="default" r:id="rId9"/>
          <w:footerReference w:type="first" r:id="rId10"/>
          <w:pgSz w:w="12240" w:h="15840" w:code="1"/>
          <w:pgMar w:top="1440" w:right="1728" w:bottom="1728" w:left="1728" w:header="360" w:footer="360" w:gutter="0"/>
          <w:pgNumType w:start="1"/>
          <w:cols w:space="720"/>
          <w:titlePg/>
        </w:sectPr>
      </w:pPr>
    </w:p>
    <w:p w14:paraId="604C1988" w14:textId="77777777" w:rsidR="005F7DF1" w:rsidRPr="00C10540" w:rsidRDefault="00852B77" w:rsidP="005F7DF1">
      <w:pPr>
        <w:pStyle w:val="Heading1"/>
      </w:pPr>
      <w:bookmarkStart w:id="120" w:name="_Toc105438305"/>
      <w:bookmarkStart w:id="121" w:name="_Toc108231413"/>
      <w:bookmarkStart w:id="122" w:name="_Toc108262196"/>
      <w:bookmarkStart w:id="123" w:name="_Toc108262222"/>
      <w:bookmarkStart w:id="124" w:name="_Toc108335810"/>
      <w:bookmarkStart w:id="125" w:name="_Toc108413235"/>
      <w:bookmarkStart w:id="126" w:name="_Toc109578776"/>
      <w:bookmarkStart w:id="127" w:name="_Toc111004994"/>
      <w:bookmarkStart w:id="128" w:name="_Toc118515365"/>
      <w:bookmarkStart w:id="129" w:name="_Toc120344788"/>
      <w:bookmarkStart w:id="130" w:name="_Ref121629987"/>
      <w:bookmarkStart w:id="131" w:name="_Toc122253073"/>
      <w:bookmarkStart w:id="132" w:name="_Toc140582158"/>
      <w:bookmarkStart w:id="133" w:name="_Toc141173661"/>
      <w:bookmarkStart w:id="134" w:name="_Toc395703313"/>
      <w:r>
        <w:t>1.0</w:t>
      </w:r>
      <w:r>
        <w:tab/>
      </w:r>
      <w:r w:rsidR="005F7DF1" w:rsidRPr="00C10540">
        <w:t>I</w:t>
      </w:r>
      <w:bookmarkEnd w:id="120"/>
      <w:bookmarkEnd w:id="121"/>
      <w:bookmarkEnd w:id="122"/>
      <w:bookmarkEnd w:id="123"/>
      <w:bookmarkEnd w:id="124"/>
      <w:bookmarkEnd w:id="125"/>
      <w:bookmarkEnd w:id="126"/>
      <w:bookmarkEnd w:id="127"/>
      <w:bookmarkEnd w:id="128"/>
      <w:r w:rsidR="00F43145" w:rsidRPr="00C10540">
        <w:t>ntroduction</w:t>
      </w:r>
      <w:bookmarkEnd w:id="129"/>
      <w:bookmarkEnd w:id="130"/>
      <w:bookmarkEnd w:id="131"/>
      <w:bookmarkEnd w:id="132"/>
      <w:bookmarkEnd w:id="133"/>
      <w:bookmarkEnd w:id="134"/>
    </w:p>
    <w:p w14:paraId="627C4DFF" w14:textId="77777777" w:rsidR="00D4631A" w:rsidRDefault="0061557C" w:rsidP="00D4631A">
      <w:r>
        <w:t>The</w:t>
      </w:r>
      <w:r w:rsidR="00EC2D01">
        <w:t xml:space="preserve"> Cabin Services System (CSS) for the 787 and 747 airplanes</w:t>
      </w:r>
      <w:r w:rsidR="00870B30">
        <w:t xml:space="preserve"> </w:t>
      </w:r>
      <w:r w:rsidR="00EC2D01">
        <w:t>uses two types of databases to define its fu</w:t>
      </w:r>
      <w:r w:rsidR="002C2546">
        <w:t xml:space="preserve">nctionality and its configuration:  </w:t>
      </w:r>
      <w:r w:rsidR="00CC071B">
        <w:t>T</w:t>
      </w:r>
      <w:r>
        <w:t>he Health Management Database (HDB) and the Configuration Database (CDB).</w:t>
      </w:r>
      <w:r w:rsidR="00694B1F">
        <w:t xml:space="preserve">  </w:t>
      </w:r>
      <w:r w:rsidR="00D4631A">
        <w:t xml:space="preserve">The </w:t>
      </w:r>
      <w:r w:rsidR="001F7CBC">
        <w:t>HDB</w:t>
      </w:r>
      <w:r w:rsidR="00D4631A">
        <w:t xml:space="preserve"> </w:t>
      </w:r>
      <w:r w:rsidR="005776BF">
        <w:t xml:space="preserve">identifies </w:t>
      </w:r>
      <w:r w:rsidR="00D4631A">
        <w:t>the available screens for the CAPs</w:t>
      </w:r>
      <w:r w:rsidR="005776BF">
        <w:t>,</w:t>
      </w:r>
      <w:r w:rsidR="00D4631A">
        <w:t xml:space="preserve"> </w:t>
      </w:r>
      <w:r w:rsidR="005776BF">
        <w:t xml:space="preserve">defines </w:t>
      </w:r>
      <w:r w:rsidR="00D4631A">
        <w:t>cabin functionality</w:t>
      </w:r>
      <w:r w:rsidR="005776BF">
        <w:t>, and</w:t>
      </w:r>
      <w:r w:rsidR="00D4631A">
        <w:t xml:space="preserve"> provides health management information for the LRUs and peripherals.  The </w:t>
      </w:r>
      <w:r w:rsidR="005776BF">
        <w:t>CDB</w:t>
      </w:r>
      <w:r w:rsidR="00D4631A">
        <w:t xml:space="preserve"> is used to build a custom database to match the </w:t>
      </w:r>
      <w:r w:rsidR="007C7F0B">
        <w:t>airline-</w:t>
      </w:r>
      <w:r w:rsidR="00D4631A">
        <w:t>unique interior configuration using the functions defined by the HDB</w:t>
      </w:r>
      <w:r w:rsidR="005776BF">
        <w:t xml:space="preserve"> and the Operational Program Software (OPS) installed in the CSS.</w:t>
      </w:r>
    </w:p>
    <w:p w14:paraId="55C91670" w14:textId="77777777" w:rsidR="0090200F" w:rsidRDefault="0090200F" w:rsidP="0090200F">
      <w:pPr>
        <w:autoSpaceDE w:val="0"/>
        <w:autoSpaceDN w:val="0"/>
        <w:adjustRightInd w:val="0"/>
      </w:pPr>
      <w:r w:rsidRPr="005234C2">
        <w:t>The</w:t>
      </w:r>
      <w:r>
        <w:t xml:space="preserve">re are two tools available for building the two </w:t>
      </w:r>
      <w:r w:rsidR="007C7F0B">
        <w:t xml:space="preserve">types of </w:t>
      </w:r>
      <w:r>
        <w:t>databases.  The first tool is the Configuration Database Generator (CDG)</w:t>
      </w:r>
      <w:r w:rsidR="00DF14EE">
        <w:t xml:space="preserve"> Core Tool</w:t>
      </w:r>
      <w:r>
        <w:t>.  Provided by Panasonic,</w:t>
      </w:r>
      <w:r w:rsidRPr="005234C2">
        <w:t xml:space="preserve"> </w:t>
      </w:r>
      <w:r>
        <w:t xml:space="preserve">the CDG </w:t>
      </w:r>
      <w:r w:rsidR="00DF14EE">
        <w:t xml:space="preserve">Core Tool </w:t>
      </w:r>
      <w:r>
        <w:t>gives the user the ability to build both HDB</w:t>
      </w:r>
      <w:r w:rsidR="00E64D1D">
        <w:t xml:space="preserve"> L</w:t>
      </w:r>
      <w:r w:rsidR="00C95761">
        <w:t>oadable Software Airplane Parts (L</w:t>
      </w:r>
      <w:r w:rsidR="00E64D1D">
        <w:t>SAP</w:t>
      </w:r>
      <w:r>
        <w:t>s</w:t>
      </w:r>
      <w:r w:rsidR="00C95761">
        <w:t>)</w:t>
      </w:r>
      <w:r>
        <w:t xml:space="preserve"> and CDB</w:t>
      </w:r>
      <w:r w:rsidR="00E64D1D">
        <w:t xml:space="preserve"> LSAP</w:t>
      </w:r>
      <w:r>
        <w:t xml:space="preserve">s.  The CDG </w:t>
      </w:r>
      <w:r w:rsidR="00DF14EE">
        <w:t xml:space="preserve">Core Tool </w:t>
      </w:r>
      <w:r>
        <w:t xml:space="preserve">is intended for </w:t>
      </w:r>
      <w:r w:rsidR="001A3E87">
        <w:t xml:space="preserve">the sole use of </w:t>
      </w:r>
      <w:r>
        <w:t xml:space="preserve">Pansonic and Boeing.  </w:t>
      </w:r>
      <w:r w:rsidR="00542221">
        <w:t xml:space="preserve">Although Boeing has access to the CDG, only Panasonic can modify the tool itself.  </w:t>
      </w:r>
      <w:r>
        <w:t xml:space="preserve">The second tool is the </w:t>
      </w:r>
      <w:r w:rsidRPr="005234C2">
        <w:t>A</w:t>
      </w:r>
      <w:r>
        <w:t xml:space="preserve">irline </w:t>
      </w:r>
      <w:r w:rsidR="00BD68E3">
        <w:t>Configuration Database Generator</w:t>
      </w:r>
      <w:r w:rsidRPr="005234C2">
        <w:t xml:space="preserve"> </w:t>
      </w:r>
      <w:r>
        <w:t>(ACDG)</w:t>
      </w:r>
      <w:r w:rsidR="00C6254B">
        <w:t xml:space="preserve"> Tool</w:t>
      </w:r>
      <w:r>
        <w:t>, which is provided by Boeing and wh</w:t>
      </w:r>
      <w:r w:rsidR="001A3E87">
        <w:t xml:space="preserve">ich allows the user to </w:t>
      </w:r>
      <w:r w:rsidR="007C7F0B">
        <w:t xml:space="preserve">only </w:t>
      </w:r>
      <w:r>
        <w:t>build CDB</w:t>
      </w:r>
      <w:r w:rsidR="00210952">
        <w:t xml:space="preserve"> LSAP</w:t>
      </w:r>
      <w:r>
        <w:t xml:space="preserve">s.  </w:t>
      </w:r>
      <w:r w:rsidR="005776BF">
        <w:t>The ACDG</w:t>
      </w:r>
      <w:r w:rsidR="00C6254B">
        <w:t xml:space="preserve"> Tool</w:t>
      </w:r>
      <w:r w:rsidR="005776BF">
        <w:t xml:space="preserve"> is intended for use by both Boeing and the Airlines.</w:t>
      </w:r>
    </w:p>
    <w:p w14:paraId="1E6EA89F" w14:textId="77777777" w:rsidR="00312565" w:rsidRPr="00C10540" w:rsidRDefault="00312565" w:rsidP="00312565">
      <w:pPr>
        <w:pStyle w:val="Heading2"/>
      </w:pPr>
      <w:bookmarkStart w:id="135" w:name="_Toc395703314"/>
      <w:r>
        <w:t>1.1</w:t>
      </w:r>
      <w:r>
        <w:tab/>
      </w:r>
      <w:r w:rsidRPr="00C10540">
        <w:t>Purpose</w:t>
      </w:r>
      <w:bookmarkEnd w:id="135"/>
      <w:r>
        <w:rPr>
          <w:rFonts w:hint="eastAsia"/>
          <w:lang w:eastAsia="ja-JP"/>
        </w:rPr>
        <w:t xml:space="preserve"> </w:t>
      </w:r>
    </w:p>
    <w:p w14:paraId="16479EC0" w14:textId="77777777" w:rsidR="000B59CF" w:rsidRDefault="001C2D97" w:rsidP="000B59CF">
      <w:r>
        <w:t xml:space="preserve">The ACDG </w:t>
      </w:r>
      <w:r w:rsidR="00DF14EE">
        <w:t>T</w:t>
      </w:r>
      <w:r>
        <w:t xml:space="preserve">ool </w:t>
      </w:r>
      <w:r w:rsidR="00DF14EE">
        <w:t xml:space="preserve">comprises </w:t>
      </w:r>
      <w:r>
        <w:t xml:space="preserve">the </w:t>
      </w:r>
      <w:r w:rsidR="00D25EAC">
        <w:t xml:space="preserve">ACDG </w:t>
      </w:r>
      <w:r w:rsidR="00105CA9">
        <w:t>Host</w:t>
      </w:r>
      <w:r>
        <w:t xml:space="preserve"> and </w:t>
      </w:r>
      <w:r w:rsidR="00DF14EE">
        <w:t xml:space="preserve">the ACDG Plug-In.  </w:t>
      </w:r>
      <w:r w:rsidR="00EC2D01">
        <w:t xml:space="preserve">The </w:t>
      </w:r>
      <w:r w:rsidR="00D25EAC">
        <w:t xml:space="preserve">ACDG </w:t>
      </w:r>
      <w:r w:rsidR="00105CA9">
        <w:t>Host</w:t>
      </w:r>
      <w:r>
        <w:t xml:space="preserve"> is the application which allows</w:t>
      </w:r>
      <w:r w:rsidR="00FE7FF9">
        <w:t xml:space="preserve"> the ACDG</w:t>
      </w:r>
      <w:r>
        <w:t xml:space="preserve"> Plug-In to be </w:t>
      </w:r>
      <w:r w:rsidR="00FE7FF9">
        <w:t>used</w:t>
      </w:r>
      <w:r>
        <w:t xml:space="preserve">.  </w:t>
      </w:r>
      <w:r w:rsidR="00FE7FF9">
        <w:t>The</w:t>
      </w:r>
      <w:r w:rsidR="00B2304D">
        <w:t xml:space="preserve"> ACDG Plug-In performs </w:t>
      </w:r>
      <w:r w:rsidR="00FE7FF9">
        <w:t xml:space="preserve">the following functions:  </w:t>
      </w:r>
      <w:r w:rsidR="00DB6AAD" w:rsidRPr="00E97FF8">
        <w:t>Editor, Consistency Checker, Converter, Report Generator, Importer/Exporter</w:t>
      </w:r>
      <w:r w:rsidR="006065A9">
        <w:t>, and Updater</w:t>
      </w:r>
      <w:r w:rsidR="00DB6AAD" w:rsidRPr="00E97FF8">
        <w:t xml:space="preserve">.  </w:t>
      </w:r>
      <w:r w:rsidR="007C7F0B">
        <w:t xml:space="preserve">Included with the </w:t>
      </w:r>
      <w:smartTag w:uri="urn:schemas-microsoft-com:office:smarttags" w:element="Street">
        <w:smartTag w:uri="urn:schemas-microsoft-com:office:smarttags" w:element="address">
          <w:r w:rsidR="007C7F0B">
            <w:t>ACDG Pl</w:t>
          </w:r>
        </w:smartTag>
      </w:smartTag>
      <w:r w:rsidR="00B2304D">
        <w:t>ug-In is supporting data</w:t>
      </w:r>
      <w:r w:rsidR="007C7F0B">
        <w:t>, such as default data and library data.</w:t>
      </w:r>
      <w:r w:rsidR="000B59CF">
        <w:t xml:space="preserve">  The various documents which support the ACDG Tool are shown in Figure 1.1-1.</w:t>
      </w:r>
    </w:p>
    <w:p w14:paraId="54A1EE10" w14:textId="77777777" w:rsidR="00490C28" w:rsidRDefault="00C95761" w:rsidP="00DB6AAD">
      <w:pPr>
        <w:autoSpaceDE w:val="0"/>
        <w:autoSpaceDN w:val="0"/>
        <w:adjustRightInd w:val="0"/>
      </w:pPr>
      <w:r>
        <w:rPr>
          <w:szCs w:val="24"/>
        </w:rPr>
        <w:t>The System Data Tables (SDTs) are</w:t>
      </w:r>
      <w:r w:rsidR="00490C28">
        <w:rPr>
          <w:szCs w:val="24"/>
        </w:rPr>
        <w:t xml:space="preserve"> in the SDT ICD, D620Z012-20</w:t>
      </w:r>
      <w:r>
        <w:rPr>
          <w:szCs w:val="24"/>
        </w:rPr>
        <w:t>.  The SDT ICD</w:t>
      </w:r>
      <w:r w:rsidR="00490C28">
        <w:rPr>
          <w:szCs w:val="24"/>
        </w:rPr>
        <w:t xml:space="preserve"> define</w:t>
      </w:r>
      <w:r>
        <w:rPr>
          <w:szCs w:val="24"/>
        </w:rPr>
        <w:t>s the system</w:t>
      </w:r>
      <w:r w:rsidR="00490C28">
        <w:rPr>
          <w:szCs w:val="24"/>
        </w:rPr>
        <w:t xml:space="preserve"> data </w:t>
      </w:r>
      <w:r w:rsidR="00FD1B69">
        <w:rPr>
          <w:szCs w:val="24"/>
        </w:rPr>
        <w:t xml:space="preserve">tables and data </w:t>
      </w:r>
      <w:r w:rsidR="00490C28">
        <w:rPr>
          <w:szCs w:val="24"/>
        </w:rPr>
        <w:t xml:space="preserve">ranges </w:t>
      </w:r>
      <w:r w:rsidR="00FD1B69">
        <w:rPr>
          <w:szCs w:val="24"/>
        </w:rPr>
        <w:t xml:space="preserve">as well as the schema used for importing and exporting data to and from the </w:t>
      </w:r>
      <w:r w:rsidR="00490C28">
        <w:rPr>
          <w:szCs w:val="24"/>
        </w:rPr>
        <w:t xml:space="preserve">ACDG Tool.  </w:t>
      </w:r>
    </w:p>
    <w:p w14:paraId="6336AC22" w14:textId="77777777" w:rsidR="00A53941" w:rsidRDefault="00A53941" w:rsidP="00CD6831">
      <w:r>
        <w:t xml:space="preserve">This document describes the requirements for the ACDG </w:t>
      </w:r>
      <w:r w:rsidR="00105CA9">
        <w:t>Host</w:t>
      </w:r>
      <w:r>
        <w:t xml:space="preserve">.  </w:t>
      </w:r>
      <w:r w:rsidR="000B59CF">
        <w:t>In general, t</w:t>
      </w:r>
      <w:r>
        <w:t xml:space="preserve">he requirements for the ACDG </w:t>
      </w:r>
      <w:r w:rsidR="00105CA9">
        <w:t>Host</w:t>
      </w:r>
      <w:r>
        <w:t xml:space="preserve"> apply to both the 747 and the 787 models.</w:t>
      </w:r>
      <w:r w:rsidR="00210952">
        <w:t xml:space="preserve">  </w:t>
      </w:r>
      <w:r w:rsidR="000B59CF">
        <w:t>Note, however, that until the 787 CSS has im</w:t>
      </w:r>
      <w:r w:rsidR="00210952">
        <w:t>plemented the ACDG Host</w:t>
      </w:r>
      <w:r w:rsidR="000B59CF">
        <w:t xml:space="preserve">, this document is primarily for the 747 CSS.  The applicability of the requirements to the 787 will be reviewed and updated in future releases of this document.  </w:t>
      </w:r>
    </w:p>
    <w:p w14:paraId="437689C4" w14:textId="77777777" w:rsidR="009970B9" w:rsidRDefault="009970B9" w:rsidP="00CD6831"/>
    <w:p w14:paraId="358FEFE2" w14:textId="77777777" w:rsidR="009970B9" w:rsidRDefault="00210952" w:rsidP="009970B9">
      <w:pPr>
        <w:pStyle w:val="Para"/>
        <w:spacing w:before="60" w:after="60"/>
      </w:pPr>
      <w:r>
        <w:object w:dxaOrig="14965" w:dyaOrig="11138" w14:anchorId="4A8606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2pt;height:364.8pt" o:ole="">
            <v:imagedata r:id="rId11" o:title=""/>
          </v:shape>
          <o:OLEObject Type="Embed" ProgID="Visio.Drawing.11" ShapeID="_x0000_i1025" DrawAspect="Content" ObjectID="_1610736228" r:id="rId12"/>
        </w:object>
      </w:r>
    </w:p>
    <w:p w14:paraId="6DF2761C" w14:textId="77777777" w:rsidR="009970B9" w:rsidRDefault="009970B9" w:rsidP="009970B9">
      <w:pPr>
        <w:pStyle w:val="Figure"/>
      </w:pPr>
      <w:bookmarkStart w:id="136" w:name="_Toc395021793"/>
      <w:r>
        <w:t>Figure 1.1-1:  Documents in Support of the ACDG Tool</w:t>
      </w:r>
      <w:bookmarkEnd w:id="136"/>
    </w:p>
    <w:p w14:paraId="09A9F52E" w14:textId="77777777" w:rsidR="009970B9" w:rsidRDefault="009970B9" w:rsidP="009970B9">
      <w:pPr>
        <w:spacing w:before="0" w:after="0"/>
      </w:pPr>
    </w:p>
    <w:p w14:paraId="582F937E" w14:textId="77777777" w:rsidR="009970B9" w:rsidRDefault="009970B9" w:rsidP="009970B9">
      <w:pPr>
        <w:spacing w:before="0" w:after="0"/>
      </w:pPr>
    </w:p>
    <w:p w14:paraId="343A21F0" w14:textId="77777777" w:rsidR="0061557C" w:rsidRDefault="0061557C" w:rsidP="00CD6831">
      <w:pPr>
        <w:spacing w:after="60"/>
      </w:pPr>
      <w:r>
        <w:t>The following terminology def</w:t>
      </w:r>
      <w:r w:rsidRPr="00DD1631">
        <w:rPr>
          <w:rStyle w:val="ParaChar"/>
        </w:rPr>
        <w:t>i</w:t>
      </w:r>
      <w:r>
        <w:t>nes the applicability of each provision in this document:</w:t>
      </w:r>
    </w:p>
    <w:p w14:paraId="3534D3DF" w14:textId="77777777" w:rsidR="0061557C" w:rsidRPr="00DD1631" w:rsidRDefault="0061557C" w:rsidP="00CD6831">
      <w:pPr>
        <w:pStyle w:val="Para"/>
        <w:spacing w:before="60" w:after="60"/>
      </w:pPr>
      <w:r>
        <w:t>a.</w:t>
      </w:r>
      <w:r>
        <w:tab/>
        <w:t xml:space="preserve">'shall' is </w:t>
      </w:r>
      <w:r w:rsidRPr="003033BD">
        <w:t xml:space="preserve">used to express a requirement that is binding on </w:t>
      </w:r>
      <w:r w:rsidRPr="00DD1631">
        <w:t xml:space="preserve">the supplier. </w:t>
      </w:r>
    </w:p>
    <w:p w14:paraId="46B0EA21" w14:textId="77777777" w:rsidR="0061557C" w:rsidRPr="00DD1631" w:rsidRDefault="0061557C" w:rsidP="00CD6831">
      <w:pPr>
        <w:pStyle w:val="Para"/>
        <w:spacing w:before="60" w:after="60"/>
      </w:pPr>
      <w:r w:rsidRPr="00DD1631">
        <w:t>b.</w:t>
      </w:r>
      <w:r w:rsidRPr="00DD1631">
        <w:tab/>
        <w:t xml:space="preserve">'will' is used to express a declaration of intent. </w:t>
      </w:r>
    </w:p>
    <w:p w14:paraId="0C12BED8" w14:textId="77777777" w:rsidR="0061557C" w:rsidRDefault="0061557C" w:rsidP="00CD6831">
      <w:pPr>
        <w:pStyle w:val="Para"/>
        <w:spacing w:before="60" w:after="60"/>
      </w:pPr>
      <w:r w:rsidRPr="00DD1631">
        <w:t>c.</w:t>
      </w:r>
      <w:r w:rsidRPr="00DD1631">
        <w:tab/>
        <w:t>'should' and 'may' are used to express recommended or allowed</w:t>
      </w:r>
      <w:r>
        <w:t xml:space="preserve"> actions.</w:t>
      </w:r>
      <w:r w:rsidRPr="00C31A04">
        <w:t xml:space="preserve"> </w:t>
      </w:r>
    </w:p>
    <w:p w14:paraId="4630298D" w14:textId="77777777" w:rsidR="00EF6B58" w:rsidRDefault="00EF6B58" w:rsidP="00CD6831">
      <w:pPr>
        <w:pStyle w:val="Para"/>
        <w:spacing w:before="60" w:after="60"/>
      </w:pPr>
    </w:p>
    <w:p w14:paraId="40B6F232" w14:textId="77777777" w:rsidR="005F7DF1" w:rsidRPr="00C10540" w:rsidRDefault="00852B77" w:rsidP="00CF79BF">
      <w:pPr>
        <w:pStyle w:val="Heading1"/>
        <w:tabs>
          <w:tab w:val="left" w:pos="6919"/>
        </w:tabs>
      </w:pPr>
      <w:bookmarkStart w:id="137" w:name="_Toc118515371"/>
      <w:bookmarkStart w:id="138" w:name="_Toc120344794"/>
      <w:bookmarkStart w:id="139" w:name="_Toc122253079"/>
      <w:bookmarkStart w:id="140" w:name="_Toc140582164"/>
      <w:bookmarkStart w:id="141" w:name="_Toc141173667"/>
      <w:bookmarkStart w:id="142" w:name="_Toc395703315"/>
      <w:r>
        <w:t>2.0</w:t>
      </w:r>
      <w:bookmarkEnd w:id="137"/>
      <w:bookmarkEnd w:id="138"/>
      <w:bookmarkEnd w:id="139"/>
      <w:bookmarkEnd w:id="140"/>
      <w:bookmarkEnd w:id="141"/>
      <w:r w:rsidR="007E011E">
        <w:tab/>
      </w:r>
      <w:r w:rsidR="00CF79BF">
        <w:t>General Information</w:t>
      </w:r>
      <w:bookmarkEnd w:id="142"/>
    </w:p>
    <w:p w14:paraId="45763830" w14:textId="77777777" w:rsidR="005F7DF1" w:rsidRPr="00C10540" w:rsidRDefault="00852B77" w:rsidP="003A02B4">
      <w:pPr>
        <w:pStyle w:val="Heading2"/>
      </w:pPr>
      <w:bookmarkStart w:id="143" w:name="_Toc118515372"/>
      <w:bookmarkStart w:id="144" w:name="_Toc120344795"/>
      <w:bookmarkStart w:id="145" w:name="_Toc122253080"/>
      <w:bookmarkStart w:id="146" w:name="_Toc140582165"/>
      <w:bookmarkStart w:id="147" w:name="_Toc141173668"/>
      <w:bookmarkStart w:id="148" w:name="_Toc220914138"/>
      <w:bookmarkStart w:id="149" w:name="_Toc395703316"/>
      <w:r>
        <w:t>2.1</w:t>
      </w:r>
      <w:r>
        <w:tab/>
      </w:r>
      <w:bookmarkEnd w:id="143"/>
      <w:bookmarkEnd w:id="144"/>
      <w:bookmarkEnd w:id="145"/>
      <w:bookmarkEnd w:id="146"/>
      <w:bookmarkEnd w:id="147"/>
      <w:bookmarkEnd w:id="148"/>
      <w:r w:rsidR="005A3331">
        <w:t>CDG</w:t>
      </w:r>
      <w:r w:rsidR="00312565">
        <w:t xml:space="preserve"> </w:t>
      </w:r>
      <w:r w:rsidR="00CD6831">
        <w:t xml:space="preserve">Core Tool </w:t>
      </w:r>
      <w:r w:rsidR="00312565">
        <w:t>versus ACDG</w:t>
      </w:r>
      <w:r w:rsidR="005A3331">
        <w:t xml:space="preserve"> </w:t>
      </w:r>
      <w:r w:rsidR="00CD6831">
        <w:t xml:space="preserve">Tool </w:t>
      </w:r>
      <w:r w:rsidR="00DB7324">
        <w:t>Description</w:t>
      </w:r>
      <w:bookmarkEnd w:id="149"/>
    </w:p>
    <w:p w14:paraId="635662FA" w14:textId="77777777" w:rsidR="00DB7324" w:rsidRDefault="008A51AB" w:rsidP="00B516E6">
      <w:r>
        <w:t>The elements</w:t>
      </w:r>
      <w:r w:rsidR="00DB7324">
        <w:t xml:space="preserve"> of t</w:t>
      </w:r>
      <w:r w:rsidR="00634A17">
        <w:t xml:space="preserve">he </w:t>
      </w:r>
      <w:r w:rsidR="00E21522">
        <w:t>CDG</w:t>
      </w:r>
      <w:r w:rsidR="00DB7324">
        <w:t xml:space="preserve"> Core Tool</w:t>
      </w:r>
      <w:r w:rsidR="00584A3A">
        <w:t xml:space="preserve">, </w:t>
      </w:r>
      <w:r w:rsidR="00DB7324">
        <w:t xml:space="preserve">which is </w:t>
      </w:r>
      <w:r w:rsidR="00F80F8D">
        <w:t xml:space="preserve">a ground support engineering software tool </w:t>
      </w:r>
      <w:r w:rsidR="00CC41AB">
        <w:t>built</w:t>
      </w:r>
      <w:r w:rsidR="00584A3A">
        <w:t xml:space="preserve"> by Panasonic,</w:t>
      </w:r>
      <w:r>
        <w:t xml:space="preserve"> are</w:t>
      </w:r>
      <w:r w:rsidR="00E21522">
        <w:t xml:space="preserve"> </w:t>
      </w:r>
      <w:r w:rsidR="00DB7324">
        <w:t xml:space="preserve">shown in Figure 2.1-1.  This tool </w:t>
      </w:r>
      <w:r w:rsidR="00FD1B69">
        <w:t>contains HDB Tables and CDB Tables</w:t>
      </w:r>
      <w:r w:rsidR="00E64D1D">
        <w:t>, which are used to build HDB LSAPs and CDB LSAPs</w:t>
      </w:r>
      <w:r w:rsidR="00FD1B69">
        <w:t>.</w:t>
      </w:r>
      <w:r w:rsidR="00DB7324">
        <w:t xml:space="preserve"> </w:t>
      </w:r>
    </w:p>
    <w:p w14:paraId="041FECFC" w14:textId="77777777" w:rsidR="00DA73CA" w:rsidRDefault="00DB7324" w:rsidP="00E21522">
      <w:r>
        <w:t xml:space="preserve">Figure 2.1-2 </w:t>
      </w:r>
      <w:r w:rsidR="00FD1B69">
        <w:t xml:space="preserve">illustrates the elements of </w:t>
      </w:r>
      <w:r>
        <w:t xml:space="preserve">the ACDG Tool.  </w:t>
      </w:r>
      <w:r w:rsidR="00634A17">
        <w:t>The ACDG</w:t>
      </w:r>
      <w:r w:rsidR="00F80F8D">
        <w:t xml:space="preserve"> Tool</w:t>
      </w:r>
      <w:r w:rsidR="00584A3A">
        <w:t xml:space="preserve">, </w:t>
      </w:r>
      <w:r w:rsidR="00CC41AB">
        <w:t>built</w:t>
      </w:r>
      <w:r w:rsidR="00584A3A">
        <w:t xml:space="preserve"> by Boeing,</w:t>
      </w:r>
      <w:r w:rsidR="00634A17">
        <w:t xml:space="preserve"> is a ground support engineering software tool</w:t>
      </w:r>
      <w:r w:rsidR="009F25FA">
        <w:t xml:space="preserve"> </w:t>
      </w:r>
      <w:r w:rsidR="00634A17">
        <w:t>which will be used to build C</w:t>
      </w:r>
      <w:r w:rsidR="00312565">
        <w:t>DB</w:t>
      </w:r>
      <w:r w:rsidR="008A51AB">
        <w:t xml:space="preserve"> LSAPs</w:t>
      </w:r>
      <w:r w:rsidR="00312565">
        <w:t>.</w:t>
      </w:r>
      <w:r w:rsidR="00E21522">
        <w:t xml:space="preserve">  </w:t>
      </w:r>
      <w:r w:rsidR="00E64D1D">
        <w:t>The ACDG Tool also contains Panasonic-supplied software</w:t>
      </w:r>
      <w:r w:rsidR="00DA73CA">
        <w:t xml:space="preserve">.  The Panasonic software performs consistency checks on the CDB Tables, builds CDB LSAPs, and exports CDB CSV files.  </w:t>
      </w:r>
    </w:p>
    <w:p w14:paraId="57D3430E" w14:textId="77777777" w:rsidR="00F25788" w:rsidRDefault="00B516E6" w:rsidP="00E21522">
      <w:r>
        <w:t>There are two main table structures which make up the ACDG</w:t>
      </w:r>
      <w:r w:rsidR="00F80F8D">
        <w:t xml:space="preserve"> Tool</w:t>
      </w:r>
      <w:r w:rsidR="00CC41AB">
        <w:t xml:space="preserve">:  </w:t>
      </w:r>
    </w:p>
    <w:p w14:paraId="5EC0632D" w14:textId="77777777" w:rsidR="00F25788" w:rsidRDefault="00F25788" w:rsidP="00F25788">
      <w:pPr>
        <w:pStyle w:val="Para"/>
        <w:spacing w:after="60"/>
      </w:pPr>
      <w:r>
        <w:t>a.</w:t>
      </w:r>
      <w:r>
        <w:tab/>
      </w:r>
      <w:r w:rsidR="00B516E6">
        <w:t xml:space="preserve">Tables based on </w:t>
      </w:r>
      <w:r w:rsidR="00DA5EAB">
        <w:t xml:space="preserve">the </w:t>
      </w:r>
      <w:r w:rsidR="00CC41AB">
        <w:t>SDT</w:t>
      </w:r>
      <w:r w:rsidR="00DA5EAB">
        <w:t xml:space="preserve"> ICD (SDTs)</w:t>
      </w:r>
    </w:p>
    <w:p w14:paraId="15A98F31" w14:textId="77777777" w:rsidR="00F25788" w:rsidRDefault="00F80F8D" w:rsidP="00F25788">
      <w:pPr>
        <w:spacing w:before="60"/>
        <w:ind w:left="360"/>
      </w:pPr>
      <w:r>
        <w:t xml:space="preserve">The </w:t>
      </w:r>
      <w:r w:rsidR="00F25788">
        <w:t>SDTs</w:t>
      </w:r>
      <w:r>
        <w:t xml:space="preserve"> contain high level physical and functional configuration data.  They are used to generate the lower level</w:t>
      </w:r>
      <w:r w:rsidR="00F25788">
        <w:t xml:space="preserve"> CDB </w:t>
      </w:r>
      <w:r>
        <w:t xml:space="preserve">Tables.  </w:t>
      </w:r>
    </w:p>
    <w:p w14:paraId="24E6F61C" w14:textId="77777777" w:rsidR="00F25788" w:rsidRDefault="00F25788" w:rsidP="00F25788">
      <w:pPr>
        <w:pStyle w:val="Para"/>
        <w:spacing w:after="60"/>
      </w:pPr>
      <w:r>
        <w:t>b.</w:t>
      </w:r>
      <w:r>
        <w:tab/>
      </w:r>
      <w:r w:rsidR="00CC41AB">
        <w:t xml:space="preserve"> </w:t>
      </w:r>
      <w:r w:rsidR="00F80F8D">
        <w:t>CDB</w:t>
      </w:r>
      <w:r w:rsidR="00CC41AB">
        <w:t xml:space="preserve"> Tables </w:t>
      </w:r>
    </w:p>
    <w:p w14:paraId="4B7C6990" w14:textId="77777777" w:rsidR="00F25788" w:rsidRDefault="00DA73CA" w:rsidP="00F25788">
      <w:pPr>
        <w:spacing w:before="60"/>
        <w:ind w:left="360"/>
      </w:pPr>
      <w:r>
        <w:t>The CDB</w:t>
      </w:r>
      <w:r w:rsidR="00F80F8D">
        <w:t xml:space="preserve"> Tables </w:t>
      </w:r>
      <w:r>
        <w:t xml:space="preserve">in the ACDG Tool </w:t>
      </w:r>
      <w:r w:rsidR="00F80F8D">
        <w:t xml:space="preserve">are identical to the CDB </w:t>
      </w:r>
      <w:r w:rsidR="00571578">
        <w:t>T</w:t>
      </w:r>
      <w:r w:rsidR="00F25788">
        <w:t xml:space="preserve">ables </w:t>
      </w:r>
      <w:r w:rsidR="00F80F8D">
        <w:t xml:space="preserve">in the CDG Core Tool.  </w:t>
      </w:r>
      <w:r w:rsidR="00571578">
        <w:t>These tables are used by both the CDG Core Tool and the ACDG Tool to generate</w:t>
      </w:r>
      <w:r w:rsidR="00453016">
        <w:t xml:space="preserve"> CDB LSAPs.  </w:t>
      </w:r>
      <w:r w:rsidR="00501A5A">
        <w:t>The structure of</w:t>
      </w:r>
      <w:r w:rsidR="00571578">
        <w:t xml:space="preserve"> the CDB Tables </w:t>
      </w:r>
      <w:r w:rsidR="00501A5A">
        <w:t>is</w:t>
      </w:r>
      <w:r w:rsidR="00571578">
        <w:t xml:space="preserve"> controlled by Panasonic.  </w:t>
      </w:r>
      <w:r w:rsidR="00CC41AB">
        <w:t xml:space="preserve">If any changes are made to the </w:t>
      </w:r>
      <w:r w:rsidR="00571578">
        <w:t xml:space="preserve">table structure in the CDG </w:t>
      </w:r>
      <w:r w:rsidR="00CC41AB">
        <w:t>Core Tool</w:t>
      </w:r>
      <w:r w:rsidR="00571578">
        <w:t xml:space="preserve">, then </w:t>
      </w:r>
      <w:r w:rsidR="00CC41AB">
        <w:t xml:space="preserve">Panasonic will need to supply Boeing with updated software for the ACDG </w:t>
      </w:r>
      <w:r w:rsidR="00571578">
        <w:t>Tool</w:t>
      </w:r>
      <w:r w:rsidR="00CC41AB">
        <w:t xml:space="preserve">.  </w:t>
      </w:r>
    </w:p>
    <w:p w14:paraId="7EEA8789" w14:textId="77777777" w:rsidR="00634A17" w:rsidRDefault="0050156A" w:rsidP="00E21522">
      <w:r>
        <w:t>The Editor, Report</w:t>
      </w:r>
      <w:r w:rsidR="00AA083C">
        <w:t xml:space="preserve"> Generator</w:t>
      </w:r>
      <w:r>
        <w:t>, Import</w:t>
      </w:r>
      <w:r w:rsidR="00752B62">
        <w:t>er</w:t>
      </w:r>
      <w:r>
        <w:t>/Export</w:t>
      </w:r>
      <w:r w:rsidR="00752B62">
        <w:t>er</w:t>
      </w:r>
      <w:r>
        <w:t xml:space="preserve">, and Consistency </w:t>
      </w:r>
      <w:r w:rsidR="00AC32E4">
        <w:t>C</w:t>
      </w:r>
      <w:r>
        <w:t>heck</w:t>
      </w:r>
      <w:r w:rsidR="00752B62">
        <w:t xml:space="preserve">er </w:t>
      </w:r>
      <w:r w:rsidR="00633D07">
        <w:t>functions</w:t>
      </w:r>
      <w:r>
        <w:t xml:space="preserve"> all operate at the </w:t>
      </w:r>
      <w:r w:rsidR="00AC32E4">
        <w:t xml:space="preserve">data </w:t>
      </w:r>
      <w:r>
        <w:t xml:space="preserve">level </w:t>
      </w:r>
      <w:r w:rsidR="00AC32E4">
        <w:t>defined in the</w:t>
      </w:r>
      <w:r>
        <w:t xml:space="preserve"> SDT ICD.  The </w:t>
      </w:r>
      <w:r w:rsidR="00752B62">
        <w:t>C</w:t>
      </w:r>
      <w:r>
        <w:t xml:space="preserve">onverter translates the data </w:t>
      </w:r>
      <w:r w:rsidR="00AC32E4">
        <w:t xml:space="preserve">from the SDT ICD level to </w:t>
      </w:r>
      <w:r w:rsidR="003D35AF">
        <w:t>the CD</w:t>
      </w:r>
      <w:r w:rsidR="00AC32E4">
        <w:t xml:space="preserve">B </w:t>
      </w:r>
      <w:r w:rsidR="00633D07">
        <w:t>T</w:t>
      </w:r>
      <w:r w:rsidR="00AC32E4">
        <w:t>ables</w:t>
      </w:r>
      <w:r w:rsidR="00542221">
        <w:t xml:space="preserve"> </w:t>
      </w:r>
      <w:r w:rsidR="00DC7340">
        <w:t xml:space="preserve">level </w:t>
      </w:r>
      <w:r w:rsidR="00AC32E4">
        <w:t>(</w:t>
      </w:r>
      <w:r w:rsidR="00633D07">
        <w:t>CSV</w:t>
      </w:r>
      <w:r w:rsidR="00AC32E4">
        <w:t xml:space="preserve"> files).</w:t>
      </w:r>
      <w:r w:rsidR="006065A9">
        <w:t xml:space="preserve"> </w:t>
      </w:r>
    </w:p>
    <w:p w14:paraId="065E84E4" w14:textId="77777777" w:rsidR="00EF29D9" w:rsidRDefault="00EF29D9" w:rsidP="00633D07">
      <w:pPr>
        <w:tabs>
          <w:tab w:val="left" w:pos="2824"/>
        </w:tabs>
      </w:pPr>
    </w:p>
    <w:p w14:paraId="731CC484" w14:textId="77777777" w:rsidR="00EF29D9" w:rsidRDefault="00C95761" w:rsidP="00617A1C">
      <w:r>
        <w:object w:dxaOrig="11506" w:dyaOrig="7481" w14:anchorId="12A30235">
          <v:shape id="_x0000_i1026" type="#_x0000_t75" style="width:489pt;height:318.6pt" o:ole="">
            <v:imagedata r:id="rId13" o:title=""/>
          </v:shape>
          <o:OLEObject Type="Embed" ProgID="Visio.Drawing.11" ShapeID="_x0000_i1026" DrawAspect="Content" ObjectID="_1610736229" r:id="rId14"/>
        </w:object>
      </w:r>
    </w:p>
    <w:p w14:paraId="31ABE3CE" w14:textId="77777777" w:rsidR="00752B62" w:rsidRDefault="00752B62" w:rsidP="00497755">
      <w:pPr>
        <w:pStyle w:val="Figure"/>
      </w:pPr>
      <w:bookmarkStart w:id="150" w:name="_Toc395021794"/>
      <w:r>
        <w:t xml:space="preserve">Figure 2.1-1:  </w:t>
      </w:r>
      <w:r w:rsidR="009C6436">
        <w:t>CDG Core</w:t>
      </w:r>
      <w:r w:rsidR="00E53F3A">
        <w:t xml:space="preserve"> Tool Architecture</w:t>
      </w:r>
      <w:bookmarkEnd w:id="150"/>
      <w:r w:rsidR="00E53F3A">
        <w:t xml:space="preserve"> </w:t>
      </w:r>
    </w:p>
    <w:p w14:paraId="2A4F2663" w14:textId="77777777" w:rsidR="00752B62" w:rsidRDefault="00752B62" w:rsidP="00542221">
      <w:pPr>
        <w:spacing w:before="0" w:after="0"/>
      </w:pPr>
    </w:p>
    <w:p w14:paraId="3980618E" w14:textId="77777777" w:rsidR="00542221" w:rsidRDefault="00542221" w:rsidP="00542221">
      <w:pPr>
        <w:spacing w:before="0" w:after="0"/>
      </w:pPr>
    </w:p>
    <w:p w14:paraId="0D2B6A44" w14:textId="77777777" w:rsidR="00EF29D9" w:rsidRDefault="00546751" w:rsidP="00542221">
      <w:pPr>
        <w:spacing w:before="0" w:after="0"/>
      </w:pPr>
      <w:r>
        <w:t xml:space="preserve"> </w:t>
      </w:r>
    </w:p>
    <w:p w14:paraId="559878D6" w14:textId="77777777" w:rsidR="00546751" w:rsidRDefault="008525E6" w:rsidP="00F27148">
      <w:pPr>
        <w:spacing w:before="0" w:after="0"/>
        <w:jc w:val="center"/>
      </w:pPr>
      <w:r>
        <w:rPr>
          <w:noProof/>
        </w:rPr>
        <w:drawing>
          <wp:inline distT="0" distB="0" distL="0" distR="0" wp14:anchorId="12986ACC" wp14:editId="7C45C8C8">
            <wp:extent cx="5745480" cy="5158740"/>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745480" cy="5158740"/>
                    </a:xfrm>
                    <a:prstGeom prst="rect">
                      <a:avLst/>
                    </a:prstGeom>
                    <a:noFill/>
                    <a:ln w="9525">
                      <a:noFill/>
                      <a:miter lim="800000"/>
                      <a:headEnd/>
                      <a:tailEnd/>
                    </a:ln>
                  </pic:spPr>
                </pic:pic>
              </a:graphicData>
            </a:graphic>
          </wp:inline>
        </w:drawing>
      </w:r>
    </w:p>
    <w:p w14:paraId="5560842E" w14:textId="77777777" w:rsidR="00752B62" w:rsidRDefault="00752B62" w:rsidP="00497755">
      <w:pPr>
        <w:pStyle w:val="Figure"/>
      </w:pPr>
      <w:bookmarkStart w:id="151" w:name="_Toc395021795"/>
      <w:r>
        <w:t>Figure 2.1-</w:t>
      </w:r>
      <w:r w:rsidR="00C40680">
        <w:t>2</w:t>
      </w:r>
      <w:r>
        <w:t xml:space="preserve">:  </w:t>
      </w:r>
      <w:r w:rsidR="00C40680">
        <w:t>ACDG</w:t>
      </w:r>
      <w:r>
        <w:t xml:space="preserve"> Tool Architecture</w:t>
      </w:r>
      <w:bookmarkEnd w:id="151"/>
      <w:r>
        <w:t xml:space="preserve"> </w:t>
      </w:r>
    </w:p>
    <w:p w14:paraId="72BBBBC3" w14:textId="77777777" w:rsidR="00166E92" w:rsidRDefault="00166E92" w:rsidP="001D67DE">
      <w:pPr>
        <w:pStyle w:val="linespace"/>
      </w:pPr>
    </w:p>
    <w:p w14:paraId="271F2CFD" w14:textId="77777777" w:rsidR="00C40680" w:rsidRPr="00166E92" w:rsidRDefault="00C40680" w:rsidP="001D67DE">
      <w:pPr>
        <w:pStyle w:val="linespace"/>
      </w:pPr>
    </w:p>
    <w:p w14:paraId="720DB734" w14:textId="77777777" w:rsidR="002A1FC3" w:rsidRDefault="002A1FC3" w:rsidP="00AA083C">
      <w:pPr>
        <w:pStyle w:val="Heading2"/>
        <w:numPr>
          <w:ilvl w:val="1"/>
          <w:numId w:val="4"/>
        </w:numPr>
        <w:rPr>
          <w:rFonts w:eastAsia="MS Mincho"/>
          <w:lang w:eastAsia="ja-JP"/>
        </w:rPr>
      </w:pPr>
      <w:bookmarkStart w:id="152" w:name="_Toc336609017"/>
      <w:bookmarkStart w:id="153" w:name="_Toc336609018"/>
      <w:bookmarkStart w:id="154" w:name="_Toc336609019"/>
      <w:bookmarkStart w:id="155" w:name="_Toc395703317"/>
      <w:bookmarkEnd w:id="152"/>
      <w:bookmarkEnd w:id="153"/>
      <w:bookmarkEnd w:id="154"/>
      <w:r>
        <w:rPr>
          <w:rFonts w:eastAsia="MS Mincho"/>
          <w:lang w:eastAsia="ja-JP"/>
        </w:rPr>
        <w:t>ACDG</w:t>
      </w:r>
      <w:r w:rsidR="00215AC9">
        <w:rPr>
          <w:rFonts w:eastAsia="MS Mincho"/>
          <w:lang w:eastAsia="ja-JP"/>
        </w:rPr>
        <w:t xml:space="preserve"> </w:t>
      </w:r>
      <w:r w:rsidR="00851AE6">
        <w:rPr>
          <w:rFonts w:eastAsia="MS Mincho"/>
          <w:lang w:eastAsia="ja-JP"/>
        </w:rPr>
        <w:t>Tool</w:t>
      </w:r>
      <w:r w:rsidR="00490C28">
        <w:rPr>
          <w:rFonts w:eastAsia="MS Mincho"/>
          <w:lang w:eastAsia="ja-JP"/>
        </w:rPr>
        <w:t xml:space="preserve"> </w:t>
      </w:r>
      <w:r w:rsidR="00B974A7">
        <w:rPr>
          <w:rFonts w:eastAsia="MS Mincho"/>
          <w:lang w:eastAsia="ja-JP"/>
        </w:rPr>
        <w:t>Overview</w:t>
      </w:r>
      <w:bookmarkEnd w:id="155"/>
    </w:p>
    <w:p w14:paraId="133A492B" w14:textId="77777777" w:rsidR="00576302" w:rsidRDefault="00B974A7" w:rsidP="00B941AC">
      <w:pPr>
        <w:autoSpaceDE w:val="0"/>
        <w:autoSpaceDN w:val="0"/>
        <w:adjustRightInd w:val="0"/>
        <w:rPr>
          <w:rFonts w:eastAsia="MS Mincho"/>
          <w:lang w:eastAsia="ja-JP"/>
        </w:rPr>
      </w:pPr>
      <w:r>
        <w:rPr>
          <w:rFonts w:eastAsia="MS Mincho"/>
          <w:lang w:eastAsia="ja-JP"/>
        </w:rPr>
        <w:t xml:space="preserve">The </w:t>
      </w:r>
      <w:r w:rsidR="00215AC9">
        <w:rPr>
          <w:rFonts w:eastAsia="MS Mincho"/>
          <w:lang w:eastAsia="ja-JP"/>
        </w:rPr>
        <w:t xml:space="preserve">ACDG </w:t>
      </w:r>
      <w:r w:rsidR="003D35AF">
        <w:rPr>
          <w:rFonts w:eastAsia="MS Mincho"/>
          <w:lang w:eastAsia="ja-JP"/>
        </w:rPr>
        <w:t xml:space="preserve">Tool </w:t>
      </w:r>
      <w:r>
        <w:rPr>
          <w:rFonts w:eastAsia="MS Mincho"/>
          <w:lang w:eastAsia="ja-JP"/>
        </w:rPr>
        <w:t xml:space="preserve">is made up of the ACDG Host and ACDG Plug-In.  </w:t>
      </w:r>
      <w:r w:rsidR="00576302">
        <w:rPr>
          <w:rFonts w:eastAsia="MS Mincho"/>
          <w:lang w:eastAsia="ja-JP"/>
        </w:rPr>
        <w:t xml:space="preserve">The </w:t>
      </w:r>
      <w:r w:rsidR="00B941AC">
        <w:rPr>
          <w:rFonts w:eastAsia="MS Mincho"/>
          <w:lang w:eastAsia="ja-JP"/>
        </w:rPr>
        <w:t>Host</w:t>
      </w:r>
      <w:r w:rsidR="00A57D4D">
        <w:rPr>
          <w:rFonts w:eastAsia="MS Mincho"/>
          <w:lang w:eastAsia="ja-JP"/>
        </w:rPr>
        <w:t>, which should seldom</w:t>
      </w:r>
      <w:r w:rsidR="00576302">
        <w:rPr>
          <w:rFonts w:eastAsia="MS Mincho"/>
          <w:lang w:eastAsia="ja-JP"/>
        </w:rPr>
        <w:t xml:space="preserve"> </w:t>
      </w:r>
      <w:r w:rsidR="00A57D4D">
        <w:rPr>
          <w:rFonts w:eastAsia="MS Mincho"/>
          <w:lang w:eastAsia="ja-JP"/>
        </w:rPr>
        <w:t xml:space="preserve">change, </w:t>
      </w:r>
      <w:r w:rsidR="00B941AC">
        <w:rPr>
          <w:rFonts w:eastAsia="MS Mincho"/>
          <w:lang w:eastAsia="ja-JP"/>
        </w:rPr>
        <w:t xml:space="preserve">represents </w:t>
      </w:r>
      <w:r w:rsidR="00576302">
        <w:rPr>
          <w:rFonts w:eastAsia="MS Mincho"/>
          <w:lang w:eastAsia="ja-JP"/>
        </w:rPr>
        <w:t xml:space="preserve">the </w:t>
      </w:r>
      <w:r w:rsidR="00B941AC">
        <w:rPr>
          <w:rFonts w:eastAsia="MS Mincho"/>
          <w:lang w:eastAsia="ja-JP"/>
        </w:rPr>
        <w:t xml:space="preserve">platform </w:t>
      </w:r>
      <w:r w:rsidR="00576302">
        <w:rPr>
          <w:rFonts w:eastAsia="MS Mincho"/>
          <w:lang w:eastAsia="ja-JP"/>
        </w:rPr>
        <w:t xml:space="preserve">for executing the </w:t>
      </w:r>
      <w:r w:rsidR="00B941AC">
        <w:rPr>
          <w:rFonts w:eastAsia="MS Mincho"/>
          <w:lang w:eastAsia="ja-JP"/>
        </w:rPr>
        <w:t xml:space="preserve">Plug-In.  The </w:t>
      </w:r>
      <w:r w:rsidR="00A57D4D">
        <w:rPr>
          <w:rFonts w:eastAsia="MS Mincho"/>
          <w:lang w:eastAsia="ja-JP"/>
        </w:rPr>
        <w:t xml:space="preserve">Plug-In is designed to </w:t>
      </w:r>
      <w:r w:rsidR="00576302">
        <w:rPr>
          <w:rFonts w:eastAsia="MS Mincho"/>
          <w:lang w:eastAsia="ja-JP"/>
        </w:rPr>
        <w:t xml:space="preserve">be flexible so that it can </w:t>
      </w:r>
      <w:r w:rsidR="00A57D4D">
        <w:rPr>
          <w:rFonts w:eastAsia="MS Mincho"/>
          <w:lang w:eastAsia="ja-JP"/>
        </w:rPr>
        <w:t xml:space="preserve">allow </w:t>
      </w:r>
      <w:r w:rsidR="00576302">
        <w:rPr>
          <w:rFonts w:eastAsia="MS Mincho"/>
          <w:lang w:eastAsia="ja-JP"/>
        </w:rPr>
        <w:t>the user to configure a CDB which incorporates new function</w:t>
      </w:r>
      <w:r w:rsidR="0083422B">
        <w:rPr>
          <w:rFonts w:eastAsia="MS Mincho"/>
          <w:lang w:eastAsia="ja-JP"/>
        </w:rPr>
        <w:t>a</w:t>
      </w:r>
      <w:r w:rsidR="00576302">
        <w:rPr>
          <w:rFonts w:eastAsia="MS Mincho"/>
          <w:lang w:eastAsia="ja-JP"/>
        </w:rPr>
        <w:t xml:space="preserve">lity made in the HDB.  The Host allows the user to manage the Plug-In, including the loading of the </w:t>
      </w:r>
      <w:r w:rsidR="0083422B">
        <w:rPr>
          <w:rFonts w:eastAsia="MS Mincho"/>
          <w:lang w:eastAsia="ja-JP"/>
        </w:rPr>
        <w:t>Plug</w:t>
      </w:r>
      <w:r w:rsidR="00576302">
        <w:rPr>
          <w:rFonts w:eastAsia="MS Mincho"/>
          <w:lang w:eastAsia="ja-JP"/>
        </w:rPr>
        <w:t>-</w:t>
      </w:r>
      <w:r w:rsidR="0083422B">
        <w:rPr>
          <w:rFonts w:eastAsia="MS Mincho"/>
          <w:lang w:eastAsia="ja-JP"/>
        </w:rPr>
        <w:t xml:space="preserve">In </w:t>
      </w:r>
      <w:r w:rsidR="00576302">
        <w:rPr>
          <w:rFonts w:eastAsia="MS Mincho"/>
          <w:lang w:eastAsia="ja-JP"/>
        </w:rPr>
        <w:t xml:space="preserve">itself into the ACDG Tool.  </w:t>
      </w:r>
    </w:p>
    <w:p w14:paraId="3E15B317" w14:textId="77777777" w:rsidR="006F1F72" w:rsidRDefault="00D041E0" w:rsidP="006F1F72">
      <w:pPr>
        <w:rPr>
          <w:rFonts w:eastAsia="MS Mincho"/>
          <w:lang w:eastAsia="ja-JP"/>
        </w:rPr>
      </w:pPr>
      <w:r>
        <w:rPr>
          <w:rFonts w:eastAsia="MS Mincho"/>
          <w:lang w:eastAsia="ja-JP"/>
        </w:rPr>
        <w:t xml:space="preserve">The </w:t>
      </w:r>
      <w:r w:rsidR="006F1F72" w:rsidRPr="00FE5F02">
        <w:rPr>
          <w:rFonts w:eastAsia="MS Mincho"/>
          <w:lang w:eastAsia="ja-JP"/>
        </w:rPr>
        <w:t>Plug-</w:t>
      </w:r>
      <w:r w:rsidR="006F1F72">
        <w:rPr>
          <w:rFonts w:eastAsia="MS Mincho"/>
          <w:lang w:eastAsia="ja-JP"/>
        </w:rPr>
        <w:t>I</w:t>
      </w:r>
      <w:r w:rsidR="006F1F72" w:rsidRPr="00FE5F02">
        <w:rPr>
          <w:rFonts w:eastAsia="MS Mincho"/>
          <w:lang w:eastAsia="ja-JP"/>
        </w:rPr>
        <w:t>n allow</w:t>
      </w:r>
      <w:r w:rsidR="006F1F72">
        <w:rPr>
          <w:rFonts w:eastAsia="MS Mincho"/>
          <w:lang w:eastAsia="ja-JP"/>
        </w:rPr>
        <w:t>s</w:t>
      </w:r>
      <w:r w:rsidR="006F1F72" w:rsidRPr="00FE5F02">
        <w:rPr>
          <w:rFonts w:eastAsia="MS Mincho"/>
          <w:lang w:eastAsia="ja-JP"/>
        </w:rPr>
        <w:t xml:space="preserve"> Boeing to make updates to the Editor, Consistency Check</w:t>
      </w:r>
      <w:r w:rsidR="006F1F72">
        <w:rPr>
          <w:rFonts w:eastAsia="MS Mincho"/>
          <w:lang w:eastAsia="ja-JP"/>
        </w:rPr>
        <w:t>er</w:t>
      </w:r>
      <w:r w:rsidR="006F1F72" w:rsidRPr="00FE5F02">
        <w:rPr>
          <w:rFonts w:eastAsia="MS Mincho"/>
          <w:lang w:eastAsia="ja-JP"/>
        </w:rPr>
        <w:t>, Importer/Exporter, Report</w:t>
      </w:r>
      <w:r w:rsidR="006F1F72">
        <w:rPr>
          <w:rFonts w:eastAsia="MS Mincho"/>
          <w:lang w:eastAsia="ja-JP"/>
        </w:rPr>
        <w:t xml:space="preserve"> Generator</w:t>
      </w:r>
      <w:r w:rsidR="006F1F72" w:rsidRPr="00FE5F02">
        <w:rPr>
          <w:rFonts w:eastAsia="MS Mincho"/>
          <w:lang w:eastAsia="ja-JP"/>
        </w:rPr>
        <w:t>, Conver</w:t>
      </w:r>
      <w:r w:rsidR="006F1F72">
        <w:rPr>
          <w:rFonts w:eastAsia="MS Mincho"/>
          <w:lang w:eastAsia="ja-JP"/>
        </w:rPr>
        <w:t>ter</w:t>
      </w:r>
      <w:r w:rsidR="00877B07">
        <w:rPr>
          <w:rFonts w:eastAsia="MS Mincho"/>
          <w:lang w:eastAsia="ja-JP"/>
        </w:rPr>
        <w:t>, and Updater</w:t>
      </w:r>
      <w:r w:rsidR="006F1F72" w:rsidRPr="00FE5F02">
        <w:rPr>
          <w:rFonts w:eastAsia="MS Mincho"/>
          <w:lang w:eastAsia="ja-JP"/>
        </w:rPr>
        <w:t xml:space="preserve"> as well as provide the ability to up-convert data from previous data files.</w:t>
      </w:r>
      <w:r w:rsidR="006F1F72">
        <w:rPr>
          <w:rFonts w:eastAsia="MS Mincho"/>
          <w:lang w:eastAsia="ja-JP"/>
        </w:rPr>
        <w:t xml:space="preserve">  </w:t>
      </w:r>
    </w:p>
    <w:p w14:paraId="6184433C" w14:textId="77777777" w:rsidR="00B974A7" w:rsidRDefault="00B974A7" w:rsidP="006F1F72">
      <w:pPr>
        <w:pStyle w:val="Heading3"/>
        <w:numPr>
          <w:ilvl w:val="2"/>
          <w:numId w:val="4"/>
        </w:numPr>
        <w:rPr>
          <w:rFonts w:eastAsia="MS Mincho"/>
          <w:lang w:eastAsia="ja-JP"/>
        </w:rPr>
      </w:pPr>
      <w:bookmarkStart w:id="156" w:name="_Toc395703318"/>
      <w:r>
        <w:rPr>
          <w:rFonts w:eastAsia="MS Mincho"/>
          <w:lang w:eastAsia="ja-JP"/>
        </w:rPr>
        <w:t xml:space="preserve">ACDG </w:t>
      </w:r>
      <w:r w:rsidR="00CC6535">
        <w:rPr>
          <w:rFonts w:eastAsia="MS Mincho"/>
          <w:lang w:eastAsia="ja-JP"/>
        </w:rPr>
        <w:t>Host</w:t>
      </w:r>
      <w:bookmarkEnd w:id="156"/>
    </w:p>
    <w:p w14:paraId="2A143262" w14:textId="77777777" w:rsidR="00EC4A78" w:rsidRDefault="0083422B" w:rsidP="003A7953">
      <w:pPr>
        <w:rPr>
          <w:rFonts w:eastAsia="MS Mincho"/>
          <w:lang w:eastAsia="ja-JP"/>
        </w:rPr>
      </w:pPr>
      <w:r>
        <w:rPr>
          <w:rFonts w:eastAsia="MS Mincho"/>
          <w:lang w:eastAsia="ja-JP"/>
        </w:rPr>
        <w:t xml:space="preserve">The ACDG </w:t>
      </w:r>
      <w:r w:rsidRPr="0083422B">
        <w:rPr>
          <w:rFonts w:eastAsia="MS Mincho"/>
          <w:lang w:eastAsia="ja-JP"/>
        </w:rPr>
        <w:t xml:space="preserve">Host </w:t>
      </w:r>
      <w:r>
        <w:rPr>
          <w:rFonts w:eastAsia="MS Mincho"/>
          <w:lang w:eastAsia="ja-JP"/>
        </w:rPr>
        <w:t>allows access to the functions and features</w:t>
      </w:r>
      <w:r w:rsidRPr="0083422B">
        <w:rPr>
          <w:rFonts w:eastAsia="MS Mincho"/>
          <w:lang w:eastAsia="ja-JP"/>
        </w:rPr>
        <w:t xml:space="preserve"> </w:t>
      </w:r>
      <w:r>
        <w:rPr>
          <w:rFonts w:eastAsia="MS Mincho"/>
          <w:lang w:eastAsia="ja-JP"/>
        </w:rPr>
        <w:t>of</w:t>
      </w:r>
      <w:r w:rsidRPr="0083422B">
        <w:rPr>
          <w:rFonts w:eastAsia="MS Mincho"/>
          <w:lang w:eastAsia="ja-JP"/>
        </w:rPr>
        <w:t xml:space="preserve"> the </w:t>
      </w:r>
      <w:r>
        <w:rPr>
          <w:rFonts w:eastAsia="MS Mincho"/>
          <w:lang w:eastAsia="ja-JP"/>
        </w:rPr>
        <w:t>P</w:t>
      </w:r>
      <w:r w:rsidRPr="0083422B">
        <w:rPr>
          <w:rFonts w:eastAsia="MS Mincho"/>
          <w:lang w:eastAsia="ja-JP"/>
        </w:rPr>
        <w:t>lug-</w:t>
      </w:r>
      <w:r>
        <w:rPr>
          <w:rFonts w:eastAsia="MS Mincho"/>
          <w:lang w:eastAsia="ja-JP"/>
        </w:rPr>
        <w:t>I</w:t>
      </w:r>
      <w:r w:rsidRPr="0083422B">
        <w:rPr>
          <w:rFonts w:eastAsia="MS Mincho"/>
          <w:lang w:eastAsia="ja-JP"/>
        </w:rPr>
        <w:t>n.</w:t>
      </w:r>
      <w:r>
        <w:rPr>
          <w:rFonts w:eastAsia="MS Mincho"/>
          <w:lang w:eastAsia="ja-JP"/>
        </w:rPr>
        <w:t xml:space="preserve"> </w:t>
      </w:r>
      <w:r w:rsidR="00DC7340" w:rsidRPr="00DC7340">
        <w:rPr>
          <w:rFonts w:eastAsia="MS Mincho"/>
          <w:lang w:eastAsia="ja-JP"/>
        </w:rPr>
        <w:t xml:space="preserve">The ACDG </w:t>
      </w:r>
      <w:r w:rsidR="00DC7340">
        <w:rPr>
          <w:rFonts w:eastAsia="MS Mincho"/>
          <w:lang w:eastAsia="ja-JP"/>
        </w:rPr>
        <w:t>Host is comprised</w:t>
      </w:r>
      <w:r w:rsidR="00DC7340" w:rsidRPr="00DC7340">
        <w:rPr>
          <w:rFonts w:eastAsia="MS Mincho"/>
          <w:lang w:eastAsia="ja-JP"/>
        </w:rPr>
        <w:t xml:space="preserve"> of the following </w:t>
      </w:r>
      <w:r w:rsidR="00DC7340">
        <w:rPr>
          <w:rFonts w:eastAsia="MS Mincho"/>
          <w:lang w:eastAsia="ja-JP"/>
        </w:rPr>
        <w:t>elements:</w:t>
      </w:r>
    </w:p>
    <w:p w14:paraId="63DDAE6B" w14:textId="77777777" w:rsidR="00EC4A78" w:rsidRDefault="00EC4A78" w:rsidP="00EC4A78">
      <w:pPr>
        <w:keepNext/>
        <w:rPr>
          <w:rFonts w:eastAsia="MS Mincho"/>
          <w:lang w:eastAsia="ja-JP"/>
        </w:rPr>
      </w:pPr>
      <w:r>
        <w:rPr>
          <w:rFonts w:eastAsia="MS Mincho"/>
          <w:lang w:eastAsia="ja-JP"/>
        </w:rPr>
        <w:t>1.</w:t>
      </w:r>
      <w:r>
        <w:rPr>
          <w:rFonts w:eastAsia="MS Mincho"/>
          <w:lang w:eastAsia="ja-JP"/>
        </w:rPr>
        <w:tab/>
      </w:r>
      <w:r w:rsidR="006F1F72" w:rsidRPr="00D73CC9">
        <w:rPr>
          <w:rFonts w:eastAsia="MS Mincho"/>
          <w:lang w:eastAsia="ja-JP"/>
        </w:rPr>
        <w:t>File Management</w:t>
      </w:r>
    </w:p>
    <w:p w14:paraId="4A793063" w14:textId="77777777" w:rsidR="00EC4A78" w:rsidRDefault="00875130" w:rsidP="00EC4A78">
      <w:pPr>
        <w:ind w:left="360"/>
        <w:rPr>
          <w:rFonts w:eastAsia="MS Mincho"/>
          <w:lang w:eastAsia="ja-JP"/>
        </w:rPr>
      </w:pPr>
      <w:r>
        <w:rPr>
          <w:rFonts w:eastAsia="MS Mincho"/>
          <w:lang w:eastAsia="ja-JP"/>
        </w:rPr>
        <w:t>M</w:t>
      </w:r>
      <w:r w:rsidR="00DC7340">
        <w:rPr>
          <w:rFonts w:eastAsia="MS Mincho"/>
          <w:lang w:eastAsia="ja-JP"/>
        </w:rPr>
        <w:t>anag</w:t>
      </w:r>
      <w:r>
        <w:rPr>
          <w:rFonts w:eastAsia="MS Mincho"/>
          <w:lang w:eastAsia="ja-JP"/>
        </w:rPr>
        <w:t>es</w:t>
      </w:r>
      <w:r w:rsidR="00DC7340">
        <w:rPr>
          <w:rFonts w:eastAsia="MS Mincho"/>
          <w:lang w:eastAsia="ja-JP"/>
        </w:rPr>
        <w:t xml:space="preserve"> the database files used for building configuration databases.</w:t>
      </w:r>
      <w:r w:rsidR="00EC4A78" w:rsidRPr="00EC4A78">
        <w:rPr>
          <w:rFonts w:eastAsia="MS Mincho"/>
          <w:lang w:eastAsia="ja-JP"/>
        </w:rPr>
        <w:t xml:space="preserve"> </w:t>
      </w:r>
    </w:p>
    <w:p w14:paraId="264226ED" w14:textId="77777777" w:rsidR="00EC4A78" w:rsidRDefault="003A7953" w:rsidP="00EC4A78">
      <w:pPr>
        <w:keepNext/>
        <w:rPr>
          <w:rFonts w:eastAsia="MS Mincho"/>
          <w:lang w:eastAsia="ja-JP"/>
        </w:rPr>
      </w:pPr>
      <w:r>
        <w:rPr>
          <w:rFonts w:eastAsia="MS Mincho"/>
          <w:lang w:eastAsia="ja-JP"/>
        </w:rPr>
        <w:t>2.</w:t>
      </w:r>
      <w:r>
        <w:rPr>
          <w:rFonts w:eastAsia="MS Mincho"/>
          <w:lang w:eastAsia="ja-JP"/>
        </w:rPr>
        <w:tab/>
      </w:r>
      <w:r w:rsidR="006F1F72" w:rsidRPr="00D73CC9">
        <w:rPr>
          <w:rFonts w:eastAsia="MS Mincho"/>
          <w:lang w:eastAsia="ja-JP"/>
        </w:rPr>
        <w:t>Plug-In Compressor</w:t>
      </w:r>
    </w:p>
    <w:p w14:paraId="52DC0739" w14:textId="77777777" w:rsidR="00EC4A78" w:rsidRDefault="003A7953" w:rsidP="00EC4A78">
      <w:pPr>
        <w:ind w:left="360"/>
        <w:rPr>
          <w:rFonts w:eastAsia="MS Mincho"/>
          <w:lang w:eastAsia="ja-JP"/>
        </w:rPr>
      </w:pPr>
      <w:r>
        <w:rPr>
          <w:rFonts w:eastAsia="MS Mincho"/>
          <w:lang w:eastAsia="ja-JP"/>
        </w:rPr>
        <w:t>Builds a Plug-In package, which is comprised of all the Plug-In functions (i.e</w:t>
      </w:r>
      <w:r w:rsidR="00501A5A">
        <w:rPr>
          <w:rFonts w:eastAsia="MS Mincho"/>
          <w:lang w:eastAsia="ja-JP"/>
        </w:rPr>
        <w:t>.</w:t>
      </w:r>
      <w:r>
        <w:rPr>
          <w:rFonts w:eastAsia="MS Mincho"/>
          <w:lang w:eastAsia="ja-JP"/>
        </w:rPr>
        <w:t xml:space="preserve">, Editor, Reporter, </w:t>
      </w:r>
      <w:r w:rsidR="00501A5A">
        <w:rPr>
          <w:rFonts w:eastAsia="MS Mincho"/>
          <w:lang w:eastAsia="ja-JP"/>
        </w:rPr>
        <w:t>Consistency</w:t>
      </w:r>
      <w:r>
        <w:rPr>
          <w:rFonts w:eastAsia="MS Mincho"/>
          <w:lang w:eastAsia="ja-JP"/>
        </w:rPr>
        <w:t xml:space="preserve"> Checker, etc.)</w:t>
      </w:r>
      <w:r w:rsidR="00827DDD">
        <w:rPr>
          <w:rFonts w:eastAsia="MS Mincho"/>
          <w:lang w:eastAsia="ja-JP"/>
        </w:rPr>
        <w:t>.</w:t>
      </w:r>
    </w:p>
    <w:p w14:paraId="5E0DE73A" w14:textId="77777777" w:rsidR="007A21CD" w:rsidRDefault="007A21CD" w:rsidP="00EC4A78">
      <w:pPr>
        <w:keepNext/>
        <w:rPr>
          <w:rFonts w:eastAsia="MS Mincho"/>
          <w:lang w:eastAsia="ja-JP"/>
        </w:rPr>
      </w:pPr>
      <w:r>
        <w:rPr>
          <w:rFonts w:eastAsia="MS Mincho"/>
          <w:lang w:eastAsia="ja-JP"/>
        </w:rPr>
        <w:t>3.</w:t>
      </w:r>
      <w:r>
        <w:rPr>
          <w:rFonts w:eastAsia="MS Mincho"/>
          <w:lang w:eastAsia="ja-JP"/>
        </w:rPr>
        <w:tab/>
        <w:t>Plug-In Loader</w:t>
      </w:r>
    </w:p>
    <w:p w14:paraId="566C8DE3" w14:textId="77777777" w:rsidR="007A21CD" w:rsidRDefault="007A21CD" w:rsidP="007A21CD">
      <w:pPr>
        <w:ind w:left="360"/>
        <w:rPr>
          <w:rFonts w:eastAsia="MS Mincho"/>
          <w:lang w:eastAsia="ja-JP"/>
        </w:rPr>
      </w:pPr>
      <w:r>
        <w:rPr>
          <w:rFonts w:eastAsia="MS Mincho"/>
          <w:lang w:eastAsia="ja-JP"/>
        </w:rPr>
        <w:t>Loads the Plug-In to be used with the Host.</w:t>
      </w:r>
    </w:p>
    <w:p w14:paraId="1D8C13EF" w14:textId="77777777" w:rsidR="007A21CD" w:rsidRDefault="007A21CD" w:rsidP="00EC4A78">
      <w:pPr>
        <w:keepNext/>
        <w:rPr>
          <w:rFonts w:eastAsia="MS Mincho"/>
          <w:lang w:eastAsia="ja-JP"/>
        </w:rPr>
      </w:pPr>
      <w:r>
        <w:rPr>
          <w:rFonts w:eastAsia="MS Mincho"/>
          <w:lang w:eastAsia="ja-JP"/>
        </w:rPr>
        <w:t>4.</w:t>
      </w:r>
      <w:r>
        <w:rPr>
          <w:rFonts w:eastAsia="MS Mincho"/>
          <w:lang w:eastAsia="ja-JP"/>
        </w:rPr>
        <w:tab/>
        <w:t>SDTs</w:t>
      </w:r>
    </w:p>
    <w:p w14:paraId="21E582D4" w14:textId="77777777" w:rsidR="007A21CD" w:rsidRDefault="007A21CD" w:rsidP="007A21CD">
      <w:pPr>
        <w:ind w:left="360"/>
        <w:rPr>
          <w:rFonts w:eastAsia="MS Mincho"/>
          <w:lang w:eastAsia="ja-JP"/>
        </w:rPr>
      </w:pPr>
      <w:r>
        <w:rPr>
          <w:rFonts w:eastAsia="MS Mincho"/>
          <w:lang w:eastAsia="ja-JP"/>
        </w:rPr>
        <w:t>Contain the configuration information.</w:t>
      </w:r>
    </w:p>
    <w:p w14:paraId="7CD8D208" w14:textId="77777777" w:rsidR="00764951" w:rsidRDefault="007A21CD" w:rsidP="00EC4A78">
      <w:pPr>
        <w:keepNext/>
        <w:rPr>
          <w:rFonts w:eastAsia="MS Mincho"/>
          <w:lang w:eastAsia="ja-JP"/>
        </w:rPr>
      </w:pPr>
      <w:r>
        <w:rPr>
          <w:rFonts w:eastAsia="MS Mincho"/>
          <w:lang w:eastAsia="ja-JP"/>
        </w:rPr>
        <w:t>5</w:t>
      </w:r>
      <w:r w:rsidR="003A7953">
        <w:rPr>
          <w:rFonts w:eastAsia="MS Mincho"/>
          <w:lang w:eastAsia="ja-JP"/>
        </w:rPr>
        <w:t>.</w:t>
      </w:r>
      <w:r w:rsidR="003A7953">
        <w:rPr>
          <w:rFonts w:eastAsia="MS Mincho"/>
          <w:lang w:eastAsia="ja-JP"/>
        </w:rPr>
        <w:tab/>
      </w:r>
      <w:r w:rsidR="00764951">
        <w:rPr>
          <w:rFonts w:eastAsia="MS Mincho"/>
          <w:lang w:eastAsia="ja-JP"/>
        </w:rPr>
        <w:t xml:space="preserve">CDB LSAP Generator </w:t>
      </w:r>
    </w:p>
    <w:p w14:paraId="24FE8700" w14:textId="77777777" w:rsidR="00764951" w:rsidRDefault="00764951" w:rsidP="00764951">
      <w:pPr>
        <w:ind w:left="360"/>
        <w:rPr>
          <w:rFonts w:eastAsia="MS Mincho"/>
          <w:lang w:eastAsia="ja-JP"/>
        </w:rPr>
      </w:pPr>
      <w:r>
        <w:rPr>
          <w:rFonts w:eastAsia="MS Mincho"/>
          <w:lang w:eastAsia="ja-JP"/>
        </w:rPr>
        <w:t>Builds LSAP files from the data contained in CDB Tables using Panasonic-supplied software.</w:t>
      </w:r>
    </w:p>
    <w:p w14:paraId="538DDBD9" w14:textId="77777777" w:rsidR="00EC4A78" w:rsidRDefault="00764951" w:rsidP="00EC4A78">
      <w:pPr>
        <w:keepNext/>
        <w:rPr>
          <w:rFonts w:eastAsia="MS Mincho"/>
          <w:lang w:eastAsia="ja-JP"/>
        </w:rPr>
      </w:pPr>
      <w:r>
        <w:rPr>
          <w:rFonts w:eastAsia="MS Mincho"/>
          <w:lang w:eastAsia="ja-JP"/>
        </w:rPr>
        <w:t>6.</w:t>
      </w:r>
      <w:r>
        <w:rPr>
          <w:rFonts w:eastAsia="MS Mincho"/>
          <w:lang w:eastAsia="ja-JP"/>
        </w:rPr>
        <w:tab/>
      </w:r>
      <w:r w:rsidR="00CD01B4">
        <w:rPr>
          <w:rFonts w:eastAsia="MS Mincho"/>
          <w:lang w:eastAsia="ja-JP"/>
        </w:rPr>
        <w:t>CDB Consistency Checker</w:t>
      </w:r>
    </w:p>
    <w:p w14:paraId="0437ED4D" w14:textId="77777777" w:rsidR="00EC4A78" w:rsidRDefault="003A7953" w:rsidP="00EC4A78">
      <w:pPr>
        <w:ind w:left="360"/>
        <w:rPr>
          <w:rFonts w:eastAsia="MS Mincho"/>
          <w:lang w:eastAsia="ja-JP"/>
        </w:rPr>
      </w:pPr>
      <w:r>
        <w:rPr>
          <w:szCs w:val="24"/>
        </w:rPr>
        <w:t>Performs data validation at the CDB Table level (i.e., Panasonic defined Tables</w:t>
      </w:r>
      <w:r w:rsidR="00764951">
        <w:rPr>
          <w:szCs w:val="24"/>
        </w:rPr>
        <w:t>)</w:t>
      </w:r>
      <w:r>
        <w:rPr>
          <w:szCs w:val="24"/>
        </w:rPr>
        <w:t>.  (This is Panasonic-supplied software).</w:t>
      </w:r>
      <w:r w:rsidR="00EC4A78" w:rsidRPr="00EC4A78">
        <w:rPr>
          <w:rFonts w:eastAsia="MS Mincho"/>
          <w:lang w:eastAsia="ja-JP"/>
        </w:rPr>
        <w:t xml:space="preserve"> </w:t>
      </w:r>
    </w:p>
    <w:p w14:paraId="709751CD" w14:textId="77777777" w:rsidR="00764951" w:rsidRDefault="00764951" w:rsidP="00764951">
      <w:pPr>
        <w:keepNext/>
        <w:rPr>
          <w:rFonts w:eastAsia="MS Mincho"/>
          <w:lang w:eastAsia="ja-JP"/>
        </w:rPr>
      </w:pPr>
      <w:r>
        <w:rPr>
          <w:rFonts w:eastAsia="MS Mincho"/>
          <w:lang w:eastAsia="ja-JP"/>
        </w:rPr>
        <w:t>7.</w:t>
      </w:r>
      <w:r>
        <w:rPr>
          <w:rFonts w:eastAsia="MS Mincho"/>
          <w:lang w:eastAsia="ja-JP"/>
        </w:rPr>
        <w:tab/>
        <w:t>CDB Tables</w:t>
      </w:r>
    </w:p>
    <w:p w14:paraId="782A1377" w14:textId="77777777" w:rsidR="00764951" w:rsidRDefault="00764951" w:rsidP="00764951">
      <w:pPr>
        <w:ind w:left="360"/>
        <w:rPr>
          <w:rFonts w:eastAsia="MS Mincho"/>
          <w:lang w:eastAsia="ja-JP"/>
        </w:rPr>
      </w:pPr>
      <w:r>
        <w:rPr>
          <w:szCs w:val="24"/>
        </w:rPr>
        <w:t xml:space="preserve">Contains low level configuration data used to build CDB LSAPs.  The structure of the tables is defined by Panasonic.   </w:t>
      </w:r>
    </w:p>
    <w:p w14:paraId="0139AEF3" w14:textId="77777777" w:rsidR="00EC4A78" w:rsidRDefault="00764951" w:rsidP="00EC4A78">
      <w:pPr>
        <w:keepNext/>
        <w:rPr>
          <w:rFonts w:eastAsia="MS Mincho"/>
          <w:lang w:eastAsia="ja-JP"/>
        </w:rPr>
      </w:pPr>
      <w:r>
        <w:rPr>
          <w:rFonts w:eastAsia="MS Mincho"/>
          <w:lang w:eastAsia="ja-JP"/>
        </w:rPr>
        <w:t>8</w:t>
      </w:r>
      <w:r w:rsidR="003A7953">
        <w:rPr>
          <w:rFonts w:eastAsia="MS Mincho"/>
          <w:lang w:eastAsia="ja-JP"/>
        </w:rPr>
        <w:t>.</w:t>
      </w:r>
      <w:r w:rsidR="003A7953">
        <w:rPr>
          <w:rFonts w:eastAsia="MS Mincho"/>
          <w:lang w:eastAsia="ja-JP"/>
        </w:rPr>
        <w:tab/>
      </w:r>
      <w:r w:rsidR="00CD01B4">
        <w:rPr>
          <w:rFonts w:eastAsia="MS Mincho"/>
          <w:lang w:eastAsia="ja-JP"/>
        </w:rPr>
        <w:t>CSV Exporter</w:t>
      </w:r>
    </w:p>
    <w:p w14:paraId="1CF9575A" w14:textId="77777777" w:rsidR="00EC4A78" w:rsidRDefault="003A7953" w:rsidP="00EC4A78">
      <w:pPr>
        <w:ind w:left="360"/>
        <w:rPr>
          <w:rFonts w:eastAsia="MS Mincho"/>
          <w:lang w:eastAsia="ja-JP"/>
        </w:rPr>
      </w:pPr>
      <w:r>
        <w:t>Exports CDB CSV files</w:t>
      </w:r>
      <w:r>
        <w:rPr>
          <w:szCs w:val="24"/>
        </w:rPr>
        <w:t xml:space="preserve"> using Panasonic-supplied software.</w:t>
      </w:r>
      <w:r w:rsidR="00EC4A78" w:rsidRPr="00EC4A78">
        <w:rPr>
          <w:rFonts w:eastAsia="MS Mincho"/>
          <w:lang w:eastAsia="ja-JP"/>
        </w:rPr>
        <w:t xml:space="preserve"> </w:t>
      </w:r>
    </w:p>
    <w:p w14:paraId="2498DE95" w14:textId="77777777" w:rsidR="007C3AA9" w:rsidRDefault="007C3AA9" w:rsidP="007C3AA9">
      <w:pPr>
        <w:keepNext/>
        <w:rPr>
          <w:rFonts w:eastAsia="MS Mincho"/>
          <w:lang w:eastAsia="ja-JP"/>
        </w:rPr>
      </w:pPr>
      <w:r>
        <w:rPr>
          <w:rFonts w:eastAsia="MS Mincho"/>
          <w:lang w:eastAsia="ja-JP"/>
        </w:rPr>
        <w:t>9.</w:t>
      </w:r>
      <w:r>
        <w:rPr>
          <w:rFonts w:eastAsia="MS Mincho"/>
          <w:lang w:eastAsia="ja-JP"/>
        </w:rPr>
        <w:tab/>
        <w:t>Help</w:t>
      </w:r>
    </w:p>
    <w:p w14:paraId="179FB2AA" w14:textId="77777777" w:rsidR="007C3AA9" w:rsidRDefault="007C3AA9" w:rsidP="007C3AA9">
      <w:pPr>
        <w:ind w:left="360"/>
        <w:rPr>
          <w:rFonts w:eastAsia="MS Mincho"/>
          <w:lang w:eastAsia="ja-JP"/>
        </w:rPr>
      </w:pPr>
      <w:r>
        <w:t>Provides Help screens for using the ACDG Too</w:t>
      </w:r>
      <w:r w:rsidR="00FC0E85">
        <w:t>l</w:t>
      </w:r>
      <w:r>
        <w:t>.</w:t>
      </w:r>
      <w:r w:rsidRPr="00EC4A78">
        <w:rPr>
          <w:rFonts w:eastAsia="MS Mincho"/>
          <w:lang w:eastAsia="ja-JP"/>
        </w:rPr>
        <w:t xml:space="preserve"> </w:t>
      </w:r>
    </w:p>
    <w:p w14:paraId="6495EC40" w14:textId="77777777" w:rsidR="007C3AA9" w:rsidRDefault="007C3AA9" w:rsidP="00EC4A78">
      <w:pPr>
        <w:ind w:left="360"/>
        <w:rPr>
          <w:rFonts w:eastAsia="MS Mincho"/>
          <w:lang w:eastAsia="ja-JP"/>
        </w:rPr>
      </w:pPr>
    </w:p>
    <w:p w14:paraId="66953631" w14:textId="77777777" w:rsidR="00B974A7" w:rsidRDefault="00CD01B4" w:rsidP="00B974A7">
      <w:pPr>
        <w:pStyle w:val="Heading3"/>
        <w:rPr>
          <w:rFonts w:eastAsia="MS Mincho"/>
          <w:lang w:eastAsia="ja-JP"/>
        </w:rPr>
      </w:pPr>
      <w:bookmarkStart w:id="157" w:name="_Toc395703319"/>
      <w:r>
        <w:rPr>
          <w:rFonts w:eastAsia="MS Mincho"/>
          <w:lang w:eastAsia="ja-JP"/>
        </w:rPr>
        <w:t>2.2.2</w:t>
      </w:r>
      <w:r>
        <w:rPr>
          <w:rFonts w:eastAsia="MS Mincho"/>
          <w:lang w:eastAsia="ja-JP"/>
        </w:rPr>
        <w:tab/>
      </w:r>
      <w:r w:rsidR="00B974A7">
        <w:rPr>
          <w:rFonts w:eastAsia="MS Mincho"/>
          <w:lang w:eastAsia="ja-JP"/>
        </w:rPr>
        <w:t>ACDG Plug-In</w:t>
      </w:r>
      <w:bookmarkEnd w:id="157"/>
    </w:p>
    <w:p w14:paraId="054CDD5B" w14:textId="77777777" w:rsidR="00B974A7" w:rsidRDefault="00B974A7" w:rsidP="00B974A7">
      <w:pPr>
        <w:keepNext/>
        <w:rPr>
          <w:rFonts w:eastAsia="MS Mincho"/>
          <w:lang w:eastAsia="ja-JP"/>
        </w:rPr>
      </w:pPr>
      <w:r>
        <w:rPr>
          <w:rFonts w:eastAsia="MS Mincho"/>
          <w:lang w:eastAsia="ja-JP"/>
        </w:rPr>
        <w:t xml:space="preserve">The ACDG Plug-In is composed of the following functions, which </w:t>
      </w:r>
      <w:r w:rsidR="00DA5EAB">
        <w:rPr>
          <w:rFonts w:eastAsia="MS Mincho"/>
          <w:lang w:eastAsia="ja-JP"/>
        </w:rPr>
        <w:t xml:space="preserve">utilizes data from </w:t>
      </w:r>
      <w:r>
        <w:rPr>
          <w:rFonts w:eastAsia="MS Mincho"/>
          <w:lang w:eastAsia="ja-JP"/>
        </w:rPr>
        <w:t>the SDTs.</w:t>
      </w:r>
    </w:p>
    <w:p w14:paraId="70D4A095" w14:textId="77777777" w:rsidR="00B974A7" w:rsidRDefault="00B974A7" w:rsidP="00B974A7">
      <w:pPr>
        <w:keepNext/>
        <w:ind w:left="360" w:hanging="360"/>
        <w:rPr>
          <w:rFonts w:eastAsia="MS Mincho"/>
          <w:lang w:eastAsia="ja-JP"/>
        </w:rPr>
      </w:pPr>
      <w:r>
        <w:rPr>
          <w:rFonts w:eastAsia="MS Mincho"/>
          <w:lang w:eastAsia="ja-JP"/>
        </w:rPr>
        <w:t>1.</w:t>
      </w:r>
      <w:r>
        <w:rPr>
          <w:rFonts w:eastAsia="MS Mincho"/>
          <w:lang w:eastAsia="ja-JP"/>
        </w:rPr>
        <w:tab/>
        <w:t>Editor</w:t>
      </w:r>
    </w:p>
    <w:p w14:paraId="28215AA2" w14:textId="77777777" w:rsidR="00B974A7" w:rsidRDefault="00B974A7" w:rsidP="00B974A7">
      <w:pPr>
        <w:ind w:left="360"/>
        <w:rPr>
          <w:rFonts w:eastAsia="MS Mincho"/>
          <w:lang w:eastAsia="ja-JP"/>
        </w:rPr>
      </w:pPr>
      <w:r>
        <w:rPr>
          <w:rFonts w:eastAsia="MS Mincho"/>
          <w:lang w:eastAsia="ja-JP"/>
        </w:rPr>
        <w:t>Provides PC-based screens for entering/editing data for the purpose of constructing a CDB.</w:t>
      </w:r>
    </w:p>
    <w:p w14:paraId="229EBEE9" w14:textId="77777777" w:rsidR="00B974A7" w:rsidRDefault="00B974A7" w:rsidP="00B974A7">
      <w:pPr>
        <w:keepNext/>
        <w:ind w:left="360" w:hanging="360"/>
        <w:rPr>
          <w:rFonts w:eastAsia="MS Mincho"/>
          <w:lang w:eastAsia="ja-JP"/>
        </w:rPr>
      </w:pPr>
      <w:r>
        <w:rPr>
          <w:rFonts w:eastAsia="MS Mincho"/>
          <w:lang w:eastAsia="ja-JP"/>
        </w:rPr>
        <w:t>2.</w:t>
      </w:r>
      <w:r>
        <w:rPr>
          <w:rFonts w:eastAsia="MS Mincho"/>
          <w:lang w:eastAsia="ja-JP"/>
        </w:rPr>
        <w:tab/>
        <w:t>Consistency Checker</w:t>
      </w:r>
      <w:r w:rsidR="00CD01B4">
        <w:rPr>
          <w:rFonts w:eastAsia="MS Mincho"/>
          <w:lang w:eastAsia="ja-JP"/>
        </w:rPr>
        <w:t xml:space="preserve"> (SDT)</w:t>
      </w:r>
    </w:p>
    <w:p w14:paraId="3F0EC41D" w14:textId="77777777" w:rsidR="00B974A7" w:rsidRDefault="00B974A7" w:rsidP="00B974A7">
      <w:pPr>
        <w:ind w:left="360"/>
        <w:rPr>
          <w:rFonts w:eastAsia="MS Mincho"/>
          <w:lang w:eastAsia="ja-JP"/>
        </w:rPr>
      </w:pPr>
      <w:r>
        <w:rPr>
          <w:rFonts w:eastAsia="MS Mincho"/>
          <w:lang w:eastAsia="ja-JP"/>
        </w:rPr>
        <w:t>Performs integrity and consistency checks on the data</w:t>
      </w:r>
      <w:r w:rsidR="00C45027">
        <w:rPr>
          <w:rFonts w:eastAsia="MS Mincho"/>
          <w:lang w:eastAsia="ja-JP"/>
        </w:rPr>
        <w:t xml:space="preserve"> entered into the ACDG Tool.</w:t>
      </w:r>
    </w:p>
    <w:p w14:paraId="348673B6" w14:textId="77777777" w:rsidR="00B974A7" w:rsidRDefault="00B974A7" w:rsidP="00B974A7">
      <w:pPr>
        <w:keepNext/>
        <w:ind w:left="360" w:hanging="360"/>
        <w:rPr>
          <w:rFonts w:eastAsia="MS Mincho"/>
          <w:lang w:eastAsia="ja-JP"/>
        </w:rPr>
      </w:pPr>
      <w:r>
        <w:rPr>
          <w:rFonts w:eastAsia="MS Mincho"/>
          <w:lang w:eastAsia="ja-JP"/>
        </w:rPr>
        <w:t>3.</w:t>
      </w:r>
      <w:r>
        <w:rPr>
          <w:rFonts w:eastAsia="MS Mincho"/>
          <w:lang w:eastAsia="ja-JP"/>
        </w:rPr>
        <w:tab/>
        <w:t>Report Generator</w:t>
      </w:r>
    </w:p>
    <w:p w14:paraId="2511EB87" w14:textId="77777777" w:rsidR="00B974A7" w:rsidRDefault="00B974A7" w:rsidP="00B974A7">
      <w:pPr>
        <w:ind w:left="360"/>
        <w:rPr>
          <w:rFonts w:eastAsia="MS Mincho"/>
          <w:lang w:eastAsia="ja-JP"/>
        </w:rPr>
      </w:pPr>
      <w:r>
        <w:rPr>
          <w:rFonts w:eastAsia="MS Mincho"/>
          <w:lang w:eastAsia="ja-JP"/>
        </w:rPr>
        <w:t>Allows the user to prepare two types of reports:  CDB Reports, which detail what is configured in a CDB, and Difference Reports, which compare the differences between two CDBs.</w:t>
      </w:r>
    </w:p>
    <w:p w14:paraId="3B856ECA" w14:textId="77777777" w:rsidR="00B974A7" w:rsidRDefault="00B974A7" w:rsidP="00B974A7">
      <w:pPr>
        <w:keepNext/>
        <w:ind w:left="360" w:hanging="360"/>
        <w:rPr>
          <w:rFonts w:eastAsia="MS Mincho"/>
          <w:lang w:eastAsia="ja-JP"/>
        </w:rPr>
      </w:pPr>
      <w:r>
        <w:rPr>
          <w:rFonts w:eastAsia="MS Mincho"/>
          <w:lang w:eastAsia="ja-JP"/>
        </w:rPr>
        <w:t>4.</w:t>
      </w:r>
      <w:r>
        <w:rPr>
          <w:rFonts w:eastAsia="MS Mincho"/>
          <w:lang w:eastAsia="ja-JP"/>
        </w:rPr>
        <w:tab/>
        <w:t>Converter</w:t>
      </w:r>
    </w:p>
    <w:p w14:paraId="08F7FF92" w14:textId="77777777" w:rsidR="00B974A7" w:rsidRDefault="00B974A7" w:rsidP="00B974A7">
      <w:pPr>
        <w:ind w:left="360"/>
        <w:rPr>
          <w:rFonts w:eastAsia="MS Mincho"/>
          <w:lang w:eastAsia="ja-JP"/>
        </w:rPr>
      </w:pPr>
      <w:r>
        <w:rPr>
          <w:szCs w:val="24"/>
        </w:rPr>
        <w:t>Transforms and distributes the high level physical and  functional cabin configuration data (i.e., SDT level) to lower level CD</w:t>
      </w:r>
      <w:r w:rsidR="0097631E">
        <w:rPr>
          <w:szCs w:val="24"/>
        </w:rPr>
        <w:t xml:space="preserve">B </w:t>
      </w:r>
      <w:r>
        <w:rPr>
          <w:szCs w:val="24"/>
        </w:rPr>
        <w:t>Tables (i.e., Panasonic CSV level data).  The C</w:t>
      </w:r>
      <w:r w:rsidR="007C3AA9">
        <w:rPr>
          <w:szCs w:val="24"/>
        </w:rPr>
        <w:t>DB</w:t>
      </w:r>
      <w:r>
        <w:rPr>
          <w:szCs w:val="24"/>
        </w:rPr>
        <w:t xml:space="preserve"> tables are used to build the CDB </w:t>
      </w:r>
      <w:r w:rsidR="007C3AA9">
        <w:rPr>
          <w:szCs w:val="24"/>
        </w:rPr>
        <w:t>LSAP</w:t>
      </w:r>
      <w:r>
        <w:rPr>
          <w:szCs w:val="24"/>
        </w:rPr>
        <w:t xml:space="preserve">.  </w:t>
      </w:r>
    </w:p>
    <w:p w14:paraId="2D1442C1" w14:textId="77777777" w:rsidR="00B974A7" w:rsidRDefault="00B974A7" w:rsidP="00B974A7">
      <w:pPr>
        <w:keepNext/>
        <w:ind w:left="360" w:hanging="360"/>
        <w:rPr>
          <w:rFonts w:eastAsia="MS Mincho"/>
          <w:lang w:eastAsia="ja-JP"/>
        </w:rPr>
      </w:pPr>
      <w:r>
        <w:rPr>
          <w:rFonts w:eastAsia="MS Mincho"/>
          <w:lang w:eastAsia="ja-JP"/>
        </w:rPr>
        <w:t>5.</w:t>
      </w:r>
      <w:r>
        <w:rPr>
          <w:rFonts w:eastAsia="MS Mincho"/>
          <w:lang w:eastAsia="ja-JP"/>
        </w:rPr>
        <w:tab/>
        <w:t>Importer/Exporter</w:t>
      </w:r>
    </w:p>
    <w:p w14:paraId="7D51C139" w14:textId="77777777" w:rsidR="006F1F72" w:rsidRDefault="00B974A7" w:rsidP="006F1F72">
      <w:pPr>
        <w:ind w:left="360"/>
        <w:rPr>
          <w:szCs w:val="24"/>
        </w:rPr>
      </w:pPr>
      <w:r>
        <w:rPr>
          <w:szCs w:val="24"/>
        </w:rPr>
        <w:t xml:space="preserve">Allows the user to directly import configuration data from XML files (per the SDT ICD) for use by the ACDG Tool.  It also allows the user to export the configuration data from the ACDG Tool into XML  files.  The purpose of the Importer/Exporter </w:t>
      </w:r>
      <w:r w:rsidR="003276F6">
        <w:rPr>
          <w:szCs w:val="24"/>
        </w:rPr>
        <w:t xml:space="preserve">function </w:t>
      </w:r>
      <w:r>
        <w:rPr>
          <w:szCs w:val="24"/>
        </w:rPr>
        <w:t xml:space="preserve">is to reduce the amount of time required to enter data in a production environment.  </w:t>
      </w:r>
    </w:p>
    <w:p w14:paraId="446EA31D" w14:textId="77777777" w:rsidR="006F1F72" w:rsidRDefault="006F1F72" w:rsidP="006F1F72">
      <w:pPr>
        <w:keepNext/>
        <w:ind w:left="360" w:hanging="360"/>
        <w:rPr>
          <w:szCs w:val="24"/>
        </w:rPr>
      </w:pPr>
      <w:r>
        <w:rPr>
          <w:szCs w:val="24"/>
        </w:rPr>
        <w:t>6.</w:t>
      </w:r>
      <w:r>
        <w:rPr>
          <w:szCs w:val="24"/>
        </w:rPr>
        <w:tab/>
        <w:t>Updater</w:t>
      </w:r>
    </w:p>
    <w:p w14:paraId="63746FAB" w14:textId="77777777" w:rsidR="006F1F72" w:rsidRDefault="006F1F72" w:rsidP="006F1F72">
      <w:pPr>
        <w:ind w:left="360"/>
      </w:pPr>
      <w:r>
        <w:rPr>
          <w:rFonts w:eastAsia="MS Mincho"/>
          <w:lang w:eastAsia="ja-JP"/>
        </w:rPr>
        <w:t>A</w:t>
      </w:r>
      <w:r>
        <w:t>utomatically modifies older database (that is, PC) files and imports XML files so that they can be comp</w:t>
      </w:r>
      <w:r w:rsidR="00501A5A">
        <w:t>atib</w:t>
      </w:r>
      <w:r>
        <w:t>le with the current ACDG Plug-In.</w:t>
      </w:r>
    </w:p>
    <w:p w14:paraId="04ECCEB0" w14:textId="77777777" w:rsidR="006F1F72" w:rsidRDefault="006F1F72" w:rsidP="006F1F72">
      <w:pPr>
        <w:keepNext/>
        <w:ind w:left="360" w:hanging="360"/>
        <w:rPr>
          <w:rFonts w:eastAsia="MS Mincho"/>
          <w:lang w:eastAsia="ja-JP"/>
        </w:rPr>
      </w:pPr>
      <w:r>
        <w:t>7.</w:t>
      </w:r>
      <w:r>
        <w:tab/>
      </w:r>
      <w:r>
        <w:rPr>
          <w:rFonts w:eastAsia="MS Mincho"/>
          <w:lang w:eastAsia="ja-JP"/>
        </w:rPr>
        <w:t>Default Data</w:t>
      </w:r>
    </w:p>
    <w:p w14:paraId="0BC1E811" w14:textId="77777777" w:rsidR="006F1F72" w:rsidRDefault="006F1F72" w:rsidP="006F1F72">
      <w:pPr>
        <w:ind w:left="360"/>
      </w:pPr>
      <w:r>
        <w:rPr>
          <w:rFonts w:eastAsia="MS Mincho"/>
          <w:lang w:eastAsia="ja-JP"/>
        </w:rPr>
        <w:t xml:space="preserve">Defines the </w:t>
      </w:r>
      <w:r>
        <w:t>minimal data required for the Editor, Report Generator, and Converter to start building a database.</w:t>
      </w:r>
    </w:p>
    <w:p w14:paraId="28F09B82" w14:textId="77777777" w:rsidR="006F1F72" w:rsidRDefault="0014388F" w:rsidP="006F1F72">
      <w:pPr>
        <w:keepNext/>
        <w:ind w:left="360" w:hanging="360"/>
        <w:rPr>
          <w:rFonts w:eastAsia="MS Mincho"/>
          <w:lang w:eastAsia="ja-JP"/>
        </w:rPr>
      </w:pPr>
      <w:r>
        <w:rPr>
          <w:rFonts w:eastAsia="MS Mincho"/>
          <w:lang w:eastAsia="ja-JP"/>
        </w:rPr>
        <w:t>8.</w:t>
      </w:r>
      <w:r>
        <w:rPr>
          <w:rFonts w:eastAsia="MS Mincho"/>
          <w:lang w:eastAsia="ja-JP"/>
        </w:rPr>
        <w:tab/>
      </w:r>
      <w:r w:rsidR="006F1F72">
        <w:rPr>
          <w:rFonts w:eastAsia="MS Mincho"/>
          <w:lang w:eastAsia="ja-JP"/>
        </w:rPr>
        <w:t xml:space="preserve">Library Data </w:t>
      </w:r>
    </w:p>
    <w:p w14:paraId="318AA112" w14:textId="77777777" w:rsidR="006F1F72" w:rsidRDefault="006F1F72" w:rsidP="006F1F72">
      <w:pPr>
        <w:ind w:left="360"/>
      </w:pPr>
      <w:r>
        <w:rPr>
          <w:rFonts w:eastAsia="MS Mincho"/>
          <w:lang w:eastAsia="ja-JP"/>
        </w:rPr>
        <w:t xml:space="preserve">Provides </w:t>
      </w:r>
      <w:r>
        <w:t xml:space="preserve">a single source for data which is used across multiple functions (e.g., Converter, Report Generator, Editor).  </w:t>
      </w:r>
    </w:p>
    <w:p w14:paraId="2E51F706" w14:textId="77777777" w:rsidR="007A21CD" w:rsidRDefault="007A21CD" w:rsidP="007A21CD">
      <w:pPr>
        <w:pStyle w:val="Heading3"/>
        <w:rPr>
          <w:rFonts w:eastAsia="MS Mincho"/>
          <w:lang w:eastAsia="ja-JP"/>
        </w:rPr>
      </w:pPr>
      <w:bookmarkStart w:id="158" w:name="_Toc395703320"/>
      <w:r>
        <w:rPr>
          <w:rFonts w:eastAsia="MS Mincho"/>
          <w:lang w:eastAsia="ja-JP"/>
        </w:rPr>
        <w:t>2.2.3</w:t>
      </w:r>
      <w:r>
        <w:rPr>
          <w:rFonts w:eastAsia="MS Mincho"/>
          <w:lang w:eastAsia="ja-JP"/>
        </w:rPr>
        <w:tab/>
        <w:t>External Files</w:t>
      </w:r>
      <w:bookmarkEnd w:id="158"/>
    </w:p>
    <w:p w14:paraId="197E5F99" w14:textId="77777777" w:rsidR="007A21CD" w:rsidRDefault="007C3AA9" w:rsidP="007A21CD">
      <w:pPr>
        <w:keepNext/>
        <w:rPr>
          <w:rFonts w:eastAsia="MS Mincho"/>
          <w:lang w:eastAsia="ja-JP"/>
        </w:rPr>
      </w:pPr>
      <w:r>
        <w:rPr>
          <w:rFonts w:eastAsia="MS Mincho"/>
          <w:lang w:eastAsia="ja-JP"/>
        </w:rPr>
        <w:t>1</w:t>
      </w:r>
      <w:r w:rsidR="007A21CD">
        <w:rPr>
          <w:rFonts w:eastAsia="MS Mincho"/>
          <w:lang w:eastAsia="ja-JP"/>
        </w:rPr>
        <w:t>.</w:t>
      </w:r>
      <w:r w:rsidR="007A21CD">
        <w:rPr>
          <w:rFonts w:eastAsia="MS Mincho"/>
          <w:lang w:eastAsia="ja-JP"/>
        </w:rPr>
        <w:tab/>
        <w:t>PC File</w:t>
      </w:r>
      <w:r>
        <w:rPr>
          <w:rFonts w:eastAsia="MS Mincho"/>
          <w:lang w:eastAsia="ja-JP"/>
        </w:rPr>
        <w:t>s</w:t>
      </w:r>
    </w:p>
    <w:p w14:paraId="20262FD3" w14:textId="77777777" w:rsidR="007A21CD" w:rsidRDefault="007A21CD" w:rsidP="007A21CD">
      <w:pPr>
        <w:ind w:left="360"/>
        <w:rPr>
          <w:rFonts w:eastAsia="MS Mincho"/>
          <w:lang w:eastAsia="ja-JP"/>
        </w:rPr>
      </w:pPr>
      <w:r>
        <w:t>Contains all the data needed to build an LSAP.</w:t>
      </w:r>
      <w:r w:rsidRPr="00EC4A78">
        <w:rPr>
          <w:rFonts w:eastAsia="MS Mincho"/>
          <w:lang w:eastAsia="ja-JP"/>
        </w:rPr>
        <w:t xml:space="preserve"> </w:t>
      </w:r>
    </w:p>
    <w:p w14:paraId="740570D0" w14:textId="77777777" w:rsidR="007C3AA9" w:rsidRDefault="007C3AA9" w:rsidP="007C3AA9">
      <w:pPr>
        <w:keepNext/>
        <w:rPr>
          <w:rFonts w:eastAsia="MS Mincho"/>
          <w:lang w:eastAsia="ja-JP"/>
        </w:rPr>
      </w:pPr>
      <w:r>
        <w:rPr>
          <w:rFonts w:eastAsia="MS Mincho"/>
          <w:lang w:eastAsia="ja-JP"/>
        </w:rPr>
        <w:t>2.</w:t>
      </w:r>
      <w:r>
        <w:rPr>
          <w:rFonts w:eastAsia="MS Mincho"/>
          <w:lang w:eastAsia="ja-JP"/>
        </w:rPr>
        <w:tab/>
        <w:t>XML Zip Files</w:t>
      </w:r>
    </w:p>
    <w:p w14:paraId="0FC5E07D" w14:textId="77777777" w:rsidR="007C3AA9" w:rsidRDefault="007C3AA9" w:rsidP="007C3AA9">
      <w:pPr>
        <w:ind w:left="360"/>
        <w:rPr>
          <w:rFonts w:eastAsia="MS Mincho"/>
          <w:lang w:eastAsia="ja-JP"/>
        </w:rPr>
      </w:pPr>
      <w:r>
        <w:t>Contains the XML files in a zip file format.  These files have the configuration data</w:t>
      </w:r>
      <w:r w:rsidRPr="00EC4A78">
        <w:rPr>
          <w:rFonts w:eastAsia="MS Mincho"/>
          <w:lang w:eastAsia="ja-JP"/>
        </w:rPr>
        <w:t xml:space="preserve"> </w:t>
      </w:r>
      <w:r>
        <w:t xml:space="preserve">which is used </w:t>
      </w:r>
      <w:r w:rsidR="009C7E5A">
        <w:t>in</w:t>
      </w:r>
      <w:r>
        <w:t xml:space="preserve"> the SDTs.</w:t>
      </w:r>
    </w:p>
    <w:p w14:paraId="3541D7E1" w14:textId="77777777" w:rsidR="007C3AA9" w:rsidRDefault="007C3AA9" w:rsidP="007C3AA9">
      <w:pPr>
        <w:keepNext/>
        <w:rPr>
          <w:rFonts w:eastAsia="MS Mincho"/>
          <w:lang w:eastAsia="ja-JP"/>
        </w:rPr>
      </w:pPr>
      <w:r>
        <w:rPr>
          <w:rFonts w:eastAsia="MS Mincho"/>
          <w:lang w:eastAsia="ja-JP"/>
        </w:rPr>
        <w:t>3.</w:t>
      </w:r>
      <w:r>
        <w:rPr>
          <w:rFonts w:eastAsia="MS Mincho"/>
          <w:lang w:eastAsia="ja-JP"/>
        </w:rPr>
        <w:tab/>
      </w:r>
      <w:r w:rsidR="00370B82">
        <w:rPr>
          <w:rFonts w:eastAsia="MS Mincho"/>
          <w:lang w:eastAsia="ja-JP"/>
        </w:rPr>
        <w:t>Plug-In Package</w:t>
      </w:r>
    </w:p>
    <w:p w14:paraId="3A039C9E" w14:textId="28273439" w:rsidR="007C3AA9" w:rsidRDefault="00370B82" w:rsidP="007C3AA9">
      <w:pPr>
        <w:ind w:left="360"/>
        <w:rPr>
          <w:ins w:id="159" w:author="Hooks, Kevin C" w:date="2017-11-21T13:55:00Z"/>
        </w:rPr>
      </w:pPr>
      <w:r>
        <w:t>Contains the software which the Host uses for executing the Plug-In functions.</w:t>
      </w:r>
    </w:p>
    <w:p w14:paraId="030B4793" w14:textId="1EBDAC69" w:rsidR="00274953" w:rsidRDefault="00274953">
      <w:pPr>
        <w:rPr>
          <w:ins w:id="160" w:author="Hooks, Kevin C" w:date="2017-11-21T13:56:00Z"/>
        </w:rPr>
        <w:pPrChange w:id="161" w:author="Hooks, Kevin C" w:date="2017-11-21T13:55:00Z">
          <w:pPr>
            <w:ind w:left="360"/>
          </w:pPr>
        </w:pPrChange>
      </w:pPr>
      <w:ins w:id="162" w:author="Hooks, Kevin C" w:date="2017-11-21T13:56:00Z">
        <w:r>
          <w:t>4.</w:t>
        </w:r>
        <w:r>
          <w:tab/>
          <w:t>License File</w:t>
        </w:r>
      </w:ins>
    </w:p>
    <w:p w14:paraId="6D8BF37C" w14:textId="417D4725" w:rsidR="00274953" w:rsidRDefault="00274953">
      <w:pPr>
        <w:rPr>
          <w:rFonts w:eastAsia="MS Mincho"/>
          <w:lang w:eastAsia="ja-JP"/>
        </w:rPr>
        <w:pPrChange w:id="163" w:author="Hooks, Kevin C" w:date="2017-11-21T13:55:00Z">
          <w:pPr>
            <w:ind w:left="360"/>
          </w:pPr>
        </w:pPrChange>
      </w:pPr>
      <w:ins w:id="164" w:author="Hooks, Kevin C" w:date="2017-11-21T13:56:00Z">
        <w:r>
          <w:tab/>
          <w:t>Contains license file *TBD*</w:t>
        </w:r>
      </w:ins>
    </w:p>
    <w:p w14:paraId="379C36FC" w14:textId="77777777" w:rsidR="00B974A7" w:rsidRDefault="008A3379" w:rsidP="008A3379">
      <w:pPr>
        <w:pStyle w:val="Heading2"/>
        <w:tabs>
          <w:tab w:val="clear" w:pos="0"/>
          <w:tab w:val="left" w:pos="5400"/>
        </w:tabs>
      </w:pPr>
      <w:bookmarkStart w:id="165" w:name="_Toc395703321"/>
      <w:r>
        <w:t xml:space="preserve">2.3 </w:t>
      </w:r>
      <w:r w:rsidR="00B974A7">
        <w:t>Document Structure</w:t>
      </w:r>
      <w:bookmarkEnd w:id="165"/>
      <w:r w:rsidR="00B974A7">
        <w:t xml:space="preserve"> </w:t>
      </w:r>
    </w:p>
    <w:p w14:paraId="7EF6365D" w14:textId="77777777" w:rsidR="00B974A7" w:rsidRDefault="00B974A7" w:rsidP="00B974A7">
      <w:r>
        <w:t xml:space="preserve">The ACDG Host provides a Graphics User Interface (GUI) which is used to access the different functions provided in the ACDG Plug-In.  It also provides file management capability for the files being used to revise or build configuration databases.  The ACDG Tool is used for building or revising the configuration databases and is not loaded on the airplane.  </w:t>
      </w:r>
    </w:p>
    <w:p w14:paraId="46907F4D" w14:textId="77777777" w:rsidR="00B974A7" w:rsidRDefault="00B974A7" w:rsidP="00B974A7">
      <w:pPr>
        <w:rPr>
          <w:rFonts w:eastAsia="MS Mincho"/>
          <w:lang w:eastAsia="ja-JP"/>
        </w:rPr>
      </w:pPr>
      <w:r>
        <w:rPr>
          <w:rFonts w:eastAsia="MS Mincho"/>
          <w:lang w:eastAsia="ja-JP"/>
        </w:rPr>
        <w:t>The requirements in this document are organized as follows:</w:t>
      </w:r>
      <w:r w:rsidR="008A3379">
        <w:rPr>
          <w:rFonts w:eastAsia="MS Mincho"/>
          <w:lang w:eastAsia="ja-JP"/>
        </w:rPr>
        <w:t xml:space="preserve"> </w:t>
      </w:r>
    </w:p>
    <w:p w14:paraId="30708E02" w14:textId="77777777" w:rsidR="00B974A7" w:rsidRDefault="00B974A7" w:rsidP="00B974A7">
      <w:pPr>
        <w:rPr>
          <w:rFonts w:eastAsia="MS Mincho"/>
          <w:lang w:eastAsia="ja-JP"/>
        </w:rPr>
      </w:pPr>
      <w:r>
        <w:rPr>
          <w:rFonts w:eastAsia="MS Mincho"/>
          <w:lang w:eastAsia="ja-JP"/>
        </w:rPr>
        <w:t>Section 3:</w:t>
      </w:r>
      <w:r>
        <w:rPr>
          <w:rFonts w:eastAsia="MS Mincho"/>
          <w:lang w:eastAsia="ja-JP"/>
        </w:rPr>
        <w:tab/>
        <w:t>General ACDG Host Requirements.</w:t>
      </w:r>
    </w:p>
    <w:p w14:paraId="69049ED1" w14:textId="77777777" w:rsidR="00B974A7" w:rsidRDefault="00B974A7" w:rsidP="00B974A7">
      <w:pPr>
        <w:rPr>
          <w:rFonts w:eastAsia="MS Mincho"/>
          <w:lang w:eastAsia="ja-JP"/>
        </w:rPr>
      </w:pPr>
      <w:r>
        <w:rPr>
          <w:rFonts w:eastAsia="MS Mincho"/>
          <w:lang w:eastAsia="ja-JP"/>
        </w:rPr>
        <w:t>Section 4:</w:t>
      </w:r>
      <w:r>
        <w:rPr>
          <w:rFonts w:eastAsia="MS Mincho"/>
          <w:lang w:eastAsia="ja-JP"/>
        </w:rPr>
        <w:tab/>
        <w:t>Specific Screen Requirements for the GUI.</w:t>
      </w:r>
    </w:p>
    <w:p w14:paraId="714DABB0" w14:textId="77777777" w:rsidR="00B974A7" w:rsidRDefault="00B974A7" w:rsidP="00B974A7">
      <w:pPr>
        <w:rPr>
          <w:rFonts w:eastAsia="MS Mincho"/>
          <w:lang w:eastAsia="ja-JP"/>
        </w:rPr>
      </w:pPr>
      <w:r>
        <w:rPr>
          <w:rFonts w:eastAsia="MS Mincho"/>
          <w:lang w:eastAsia="ja-JP"/>
        </w:rPr>
        <w:t>Section 5:</w:t>
      </w:r>
      <w:r>
        <w:rPr>
          <w:rFonts w:eastAsia="MS Mincho"/>
          <w:lang w:eastAsia="ja-JP"/>
        </w:rPr>
        <w:tab/>
        <w:t>GUI Screen Error and Warning Dialog Boxes.</w:t>
      </w:r>
    </w:p>
    <w:p w14:paraId="4BC07121" w14:textId="77777777" w:rsidR="00B974A7" w:rsidRPr="00F05BBE" w:rsidRDefault="00501A5A" w:rsidP="00B974A7">
      <w:pPr>
        <w:rPr>
          <w:rFonts w:eastAsia="MS Mincho"/>
          <w:lang w:eastAsia="ja-JP"/>
        </w:rPr>
      </w:pPr>
      <w:r>
        <w:rPr>
          <w:rFonts w:eastAsia="MS Mincho"/>
          <w:lang w:eastAsia="ja-JP"/>
        </w:rPr>
        <w:t>Secti</w:t>
      </w:r>
      <w:r w:rsidR="00B974A7">
        <w:rPr>
          <w:rFonts w:eastAsia="MS Mincho"/>
          <w:lang w:eastAsia="ja-JP"/>
        </w:rPr>
        <w:t>on 6:</w:t>
      </w:r>
      <w:r w:rsidR="00B974A7">
        <w:rPr>
          <w:rFonts w:eastAsia="MS Mincho"/>
          <w:lang w:eastAsia="ja-JP"/>
        </w:rPr>
        <w:tab/>
        <w:t>ACDG Host Data Flow Requirements.</w:t>
      </w:r>
    </w:p>
    <w:p w14:paraId="30C0D1EF" w14:textId="77777777" w:rsidR="00080FDF" w:rsidRDefault="00852B77" w:rsidP="007E279B">
      <w:pPr>
        <w:pStyle w:val="Heading1"/>
      </w:pPr>
      <w:bookmarkStart w:id="166" w:name="_Toc336609021"/>
      <w:bookmarkStart w:id="167" w:name="_Toc118515375"/>
      <w:bookmarkStart w:id="168" w:name="_Toc120344798"/>
      <w:bookmarkStart w:id="169" w:name="_Toc122253083"/>
      <w:bookmarkStart w:id="170" w:name="_Toc140582168"/>
      <w:bookmarkStart w:id="171" w:name="_Toc141173671"/>
      <w:bookmarkStart w:id="172" w:name="_Toc395703322"/>
      <w:bookmarkEnd w:id="166"/>
      <w:r>
        <w:t>3.0</w:t>
      </w:r>
      <w:r>
        <w:tab/>
      </w:r>
      <w:bookmarkEnd w:id="167"/>
      <w:bookmarkEnd w:id="168"/>
      <w:bookmarkEnd w:id="169"/>
      <w:bookmarkEnd w:id="170"/>
      <w:bookmarkEnd w:id="171"/>
      <w:r w:rsidR="00A149FE">
        <w:t xml:space="preserve">General </w:t>
      </w:r>
      <w:r w:rsidR="00BE60CA">
        <w:t xml:space="preserve">ACDG </w:t>
      </w:r>
      <w:r w:rsidR="0037646C">
        <w:t xml:space="preserve">Host </w:t>
      </w:r>
      <w:r w:rsidR="00BE60CA">
        <w:t>Requirements</w:t>
      </w:r>
      <w:bookmarkEnd w:id="172"/>
    </w:p>
    <w:p w14:paraId="70429A95" w14:textId="77777777" w:rsidR="004C4221" w:rsidRDefault="004C4221" w:rsidP="004C4221">
      <w:pPr>
        <w:pStyle w:val="Heading2"/>
        <w:tabs>
          <w:tab w:val="clear" w:pos="0"/>
        </w:tabs>
      </w:pPr>
      <w:bookmarkStart w:id="173" w:name="_Toc395703323"/>
      <w:r>
        <w:t>3.1</w:t>
      </w:r>
      <w:r>
        <w:tab/>
        <w:t>Part Number</w:t>
      </w:r>
      <w:bookmarkEnd w:id="173"/>
    </w:p>
    <w:p w14:paraId="46314163" w14:textId="77777777" w:rsidR="004C4221" w:rsidRPr="00162459" w:rsidRDefault="004C4221" w:rsidP="007A4010">
      <w:pPr>
        <w:keepNext/>
        <w:rPr>
          <w:strike/>
          <w:highlight w:val="yellow"/>
          <w:rPrChange w:id="174" w:author="Hooks, Kevin C" w:date="2017-11-30T09:44:00Z">
            <w:rPr/>
          </w:rPrChange>
        </w:rPr>
      </w:pPr>
      <w:commentRangeStart w:id="175"/>
      <w:r w:rsidRPr="00162459">
        <w:rPr>
          <w:highlight w:val="yellow"/>
          <w:rPrChange w:id="176" w:author="Hooks, Kevin C" w:date="2017-11-30T09:44:00Z">
            <w:rPr/>
          </w:rPrChange>
        </w:rPr>
        <w:t>a.</w:t>
      </w:r>
      <w:r w:rsidRPr="00162459">
        <w:rPr>
          <w:highlight w:val="yellow"/>
          <w:rPrChange w:id="177" w:author="Hooks, Kevin C" w:date="2017-11-30T09:44:00Z">
            <w:rPr/>
          </w:rPrChange>
        </w:rPr>
        <w:tab/>
      </w:r>
      <w:r w:rsidRPr="00162459">
        <w:rPr>
          <w:strike/>
          <w:highlight w:val="yellow"/>
          <w:rPrChange w:id="178" w:author="Hooks, Kevin C" w:date="2017-11-30T09:44:00Z">
            <w:rPr/>
          </w:rPrChange>
        </w:rPr>
        <w:t xml:space="preserve">The </w:t>
      </w:r>
      <w:r w:rsidR="00E63115" w:rsidRPr="00162459">
        <w:rPr>
          <w:strike/>
          <w:highlight w:val="yellow"/>
          <w:rPrChange w:id="179" w:author="Hooks, Kevin C" w:date="2017-11-30T09:44:00Z">
            <w:rPr/>
          </w:rPrChange>
        </w:rPr>
        <w:t>P</w:t>
      </w:r>
      <w:r w:rsidRPr="00162459">
        <w:rPr>
          <w:strike/>
          <w:highlight w:val="yellow"/>
          <w:rPrChange w:id="180" w:author="Hooks, Kevin C" w:date="2017-11-30T09:44:00Z">
            <w:rPr/>
          </w:rPrChange>
        </w:rPr>
        <w:t xml:space="preserve">art </w:t>
      </w:r>
      <w:r w:rsidR="00E63115" w:rsidRPr="00162459">
        <w:rPr>
          <w:strike/>
          <w:highlight w:val="yellow"/>
          <w:rPrChange w:id="181" w:author="Hooks, Kevin C" w:date="2017-11-30T09:44:00Z">
            <w:rPr/>
          </w:rPrChange>
        </w:rPr>
        <w:t>N</w:t>
      </w:r>
      <w:r w:rsidRPr="00162459">
        <w:rPr>
          <w:strike/>
          <w:highlight w:val="yellow"/>
          <w:rPrChange w:id="182" w:author="Hooks, Kevin C" w:date="2017-11-30T09:44:00Z">
            <w:rPr/>
          </w:rPrChange>
        </w:rPr>
        <w:t xml:space="preserve">umber shall </w:t>
      </w:r>
      <w:r w:rsidR="00E63115" w:rsidRPr="00162459">
        <w:rPr>
          <w:strike/>
          <w:highlight w:val="yellow"/>
          <w:rPrChange w:id="183" w:author="Hooks, Kevin C" w:date="2017-11-30T09:44:00Z">
            <w:rPr/>
          </w:rPrChange>
        </w:rPr>
        <w:t>have the following characteristics:</w:t>
      </w:r>
    </w:p>
    <w:p w14:paraId="6AA64529" w14:textId="77777777" w:rsidR="00E63115" w:rsidRPr="00162459" w:rsidRDefault="00E63115" w:rsidP="00EC4A78">
      <w:pPr>
        <w:ind w:left="720" w:hanging="360"/>
        <w:rPr>
          <w:strike/>
          <w:highlight w:val="yellow"/>
          <w:rPrChange w:id="184" w:author="Hooks, Kevin C" w:date="2017-11-30T09:44:00Z">
            <w:rPr/>
          </w:rPrChange>
        </w:rPr>
      </w:pPr>
      <w:r w:rsidRPr="00162459">
        <w:rPr>
          <w:strike/>
          <w:highlight w:val="yellow"/>
          <w:rPrChange w:id="185" w:author="Hooks, Kevin C" w:date="2017-11-30T09:44:00Z">
            <w:rPr/>
          </w:rPrChange>
        </w:rPr>
        <w:t>1.</w:t>
      </w:r>
      <w:r w:rsidRPr="00162459">
        <w:rPr>
          <w:strike/>
          <w:highlight w:val="yellow"/>
          <w:rPrChange w:id="186" w:author="Hooks, Kevin C" w:date="2017-11-30T09:44:00Z">
            <w:rPr/>
          </w:rPrChange>
        </w:rPr>
        <w:tab/>
        <w:t>At least 1 character</w:t>
      </w:r>
    </w:p>
    <w:p w14:paraId="07B819B4" w14:textId="77777777" w:rsidR="00E63115" w:rsidRPr="005F14DB" w:rsidRDefault="00E63115" w:rsidP="00EC4A78">
      <w:pPr>
        <w:ind w:left="720" w:hanging="360"/>
        <w:rPr>
          <w:strike/>
          <w:rPrChange w:id="187" w:author="Hooks, Kevin C" w:date="2017-11-29T06:32:00Z">
            <w:rPr/>
          </w:rPrChange>
        </w:rPr>
      </w:pPr>
      <w:r w:rsidRPr="00162459">
        <w:rPr>
          <w:strike/>
          <w:highlight w:val="yellow"/>
          <w:rPrChange w:id="188" w:author="Hooks, Kevin C" w:date="2017-11-30T09:44:00Z">
            <w:rPr/>
          </w:rPrChange>
        </w:rPr>
        <w:t>2.</w:t>
      </w:r>
      <w:r w:rsidRPr="00162459">
        <w:rPr>
          <w:strike/>
          <w:highlight w:val="yellow"/>
          <w:rPrChange w:id="189" w:author="Hooks, Kevin C" w:date="2017-11-30T09:44:00Z">
            <w:rPr/>
          </w:rPrChange>
        </w:rPr>
        <w:tab/>
        <w:t>No more than 16 characters</w:t>
      </w:r>
      <w:commentRangeEnd w:id="175"/>
      <w:r w:rsidR="007B77B5" w:rsidRPr="00162459">
        <w:rPr>
          <w:rStyle w:val="CommentReference"/>
          <w:rFonts w:ascii="Arial" w:eastAsia="MS PGothic" w:hAnsi="Arial"/>
          <w:strike/>
          <w:highlight w:val="yellow"/>
          <w:lang w:eastAsia="ja-JP"/>
          <w:rPrChange w:id="190" w:author="Hooks, Kevin C" w:date="2017-11-30T09:44:00Z">
            <w:rPr>
              <w:rStyle w:val="CommentReference"/>
              <w:rFonts w:ascii="Arial" w:eastAsia="MS PGothic" w:hAnsi="Arial"/>
              <w:lang w:eastAsia="ja-JP"/>
            </w:rPr>
          </w:rPrChange>
        </w:rPr>
        <w:commentReference w:id="175"/>
      </w:r>
    </w:p>
    <w:p w14:paraId="3CBEBFC5" w14:textId="77777777" w:rsidR="004C4221" w:rsidRDefault="00E63115" w:rsidP="007A4010">
      <w:pPr>
        <w:keepNext/>
      </w:pPr>
      <w:r>
        <w:t>b</w:t>
      </w:r>
      <w:r w:rsidR="004C4221">
        <w:t>.</w:t>
      </w:r>
      <w:r w:rsidR="004C4221">
        <w:tab/>
      </w:r>
      <w:r w:rsidR="00CE0D96">
        <w:t>The Boeing and Airline versions shall each be assigned a unique Part Number.</w:t>
      </w:r>
    </w:p>
    <w:p w14:paraId="7CCFB6F0" w14:textId="77777777" w:rsidR="00EC4A78" w:rsidRDefault="00CE0D96" w:rsidP="00EC4A78">
      <w:pPr>
        <w:ind w:left="720" w:hanging="360"/>
      </w:pPr>
      <w:r>
        <w:t>1.</w:t>
      </w:r>
      <w:r>
        <w:tab/>
        <w:t>The Boeing Part Number shall be 620Z012-09B.</w:t>
      </w:r>
      <w:r w:rsidR="00EC4A78" w:rsidRPr="00EC4A78">
        <w:t xml:space="preserve"> </w:t>
      </w:r>
    </w:p>
    <w:p w14:paraId="47AA153D" w14:textId="77777777" w:rsidR="00EC4A78" w:rsidRDefault="00CE0D96" w:rsidP="00EC4A78">
      <w:pPr>
        <w:ind w:left="720" w:hanging="360"/>
      </w:pPr>
      <w:r>
        <w:t>2.</w:t>
      </w:r>
      <w:r>
        <w:tab/>
        <w:t>The Airline Part Number shall be 620Z012-09A.</w:t>
      </w:r>
      <w:r w:rsidR="00EC4A78" w:rsidRPr="00EC4A78">
        <w:t xml:space="preserve"> </w:t>
      </w:r>
    </w:p>
    <w:p w14:paraId="62FDAF55" w14:textId="77777777" w:rsidR="00A7380E" w:rsidRDefault="00CE0D96" w:rsidP="007A4010">
      <w:pPr>
        <w:keepNext/>
        <w:ind w:left="360" w:hanging="360"/>
      </w:pPr>
      <w:r>
        <w:t>c</w:t>
      </w:r>
      <w:r w:rsidR="00E97F91">
        <w:t>.</w:t>
      </w:r>
      <w:r w:rsidR="00E97F91">
        <w:tab/>
      </w:r>
      <w:r>
        <w:t xml:space="preserve">The </w:t>
      </w:r>
      <w:r w:rsidR="001C65F6">
        <w:t xml:space="preserve">ACDG Host </w:t>
      </w:r>
      <w:r w:rsidR="003D3A2A">
        <w:t xml:space="preserve">shall </w:t>
      </w:r>
      <w:r w:rsidR="00B97373">
        <w:t>p</w:t>
      </w:r>
      <w:r w:rsidR="003D3A2A">
        <w:t>ass</w:t>
      </w:r>
      <w:r w:rsidR="00B97373">
        <w:t xml:space="preserve"> its </w:t>
      </w:r>
      <w:r>
        <w:t>Part Number</w:t>
      </w:r>
      <w:r w:rsidR="0020006F" w:rsidRPr="0020006F">
        <w:rPr>
          <w:vertAlign w:val="superscript"/>
        </w:rPr>
        <w:t>1</w:t>
      </w:r>
      <w:r w:rsidR="00B97373">
        <w:t xml:space="preserve"> </w:t>
      </w:r>
      <w:r w:rsidR="00EC4A78">
        <w:t>(</w:t>
      </w:r>
      <w:r w:rsidR="00B97373">
        <w:t xml:space="preserve">as identified in </w:t>
      </w:r>
      <w:r w:rsidR="00EC4A78">
        <w:t xml:space="preserve">items </w:t>
      </w:r>
      <w:r w:rsidR="00B97373">
        <w:t>b-1 and b-2</w:t>
      </w:r>
      <w:r w:rsidR="00EC4A78">
        <w:t>) above</w:t>
      </w:r>
      <w:r w:rsidR="00B97373">
        <w:t xml:space="preserve"> </w:t>
      </w:r>
      <w:r w:rsidR="00A7380E">
        <w:t>and its version num</w:t>
      </w:r>
      <w:r w:rsidR="00EC4A78">
        <w:t>b</w:t>
      </w:r>
      <w:r w:rsidR="00A7380E">
        <w:t>er</w:t>
      </w:r>
      <w:r w:rsidR="003D3A2A">
        <w:t xml:space="preserve"> </w:t>
      </w:r>
      <w:r w:rsidR="00B97373">
        <w:t>to</w:t>
      </w:r>
      <w:r w:rsidR="00501A5A">
        <w:t xml:space="preserve"> </w:t>
      </w:r>
      <w:r w:rsidR="00E97F91">
        <w:t>the Panasonic DLL</w:t>
      </w:r>
      <w:r w:rsidR="0005793D">
        <w:t xml:space="preserve"> </w:t>
      </w:r>
      <w:r>
        <w:t>during the Build LSAP process</w:t>
      </w:r>
      <w:r w:rsidR="00B97373">
        <w:t>.</w:t>
      </w:r>
    </w:p>
    <w:p w14:paraId="393C387B" w14:textId="77777777" w:rsidR="009506BF" w:rsidRDefault="004938AB">
      <w:pPr>
        <w:keepNext/>
      </w:pPr>
      <w:r>
        <w:t>d</w:t>
      </w:r>
      <w:r w:rsidR="00A7380E">
        <w:t>.</w:t>
      </w:r>
      <w:r w:rsidR="00A7380E">
        <w:tab/>
        <w:t xml:space="preserve">The version number shall be per the </w:t>
      </w:r>
      <w:r w:rsidR="009D7DA3">
        <w:t>following</w:t>
      </w:r>
      <w:r w:rsidR="009D7DA3" w:rsidRPr="00620413">
        <w:t xml:space="preserve"> </w:t>
      </w:r>
      <w:r w:rsidR="00A7380E" w:rsidRPr="00620413">
        <w:t>format</w:t>
      </w:r>
      <w:r w:rsidR="009D7DA3">
        <w:t xml:space="preserve"> (major.minor.build</w:t>
      </w:r>
      <w:r w:rsidR="00776819">
        <w:t>.release</w:t>
      </w:r>
      <w:r w:rsidR="009D7DA3">
        <w:t>):</w:t>
      </w:r>
    </w:p>
    <w:p w14:paraId="564F900A" w14:textId="77777777" w:rsidR="00620413" w:rsidRPr="00620413" w:rsidRDefault="00620413" w:rsidP="00620413">
      <w:pPr>
        <w:numPr>
          <w:ilvl w:val="0"/>
          <w:numId w:val="23"/>
        </w:numPr>
        <w:spacing w:before="100" w:beforeAutospacing="1" w:after="100" w:afterAutospacing="1"/>
        <w:rPr>
          <w:szCs w:val="24"/>
        </w:rPr>
      </w:pPr>
      <w:r w:rsidRPr="00620413">
        <w:rPr>
          <w:i/>
          <w:iCs/>
          <w:szCs w:val="24"/>
        </w:rPr>
        <w:t>major</w:t>
      </w:r>
      <w:r w:rsidR="00764B87">
        <w:rPr>
          <w:szCs w:val="24"/>
        </w:rPr>
        <w:t xml:space="preserve"> is the major release version</w:t>
      </w:r>
    </w:p>
    <w:p w14:paraId="4555A2CE" w14:textId="77777777" w:rsidR="00620413" w:rsidRPr="00620413" w:rsidRDefault="00620413" w:rsidP="00620413">
      <w:pPr>
        <w:numPr>
          <w:ilvl w:val="0"/>
          <w:numId w:val="23"/>
        </w:numPr>
        <w:spacing w:before="100" w:beforeAutospacing="1" w:after="100" w:afterAutospacing="1"/>
        <w:rPr>
          <w:szCs w:val="24"/>
        </w:rPr>
      </w:pPr>
      <w:r w:rsidRPr="00620413">
        <w:rPr>
          <w:i/>
          <w:iCs/>
          <w:szCs w:val="24"/>
        </w:rPr>
        <w:t>minor</w:t>
      </w:r>
      <w:r w:rsidRPr="00620413">
        <w:rPr>
          <w:szCs w:val="24"/>
        </w:rPr>
        <w:t xml:space="preserve"> is</w:t>
      </w:r>
      <w:r w:rsidR="009D7DA3">
        <w:rPr>
          <w:szCs w:val="24"/>
        </w:rPr>
        <w:t xml:space="preserve"> the minor release </w:t>
      </w:r>
      <w:r w:rsidR="00764B87">
        <w:rPr>
          <w:szCs w:val="24"/>
        </w:rPr>
        <w:t>version</w:t>
      </w:r>
    </w:p>
    <w:p w14:paraId="01538425" w14:textId="77777777" w:rsidR="009506BF" w:rsidRDefault="00776819">
      <w:pPr>
        <w:numPr>
          <w:ilvl w:val="0"/>
          <w:numId w:val="23"/>
        </w:numPr>
        <w:spacing w:before="100" w:beforeAutospacing="1" w:after="100" w:afterAutospacing="1"/>
        <w:rPr>
          <w:szCs w:val="24"/>
        </w:rPr>
      </w:pPr>
      <w:r w:rsidRPr="00776819">
        <w:rPr>
          <w:i/>
          <w:iCs/>
          <w:szCs w:val="24"/>
        </w:rPr>
        <w:t>build</w:t>
      </w:r>
      <w:r w:rsidRPr="00776819">
        <w:rPr>
          <w:szCs w:val="24"/>
        </w:rPr>
        <w:t xml:space="preserve"> is a number that denotes the number of builds that were performed</w:t>
      </w:r>
    </w:p>
    <w:p w14:paraId="7C01219B" w14:textId="77777777" w:rsidR="004C4221" w:rsidRDefault="00620413" w:rsidP="007A4010">
      <w:pPr>
        <w:ind w:left="360"/>
        <w:rPr>
          <w:ins w:id="191" w:author="St Onge, Steven A" w:date="2017-04-26T10:20:00Z"/>
        </w:rPr>
      </w:pPr>
      <w:r w:rsidRPr="006067AB">
        <w:rPr>
          <w:i/>
          <w:iCs/>
          <w:szCs w:val="24"/>
        </w:rPr>
        <w:t>release</w:t>
      </w:r>
      <w:r w:rsidR="009D7DA3" w:rsidRPr="006067AB">
        <w:rPr>
          <w:szCs w:val="24"/>
        </w:rPr>
        <w:t xml:space="preserve"> is the release of that version</w:t>
      </w:r>
      <w:r w:rsidRPr="006067AB">
        <w:rPr>
          <w:szCs w:val="24"/>
        </w:rPr>
        <w:t xml:space="preserve"> </w:t>
      </w:r>
      <w:r w:rsidR="009D7DA3" w:rsidRPr="006067AB">
        <w:rPr>
          <w:szCs w:val="24"/>
        </w:rPr>
        <w:t>(</w:t>
      </w:r>
      <w:r w:rsidRPr="00A96FFF">
        <w:rPr>
          <w:szCs w:val="24"/>
        </w:rPr>
        <w:t>typically bugfixes will increment this</w:t>
      </w:r>
      <w:r w:rsidR="009D7DA3" w:rsidRPr="00A96FFF">
        <w:rPr>
          <w:szCs w:val="24"/>
        </w:rPr>
        <w:t>)</w:t>
      </w:r>
      <w:r w:rsidR="001C65F6">
        <w:t>N</w:t>
      </w:r>
      <w:r w:rsidR="007A4010">
        <w:t>ote</w:t>
      </w:r>
      <w:r w:rsidR="00764B87">
        <w:t xml:space="preserve"> 1</w:t>
      </w:r>
      <w:r w:rsidR="001C65F6">
        <w:t xml:space="preserve">: </w:t>
      </w:r>
      <w:r w:rsidR="00A7380E">
        <w:t>Currently</w:t>
      </w:r>
      <w:r w:rsidR="00501A5A">
        <w:t>,</w:t>
      </w:r>
      <w:r w:rsidR="00A7380E">
        <w:t xml:space="preserve"> t</w:t>
      </w:r>
      <w:r w:rsidR="00B97373">
        <w:t xml:space="preserve">he part number </w:t>
      </w:r>
      <w:r w:rsidR="001C65F6">
        <w:t>is reference</w:t>
      </w:r>
      <w:r w:rsidR="007A4010">
        <w:t xml:space="preserve">-only </w:t>
      </w:r>
      <w:r w:rsidR="001C65F6">
        <w:t>information that is used in the Panasonic release notes file.</w:t>
      </w:r>
    </w:p>
    <w:p w14:paraId="527330EB" w14:textId="77777777" w:rsidR="001E3F40" w:rsidDel="005D1FA0" w:rsidRDefault="001E3F40" w:rsidP="001E3F40">
      <w:pPr>
        <w:keepNext/>
        <w:ind w:left="360" w:hanging="360"/>
        <w:rPr>
          <w:ins w:id="192" w:author="St Onge, Steven A" w:date="2017-04-26T10:20:00Z"/>
        </w:rPr>
      </w:pPr>
      <w:moveFromRangeStart w:id="193" w:author="Hooks, Kevin C" w:date="2017-11-21T12:15:00Z" w:name="move499029871"/>
      <w:commentRangeStart w:id="194"/>
      <w:moveFrom w:id="195" w:author="Hooks, Kevin C" w:date="2017-11-21T12:15:00Z">
        <w:ins w:id="196" w:author="St Onge, Steven A" w:date="2017-04-26T10:20:00Z">
          <w:r w:rsidRPr="008361F7" w:rsidDel="005D1FA0">
            <w:t>e.</w:t>
          </w:r>
          <w:r w:rsidRPr="008361F7" w:rsidDel="005D1FA0">
            <w:tab/>
            <w:t>The ACDG host shall interface with the Panaosnic supplied DLLs as defined in the 810006-301, INTERFACE CONTROL DOCUMENT for Configuration Database Generator.</w:t>
          </w:r>
        </w:ins>
        <w:commentRangeEnd w:id="194"/>
        <w:r w:rsidR="0039345B" w:rsidDel="005D1FA0">
          <w:rPr>
            <w:rStyle w:val="CommentReference"/>
            <w:rFonts w:ascii="Arial" w:eastAsia="MS PGothic" w:hAnsi="Arial"/>
            <w:lang w:eastAsia="ja-JP"/>
          </w:rPr>
          <w:commentReference w:id="194"/>
        </w:r>
      </w:moveFrom>
    </w:p>
    <w:moveFromRangeEnd w:id="193"/>
    <w:p w14:paraId="28288542" w14:textId="77777777" w:rsidR="001E3F40" w:rsidRDefault="001E3F40" w:rsidP="007A4010">
      <w:pPr>
        <w:ind w:left="360"/>
      </w:pPr>
    </w:p>
    <w:p w14:paraId="358CFF4E" w14:textId="77777777" w:rsidR="00012225" w:rsidRDefault="00363DAD" w:rsidP="00363DAD">
      <w:pPr>
        <w:pStyle w:val="Heading2"/>
        <w:tabs>
          <w:tab w:val="clear" w:pos="0"/>
        </w:tabs>
      </w:pPr>
      <w:bookmarkStart w:id="197" w:name="_Toc395703324"/>
      <w:bookmarkStart w:id="198" w:name="_Hlk499035959"/>
      <w:r>
        <w:t>3.</w:t>
      </w:r>
      <w:r w:rsidR="00285162">
        <w:t>2</w:t>
      </w:r>
      <w:r>
        <w:tab/>
      </w:r>
      <w:r w:rsidR="00012225" w:rsidRPr="00012225">
        <w:t>Installation</w:t>
      </w:r>
      <w:r w:rsidR="00012225">
        <w:t xml:space="preserve"> Procedures</w:t>
      </w:r>
      <w:bookmarkEnd w:id="197"/>
    </w:p>
    <w:p w14:paraId="7D2B345D" w14:textId="0532962E" w:rsidR="00012225" w:rsidRDefault="002E6C2D" w:rsidP="00012225">
      <w:pPr>
        <w:rPr>
          <w:ins w:id="199" w:author="Hooks, Kevin C" w:date="2017-11-30T09:20:00Z"/>
          <w:strike/>
          <w:highlight w:val="yellow"/>
        </w:rPr>
      </w:pPr>
      <w:bookmarkStart w:id="200" w:name="_Hlk499035941"/>
      <w:commentRangeStart w:id="201"/>
      <w:r w:rsidRPr="00440686">
        <w:rPr>
          <w:strike/>
          <w:highlight w:val="yellow"/>
          <w:rPrChange w:id="202" w:author="Hooks, Kevin C" w:date="2017-11-21T13:45:00Z">
            <w:rPr/>
          </w:rPrChange>
        </w:rPr>
        <w:t>a.</w:t>
      </w:r>
      <w:r w:rsidR="00445CDA" w:rsidRPr="00440686">
        <w:rPr>
          <w:strike/>
          <w:highlight w:val="yellow"/>
          <w:rPrChange w:id="203" w:author="Hooks, Kevin C" w:date="2017-11-21T13:45:00Z">
            <w:rPr/>
          </w:rPrChange>
        </w:rPr>
        <w:tab/>
      </w:r>
      <w:r w:rsidRPr="00440686">
        <w:rPr>
          <w:strike/>
          <w:highlight w:val="yellow"/>
          <w:rPrChange w:id="204" w:author="Hooks, Kevin C" w:date="2017-11-21T13:45:00Z">
            <w:rPr/>
          </w:rPrChange>
        </w:rPr>
        <w:t xml:space="preserve">An automatic installation procedure shall be provided for the </w:t>
      </w:r>
      <w:r w:rsidR="0053339F" w:rsidRPr="00440686">
        <w:rPr>
          <w:strike/>
          <w:highlight w:val="yellow"/>
          <w:rPrChange w:id="205" w:author="Hooks, Kevin C" w:date="2017-11-21T13:45:00Z">
            <w:rPr/>
          </w:rPrChange>
        </w:rPr>
        <w:t xml:space="preserve">Host </w:t>
      </w:r>
      <w:r w:rsidRPr="00440686">
        <w:rPr>
          <w:strike/>
          <w:highlight w:val="yellow"/>
          <w:rPrChange w:id="206" w:author="Hooks, Kevin C" w:date="2017-11-21T13:45:00Z">
            <w:rPr/>
          </w:rPrChange>
        </w:rPr>
        <w:t>software.</w:t>
      </w:r>
      <w:commentRangeEnd w:id="201"/>
      <w:r w:rsidR="005D1FA0" w:rsidRPr="00440686">
        <w:rPr>
          <w:rStyle w:val="CommentReference"/>
          <w:rFonts w:ascii="Arial" w:eastAsia="MS PGothic" w:hAnsi="Arial"/>
          <w:strike/>
          <w:highlight w:val="yellow"/>
          <w:lang w:eastAsia="ja-JP"/>
          <w:rPrChange w:id="207" w:author="Hooks, Kevin C" w:date="2017-11-21T13:45:00Z">
            <w:rPr>
              <w:rStyle w:val="CommentReference"/>
              <w:rFonts w:ascii="Arial" w:eastAsia="MS PGothic" w:hAnsi="Arial"/>
              <w:lang w:eastAsia="ja-JP"/>
            </w:rPr>
          </w:rPrChange>
        </w:rPr>
        <w:commentReference w:id="201"/>
      </w:r>
    </w:p>
    <w:p w14:paraId="00B81F55" w14:textId="0FDCF9F8" w:rsidR="004811FA" w:rsidRDefault="004811FA" w:rsidP="004811FA">
      <w:pPr>
        <w:pStyle w:val="Heading3"/>
        <w:rPr>
          <w:ins w:id="208" w:author="Hooks, Kevin C" w:date="2017-11-30T09:20:00Z"/>
        </w:rPr>
      </w:pPr>
      <w:ins w:id="209" w:author="Hooks, Kevin C" w:date="2017-11-30T09:20:00Z">
        <w:r>
          <w:t>3.2.1</w:t>
        </w:r>
        <w:r>
          <w:tab/>
        </w:r>
      </w:ins>
      <w:ins w:id="210" w:author="Hooks, Kevin C" w:date="2017-11-30T09:25:00Z">
        <w:r w:rsidR="0093764A">
          <w:t>Software</w:t>
        </w:r>
      </w:ins>
      <w:ins w:id="211" w:author="Hooks, Kevin C" w:date="2017-11-30T09:20:00Z">
        <w:r>
          <w:t xml:space="preserve"> Build</w:t>
        </w:r>
      </w:ins>
      <w:ins w:id="212" w:author="Hooks, Kevin C" w:date="2017-11-30T09:25:00Z">
        <w:r w:rsidR="0093764A">
          <w:t xml:space="preserve"> Procedures</w:t>
        </w:r>
      </w:ins>
    </w:p>
    <w:p w14:paraId="4CAA45A0" w14:textId="5913F320" w:rsidR="004811FA" w:rsidRDefault="004811FA" w:rsidP="004811FA">
      <w:pPr>
        <w:rPr>
          <w:ins w:id="213" w:author="Hooks, Kevin C" w:date="2017-11-30T09:21:00Z"/>
        </w:rPr>
      </w:pPr>
      <w:ins w:id="214" w:author="Hooks, Kevin C" w:date="2017-11-30T09:20:00Z">
        <w:r>
          <w:t>a.</w:t>
        </w:r>
        <w:r>
          <w:tab/>
          <w:t>The ACDG</w:t>
        </w:r>
      </w:ins>
      <w:ins w:id="215" w:author="Hooks, Kevin C" w:date="2017-11-30T09:21:00Z">
        <w:r>
          <w:t xml:space="preserve"> shall be built into the following installation packages:</w:t>
        </w:r>
      </w:ins>
    </w:p>
    <w:p w14:paraId="6D62ED10" w14:textId="1C017E44" w:rsidR="004811FA" w:rsidRDefault="004811FA" w:rsidP="004811FA">
      <w:pPr>
        <w:rPr>
          <w:ins w:id="216" w:author="Hooks, Kevin C" w:date="2017-11-30T09:21:00Z"/>
        </w:rPr>
      </w:pPr>
      <w:ins w:id="217" w:author="Hooks, Kevin C" w:date="2017-11-30T09:21:00Z">
        <w:r>
          <w:tab/>
          <w:t>1.</w:t>
        </w:r>
        <w:r>
          <w:tab/>
          <w:t>A Boeing only installation package</w:t>
        </w:r>
      </w:ins>
    </w:p>
    <w:p w14:paraId="6C08889C" w14:textId="504F217E" w:rsidR="004811FA" w:rsidRDefault="004811FA" w:rsidP="004811FA">
      <w:pPr>
        <w:rPr>
          <w:ins w:id="218" w:author="Hooks, Kevin C" w:date="2017-11-30T09:21:00Z"/>
        </w:rPr>
      </w:pPr>
      <w:ins w:id="219" w:author="Hooks, Kevin C" w:date="2017-11-30T09:21:00Z">
        <w:r>
          <w:tab/>
          <w:t>2.</w:t>
        </w:r>
        <w:r>
          <w:tab/>
          <w:t>An Airline inst</w:t>
        </w:r>
      </w:ins>
      <w:ins w:id="220" w:author="Hooks, Kevin C" w:date="2018-02-20T10:45:00Z">
        <w:r w:rsidR="000B2A74">
          <w:t>a</w:t>
        </w:r>
      </w:ins>
      <w:ins w:id="221" w:author="Hooks, Kevin C" w:date="2017-11-30T09:21:00Z">
        <w:r>
          <w:t>llation package</w:t>
        </w:r>
      </w:ins>
    </w:p>
    <w:p w14:paraId="6CC4E1E1" w14:textId="09D7C043" w:rsidR="004811FA" w:rsidRDefault="00D4745F" w:rsidP="004811FA">
      <w:pPr>
        <w:rPr>
          <w:ins w:id="222" w:author="Hooks, Kevin C" w:date="2017-11-30T11:58:00Z"/>
        </w:rPr>
      </w:pPr>
      <w:ins w:id="223" w:author="Hooks, Kevin C" w:date="2017-11-30T14:45:00Z">
        <w:r>
          <w:t>b.</w:t>
        </w:r>
        <w:r>
          <w:tab/>
        </w:r>
      </w:ins>
      <w:ins w:id="224" w:author="Hooks, Kevin C" w:date="2017-11-30T09:21:00Z">
        <w:r w:rsidR="004811FA">
          <w:t>The Boeing only installation package shall contain all available ACDG Function</w:t>
        </w:r>
      </w:ins>
      <w:ins w:id="225" w:author="Hooks, Kevin C" w:date="2017-11-30T09:22:00Z">
        <w:r w:rsidR="004811FA">
          <w:t>s</w:t>
        </w:r>
      </w:ins>
      <w:ins w:id="226" w:author="Hooks, Kevin C" w:date="2017-11-30T09:21:00Z">
        <w:r w:rsidR="004811FA">
          <w:t xml:space="preserve"> and Features</w:t>
        </w:r>
      </w:ins>
      <w:ins w:id="227" w:author="Hooks, Kevin C" w:date="2017-11-30T14:46:00Z">
        <w:r>
          <w:t xml:space="preserve"> without restriction or licensing</w:t>
        </w:r>
      </w:ins>
      <w:ins w:id="228" w:author="Hooks, Kevin C" w:date="2017-11-30T11:58:00Z">
        <w:r w:rsidR="00FD3F58">
          <w:t>.</w:t>
        </w:r>
      </w:ins>
    </w:p>
    <w:p w14:paraId="10142CBC" w14:textId="75D7E813" w:rsidR="00FD3F58" w:rsidRDefault="00FD3F58" w:rsidP="004811FA">
      <w:pPr>
        <w:rPr>
          <w:ins w:id="229" w:author="Hooks, Kevin C" w:date="2017-11-30T09:21:00Z"/>
        </w:rPr>
      </w:pPr>
      <w:ins w:id="230" w:author="Hooks, Kevin C" w:date="2017-11-30T11:58:00Z">
        <w:r>
          <w:t>Note: Licensing is not necessary on a Boeing controlled tool</w:t>
        </w:r>
      </w:ins>
    </w:p>
    <w:p w14:paraId="6DF679F2" w14:textId="56DDF7E6" w:rsidR="004811FA" w:rsidRPr="004811FA" w:rsidRDefault="00363826">
      <w:pPr>
        <w:rPr>
          <w:ins w:id="231" w:author="Hooks, Kevin C" w:date="2017-11-30T09:20:00Z"/>
        </w:rPr>
        <w:pPrChange w:id="232" w:author="Hooks, Kevin C" w:date="2017-11-30T09:20:00Z">
          <w:pPr>
            <w:pStyle w:val="Heading3"/>
          </w:pPr>
        </w:pPrChange>
      </w:pPr>
      <w:ins w:id="233" w:author="Hooks, Kevin C" w:date="2017-12-05T07:48:00Z">
        <w:r>
          <w:t>c.</w:t>
        </w:r>
        <w:r>
          <w:tab/>
        </w:r>
      </w:ins>
      <w:ins w:id="234" w:author="Hooks, Kevin C" w:date="2017-11-30T09:21:00Z">
        <w:r w:rsidR="004811FA">
          <w:t>The A</w:t>
        </w:r>
      </w:ins>
      <w:ins w:id="235" w:author="Hooks, Kevin C" w:date="2017-11-30T09:22:00Z">
        <w:r w:rsidR="004811FA">
          <w:t>irline installation package shall contain a Boeing defined subset of available ACDG Functions and Features</w:t>
        </w:r>
      </w:ins>
    </w:p>
    <w:p w14:paraId="2F974784" w14:textId="5981CAEF" w:rsidR="004811FA" w:rsidRPr="004811FA" w:rsidRDefault="004811FA">
      <w:pPr>
        <w:pStyle w:val="Heading3"/>
        <w:rPr>
          <w:ins w:id="236" w:author="Hooks, Kevin C" w:date="2017-11-21T12:19:00Z"/>
        </w:rPr>
        <w:pPrChange w:id="237" w:author="Hooks, Kevin C" w:date="2017-11-30T09:20:00Z">
          <w:pPr/>
        </w:pPrChange>
      </w:pPr>
      <w:ins w:id="238" w:author="Hooks, Kevin C" w:date="2017-11-30T09:20:00Z">
        <w:r>
          <w:t>3.2.2</w:t>
        </w:r>
      </w:ins>
      <w:ins w:id="239" w:author="Hooks, Kevin C" w:date="2017-11-30T09:24:00Z">
        <w:r w:rsidR="0093764A">
          <w:tab/>
          <w:t>Software Installation Procedures</w:t>
        </w:r>
      </w:ins>
    </w:p>
    <w:p w14:paraId="7D84DC9A" w14:textId="6CCC33AD" w:rsidR="005D1FA0" w:rsidRDefault="00440686" w:rsidP="00012225">
      <w:pPr>
        <w:rPr>
          <w:ins w:id="240" w:author="Hooks, Kevin C" w:date="2017-11-21T12:21:00Z"/>
        </w:rPr>
      </w:pPr>
      <w:ins w:id="241" w:author="Hooks, Kevin C" w:date="2017-11-21T13:45:00Z">
        <w:r>
          <w:t>a.</w:t>
        </w:r>
        <w:r>
          <w:tab/>
        </w:r>
      </w:ins>
      <w:ins w:id="242" w:author="Hooks, Kevin C" w:date="2017-11-21T12:19:00Z">
        <w:r w:rsidR="005D1FA0">
          <w:t>The ACDG installation procedure shall automate the extraction</w:t>
        </w:r>
      </w:ins>
      <w:ins w:id="243" w:author="Hooks, Kevin C" w:date="2017-11-30T09:18:00Z">
        <w:r w:rsidR="00674C04">
          <w:t xml:space="preserve"> and installation</w:t>
        </w:r>
      </w:ins>
      <w:ins w:id="244" w:author="Hooks, Kevin C" w:date="2017-11-21T12:19:00Z">
        <w:r w:rsidR="005D1FA0">
          <w:t xml:space="preserve"> of software components </w:t>
        </w:r>
      </w:ins>
      <w:ins w:id="245" w:author="Hooks, Kevin C" w:date="2017-11-30T09:18:00Z">
        <w:r w:rsidR="004811FA">
          <w:t>from the installation package to</w:t>
        </w:r>
      </w:ins>
      <w:ins w:id="246" w:author="Hooks, Kevin C" w:date="2017-11-21T12:19:00Z">
        <w:r w:rsidR="005D1FA0">
          <w:t xml:space="preserve"> a users machine</w:t>
        </w:r>
      </w:ins>
    </w:p>
    <w:p w14:paraId="6D0FF3DB" w14:textId="77777777" w:rsidR="00DE7929" w:rsidRDefault="00DE7929" w:rsidP="00012225">
      <w:pPr>
        <w:rPr>
          <w:ins w:id="247" w:author="Hooks, Kevin C" w:date="2017-11-21T12:19:00Z"/>
        </w:rPr>
      </w:pPr>
      <w:ins w:id="248" w:author="Hooks, Kevin C" w:date="2017-11-21T12:21:00Z">
        <w:r>
          <w:t>Note: Automate means to perform without any user action. In this case a user will not extract or copy any required files themselves</w:t>
        </w:r>
      </w:ins>
    </w:p>
    <w:p w14:paraId="180B18C3" w14:textId="7BBF3189" w:rsidR="005D1FA0" w:rsidRDefault="00D4745F" w:rsidP="00012225">
      <w:pPr>
        <w:rPr>
          <w:ins w:id="249" w:author="Hooks, Kevin C" w:date="2017-11-21T12:22:00Z"/>
        </w:rPr>
      </w:pPr>
      <w:ins w:id="250" w:author="Hooks, Kevin C" w:date="2017-11-30T14:45:00Z">
        <w:r>
          <w:t>a</w:t>
        </w:r>
      </w:ins>
      <w:ins w:id="251" w:author="Hooks, Kevin C" w:date="2017-11-21T13:45:00Z">
        <w:r w:rsidR="00440686">
          <w:t>.</w:t>
        </w:r>
        <w:r w:rsidR="00440686">
          <w:tab/>
        </w:r>
      </w:ins>
      <w:ins w:id="252" w:author="Hooks, Kevin C" w:date="2017-11-21T12:19:00Z">
        <w:r w:rsidR="005D1FA0">
          <w:t xml:space="preserve">The ACDG installation procedure shall </w:t>
        </w:r>
      </w:ins>
      <w:ins w:id="253" w:author="Hooks, Kevin C" w:date="2017-11-21T12:20:00Z">
        <w:r w:rsidR="005D1FA0">
          <w:t>allow for user selection of installation location</w:t>
        </w:r>
      </w:ins>
      <w:ins w:id="254" w:author="Hooks, Kevin C" w:date="2017-11-21T12:19:00Z">
        <w:r w:rsidR="005D1FA0">
          <w:t xml:space="preserve"> </w:t>
        </w:r>
      </w:ins>
    </w:p>
    <w:p w14:paraId="1D2B503B" w14:textId="7C87834A" w:rsidR="0058524F" w:rsidRDefault="00D4745F" w:rsidP="0058524F">
      <w:pPr>
        <w:pStyle w:val="Para"/>
        <w:rPr>
          <w:ins w:id="255" w:author="Hooks, Kevin C" w:date="2017-11-21T13:21:00Z"/>
        </w:rPr>
      </w:pPr>
      <w:commentRangeStart w:id="256"/>
      <w:ins w:id="257" w:author="Hooks, Kevin C" w:date="2017-11-30T14:45:00Z">
        <w:r>
          <w:t>b</w:t>
        </w:r>
      </w:ins>
      <w:ins w:id="258" w:author="Hooks, Kevin C" w:date="2017-11-21T13:47:00Z">
        <w:r w:rsidR="00440686">
          <w:t>.</w:t>
        </w:r>
        <w:r w:rsidR="00440686">
          <w:tab/>
        </w:r>
      </w:ins>
      <w:ins w:id="259" w:author="Hooks, Kevin C" w:date="2017-11-21T13:21:00Z">
        <w:r w:rsidR="0058524F">
          <w:t xml:space="preserve">The </w:t>
        </w:r>
      </w:ins>
      <w:ins w:id="260" w:author="Hooks, Kevin C" w:date="2017-11-21T13:46:00Z">
        <w:r w:rsidR="00440686">
          <w:t xml:space="preserve">ACDG installation procedure </w:t>
        </w:r>
      </w:ins>
      <w:ins w:id="261" w:author="Hooks, Kevin C" w:date="2017-11-21T13:21:00Z">
        <w:r w:rsidR="0058524F">
          <w:t xml:space="preserve">shall package any required external libraries into the </w:t>
        </w:r>
      </w:ins>
      <w:ins w:id="262" w:author="Hooks, Kevin C" w:date="2017-11-21T13:46:00Z">
        <w:r w:rsidR="00440686">
          <w:t>installer to be installed on the users machine</w:t>
        </w:r>
      </w:ins>
      <w:ins w:id="263" w:author="Hooks, Kevin C" w:date="2017-11-21T13:47:00Z">
        <w:r w:rsidR="00440686">
          <w:t xml:space="preserve"> as part of the automated installation process</w:t>
        </w:r>
      </w:ins>
      <w:commentRangeEnd w:id="256"/>
      <w:ins w:id="264" w:author="Hooks, Kevin C" w:date="2017-11-30T14:47:00Z">
        <w:r w:rsidR="00AA60CC">
          <w:rPr>
            <w:rStyle w:val="CommentReference"/>
            <w:rFonts w:ascii="Arial" w:eastAsia="MS PGothic" w:hAnsi="Arial"/>
            <w:lang w:val="en-US" w:eastAsia="ja-JP"/>
          </w:rPr>
          <w:commentReference w:id="256"/>
        </w:r>
      </w:ins>
    </w:p>
    <w:bookmarkEnd w:id="198"/>
    <w:p w14:paraId="6EA5C70F" w14:textId="77777777" w:rsidR="0058524F" w:rsidRDefault="0058524F" w:rsidP="00012225"/>
    <w:p w14:paraId="74BC7972" w14:textId="77777777" w:rsidR="00515A37" w:rsidRPr="00162459" w:rsidRDefault="00515A37" w:rsidP="00D1260B">
      <w:pPr>
        <w:keepNext/>
        <w:ind w:left="360" w:hanging="360"/>
        <w:rPr>
          <w:strike/>
          <w:rPrChange w:id="265" w:author="Hooks, Kevin C" w:date="2017-11-30T09:43:00Z">
            <w:rPr/>
          </w:rPrChange>
        </w:rPr>
      </w:pPr>
      <w:bookmarkStart w:id="266" w:name="_Hlk499035971"/>
      <w:commentRangeStart w:id="267"/>
      <w:commentRangeStart w:id="268"/>
      <w:r w:rsidRPr="00D4745F">
        <w:rPr>
          <w:strike/>
          <w:rPrChange w:id="269" w:author="Hooks, Kevin C" w:date="2017-11-30T14:45:00Z">
            <w:rPr/>
          </w:rPrChange>
        </w:rPr>
        <w:t>b.</w:t>
      </w:r>
      <w:r w:rsidRPr="00D4745F">
        <w:rPr>
          <w:strike/>
          <w:rPrChange w:id="270" w:author="Hooks, Kevin C" w:date="2017-11-30T14:45:00Z">
            <w:rPr/>
          </w:rPrChange>
        </w:rPr>
        <w:tab/>
        <w:t xml:space="preserve">The installer </w:t>
      </w:r>
      <w:bookmarkEnd w:id="200"/>
      <w:r w:rsidRPr="00D4745F">
        <w:rPr>
          <w:strike/>
          <w:rPrChange w:id="271" w:author="Hooks, Kevin C" w:date="2017-11-30T14:45:00Z">
            <w:rPr/>
          </w:rPrChange>
        </w:rPr>
        <w:t>shall provide separate installer keys</w:t>
      </w:r>
      <w:r w:rsidR="00A020BF" w:rsidRPr="00D4745F">
        <w:rPr>
          <w:strike/>
          <w:rPrChange w:id="272" w:author="Hooks, Kevin C" w:date="2017-11-30T14:45:00Z">
            <w:rPr/>
          </w:rPrChange>
        </w:rPr>
        <w:t xml:space="preserve">, one for Boeing and one for </w:t>
      </w:r>
      <w:r w:rsidRPr="00D4745F">
        <w:rPr>
          <w:strike/>
          <w:rPrChange w:id="273" w:author="Hooks, Kevin C" w:date="2017-11-30T14:45:00Z">
            <w:rPr/>
          </w:rPrChange>
        </w:rPr>
        <w:t>the</w:t>
      </w:r>
      <w:r w:rsidR="0053339F" w:rsidRPr="00D4745F">
        <w:rPr>
          <w:strike/>
          <w:rPrChange w:id="274" w:author="Hooks, Kevin C" w:date="2017-11-30T14:45:00Z">
            <w:rPr/>
          </w:rPrChange>
        </w:rPr>
        <w:t xml:space="preserve"> </w:t>
      </w:r>
      <w:r w:rsidRPr="00D4745F">
        <w:rPr>
          <w:strike/>
          <w:rPrChange w:id="275" w:author="Hooks, Kevin C" w:date="2017-11-30T14:45:00Z">
            <w:rPr/>
          </w:rPrChange>
        </w:rPr>
        <w:t>Airline</w:t>
      </w:r>
      <w:r w:rsidR="00104AB6" w:rsidRPr="00D4745F">
        <w:rPr>
          <w:strike/>
          <w:rPrChange w:id="276" w:author="Hooks, Kevin C" w:date="2017-11-30T14:45:00Z">
            <w:rPr/>
          </w:rPrChange>
        </w:rPr>
        <w:t>s.</w:t>
      </w:r>
      <w:r w:rsidR="00D1260B" w:rsidRPr="00D4745F">
        <w:rPr>
          <w:strike/>
          <w:rPrChange w:id="277" w:author="Hooks, Kevin C" w:date="2017-11-30T14:45:00Z">
            <w:rPr/>
          </w:rPrChange>
        </w:rPr>
        <w:t xml:space="preserve">  See the CSS ACDG Design Group for the specific installer keys.</w:t>
      </w:r>
      <w:commentRangeEnd w:id="267"/>
      <w:r w:rsidR="005D1FA0" w:rsidRPr="00D4745F">
        <w:rPr>
          <w:rStyle w:val="CommentReference"/>
          <w:rFonts w:ascii="Arial" w:eastAsia="MS PGothic" w:hAnsi="Arial"/>
          <w:strike/>
          <w:lang w:eastAsia="ja-JP"/>
          <w:rPrChange w:id="278" w:author="Hooks, Kevin C" w:date="2017-11-30T14:45:00Z">
            <w:rPr>
              <w:rStyle w:val="CommentReference"/>
              <w:rFonts w:ascii="Arial" w:eastAsia="MS PGothic" w:hAnsi="Arial"/>
              <w:lang w:eastAsia="ja-JP"/>
            </w:rPr>
          </w:rPrChange>
        </w:rPr>
        <w:commentReference w:id="267"/>
      </w:r>
      <w:commentRangeEnd w:id="268"/>
      <w:r w:rsidR="00162459" w:rsidRPr="00D4745F">
        <w:rPr>
          <w:rStyle w:val="CommentReference"/>
          <w:rFonts w:ascii="Arial" w:eastAsia="MS PGothic" w:hAnsi="Arial"/>
          <w:lang w:eastAsia="ja-JP"/>
        </w:rPr>
        <w:commentReference w:id="268"/>
      </w:r>
    </w:p>
    <w:p w14:paraId="7D8C0AD6" w14:textId="77777777" w:rsidR="002E6C2D" w:rsidRPr="009A0A69" w:rsidRDefault="001741DD" w:rsidP="001741DD">
      <w:pPr>
        <w:pStyle w:val="Heading2"/>
        <w:rPr>
          <w:b w:val="0"/>
          <w:bCs/>
          <w:szCs w:val="32"/>
        </w:rPr>
      </w:pPr>
      <w:bookmarkStart w:id="279" w:name="_Toc395703325"/>
      <w:r>
        <w:t>3.</w:t>
      </w:r>
      <w:r w:rsidR="00285162">
        <w:t>3</w:t>
      </w:r>
      <w:r>
        <w:tab/>
      </w:r>
      <w:r w:rsidR="002E6C2D" w:rsidRPr="002E6C2D">
        <w:t>Execution</w:t>
      </w:r>
      <w:bookmarkEnd w:id="279"/>
    </w:p>
    <w:p w14:paraId="0088C0D6" w14:textId="02EFC565" w:rsidR="002E6C2D" w:rsidRPr="00155965" w:rsidRDefault="002E6C2D" w:rsidP="001741DD">
      <w:pPr>
        <w:pStyle w:val="Para"/>
        <w:rPr>
          <w:strike/>
          <w:highlight w:val="yellow"/>
          <w:rPrChange w:id="280" w:author="Hooks, Kevin C" w:date="2017-11-21T13:17:00Z">
            <w:rPr/>
          </w:rPrChange>
        </w:rPr>
      </w:pPr>
      <w:r w:rsidRPr="00155965">
        <w:rPr>
          <w:strike/>
          <w:highlight w:val="yellow"/>
          <w:rPrChange w:id="281" w:author="Hooks, Kevin C" w:date="2017-11-21T13:17:00Z">
            <w:rPr/>
          </w:rPrChange>
        </w:rPr>
        <w:t>a.</w:t>
      </w:r>
      <w:r w:rsidR="00445CDA" w:rsidRPr="00155965">
        <w:rPr>
          <w:strike/>
          <w:highlight w:val="yellow"/>
          <w:rPrChange w:id="282" w:author="Hooks, Kevin C" w:date="2017-11-21T13:17:00Z">
            <w:rPr/>
          </w:rPrChange>
        </w:rPr>
        <w:tab/>
      </w:r>
      <w:r w:rsidRPr="00155965">
        <w:rPr>
          <w:strike/>
          <w:highlight w:val="yellow"/>
          <w:rPrChange w:id="283" w:author="Hooks, Kevin C" w:date="2017-11-21T13:17:00Z">
            <w:rPr/>
          </w:rPrChange>
        </w:rPr>
        <w:t xml:space="preserve">The </w:t>
      </w:r>
      <w:r w:rsidR="008A3379" w:rsidRPr="00155965">
        <w:rPr>
          <w:strike/>
          <w:highlight w:val="yellow"/>
          <w:rPrChange w:id="284" w:author="Hooks, Kevin C" w:date="2017-11-21T13:17:00Z">
            <w:rPr/>
          </w:rPrChange>
        </w:rPr>
        <w:t xml:space="preserve">Host </w:t>
      </w:r>
      <w:r w:rsidRPr="00155965">
        <w:rPr>
          <w:strike/>
          <w:highlight w:val="yellow"/>
          <w:rPrChange w:id="285" w:author="Hooks, Kevin C" w:date="2017-11-21T13:17:00Z">
            <w:rPr/>
          </w:rPrChange>
        </w:rPr>
        <w:t xml:space="preserve">software shall run on Windows </w:t>
      </w:r>
      <w:ins w:id="286" w:author="Hooks, Kevin C" w:date="2017-11-21T12:26:00Z">
        <w:r w:rsidR="00461DEF" w:rsidRPr="00155965">
          <w:rPr>
            <w:strike/>
            <w:highlight w:val="yellow"/>
            <w:rPrChange w:id="287" w:author="Hooks, Kevin C" w:date="2017-11-21T13:17:00Z">
              <w:rPr/>
            </w:rPrChange>
          </w:rPr>
          <w:t>10</w:t>
        </w:r>
      </w:ins>
      <w:del w:id="288" w:author="Hooks, Kevin C" w:date="2017-11-21T12:26:00Z">
        <w:r w:rsidRPr="00155965" w:rsidDel="00461DEF">
          <w:rPr>
            <w:strike/>
            <w:highlight w:val="yellow"/>
            <w:rPrChange w:id="289" w:author="Hooks, Kevin C" w:date="2017-11-21T13:17:00Z">
              <w:rPr/>
            </w:rPrChange>
          </w:rPr>
          <w:delText>7</w:delText>
        </w:r>
      </w:del>
      <w:r w:rsidRPr="00155965">
        <w:rPr>
          <w:strike/>
          <w:highlight w:val="yellow"/>
          <w:rPrChange w:id="290" w:author="Hooks, Kevin C" w:date="2017-11-21T13:17:00Z">
            <w:rPr/>
          </w:rPrChange>
        </w:rPr>
        <w:t>.</w:t>
      </w:r>
      <w:r w:rsidR="00011986" w:rsidRPr="00155965">
        <w:rPr>
          <w:strike/>
          <w:highlight w:val="yellow"/>
          <w:rPrChange w:id="291" w:author="Hooks, Kevin C" w:date="2017-11-21T13:17:00Z">
            <w:rPr/>
          </w:rPrChange>
        </w:rPr>
        <w:t xml:space="preserve">  </w:t>
      </w:r>
    </w:p>
    <w:p w14:paraId="195A866B" w14:textId="2D7C850A" w:rsidR="002E6C2D" w:rsidRPr="00155965" w:rsidRDefault="002E6C2D" w:rsidP="001741DD">
      <w:pPr>
        <w:pStyle w:val="Para"/>
        <w:rPr>
          <w:ins w:id="292" w:author="Hooks, Kevin C" w:date="2017-11-21T12:41:00Z"/>
          <w:strike/>
          <w:rPrChange w:id="293" w:author="Hooks, Kevin C" w:date="2017-11-21T13:17:00Z">
            <w:rPr>
              <w:ins w:id="294" w:author="Hooks, Kevin C" w:date="2017-11-21T12:41:00Z"/>
            </w:rPr>
          </w:rPrChange>
        </w:rPr>
      </w:pPr>
      <w:r w:rsidRPr="00155965">
        <w:rPr>
          <w:strike/>
          <w:highlight w:val="yellow"/>
          <w:rPrChange w:id="295" w:author="Hooks, Kevin C" w:date="2017-11-21T13:17:00Z">
            <w:rPr/>
          </w:rPrChange>
        </w:rPr>
        <w:t>b.</w:t>
      </w:r>
      <w:r w:rsidR="00445CDA" w:rsidRPr="00155965">
        <w:rPr>
          <w:strike/>
          <w:highlight w:val="yellow"/>
          <w:rPrChange w:id="296" w:author="Hooks, Kevin C" w:date="2017-11-21T13:17:00Z">
            <w:rPr/>
          </w:rPrChange>
        </w:rPr>
        <w:tab/>
      </w:r>
      <w:r w:rsidRPr="00155965">
        <w:rPr>
          <w:strike/>
          <w:highlight w:val="yellow"/>
          <w:rPrChange w:id="297" w:author="Hooks, Kevin C" w:date="2017-11-21T13:17:00Z">
            <w:rPr/>
          </w:rPrChange>
        </w:rPr>
        <w:t xml:space="preserve">The </w:t>
      </w:r>
      <w:r w:rsidR="008A3379" w:rsidRPr="00155965">
        <w:rPr>
          <w:strike/>
          <w:highlight w:val="yellow"/>
          <w:rPrChange w:id="298" w:author="Hooks, Kevin C" w:date="2017-11-21T13:17:00Z">
            <w:rPr/>
          </w:rPrChange>
        </w:rPr>
        <w:t>Host</w:t>
      </w:r>
      <w:r w:rsidR="001741DD" w:rsidRPr="00155965">
        <w:rPr>
          <w:strike/>
          <w:highlight w:val="yellow"/>
          <w:rPrChange w:id="299" w:author="Hooks, Kevin C" w:date="2017-11-21T13:17:00Z">
            <w:rPr/>
          </w:rPrChange>
        </w:rPr>
        <w:t xml:space="preserve"> </w:t>
      </w:r>
      <w:r w:rsidRPr="00155965">
        <w:rPr>
          <w:strike/>
          <w:highlight w:val="yellow"/>
          <w:rPrChange w:id="300" w:author="Hooks, Kevin C" w:date="2017-11-21T13:17:00Z">
            <w:rPr/>
          </w:rPrChange>
        </w:rPr>
        <w:t>software shall not require special (non-standard) equipment for operation.</w:t>
      </w:r>
      <w:r w:rsidRPr="00155965">
        <w:rPr>
          <w:strike/>
          <w:rPrChange w:id="301" w:author="Hooks, Kevin C" w:date="2017-11-21T13:17:00Z">
            <w:rPr/>
          </w:rPrChange>
        </w:rPr>
        <w:t xml:space="preserve"> </w:t>
      </w:r>
    </w:p>
    <w:p w14:paraId="1D0890EC" w14:textId="7E3711B7" w:rsidR="00F30002" w:rsidRPr="002A2FEF" w:rsidRDefault="00F30002" w:rsidP="001741DD">
      <w:pPr>
        <w:pStyle w:val="Para"/>
        <w:rPr>
          <w:ins w:id="302" w:author="Hooks, Kevin C" w:date="2017-11-21T12:45:00Z"/>
          <w:strike/>
          <w:rPrChange w:id="303" w:author="Hooks, Kevin C" w:date="2017-11-21T13:43:00Z">
            <w:rPr>
              <w:ins w:id="304" w:author="Hooks, Kevin C" w:date="2017-11-21T12:45:00Z"/>
            </w:rPr>
          </w:rPrChange>
        </w:rPr>
      </w:pPr>
      <w:ins w:id="305" w:author="Hooks, Kevin C" w:date="2017-11-21T12:41:00Z">
        <w:r w:rsidRPr="002A2FEF">
          <w:rPr>
            <w:strike/>
            <w:rPrChange w:id="306" w:author="Hooks, Kevin C" w:date="2017-11-21T13:43:00Z">
              <w:rPr/>
            </w:rPrChange>
          </w:rPr>
          <w:t>Note: non-stan</w:t>
        </w:r>
        <w:r w:rsidR="00D2319C" w:rsidRPr="002A2FEF">
          <w:rPr>
            <w:strike/>
            <w:rPrChange w:id="307" w:author="Hooks, Kevin C" w:date="2017-11-21T13:43:00Z">
              <w:rPr/>
            </w:rPrChange>
          </w:rPr>
          <w:t xml:space="preserve">dard equipment includes </w:t>
        </w:r>
      </w:ins>
      <w:ins w:id="308" w:author="Hooks, Kevin C" w:date="2017-11-21T12:45:00Z">
        <w:r w:rsidR="00D2319C" w:rsidRPr="002A2FEF">
          <w:rPr>
            <w:strike/>
            <w:rPrChange w:id="309" w:author="Hooks, Kevin C" w:date="2017-11-21T13:43:00Z">
              <w:rPr/>
            </w:rPrChange>
          </w:rPr>
          <w:t xml:space="preserve">external </w:t>
        </w:r>
      </w:ins>
      <w:ins w:id="310" w:author="Hooks, Kevin C" w:date="2017-11-21T12:43:00Z">
        <w:r w:rsidR="00D2319C" w:rsidRPr="002A2FEF">
          <w:rPr>
            <w:strike/>
            <w:rPrChange w:id="311" w:author="Hooks, Kevin C" w:date="2017-11-21T13:43:00Z">
              <w:rPr/>
            </w:rPrChange>
          </w:rPr>
          <w:t>software applications</w:t>
        </w:r>
      </w:ins>
      <w:ins w:id="312" w:author="Hooks, Kevin C" w:date="2017-11-21T12:45:00Z">
        <w:r w:rsidR="00D2319C" w:rsidRPr="002A2FEF">
          <w:rPr>
            <w:strike/>
            <w:rPrChange w:id="313" w:author="Hooks, Kevin C" w:date="2017-11-21T13:43:00Z">
              <w:rPr/>
            </w:rPrChange>
          </w:rPr>
          <w:t xml:space="preserve"> and tools</w:t>
        </w:r>
      </w:ins>
    </w:p>
    <w:p w14:paraId="21AF9A96" w14:textId="198AD43E" w:rsidR="00D2319C" w:rsidRDefault="00A0224A" w:rsidP="001741DD">
      <w:pPr>
        <w:pStyle w:val="Para"/>
        <w:rPr>
          <w:ins w:id="314" w:author="Hooks, Kevin C" w:date="2017-11-21T12:45:00Z"/>
        </w:rPr>
      </w:pPr>
      <w:ins w:id="315" w:author="Hooks, Kevin C" w:date="2017-12-01T10:31:00Z">
        <w:r>
          <w:t>a</w:t>
        </w:r>
      </w:ins>
      <w:ins w:id="316" w:author="Hooks, Kevin C" w:date="2017-11-21T13:09:00Z">
        <w:r w:rsidR="00155965">
          <w:t>.</w:t>
        </w:r>
        <w:r w:rsidR="00155965">
          <w:tab/>
        </w:r>
      </w:ins>
      <w:ins w:id="317" w:author="Hooks, Kevin C" w:date="2017-11-21T12:45:00Z">
        <w:r w:rsidR="00D2319C">
          <w:t xml:space="preserve">The Host software shall execute on the following </w:t>
        </w:r>
      </w:ins>
      <w:ins w:id="318" w:author="Hooks, Kevin C" w:date="2017-11-21T13:10:00Z">
        <w:r w:rsidR="00155965">
          <w:t xml:space="preserve">software </w:t>
        </w:r>
      </w:ins>
      <w:ins w:id="319" w:author="Hooks, Kevin C" w:date="2017-11-21T12:45:00Z">
        <w:r w:rsidR="00D2319C">
          <w:t>environment:</w:t>
        </w:r>
      </w:ins>
    </w:p>
    <w:p w14:paraId="2BA675FE" w14:textId="7F1FF6A9" w:rsidR="00D2319C" w:rsidRDefault="00155965" w:rsidP="001741DD">
      <w:pPr>
        <w:pStyle w:val="Para"/>
        <w:rPr>
          <w:ins w:id="320" w:author="Hooks, Kevin C" w:date="2017-11-21T12:46:00Z"/>
        </w:rPr>
      </w:pPr>
      <w:ins w:id="321" w:author="Hooks, Kevin C" w:date="2017-11-21T13:10:00Z">
        <w:r>
          <w:tab/>
          <w:t>1.</w:t>
        </w:r>
        <w:r>
          <w:tab/>
        </w:r>
      </w:ins>
      <w:ins w:id="322" w:author="Hooks, Kevin C" w:date="2017-11-21T12:46:00Z">
        <w:r w:rsidR="00D2319C">
          <w:t xml:space="preserve">Windows </w:t>
        </w:r>
      </w:ins>
      <w:ins w:id="323" w:author="Hooks, Kevin C" w:date="2018-02-20T10:37:00Z">
        <w:r w:rsidR="0010591E">
          <w:t>Operating System</w:t>
        </w:r>
      </w:ins>
      <w:ins w:id="324" w:author="Hooks, Kevin C" w:date="2017-11-30T14:48:00Z">
        <w:r w:rsidR="00AA60CC">
          <w:t xml:space="preserve"> with .NET Framework v4.6 minimum</w:t>
        </w:r>
      </w:ins>
    </w:p>
    <w:p w14:paraId="42989704" w14:textId="41F4600F" w:rsidR="00D2319C" w:rsidRDefault="00155965" w:rsidP="001741DD">
      <w:pPr>
        <w:pStyle w:val="Para"/>
        <w:rPr>
          <w:ins w:id="325" w:author="Hooks, Kevin C" w:date="2017-11-21T13:10:00Z"/>
        </w:rPr>
      </w:pPr>
      <w:ins w:id="326" w:author="Hooks, Kevin C" w:date="2017-11-21T13:10:00Z">
        <w:r>
          <w:tab/>
          <w:t>2.</w:t>
        </w:r>
        <w:r>
          <w:tab/>
        </w:r>
      </w:ins>
      <w:ins w:id="327" w:author="Hooks, Kevin C" w:date="2017-11-21T13:09:00Z">
        <w:r w:rsidR="009052C1">
          <w:t>Panasonic DLL’s</w:t>
        </w:r>
      </w:ins>
      <w:ins w:id="328" w:author="Hooks, Kevin C" w:date="2017-11-21T13:13:00Z">
        <w:r>
          <w:t xml:space="preserve"> environmental requirements</w:t>
        </w:r>
      </w:ins>
      <w:ins w:id="329" w:author="Hooks, Kevin C" w:date="2017-11-21T13:09:00Z">
        <w:r w:rsidR="009052C1">
          <w:t xml:space="preserve"> as Defined in </w:t>
        </w:r>
      </w:ins>
      <w:ins w:id="330" w:author="Hooks, Kevin C" w:date="2017-11-30T09:42:00Z">
        <w:r w:rsidR="00F44B86" w:rsidRPr="008361F7">
          <w:t>810006-301</w:t>
        </w:r>
      </w:ins>
    </w:p>
    <w:p w14:paraId="7F37689D" w14:textId="69C2BDD1" w:rsidR="00155965" w:rsidRDefault="00A0224A" w:rsidP="001741DD">
      <w:pPr>
        <w:pStyle w:val="Para"/>
        <w:rPr>
          <w:ins w:id="331" w:author="Hooks, Kevin C" w:date="2017-11-21T13:10:00Z"/>
        </w:rPr>
      </w:pPr>
      <w:ins w:id="332" w:author="Hooks, Kevin C" w:date="2017-12-01T10:31:00Z">
        <w:r>
          <w:t>b</w:t>
        </w:r>
      </w:ins>
      <w:ins w:id="333" w:author="Hooks, Kevin C" w:date="2017-11-21T13:10:00Z">
        <w:r w:rsidR="00155965">
          <w:t>.</w:t>
        </w:r>
        <w:r w:rsidR="00155965">
          <w:tab/>
          <w:t>The Host software shall execute within the following hardware environment:</w:t>
        </w:r>
      </w:ins>
    </w:p>
    <w:p w14:paraId="2DE09319" w14:textId="7C1C838C" w:rsidR="00155965" w:rsidRDefault="00155965" w:rsidP="001741DD">
      <w:pPr>
        <w:pStyle w:val="Para"/>
        <w:rPr>
          <w:ins w:id="334" w:author="Hooks, Kevin C" w:date="2017-11-21T13:10:00Z"/>
        </w:rPr>
      </w:pPr>
      <w:ins w:id="335" w:author="Hooks, Kevin C" w:date="2017-11-21T13:10:00Z">
        <w:r>
          <w:tab/>
          <w:t>1.</w:t>
        </w:r>
        <w:r>
          <w:tab/>
          <w:t xml:space="preserve">64-bit </w:t>
        </w:r>
      </w:ins>
      <w:ins w:id="336" w:author="Hooks, Kevin C" w:date="2017-11-21T13:13:00Z">
        <w:r>
          <w:t xml:space="preserve">x86 </w:t>
        </w:r>
      </w:ins>
      <w:ins w:id="337" w:author="Hooks, Kevin C" w:date="2017-11-30T09:40:00Z">
        <w:r w:rsidR="00F44B86">
          <w:t xml:space="preserve">CPU </w:t>
        </w:r>
      </w:ins>
      <w:ins w:id="338" w:author="Hooks, Kevin C" w:date="2017-11-21T13:13:00Z">
        <w:r>
          <w:t>architecture</w:t>
        </w:r>
      </w:ins>
    </w:p>
    <w:p w14:paraId="13E65476" w14:textId="7F5B4111" w:rsidR="0058524F" w:rsidRDefault="0058524F" w:rsidP="001741DD">
      <w:pPr>
        <w:pStyle w:val="Para"/>
        <w:rPr>
          <w:ins w:id="339" w:author="Hooks, Kevin C" w:date="2017-11-21T13:16:00Z"/>
        </w:rPr>
      </w:pPr>
      <w:commentRangeStart w:id="340"/>
      <w:commentRangeStart w:id="341"/>
      <w:ins w:id="342" w:author="Hooks, Kevin C" w:date="2017-11-21T13:20:00Z">
        <w:r>
          <w:t>The Host software shall be self-contained, relying only on libraries and runtimes installed and managed with the Host.</w:t>
        </w:r>
      </w:ins>
      <w:commentRangeEnd w:id="340"/>
      <w:ins w:id="343" w:author="Hooks, Kevin C" w:date="2017-11-21T13:21:00Z">
        <w:r w:rsidR="00803ACE">
          <w:rPr>
            <w:rStyle w:val="CommentReference"/>
            <w:rFonts w:ascii="Arial" w:eastAsia="MS PGothic" w:hAnsi="Arial"/>
            <w:lang w:val="en-US" w:eastAsia="ja-JP"/>
          </w:rPr>
          <w:commentReference w:id="340"/>
        </w:r>
      </w:ins>
      <w:commentRangeEnd w:id="341"/>
      <w:ins w:id="344" w:author="Hooks, Kevin C" w:date="2018-02-01T13:05:00Z">
        <w:r w:rsidR="00246E27">
          <w:rPr>
            <w:rStyle w:val="CommentReference"/>
            <w:rFonts w:ascii="Arial" w:eastAsia="MS PGothic" w:hAnsi="Arial"/>
            <w:lang w:val="en-US" w:eastAsia="ja-JP"/>
          </w:rPr>
          <w:commentReference w:id="341"/>
        </w:r>
      </w:ins>
    </w:p>
    <w:p w14:paraId="4F88014C" w14:textId="77777777" w:rsidR="00155965" w:rsidRPr="002E6C2D" w:rsidRDefault="00155965" w:rsidP="001741DD">
      <w:pPr>
        <w:pStyle w:val="Para"/>
      </w:pPr>
    </w:p>
    <w:p w14:paraId="40E384F3" w14:textId="77777777" w:rsidR="002E6C2D" w:rsidRPr="00155965" w:rsidRDefault="002E6C2D" w:rsidP="001741DD">
      <w:pPr>
        <w:pStyle w:val="Para"/>
        <w:rPr>
          <w:strike/>
          <w:highlight w:val="yellow"/>
          <w:rPrChange w:id="345" w:author="Hooks, Kevin C" w:date="2017-11-21T13:14:00Z">
            <w:rPr/>
          </w:rPrChange>
        </w:rPr>
      </w:pPr>
      <w:r w:rsidRPr="00155965">
        <w:rPr>
          <w:strike/>
          <w:highlight w:val="yellow"/>
          <w:rPrChange w:id="346" w:author="Hooks, Kevin C" w:date="2017-11-21T13:14:00Z">
            <w:rPr/>
          </w:rPrChange>
        </w:rPr>
        <w:t>c.</w:t>
      </w:r>
      <w:r w:rsidR="00445CDA" w:rsidRPr="00155965">
        <w:rPr>
          <w:strike/>
          <w:highlight w:val="yellow"/>
          <w:rPrChange w:id="347" w:author="Hooks, Kevin C" w:date="2017-11-21T13:14:00Z">
            <w:rPr/>
          </w:rPrChange>
        </w:rPr>
        <w:tab/>
      </w:r>
      <w:r w:rsidRPr="00155965">
        <w:rPr>
          <w:strike/>
          <w:highlight w:val="yellow"/>
          <w:rPrChange w:id="348" w:author="Hooks, Kevin C" w:date="2017-11-21T13:14:00Z">
            <w:rPr/>
          </w:rPrChange>
        </w:rPr>
        <w:t xml:space="preserve">The </w:t>
      </w:r>
      <w:r w:rsidR="008A3379" w:rsidRPr="00155965">
        <w:rPr>
          <w:strike/>
          <w:highlight w:val="yellow"/>
          <w:rPrChange w:id="349" w:author="Hooks, Kevin C" w:date="2017-11-21T13:14:00Z">
            <w:rPr/>
          </w:rPrChange>
        </w:rPr>
        <w:t>Host</w:t>
      </w:r>
      <w:r w:rsidR="001741DD" w:rsidRPr="00155965">
        <w:rPr>
          <w:strike/>
          <w:highlight w:val="yellow"/>
          <w:rPrChange w:id="350" w:author="Hooks, Kevin C" w:date="2017-11-21T13:14:00Z">
            <w:rPr/>
          </w:rPrChange>
        </w:rPr>
        <w:t xml:space="preserve"> </w:t>
      </w:r>
      <w:r w:rsidRPr="00155965">
        <w:rPr>
          <w:strike/>
          <w:highlight w:val="yellow"/>
          <w:rPrChange w:id="351" w:author="Hooks, Kevin C" w:date="2017-11-21T13:14:00Z">
            <w:rPr/>
          </w:rPrChange>
        </w:rPr>
        <w:t xml:space="preserve">software </w:t>
      </w:r>
      <w:r w:rsidRPr="00155965">
        <w:rPr>
          <w:bCs/>
          <w:iCs/>
          <w:strike/>
          <w:highlight w:val="yellow"/>
          <w:rPrChange w:id="352" w:author="Hooks, Kevin C" w:date="2017-11-21T13:14:00Z">
            <w:rPr>
              <w:bCs/>
              <w:iCs/>
            </w:rPr>
          </w:rPrChange>
        </w:rPr>
        <w:t>shall</w:t>
      </w:r>
      <w:r w:rsidRPr="00155965">
        <w:rPr>
          <w:b/>
          <w:bCs/>
          <w:i/>
          <w:iCs/>
          <w:strike/>
          <w:highlight w:val="yellow"/>
          <w:rPrChange w:id="353" w:author="Hooks, Kevin C" w:date="2017-11-21T13:14:00Z">
            <w:rPr>
              <w:b/>
              <w:bCs/>
              <w:i/>
              <w:iCs/>
            </w:rPr>
          </w:rPrChange>
        </w:rPr>
        <w:t xml:space="preserve"> </w:t>
      </w:r>
      <w:r w:rsidRPr="00155965">
        <w:rPr>
          <w:strike/>
          <w:highlight w:val="yellow"/>
          <w:rPrChange w:id="354" w:author="Hooks, Kevin C" w:date="2017-11-21T13:14:00Z">
            <w:rPr/>
          </w:rPrChange>
        </w:rPr>
        <w:t>be capable of running as a 32 bit application.</w:t>
      </w:r>
    </w:p>
    <w:p w14:paraId="73702798" w14:textId="77777777" w:rsidR="001741DD" w:rsidRPr="00155965" w:rsidRDefault="002E6C2D" w:rsidP="001741DD">
      <w:pPr>
        <w:pStyle w:val="Para"/>
        <w:rPr>
          <w:strike/>
          <w:highlight w:val="yellow"/>
          <w:rPrChange w:id="355" w:author="Hooks, Kevin C" w:date="2017-11-21T13:14:00Z">
            <w:rPr/>
          </w:rPrChange>
        </w:rPr>
      </w:pPr>
      <w:r w:rsidRPr="00155965">
        <w:rPr>
          <w:strike/>
          <w:highlight w:val="yellow"/>
          <w:rPrChange w:id="356" w:author="Hooks, Kevin C" w:date="2017-11-21T13:14:00Z">
            <w:rPr/>
          </w:rPrChange>
        </w:rPr>
        <w:t>d.</w:t>
      </w:r>
      <w:r w:rsidR="00445CDA" w:rsidRPr="00155965">
        <w:rPr>
          <w:strike/>
          <w:highlight w:val="yellow"/>
          <w:rPrChange w:id="357" w:author="Hooks, Kevin C" w:date="2017-11-21T13:14:00Z">
            <w:rPr/>
          </w:rPrChange>
        </w:rPr>
        <w:tab/>
      </w:r>
      <w:r w:rsidRPr="00155965">
        <w:rPr>
          <w:strike/>
          <w:highlight w:val="yellow"/>
          <w:rPrChange w:id="358" w:author="Hooks, Kevin C" w:date="2017-11-21T13:14:00Z">
            <w:rPr/>
          </w:rPrChange>
        </w:rPr>
        <w:t xml:space="preserve">Supporting software used by the </w:t>
      </w:r>
      <w:r w:rsidR="008A3379" w:rsidRPr="00155965">
        <w:rPr>
          <w:strike/>
          <w:highlight w:val="yellow"/>
          <w:rPrChange w:id="359" w:author="Hooks, Kevin C" w:date="2017-11-21T13:14:00Z">
            <w:rPr/>
          </w:rPrChange>
        </w:rPr>
        <w:t>Host</w:t>
      </w:r>
      <w:r w:rsidR="001741DD" w:rsidRPr="00155965">
        <w:rPr>
          <w:strike/>
          <w:highlight w:val="yellow"/>
          <w:rPrChange w:id="360" w:author="Hooks, Kevin C" w:date="2017-11-21T13:14:00Z">
            <w:rPr/>
          </w:rPrChange>
        </w:rPr>
        <w:t xml:space="preserve"> </w:t>
      </w:r>
      <w:r w:rsidRPr="00155965">
        <w:rPr>
          <w:strike/>
          <w:highlight w:val="yellow"/>
          <w:rPrChange w:id="361" w:author="Hooks, Kevin C" w:date="2017-11-21T13:14:00Z">
            <w:rPr/>
          </w:rPrChange>
        </w:rPr>
        <w:t>shall support 32 bit opera</w:t>
      </w:r>
      <w:r w:rsidR="001741DD" w:rsidRPr="00155965">
        <w:rPr>
          <w:strike/>
          <w:highlight w:val="yellow"/>
          <w:rPrChange w:id="362" w:author="Hooks, Kevin C" w:date="2017-11-21T13:14:00Z">
            <w:rPr/>
          </w:rPrChange>
        </w:rPr>
        <w:t>tions.</w:t>
      </w:r>
    </w:p>
    <w:p w14:paraId="30ABD520" w14:textId="77777777" w:rsidR="002E6C2D" w:rsidRPr="00155965" w:rsidRDefault="002E6C2D" w:rsidP="001741DD">
      <w:pPr>
        <w:pStyle w:val="note"/>
        <w:rPr>
          <w:strike/>
          <w:highlight w:val="yellow"/>
          <w:rPrChange w:id="363" w:author="Hooks, Kevin C" w:date="2017-11-21T13:14:00Z">
            <w:rPr/>
          </w:rPrChange>
        </w:rPr>
      </w:pPr>
      <w:r w:rsidRPr="00155965">
        <w:rPr>
          <w:strike/>
          <w:highlight w:val="yellow"/>
          <w:rPrChange w:id="364" w:author="Hooks, Kevin C" w:date="2017-11-21T13:14:00Z">
            <w:rPr/>
          </w:rPrChange>
        </w:rPr>
        <w:t xml:space="preserve">Note: This includes Dynamic Linked Libraries (DLLs) used by the </w:t>
      </w:r>
      <w:r w:rsidR="008A3379" w:rsidRPr="00155965">
        <w:rPr>
          <w:strike/>
          <w:highlight w:val="yellow"/>
          <w:rPrChange w:id="365" w:author="Hooks, Kevin C" w:date="2017-11-21T13:14:00Z">
            <w:rPr/>
          </w:rPrChange>
        </w:rPr>
        <w:t>Host</w:t>
      </w:r>
      <w:r w:rsidRPr="00155965">
        <w:rPr>
          <w:strike/>
          <w:highlight w:val="yellow"/>
          <w:rPrChange w:id="366" w:author="Hooks, Kevin C" w:date="2017-11-21T13:14:00Z">
            <w:rPr/>
          </w:rPrChange>
        </w:rPr>
        <w:t>.</w:t>
      </w:r>
    </w:p>
    <w:p w14:paraId="4B1BFD79" w14:textId="77777777" w:rsidR="002E6C2D" w:rsidRPr="00155965" w:rsidRDefault="002E6C2D" w:rsidP="001741DD">
      <w:pPr>
        <w:pStyle w:val="Para"/>
        <w:rPr>
          <w:strike/>
          <w:highlight w:val="yellow"/>
          <w:rPrChange w:id="367" w:author="Hooks, Kevin C" w:date="2017-11-21T13:14:00Z">
            <w:rPr/>
          </w:rPrChange>
        </w:rPr>
      </w:pPr>
      <w:r w:rsidRPr="00155965">
        <w:rPr>
          <w:strike/>
          <w:highlight w:val="yellow"/>
          <w:rPrChange w:id="368" w:author="Hooks, Kevin C" w:date="2017-11-21T13:14:00Z">
            <w:rPr/>
          </w:rPrChange>
        </w:rPr>
        <w:t>e.</w:t>
      </w:r>
      <w:r w:rsidR="00445CDA" w:rsidRPr="00155965">
        <w:rPr>
          <w:strike/>
          <w:highlight w:val="yellow"/>
          <w:rPrChange w:id="369" w:author="Hooks, Kevin C" w:date="2017-11-21T13:14:00Z">
            <w:rPr/>
          </w:rPrChange>
        </w:rPr>
        <w:tab/>
      </w:r>
      <w:r w:rsidRPr="00155965">
        <w:rPr>
          <w:strike/>
          <w:highlight w:val="yellow"/>
          <w:rPrChange w:id="370" w:author="Hooks, Kevin C" w:date="2017-11-21T13:14:00Z">
            <w:rPr/>
          </w:rPrChange>
        </w:rPr>
        <w:t xml:space="preserve">The underlying database application that </w:t>
      </w:r>
      <w:r w:rsidR="001741DD" w:rsidRPr="00155965">
        <w:rPr>
          <w:strike/>
          <w:highlight w:val="yellow"/>
          <w:rPrChange w:id="371" w:author="Hooks, Kevin C" w:date="2017-11-21T13:14:00Z">
            <w:rPr/>
          </w:rPrChange>
        </w:rPr>
        <w:t xml:space="preserve">the </w:t>
      </w:r>
      <w:r w:rsidR="008A3379" w:rsidRPr="00155965">
        <w:rPr>
          <w:strike/>
          <w:highlight w:val="yellow"/>
          <w:rPrChange w:id="372" w:author="Hooks, Kevin C" w:date="2017-11-21T13:14:00Z">
            <w:rPr/>
          </w:rPrChange>
        </w:rPr>
        <w:t>Host</w:t>
      </w:r>
      <w:r w:rsidR="001741DD" w:rsidRPr="00155965">
        <w:rPr>
          <w:strike/>
          <w:highlight w:val="yellow"/>
          <w:rPrChange w:id="373" w:author="Hooks, Kevin C" w:date="2017-11-21T13:14:00Z">
            <w:rPr/>
          </w:rPrChange>
        </w:rPr>
        <w:t xml:space="preserve"> </w:t>
      </w:r>
      <w:r w:rsidRPr="00155965">
        <w:rPr>
          <w:strike/>
          <w:highlight w:val="yellow"/>
          <w:rPrChange w:id="374" w:author="Hooks, Kevin C" w:date="2017-11-21T13:14:00Z">
            <w:rPr/>
          </w:rPrChange>
        </w:rPr>
        <w:t>is built upon shall support 32 bit operations.</w:t>
      </w:r>
    </w:p>
    <w:p w14:paraId="0BD7E46D" w14:textId="77777777" w:rsidR="002E6C2D" w:rsidRPr="00155965" w:rsidRDefault="002E6C2D" w:rsidP="001741DD">
      <w:pPr>
        <w:pStyle w:val="Para"/>
        <w:rPr>
          <w:strike/>
          <w:rPrChange w:id="375" w:author="Hooks, Kevin C" w:date="2017-11-21T13:14:00Z">
            <w:rPr/>
          </w:rPrChange>
        </w:rPr>
      </w:pPr>
      <w:r w:rsidRPr="00155965">
        <w:rPr>
          <w:strike/>
          <w:highlight w:val="yellow"/>
          <w:rPrChange w:id="376" w:author="Hooks, Kevin C" w:date="2017-11-21T13:14:00Z">
            <w:rPr/>
          </w:rPrChange>
        </w:rPr>
        <w:t>f.</w:t>
      </w:r>
      <w:r w:rsidR="00445CDA" w:rsidRPr="00155965">
        <w:rPr>
          <w:strike/>
          <w:highlight w:val="yellow"/>
          <w:rPrChange w:id="377" w:author="Hooks, Kevin C" w:date="2017-11-21T13:14:00Z">
            <w:rPr/>
          </w:rPrChange>
        </w:rPr>
        <w:tab/>
      </w:r>
      <w:r w:rsidR="00FE5654" w:rsidRPr="00155965">
        <w:rPr>
          <w:strike/>
          <w:highlight w:val="yellow"/>
          <w:rPrChange w:id="378" w:author="Hooks, Kevin C" w:date="2017-11-21T13:14:00Z">
            <w:rPr/>
          </w:rPrChange>
        </w:rPr>
        <w:t>(Delete)</w:t>
      </w:r>
    </w:p>
    <w:p w14:paraId="7462D86D" w14:textId="77777777" w:rsidR="009C4494" w:rsidRDefault="00363DAD" w:rsidP="00363DAD">
      <w:pPr>
        <w:pStyle w:val="Heading2"/>
        <w:tabs>
          <w:tab w:val="clear" w:pos="0"/>
        </w:tabs>
      </w:pPr>
      <w:bookmarkStart w:id="379" w:name="_Toc395703326"/>
      <w:bookmarkEnd w:id="266"/>
      <w:r>
        <w:t>3.</w:t>
      </w:r>
      <w:r w:rsidR="00285162">
        <w:t>4</w:t>
      </w:r>
      <w:r>
        <w:tab/>
      </w:r>
      <w:r w:rsidR="00375300">
        <w:t>Operation</w:t>
      </w:r>
      <w:bookmarkEnd w:id="379"/>
    </w:p>
    <w:p w14:paraId="0F15BB98" w14:textId="77777777" w:rsidR="00375300" w:rsidRDefault="0094044A" w:rsidP="0094044A">
      <w:pPr>
        <w:pStyle w:val="Para"/>
      </w:pPr>
      <w:r>
        <w:t>a.</w:t>
      </w:r>
      <w:r>
        <w:tab/>
      </w:r>
      <w:r w:rsidR="00375300">
        <w:t xml:space="preserve">The </w:t>
      </w:r>
      <w:r w:rsidR="008A3379">
        <w:t>Host</w:t>
      </w:r>
      <w:r w:rsidR="001741DD">
        <w:t xml:space="preserve"> </w:t>
      </w:r>
      <w:r w:rsidR="008C577C">
        <w:t>s</w:t>
      </w:r>
      <w:r w:rsidR="00375300">
        <w:t>hall be invoked with a single command.</w:t>
      </w:r>
    </w:p>
    <w:p w14:paraId="4FCA8292" w14:textId="77777777" w:rsidR="00375300" w:rsidRDefault="0094044A" w:rsidP="0094044A">
      <w:pPr>
        <w:pStyle w:val="Para"/>
      </w:pPr>
      <w:r>
        <w:t>b.</w:t>
      </w:r>
      <w:r>
        <w:tab/>
      </w:r>
      <w:r w:rsidR="00375300">
        <w:t xml:space="preserve">The </w:t>
      </w:r>
      <w:r w:rsidR="008A3379">
        <w:t>Host</w:t>
      </w:r>
      <w:r w:rsidR="001741DD">
        <w:t xml:space="preserve"> </w:t>
      </w:r>
      <w:r w:rsidR="00375300">
        <w:t>functions shall be invoked from a menu.</w:t>
      </w:r>
    </w:p>
    <w:p w14:paraId="26FFF867" w14:textId="77777777" w:rsidR="009506BF" w:rsidRDefault="0094044A">
      <w:pPr>
        <w:pStyle w:val="Para"/>
        <w:ind w:left="0" w:firstLine="0"/>
      </w:pPr>
      <w:r>
        <w:t>c.</w:t>
      </w:r>
      <w:r>
        <w:tab/>
      </w:r>
      <w:r w:rsidR="002705F4">
        <w:t>(Deleted)</w:t>
      </w:r>
    </w:p>
    <w:p w14:paraId="44E94755" w14:textId="77777777" w:rsidR="00375300" w:rsidRDefault="0094044A" w:rsidP="0094044A">
      <w:pPr>
        <w:pStyle w:val="Para"/>
      </w:pPr>
      <w:r>
        <w:t>d.</w:t>
      </w:r>
      <w:r>
        <w:tab/>
      </w:r>
      <w:r w:rsidR="00375300">
        <w:t xml:space="preserve">The </w:t>
      </w:r>
      <w:r w:rsidR="008C577C">
        <w:t>Host</w:t>
      </w:r>
      <w:r w:rsidR="001741DD">
        <w:t xml:space="preserve"> </w:t>
      </w:r>
      <w:r w:rsidR="00375300">
        <w:t>shall use “pull-down” menus for all operations and menu selections.</w:t>
      </w:r>
    </w:p>
    <w:p w14:paraId="44625F65" w14:textId="77777777" w:rsidR="009A49D2" w:rsidRDefault="009A49D2" w:rsidP="0094044A">
      <w:pPr>
        <w:pStyle w:val="Para"/>
      </w:pPr>
      <w:r>
        <w:t>e.</w:t>
      </w:r>
      <w:r>
        <w:tab/>
      </w:r>
      <w:r w:rsidR="001C2A78">
        <w:t xml:space="preserve">The ACDG Host Primary Screen File New shall </w:t>
      </w:r>
      <w:r w:rsidR="0053719C">
        <w:t>operate</w:t>
      </w:r>
      <w:r w:rsidR="001C2A78">
        <w:t xml:space="preserve"> as defined in Figure 6.1-1.</w:t>
      </w:r>
    </w:p>
    <w:p w14:paraId="0CF28587" w14:textId="77777777" w:rsidR="001C2A78" w:rsidRDefault="001C2A78" w:rsidP="001C2A78">
      <w:pPr>
        <w:pStyle w:val="Para"/>
      </w:pPr>
      <w:r>
        <w:t>f.</w:t>
      </w:r>
      <w:r>
        <w:tab/>
        <w:t xml:space="preserve">The ACDG Host Primary Screen File Open shall </w:t>
      </w:r>
      <w:r w:rsidR="0053719C" w:rsidRPr="0053719C">
        <w:t xml:space="preserve">operate </w:t>
      </w:r>
      <w:r>
        <w:t>as defined in Figure 6.1-2.</w:t>
      </w:r>
    </w:p>
    <w:p w14:paraId="4EF94BBB" w14:textId="77777777" w:rsidR="001C2A78" w:rsidRDefault="001C2A78" w:rsidP="001C2A78">
      <w:pPr>
        <w:pStyle w:val="Para"/>
        <w:ind w:left="0" w:firstLine="0"/>
      </w:pPr>
      <w:r>
        <w:t>g.</w:t>
      </w:r>
      <w:r>
        <w:tab/>
        <w:t xml:space="preserve">The ACDG Host Primary Screen File Save shall </w:t>
      </w:r>
      <w:r w:rsidR="0053719C" w:rsidRPr="0053719C">
        <w:t xml:space="preserve">operate </w:t>
      </w:r>
      <w:r>
        <w:t>per Figure 6.1-3.</w:t>
      </w:r>
    </w:p>
    <w:p w14:paraId="4CDB2DE8" w14:textId="77777777" w:rsidR="001C2A78" w:rsidRDefault="001C2A78" w:rsidP="001C2A78">
      <w:pPr>
        <w:pStyle w:val="Para"/>
      </w:pPr>
      <w:r>
        <w:t>h.</w:t>
      </w:r>
      <w:r>
        <w:tab/>
        <w:t xml:space="preserve">The ACDG Host Primary Screen File Save As shall </w:t>
      </w:r>
      <w:r w:rsidR="0053719C" w:rsidRPr="0053719C">
        <w:t xml:space="preserve">operate </w:t>
      </w:r>
      <w:r>
        <w:t>per Figure 6.1-4.</w:t>
      </w:r>
    </w:p>
    <w:p w14:paraId="0F7D097B" w14:textId="77777777" w:rsidR="001C2A78" w:rsidRDefault="001C2A78" w:rsidP="001C2A78">
      <w:pPr>
        <w:pStyle w:val="Para"/>
      </w:pPr>
      <w:r>
        <w:t>i.</w:t>
      </w:r>
      <w:r>
        <w:tab/>
        <w:t xml:space="preserve">The ACDG Host Primary Screen Config Info shall </w:t>
      </w:r>
      <w:r w:rsidR="0053719C" w:rsidRPr="0053719C">
        <w:t xml:space="preserve">operate </w:t>
      </w:r>
      <w:r>
        <w:t>per Figure 6.1-5.</w:t>
      </w:r>
    </w:p>
    <w:p w14:paraId="4AE17240" w14:textId="77777777" w:rsidR="001C2A78" w:rsidRDefault="001C2A78" w:rsidP="001C2A78">
      <w:pPr>
        <w:pStyle w:val="Para"/>
      </w:pPr>
      <w:r>
        <w:t>j.</w:t>
      </w:r>
      <w:r>
        <w:tab/>
        <w:t xml:space="preserve">The ACDG Host Primary Screen File Close shall </w:t>
      </w:r>
      <w:r w:rsidR="0053719C" w:rsidRPr="0053719C">
        <w:t xml:space="preserve">operate </w:t>
      </w:r>
      <w:r>
        <w:t>per Figure 6.1-6.</w:t>
      </w:r>
    </w:p>
    <w:p w14:paraId="45E8CE6D" w14:textId="77777777" w:rsidR="001C2A78" w:rsidRDefault="001C2A78" w:rsidP="001C2A78">
      <w:pPr>
        <w:pStyle w:val="Para"/>
      </w:pPr>
      <w:r>
        <w:t>k.</w:t>
      </w:r>
      <w:r>
        <w:tab/>
        <w:t xml:space="preserve">The ACDG Host Primary Screen Exit shall </w:t>
      </w:r>
      <w:r w:rsidR="0053719C" w:rsidRPr="0053719C">
        <w:t xml:space="preserve">operate </w:t>
      </w:r>
      <w:r>
        <w:t>per Figure 6.1-7.</w:t>
      </w:r>
    </w:p>
    <w:p w14:paraId="0F4408E3" w14:textId="77777777" w:rsidR="001C2A78" w:rsidRDefault="001C2A78" w:rsidP="001C2A78">
      <w:pPr>
        <w:pStyle w:val="Para"/>
      </w:pPr>
      <w:r>
        <w:t>l.</w:t>
      </w:r>
      <w:r>
        <w:tab/>
        <w:t xml:space="preserve">The ACDG Host Primary Screen Import XML shall </w:t>
      </w:r>
      <w:r w:rsidR="0053719C" w:rsidRPr="0053719C">
        <w:t xml:space="preserve">operate </w:t>
      </w:r>
      <w:r>
        <w:t>per Figure 6.1-8.</w:t>
      </w:r>
    </w:p>
    <w:p w14:paraId="4015A569" w14:textId="77777777" w:rsidR="001C2A78" w:rsidRDefault="001C2A78" w:rsidP="001C2A78">
      <w:pPr>
        <w:pStyle w:val="Para"/>
      </w:pPr>
      <w:r>
        <w:t>m.</w:t>
      </w:r>
      <w:r>
        <w:tab/>
        <w:t xml:space="preserve">The ACDG Host Primary Screen Build LSAP Files shall </w:t>
      </w:r>
      <w:r w:rsidR="0053719C" w:rsidRPr="0053719C">
        <w:t xml:space="preserve">operate </w:t>
      </w:r>
      <w:r>
        <w:t>per Figure 6.1-9.</w:t>
      </w:r>
    </w:p>
    <w:p w14:paraId="197788C9" w14:textId="77777777" w:rsidR="006D4DCE" w:rsidRDefault="006D4DCE" w:rsidP="000A0E49">
      <w:pPr>
        <w:pStyle w:val="Para"/>
        <w:tabs>
          <w:tab w:val="left" w:pos="1080"/>
          <w:tab w:val="left" w:pos="3600"/>
        </w:tabs>
      </w:pPr>
      <w:r>
        <w:t>n.</w:t>
      </w:r>
      <w:r>
        <w:tab/>
        <w:t xml:space="preserve">The Default Starting Path for the following screens shall be </w:t>
      </w:r>
      <w:r w:rsidR="002B0B86">
        <w:t>"</w:t>
      </w:r>
      <w:r>
        <w:t>My Documents</w:t>
      </w:r>
      <w:r w:rsidR="002B0B86">
        <w:t>"</w:t>
      </w:r>
      <w:r>
        <w:t>:</w:t>
      </w:r>
      <w:r w:rsidR="00EB5BB2">
        <w:br/>
      </w:r>
      <w:r w:rsidR="000A0E49">
        <w:t>4.2.2</w:t>
      </w:r>
      <w:r w:rsidR="000A0E49">
        <w:tab/>
        <w:t>File Open Screen</w:t>
      </w:r>
      <w:r w:rsidR="002B0B86">
        <w:br/>
      </w:r>
      <w:r w:rsidR="000A0E49">
        <w:t>4.2.3</w:t>
      </w:r>
      <w:r w:rsidR="000A0E49">
        <w:tab/>
        <w:t>File Save Screen</w:t>
      </w:r>
      <w:r w:rsidR="002B0B86">
        <w:br/>
      </w:r>
      <w:r w:rsidR="000A0E49">
        <w:t>4.2.4</w:t>
      </w:r>
      <w:r w:rsidR="000A0E49">
        <w:tab/>
        <w:t>File SaveAs Screen</w:t>
      </w:r>
      <w:r w:rsidR="002B0B86">
        <w:br/>
      </w:r>
      <w:r w:rsidR="000A0E49">
        <w:t>4.2.6</w:t>
      </w:r>
      <w:r w:rsidR="000A0E49">
        <w:tab/>
        <w:t>Plug-In Packages Screen</w:t>
      </w:r>
      <w:r w:rsidR="002B0B86">
        <w:br/>
      </w:r>
      <w:r w:rsidR="000A0E49">
        <w:t>4.2.9</w:t>
      </w:r>
      <w:r w:rsidR="000A0E49">
        <w:tab/>
        <w:t>Import XML Screen</w:t>
      </w:r>
      <w:r w:rsidR="002B0B86">
        <w:br/>
      </w:r>
      <w:r w:rsidR="000A0E49">
        <w:t>4.2.10</w:t>
      </w:r>
      <w:r w:rsidR="000A0E49">
        <w:tab/>
        <w:t>Export XML Screen</w:t>
      </w:r>
      <w:r w:rsidR="002B0B86">
        <w:br/>
      </w:r>
      <w:r w:rsidR="000A0E49">
        <w:t>4.2.11</w:t>
      </w:r>
      <w:r w:rsidR="000A0E49">
        <w:tab/>
        <w:t>SDT Conversion Screen</w:t>
      </w:r>
      <w:r w:rsidR="002B0B86">
        <w:br/>
      </w:r>
      <w:r w:rsidR="000A0E49">
        <w:t>4.2.13</w:t>
      </w:r>
      <w:r w:rsidR="000A0E49">
        <w:tab/>
        <w:t>Export CDB</w:t>
      </w:r>
    </w:p>
    <w:p w14:paraId="19C7401E" w14:textId="77777777" w:rsidR="009F2AFE" w:rsidRDefault="00363DAD" w:rsidP="00FD3614">
      <w:pPr>
        <w:pStyle w:val="Heading2"/>
        <w:tabs>
          <w:tab w:val="clear" w:pos="0"/>
        </w:tabs>
      </w:pPr>
      <w:bookmarkStart w:id="380" w:name="_Toc395703327"/>
      <w:r>
        <w:t>3.</w:t>
      </w:r>
      <w:r w:rsidR="00285162">
        <w:t>5</w:t>
      </w:r>
      <w:r>
        <w:tab/>
      </w:r>
      <w:r w:rsidR="00C80B7E">
        <w:t xml:space="preserve">Screen </w:t>
      </w:r>
      <w:r w:rsidR="009F2AFE">
        <w:t>Display</w:t>
      </w:r>
      <w:bookmarkEnd w:id="380"/>
    </w:p>
    <w:p w14:paraId="0BF3821D" w14:textId="77777777" w:rsidR="00FD3614" w:rsidRDefault="0094044A" w:rsidP="00FD3614">
      <w:pPr>
        <w:pStyle w:val="Para"/>
        <w:keepNext/>
        <w:tabs>
          <w:tab w:val="left" w:pos="4101"/>
        </w:tabs>
      </w:pPr>
      <w:r>
        <w:t>a.</w:t>
      </w:r>
      <w:r>
        <w:tab/>
      </w:r>
      <w:r w:rsidR="002705F4">
        <w:t>(Deleted)</w:t>
      </w:r>
    </w:p>
    <w:p w14:paraId="17D34364" w14:textId="77777777" w:rsidR="00007EE0" w:rsidRDefault="00007EE0" w:rsidP="003D613B">
      <w:pPr>
        <w:pStyle w:val="Para"/>
        <w:tabs>
          <w:tab w:val="left" w:pos="4101"/>
        </w:tabs>
      </w:pPr>
      <w:r>
        <w:t>b.</w:t>
      </w:r>
      <w:r>
        <w:tab/>
      </w:r>
      <w:r w:rsidR="003E14E1">
        <w:t>(</w:t>
      </w:r>
      <w:r w:rsidR="000D2C7E">
        <w:t>Deleted)</w:t>
      </w:r>
    </w:p>
    <w:p w14:paraId="1ECD174A" w14:textId="77777777" w:rsidR="003D613B" w:rsidRDefault="003D613B" w:rsidP="007A4010">
      <w:pPr>
        <w:pStyle w:val="Para"/>
        <w:keepNext/>
        <w:tabs>
          <w:tab w:val="left" w:pos="4101"/>
        </w:tabs>
      </w:pPr>
      <w:r>
        <w:t>c.</w:t>
      </w:r>
      <w:r>
        <w:tab/>
        <w:t xml:space="preserve">The following ACDG Host </w:t>
      </w:r>
      <w:r w:rsidR="00454D4C">
        <w:t>screens</w:t>
      </w:r>
      <w:r>
        <w:t xml:space="preserve"> shall be modal:</w:t>
      </w:r>
    </w:p>
    <w:p w14:paraId="3D03420E" w14:textId="77777777" w:rsidR="003D613B" w:rsidRDefault="003D613B" w:rsidP="003D613B">
      <w:pPr>
        <w:pStyle w:val="Para"/>
        <w:tabs>
          <w:tab w:val="left" w:pos="4101"/>
        </w:tabs>
        <w:ind w:left="720"/>
      </w:pPr>
      <w:r>
        <w:t>1.</w:t>
      </w:r>
      <w:r>
        <w:tab/>
        <w:t xml:space="preserve">Plug-In Loader </w:t>
      </w:r>
    </w:p>
    <w:p w14:paraId="4109FA90" w14:textId="77777777" w:rsidR="003D613B" w:rsidRDefault="00580BDF" w:rsidP="003D613B">
      <w:pPr>
        <w:pStyle w:val="Para"/>
        <w:tabs>
          <w:tab w:val="left" w:pos="4101"/>
        </w:tabs>
        <w:ind w:left="720"/>
      </w:pPr>
      <w:r>
        <w:t>2.</w:t>
      </w:r>
      <w:r>
        <w:tab/>
        <w:t xml:space="preserve">Import XML </w:t>
      </w:r>
      <w:r w:rsidR="003D613B">
        <w:t xml:space="preserve"> </w:t>
      </w:r>
    </w:p>
    <w:p w14:paraId="36DE3A3C" w14:textId="77777777" w:rsidR="00580BDF" w:rsidRDefault="00580BDF" w:rsidP="003D613B">
      <w:pPr>
        <w:pStyle w:val="Para"/>
        <w:tabs>
          <w:tab w:val="left" w:pos="4101"/>
        </w:tabs>
        <w:ind w:left="720"/>
      </w:pPr>
      <w:r>
        <w:t>3.</w:t>
      </w:r>
      <w:r>
        <w:tab/>
        <w:t>Export XML</w:t>
      </w:r>
    </w:p>
    <w:p w14:paraId="066CD40F" w14:textId="77777777" w:rsidR="00580BDF" w:rsidRDefault="00580BDF" w:rsidP="003D613B">
      <w:pPr>
        <w:pStyle w:val="Para"/>
        <w:tabs>
          <w:tab w:val="left" w:pos="4101"/>
        </w:tabs>
        <w:ind w:left="720"/>
      </w:pPr>
      <w:r>
        <w:t>4.</w:t>
      </w:r>
      <w:r>
        <w:tab/>
        <w:t>SDT Conversion</w:t>
      </w:r>
    </w:p>
    <w:p w14:paraId="18100923" w14:textId="77777777" w:rsidR="00580BDF" w:rsidRDefault="00580BDF" w:rsidP="003D613B">
      <w:pPr>
        <w:pStyle w:val="Para"/>
        <w:tabs>
          <w:tab w:val="left" w:pos="4101"/>
        </w:tabs>
        <w:ind w:left="720"/>
      </w:pPr>
      <w:r>
        <w:t>5.</w:t>
      </w:r>
      <w:r>
        <w:tab/>
      </w:r>
      <w:r w:rsidR="009D085F">
        <w:t>CDB Consistency Check</w:t>
      </w:r>
    </w:p>
    <w:p w14:paraId="3A3B3458" w14:textId="77777777" w:rsidR="009D085F" w:rsidRDefault="009D085F" w:rsidP="003D613B">
      <w:pPr>
        <w:pStyle w:val="Para"/>
        <w:tabs>
          <w:tab w:val="left" w:pos="4101"/>
        </w:tabs>
        <w:ind w:left="720"/>
      </w:pPr>
      <w:r>
        <w:t>6.</w:t>
      </w:r>
      <w:r>
        <w:tab/>
        <w:t>Export CDB CSV Files</w:t>
      </w:r>
    </w:p>
    <w:p w14:paraId="0C53E964" w14:textId="77777777" w:rsidR="009D085F" w:rsidRDefault="009D085F" w:rsidP="003D613B">
      <w:pPr>
        <w:pStyle w:val="Para"/>
        <w:tabs>
          <w:tab w:val="left" w:pos="4101"/>
        </w:tabs>
        <w:ind w:left="720"/>
      </w:pPr>
      <w:r>
        <w:t>7.</w:t>
      </w:r>
      <w:r>
        <w:tab/>
        <w:t>Compress Plug-In Package</w:t>
      </w:r>
    </w:p>
    <w:p w14:paraId="0A2D5781" w14:textId="77777777" w:rsidR="00B10728" w:rsidRDefault="009D085F" w:rsidP="003D613B">
      <w:pPr>
        <w:pStyle w:val="Para"/>
      </w:pPr>
      <w:r>
        <w:t>d</w:t>
      </w:r>
      <w:r w:rsidR="003D613B">
        <w:t>.</w:t>
      </w:r>
      <w:r w:rsidR="003D613B">
        <w:tab/>
      </w:r>
      <w:r w:rsidR="008C577C">
        <w:t>Each Host</w:t>
      </w:r>
      <w:r w:rsidR="001741DD">
        <w:t xml:space="preserve"> </w:t>
      </w:r>
      <w:r w:rsidR="00B10728">
        <w:t xml:space="preserve">screen or window shall have a </w:t>
      </w:r>
      <w:r w:rsidR="00A96FFF">
        <w:t xml:space="preserve">Title Bar </w:t>
      </w:r>
      <w:r w:rsidR="00B10728">
        <w:t>at the top</w:t>
      </w:r>
      <w:r w:rsidR="001741DD">
        <w:t>.</w:t>
      </w:r>
    </w:p>
    <w:p w14:paraId="0882AFDB" w14:textId="77777777" w:rsidR="009506BF" w:rsidRDefault="00EF4425">
      <w:pPr>
        <w:pStyle w:val="Para"/>
        <w:numPr>
          <w:ilvl w:val="0"/>
          <w:numId w:val="25"/>
        </w:numPr>
      </w:pPr>
      <w:r>
        <w:t xml:space="preserve">All screens shall have the ACDG Logo </w:t>
      </w:r>
      <w:r w:rsidR="00E96154">
        <w:t>and the word ACDG</w:t>
      </w:r>
      <w:r w:rsidR="00E96154" w:rsidRPr="00E96154">
        <w:t xml:space="preserve"> </w:t>
      </w:r>
      <w:r w:rsidR="00E96154">
        <w:t>on the Title Bar</w:t>
      </w:r>
      <w:r w:rsidR="007C2A94">
        <w:t>;</w:t>
      </w:r>
      <w:r w:rsidR="00E96154">
        <w:t xml:space="preserve"> unless otherwise stated in Section 4</w:t>
      </w:r>
    </w:p>
    <w:p w14:paraId="18A11CAF" w14:textId="77777777" w:rsidR="009506BF" w:rsidRDefault="006067AB">
      <w:pPr>
        <w:pStyle w:val="Para"/>
        <w:numPr>
          <w:ilvl w:val="0"/>
          <w:numId w:val="25"/>
        </w:numPr>
      </w:pPr>
      <w:r>
        <w:rPr>
          <w:rFonts w:eastAsia="MS Mincho"/>
          <w:lang w:eastAsia="ja-JP"/>
        </w:rPr>
        <w:t xml:space="preserve">The </w:t>
      </w:r>
      <w:r>
        <w:t xml:space="preserve">Editor (GUI) screens’ </w:t>
      </w:r>
      <w:r w:rsidR="00A96FFF">
        <w:t>T</w:t>
      </w:r>
      <w:r>
        <w:t xml:space="preserve">ile </w:t>
      </w:r>
      <w:r w:rsidR="00A96FFF">
        <w:t>B</w:t>
      </w:r>
      <w:r>
        <w:t xml:space="preserve">ar shall </w:t>
      </w:r>
      <w:r w:rsidR="00EF4425">
        <w:t>also include t</w:t>
      </w:r>
      <w:r>
        <w:t>he following</w:t>
      </w:r>
      <w:r w:rsidR="00A96FFF">
        <w:t>:</w:t>
      </w:r>
    </w:p>
    <w:p w14:paraId="77D61AEC" w14:textId="77777777" w:rsidR="009506BF" w:rsidRDefault="00E96154">
      <w:pPr>
        <w:pStyle w:val="Para"/>
        <w:numPr>
          <w:ilvl w:val="0"/>
          <w:numId w:val="27"/>
        </w:numPr>
      </w:pPr>
      <w:r>
        <w:t>T</w:t>
      </w:r>
      <w:r w:rsidR="00EF4425">
        <w:t>he</w:t>
      </w:r>
      <w:r w:rsidR="006067AB" w:rsidRPr="006067AB">
        <w:t xml:space="preserve"> PC File</w:t>
      </w:r>
      <w:r w:rsidR="00A96FFF">
        <w:t xml:space="preserve"> Name </w:t>
      </w:r>
      <w:r w:rsidR="00EF4425">
        <w:t>and the</w:t>
      </w:r>
      <w:r w:rsidR="00A96FFF">
        <w:t xml:space="preserve"> PC File Revision Number. For example, CDB44-0000-0001 (R003).</w:t>
      </w:r>
    </w:p>
    <w:p w14:paraId="6BD3B629" w14:textId="77777777" w:rsidR="0079518C" w:rsidRPr="006067AB" w:rsidRDefault="00C80B7E" w:rsidP="006067AB">
      <w:pPr>
        <w:pStyle w:val="Para"/>
      </w:pPr>
      <w:r>
        <w:t>e.</w:t>
      </w:r>
      <w:r>
        <w:tab/>
      </w:r>
      <w:r w:rsidRPr="00E934DE">
        <w:rPr>
          <w:rFonts w:eastAsia="MS Mincho"/>
          <w:lang w:eastAsia="ja-JP"/>
        </w:rPr>
        <w:t xml:space="preserve">The </w:t>
      </w:r>
      <w:r>
        <w:rPr>
          <w:rFonts w:eastAsia="MS Mincho"/>
          <w:lang w:eastAsia="ja-JP"/>
        </w:rPr>
        <w:t xml:space="preserve">Host screens </w:t>
      </w:r>
      <w:r w:rsidRPr="00E934DE">
        <w:rPr>
          <w:rFonts w:eastAsia="MS Mincho"/>
          <w:lang w:eastAsia="ja-JP"/>
        </w:rPr>
        <w:t xml:space="preserve">shall allow a user to construct a complete </w:t>
      </w:r>
      <w:r>
        <w:rPr>
          <w:rFonts w:eastAsia="MS Mincho"/>
          <w:lang w:eastAsia="ja-JP"/>
        </w:rPr>
        <w:t>C</w:t>
      </w:r>
      <w:r w:rsidRPr="00E934DE">
        <w:rPr>
          <w:rFonts w:eastAsia="MS Mincho"/>
          <w:lang w:eastAsia="ja-JP"/>
        </w:rPr>
        <w:t xml:space="preserve">onfiguration </w:t>
      </w:r>
      <w:r>
        <w:rPr>
          <w:rFonts w:eastAsia="MS Mincho"/>
          <w:lang w:eastAsia="ja-JP"/>
        </w:rPr>
        <w:t>D</w:t>
      </w:r>
      <w:r w:rsidRPr="00E934DE">
        <w:rPr>
          <w:rFonts w:eastAsia="MS Mincho"/>
          <w:lang w:eastAsia="ja-JP"/>
        </w:rPr>
        <w:t xml:space="preserve">atabase </w:t>
      </w:r>
      <w:r>
        <w:rPr>
          <w:rFonts w:eastAsia="MS Mincho"/>
          <w:lang w:eastAsia="ja-JP"/>
        </w:rPr>
        <w:t xml:space="preserve">using only the keyboard, </w:t>
      </w:r>
      <w:r w:rsidRPr="00E934DE">
        <w:rPr>
          <w:rFonts w:eastAsia="MS Mincho"/>
          <w:lang w:eastAsia="ja-JP"/>
        </w:rPr>
        <w:t>without requiring the use of a mouse or other equivalent pointing device</w:t>
      </w:r>
      <w:r>
        <w:rPr>
          <w:rFonts w:eastAsia="MS Mincho"/>
          <w:lang w:eastAsia="ja-JP"/>
        </w:rPr>
        <w:t>s</w:t>
      </w:r>
      <w:r w:rsidRPr="00E934DE">
        <w:rPr>
          <w:rFonts w:eastAsia="MS Mincho"/>
          <w:lang w:eastAsia="ja-JP"/>
        </w:rPr>
        <w:t>.</w:t>
      </w:r>
      <w:r>
        <w:rPr>
          <w:rFonts w:eastAsia="MS Mincho"/>
          <w:lang w:eastAsia="ja-JP"/>
        </w:rPr>
        <w:t xml:space="preserve">  See </w:t>
      </w:r>
      <w:smartTag w:uri="urn:schemas-microsoft-com:office:smarttags" w:element="place">
        <w:r>
          <w:rPr>
            <w:rFonts w:eastAsia="MS Mincho"/>
            <w:lang w:eastAsia="ja-JP"/>
          </w:rPr>
          <w:t>Para</w:t>
        </w:r>
      </w:smartTag>
      <w:r>
        <w:rPr>
          <w:rFonts w:eastAsia="MS Mincho"/>
          <w:lang w:eastAsia="ja-JP"/>
        </w:rPr>
        <w:t>graph 3.12 for keyboard requirements.</w:t>
      </w:r>
    </w:p>
    <w:p w14:paraId="3400286C" w14:textId="77777777" w:rsidR="00C05D44" w:rsidRDefault="00363DAD" w:rsidP="00363DAD">
      <w:pPr>
        <w:pStyle w:val="Heading2"/>
        <w:tabs>
          <w:tab w:val="clear" w:pos="0"/>
        </w:tabs>
      </w:pPr>
      <w:bookmarkStart w:id="381" w:name="_Toc395703328"/>
      <w:r>
        <w:t>3.</w:t>
      </w:r>
      <w:r w:rsidR="00285162">
        <w:t>6</w:t>
      </w:r>
      <w:r>
        <w:tab/>
      </w:r>
      <w:r w:rsidR="00C05D44">
        <w:t>Components</w:t>
      </w:r>
      <w:bookmarkEnd w:id="381"/>
    </w:p>
    <w:p w14:paraId="051B95DF" w14:textId="77777777" w:rsidR="00C05D44" w:rsidRDefault="00045F20" w:rsidP="0094044A">
      <w:r>
        <w:t xml:space="preserve">The following items </w:t>
      </w:r>
      <w:r w:rsidR="00A020BF">
        <w:t xml:space="preserve">shall </w:t>
      </w:r>
      <w:r w:rsidR="00C30055">
        <w:t>be</w:t>
      </w:r>
      <w:r w:rsidR="008C577C">
        <w:t xml:space="preserve"> elements of the </w:t>
      </w:r>
      <w:r w:rsidR="00105CA9">
        <w:t>Host</w:t>
      </w:r>
      <w:r w:rsidR="008274EF">
        <w:t xml:space="preserve"> Too</w:t>
      </w:r>
      <w:r w:rsidR="00A020BF">
        <w:t>l:</w:t>
      </w:r>
    </w:p>
    <w:p w14:paraId="0E514F4D" w14:textId="77777777" w:rsidR="00C05D44" w:rsidRDefault="00A261F9" w:rsidP="00F76EF2">
      <w:pPr>
        <w:pStyle w:val="Para"/>
      </w:pPr>
      <w:r>
        <w:t>a.</w:t>
      </w:r>
      <w:r w:rsidR="00A020BF">
        <w:tab/>
      </w:r>
      <w:r w:rsidR="00C05D44">
        <w:t>File Management</w:t>
      </w:r>
    </w:p>
    <w:p w14:paraId="605BF4CB" w14:textId="77777777" w:rsidR="00045F20" w:rsidRDefault="00A020BF" w:rsidP="0094044A">
      <w:pPr>
        <w:pStyle w:val="Para"/>
      </w:pPr>
      <w:r>
        <w:t>b.</w:t>
      </w:r>
      <w:r>
        <w:tab/>
      </w:r>
      <w:r w:rsidR="00045F20">
        <w:t>CDB LSAP Generator</w:t>
      </w:r>
    </w:p>
    <w:p w14:paraId="42CAF5F3" w14:textId="77777777" w:rsidR="00045F20" w:rsidRDefault="00A020BF" w:rsidP="0094044A">
      <w:pPr>
        <w:pStyle w:val="Para"/>
      </w:pPr>
      <w:r>
        <w:t>c.</w:t>
      </w:r>
      <w:r>
        <w:tab/>
      </w:r>
      <w:r w:rsidR="00045F20">
        <w:t>SDT to CSV Converter</w:t>
      </w:r>
    </w:p>
    <w:p w14:paraId="7F4A3BD2" w14:textId="77777777" w:rsidR="00045F20" w:rsidRDefault="00A020BF" w:rsidP="0094044A">
      <w:pPr>
        <w:pStyle w:val="Para"/>
      </w:pPr>
      <w:r>
        <w:t>d.</w:t>
      </w:r>
      <w:r>
        <w:tab/>
      </w:r>
      <w:r w:rsidR="00045F20">
        <w:t>CSV Exporter</w:t>
      </w:r>
    </w:p>
    <w:p w14:paraId="5DE5F19B" w14:textId="77777777" w:rsidR="00045F20" w:rsidRDefault="00A020BF" w:rsidP="0094044A">
      <w:pPr>
        <w:pStyle w:val="Para"/>
      </w:pPr>
      <w:r>
        <w:t>e.</w:t>
      </w:r>
      <w:r>
        <w:tab/>
      </w:r>
      <w:r w:rsidR="00045F20">
        <w:t>Help Screen</w:t>
      </w:r>
      <w:r w:rsidR="00A261F9">
        <w:t>s</w:t>
      </w:r>
    </w:p>
    <w:p w14:paraId="5972AD23" w14:textId="77777777" w:rsidR="00A020BF" w:rsidRDefault="00501A5A" w:rsidP="007A4010">
      <w:pPr>
        <w:pStyle w:val="Para"/>
        <w:keepNext/>
      </w:pPr>
      <w:r>
        <w:t>f.</w:t>
      </w:r>
      <w:r w:rsidR="00A261F9">
        <w:tab/>
        <w:t>Selection/execution of the Plug-In</w:t>
      </w:r>
      <w:r w:rsidR="00E9712F">
        <w:t xml:space="preserve"> package</w:t>
      </w:r>
      <w:r w:rsidR="00A261F9">
        <w:t xml:space="preserve">, which includes the following </w:t>
      </w:r>
      <w:r w:rsidR="00E9712F">
        <w:t>Plug-Ins</w:t>
      </w:r>
      <w:r>
        <w:t>:</w:t>
      </w:r>
    </w:p>
    <w:p w14:paraId="1F68EBC9" w14:textId="77777777" w:rsidR="00A020BF" w:rsidRDefault="00A020BF" w:rsidP="0094044A">
      <w:pPr>
        <w:pStyle w:val="Para12"/>
      </w:pPr>
      <w:r>
        <w:t>1.</w:t>
      </w:r>
      <w:r>
        <w:tab/>
        <w:t>XML File Importer/Exporter</w:t>
      </w:r>
    </w:p>
    <w:p w14:paraId="172A5038" w14:textId="77777777" w:rsidR="00A020BF" w:rsidRDefault="00011986" w:rsidP="0094044A">
      <w:pPr>
        <w:pStyle w:val="Para12"/>
      </w:pPr>
      <w:r>
        <w:t>2.</w:t>
      </w:r>
      <w:r>
        <w:tab/>
      </w:r>
      <w:r w:rsidR="00A020BF">
        <w:t>Consistency Checker</w:t>
      </w:r>
      <w:r w:rsidR="008C577C">
        <w:t xml:space="preserve"> (SDT)</w:t>
      </w:r>
    </w:p>
    <w:p w14:paraId="4D5431C9" w14:textId="77777777" w:rsidR="00A020BF" w:rsidRDefault="00011986" w:rsidP="0094044A">
      <w:pPr>
        <w:pStyle w:val="Para12"/>
      </w:pPr>
      <w:r>
        <w:t>3.</w:t>
      </w:r>
      <w:r>
        <w:tab/>
      </w:r>
      <w:r w:rsidR="00A020BF">
        <w:t>Editor</w:t>
      </w:r>
    </w:p>
    <w:p w14:paraId="3206C3C3" w14:textId="77777777" w:rsidR="00A020BF" w:rsidRDefault="00011986" w:rsidP="0094044A">
      <w:pPr>
        <w:pStyle w:val="Para12"/>
      </w:pPr>
      <w:r>
        <w:t>4.</w:t>
      </w:r>
      <w:r>
        <w:tab/>
      </w:r>
      <w:r w:rsidR="00A020BF">
        <w:t>Report/Difference Report Generator</w:t>
      </w:r>
    </w:p>
    <w:p w14:paraId="4890DE37" w14:textId="77777777" w:rsidR="00A020BF" w:rsidRDefault="00011986" w:rsidP="0094044A">
      <w:pPr>
        <w:pStyle w:val="Para12"/>
      </w:pPr>
      <w:r>
        <w:t>5.</w:t>
      </w:r>
      <w:r>
        <w:tab/>
      </w:r>
      <w:r w:rsidR="00A261F9">
        <w:t>C</w:t>
      </w:r>
      <w:r w:rsidR="00A020BF">
        <w:t>onverter</w:t>
      </w:r>
    </w:p>
    <w:p w14:paraId="78A9BDAB" w14:textId="77777777" w:rsidR="005B0ED0" w:rsidRDefault="00A020BF" w:rsidP="0094044A">
      <w:pPr>
        <w:pStyle w:val="Para"/>
      </w:pPr>
      <w:r>
        <w:t>g.</w:t>
      </w:r>
      <w:r>
        <w:tab/>
      </w:r>
      <w:r w:rsidR="00C93836">
        <w:t xml:space="preserve">CDB </w:t>
      </w:r>
      <w:r w:rsidR="005B0ED0">
        <w:t>Consistency Check</w:t>
      </w:r>
      <w:r w:rsidR="00A261F9">
        <w:t>er</w:t>
      </w:r>
    </w:p>
    <w:p w14:paraId="22DE3339" w14:textId="77777777" w:rsidR="005B0ED0" w:rsidRDefault="00011986" w:rsidP="0094044A">
      <w:pPr>
        <w:pStyle w:val="Para"/>
      </w:pPr>
      <w:r>
        <w:t>h</w:t>
      </w:r>
      <w:r w:rsidR="00A020BF">
        <w:t>.</w:t>
      </w:r>
      <w:r w:rsidR="00A020BF">
        <w:tab/>
      </w:r>
      <w:r w:rsidR="005B0ED0">
        <w:t>Plug-In Compressor</w:t>
      </w:r>
    </w:p>
    <w:p w14:paraId="415FCCFA" w14:textId="77777777" w:rsidR="009F2AFE" w:rsidRDefault="00363DAD" w:rsidP="00363DAD">
      <w:pPr>
        <w:pStyle w:val="Heading2"/>
        <w:tabs>
          <w:tab w:val="clear" w:pos="0"/>
        </w:tabs>
      </w:pPr>
      <w:bookmarkStart w:id="382" w:name="_Toc395703329"/>
      <w:r>
        <w:t>3.</w:t>
      </w:r>
      <w:r w:rsidR="00285162">
        <w:t>7</w:t>
      </w:r>
      <w:r>
        <w:tab/>
      </w:r>
      <w:r w:rsidR="002E2010">
        <w:t>Characteristics/Performance</w:t>
      </w:r>
      <w:bookmarkEnd w:id="382"/>
      <w:r w:rsidR="00EE16C9">
        <w:t xml:space="preserve"> </w:t>
      </w:r>
    </w:p>
    <w:p w14:paraId="1347604D" w14:textId="77777777" w:rsidR="002E2010" w:rsidRDefault="00EE16C9" w:rsidP="0094044A">
      <w:pPr>
        <w:pStyle w:val="Para"/>
      </w:pPr>
      <w:r>
        <w:t>a.</w:t>
      </w:r>
      <w:r w:rsidR="00A261F9">
        <w:t>.</w:t>
      </w:r>
      <w:r w:rsidR="00A261F9">
        <w:tab/>
      </w:r>
      <w:r w:rsidR="002E2010">
        <w:t xml:space="preserve">The </w:t>
      </w:r>
      <w:r w:rsidR="00A261F9">
        <w:t>Host</w:t>
      </w:r>
      <w:r w:rsidR="008274EF">
        <w:t xml:space="preserve"> </w:t>
      </w:r>
      <w:r w:rsidR="002E2010">
        <w:t>shall build a 665-3 compliant part in no more than 5 minutes</w:t>
      </w:r>
      <w:r w:rsidR="008274EF">
        <w:t>.</w:t>
      </w:r>
    </w:p>
    <w:p w14:paraId="34461668" w14:textId="77777777" w:rsidR="002E2010" w:rsidRDefault="00EE16C9" w:rsidP="0094044A">
      <w:pPr>
        <w:pStyle w:val="Para"/>
      </w:pPr>
      <w:r>
        <w:t>b</w:t>
      </w:r>
      <w:r w:rsidR="00A261F9">
        <w:t>.</w:t>
      </w:r>
      <w:r w:rsidR="00A261F9">
        <w:tab/>
      </w:r>
      <w:r w:rsidR="002E2010">
        <w:t xml:space="preserve">The </w:t>
      </w:r>
      <w:r w:rsidR="00A261F9">
        <w:t>Host</w:t>
      </w:r>
      <w:r w:rsidR="008274EF">
        <w:t xml:space="preserve"> </w:t>
      </w:r>
      <w:r w:rsidR="002E2010">
        <w:t xml:space="preserve">shall be able to perform the following within the times listed </w:t>
      </w:r>
      <w:r w:rsidR="00A23D48">
        <w:t>in Table 3.</w:t>
      </w:r>
      <w:r w:rsidR="00182D70">
        <w:t>7</w:t>
      </w:r>
      <w:r w:rsidR="00A23D48">
        <w:t xml:space="preserve">-1, based on a typical production airplane configuration.  </w:t>
      </w:r>
    </w:p>
    <w:p w14:paraId="7FD6629A" w14:textId="77777777" w:rsidR="00C11E57" w:rsidRDefault="00C11E57" w:rsidP="0094044A">
      <w:pPr>
        <w:pStyle w:val="Para"/>
      </w:pPr>
    </w:p>
    <w:p w14:paraId="5E91B171" w14:textId="77777777" w:rsidR="00011986" w:rsidRDefault="00011986" w:rsidP="00011986">
      <w:pPr>
        <w:pStyle w:val="Table"/>
      </w:pPr>
      <w:bookmarkStart w:id="383" w:name="_Toc395021806"/>
      <w:r>
        <w:t>Table 3.</w:t>
      </w:r>
      <w:r w:rsidR="00182D70">
        <w:t>7</w:t>
      </w:r>
      <w:r>
        <w:t>-1:  Performance Times</w:t>
      </w:r>
      <w:bookmarkEnd w:id="383"/>
      <w:r>
        <w:t xml:space="preserve"> </w:t>
      </w:r>
    </w:p>
    <w:tbl>
      <w:tblPr>
        <w:tblW w:w="7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10"/>
        <w:gridCol w:w="2034"/>
      </w:tblGrid>
      <w:tr w:rsidR="008274EF" w:rsidRPr="001C1F70" w14:paraId="4FC98527" w14:textId="77777777" w:rsidTr="001C1F70">
        <w:trPr>
          <w:jc w:val="center"/>
        </w:trPr>
        <w:tc>
          <w:tcPr>
            <w:tcW w:w="5710" w:type="dxa"/>
            <w:shd w:val="clear" w:color="auto" w:fill="CCCCCC"/>
            <w:vAlign w:val="center"/>
          </w:tcPr>
          <w:p w14:paraId="165133DD" w14:textId="77777777" w:rsidR="008274EF" w:rsidRPr="001C1F70" w:rsidRDefault="00C11E57" w:rsidP="001A131E">
            <w:pPr>
              <w:keepNext/>
              <w:overflowPunct w:val="0"/>
              <w:autoSpaceDE w:val="0"/>
              <w:autoSpaceDN w:val="0"/>
              <w:adjustRightInd w:val="0"/>
              <w:spacing w:before="60" w:after="60"/>
              <w:jc w:val="center"/>
              <w:textAlignment w:val="baseline"/>
              <w:rPr>
                <w:rFonts w:ascii="Arial" w:eastAsia="Mincho" w:hAnsi="Arial" w:cs="Arial"/>
                <w:b/>
                <w:sz w:val="20"/>
              </w:rPr>
            </w:pPr>
            <w:r w:rsidRPr="001C1F70">
              <w:rPr>
                <w:rFonts w:ascii="Arial" w:eastAsia="Mincho" w:hAnsi="Arial" w:cs="Arial"/>
                <w:b/>
                <w:sz w:val="20"/>
              </w:rPr>
              <w:t>Function</w:t>
            </w:r>
          </w:p>
        </w:tc>
        <w:tc>
          <w:tcPr>
            <w:tcW w:w="2034" w:type="dxa"/>
            <w:shd w:val="clear" w:color="auto" w:fill="CCCCCC"/>
            <w:vAlign w:val="center"/>
          </w:tcPr>
          <w:p w14:paraId="443F69C5" w14:textId="77777777" w:rsidR="008274EF" w:rsidRPr="001C1F70" w:rsidRDefault="00C11E57" w:rsidP="001A131E">
            <w:pPr>
              <w:keepNext/>
              <w:overflowPunct w:val="0"/>
              <w:autoSpaceDE w:val="0"/>
              <w:autoSpaceDN w:val="0"/>
              <w:adjustRightInd w:val="0"/>
              <w:spacing w:before="60" w:after="60"/>
              <w:jc w:val="center"/>
              <w:textAlignment w:val="baseline"/>
              <w:rPr>
                <w:rFonts w:ascii="Arial" w:eastAsia="Mincho" w:hAnsi="Arial" w:cs="Arial"/>
                <w:b/>
                <w:sz w:val="20"/>
              </w:rPr>
            </w:pPr>
            <w:r w:rsidRPr="001C1F70">
              <w:rPr>
                <w:rFonts w:ascii="Arial" w:eastAsia="Mincho" w:hAnsi="Arial" w:cs="Arial"/>
                <w:b/>
                <w:sz w:val="20"/>
              </w:rPr>
              <w:t>Time (Seconds</w:t>
            </w:r>
            <w:r w:rsidR="00011986" w:rsidRPr="001C1F70">
              <w:rPr>
                <w:rFonts w:ascii="Arial" w:eastAsia="Mincho" w:hAnsi="Arial" w:cs="Arial"/>
                <w:b/>
                <w:sz w:val="20"/>
              </w:rPr>
              <w:t>)</w:t>
            </w:r>
            <w:r w:rsidR="00D541CC" w:rsidRPr="001C1F70">
              <w:rPr>
                <w:rFonts w:ascii="Arial" w:eastAsia="Mincho" w:hAnsi="Arial" w:cs="Arial"/>
                <w:b/>
                <w:sz w:val="20"/>
                <w:vertAlign w:val="superscript"/>
              </w:rPr>
              <w:t>1</w:t>
            </w:r>
          </w:p>
        </w:tc>
      </w:tr>
      <w:tr w:rsidR="008274EF" w:rsidRPr="001C1F70" w14:paraId="774133A8" w14:textId="77777777" w:rsidTr="001C1F70">
        <w:trPr>
          <w:jc w:val="center"/>
        </w:trPr>
        <w:tc>
          <w:tcPr>
            <w:tcW w:w="5710" w:type="dxa"/>
            <w:shd w:val="clear" w:color="auto" w:fill="auto"/>
            <w:vAlign w:val="center"/>
          </w:tcPr>
          <w:p w14:paraId="01061A2A" w14:textId="77777777" w:rsidR="008274EF" w:rsidRPr="001C1F70" w:rsidRDefault="00C11E57" w:rsidP="001A131E">
            <w:pPr>
              <w:keepNext/>
              <w:overflowPunct w:val="0"/>
              <w:autoSpaceDE w:val="0"/>
              <w:autoSpaceDN w:val="0"/>
              <w:adjustRightInd w:val="0"/>
              <w:spacing w:before="60" w:after="60"/>
              <w:textAlignment w:val="baseline"/>
              <w:rPr>
                <w:rFonts w:ascii="Arial" w:eastAsia="Mincho" w:hAnsi="Arial" w:cs="Arial"/>
                <w:sz w:val="20"/>
              </w:rPr>
            </w:pPr>
            <w:r w:rsidRPr="001C1F70">
              <w:rPr>
                <w:rFonts w:eastAsia="Mincho"/>
              </w:rPr>
              <w:t>File open/close</w:t>
            </w:r>
          </w:p>
        </w:tc>
        <w:tc>
          <w:tcPr>
            <w:tcW w:w="2034" w:type="dxa"/>
            <w:shd w:val="clear" w:color="auto" w:fill="auto"/>
            <w:vAlign w:val="center"/>
          </w:tcPr>
          <w:p w14:paraId="62266D6F" w14:textId="77777777" w:rsidR="008274EF" w:rsidRPr="001C1F70" w:rsidRDefault="00C11E57" w:rsidP="001A131E">
            <w:pPr>
              <w:keepNext/>
              <w:overflowPunct w:val="0"/>
              <w:autoSpaceDE w:val="0"/>
              <w:autoSpaceDN w:val="0"/>
              <w:adjustRightInd w:val="0"/>
              <w:spacing w:before="60" w:after="60"/>
              <w:ind w:right="864"/>
              <w:jc w:val="right"/>
              <w:textAlignment w:val="baseline"/>
              <w:rPr>
                <w:rFonts w:ascii="Arial" w:eastAsia="Mincho" w:hAnsi="Arial" w:cs="Arial"/>
                <w:sz w:val="20"/>
              </w:rPr>
            </w:pPr>
            <w:r w:rsidRPr="001C1F70">
              <w:rPr>
                <w:rFonts w:ascii="Arial" w:eastAsia="Mincho" w:hAnsi="Arial" w:cs="Arial"/>
                <w:sz w:val="20"/>
              </w:rPr>
              <w:t>30</w:t>
            </w:r>
          </w:p>
        </w:tc>
      </w:tr>
      <w:tr w:rsidR="008274EF" w:rsidRPr="001C1F70" w14:paraId="130800F6" w14:textId="77777777" w:rsidTr="001C1F70">
        <w:trPr>
          <w:jc w:val="center"/>
        </w:trPr>
        <w:tc>
          <w:tcPr>
            <w:tcW w:w="5710" w:type="dxa"/>
            <w:shd w:val="clear" w:color="auto" w:fill="auto"/>
            <w:vAlign w:val="center"/>
          </w:tcPr>
          <w:p w14:paraId="1B67B4C3" w14:textId="77777777" w:rsidR="008274EF" w:rsidRPr="001C1F70" w:rsidRDefault="00C11E57" w:rsidP="001A131E">
            <w:pPr>
              <w:keepNext/>
              <w:overflowPunct w:val="0"/>
              <w:autoSpaceDE w:val="0"/>
              <w:autoSpaceDN w:val="0"/>
              <w:adjustRightInd w:val="0"/>
              <w:spacing w:before="60" w:after="60"/>
              <w:textAlignment w:val="baseline"/>
              <w:rPr>
                <w:rFonts w:ascii="Arial" w:eastAsia="Mincho" w:hAnsi="Arial" w:cs="Arial"/>
                <w:sz w:val="20"/>
              </w:rPr>
            </w:pPr>
            <w:r w:rsidRPr="001C1F70">
              <w:rPr>
                <w:rFonts w:eastAsia="Mincho"/>
              </w:rPr>
              <w:t>File save</w:t>
            </w:r>
          </w:p>
        </w:tc>
        <w:tc>
          <w:tcPr>
            <w:tcW w:w="2034" w:type="dxa"/>
            <w:shd w:val="clear" w:color="auto" w:fill="auto"/>
            <w:vAlign w:val="center"/>
          </w:tcPr>
          <w:p w14:paraId="748E52B6" w14:textId="77777777" w:rsidR="008274EF" w:rsidRPr="001C1F70" w:rsidRDefault="00C11E57" w:rsidP="001A131E">
            <w:pPr>
              <w:keepNext/>
              <w:overflowPunct w:val="0"/>
              <w:autoSpaceDE w:val="0"/>
              <w:autoSpaceDN w:val="0"/>
              <w:adjustRightInd w:val="0"/>
              <w:spacing w:before="60" w:after="60"/>
              <w:ind w:right="864"/>
              <w:jc w:val="right"/>
              <w:textAlignment w:val="baseline"/>
              <w:rPr>
                <w:rFonts w:ascii="Arial" w:eastAsia="Mincho" w:hAnsi="Arial" w:cs="Arial"/>
                <w:sz w:val="20"/>
              </w:rPr>
            </w:pPr>
            <w:r w:rsidRPr="001C1F70">
              <w:rPr>
                <w:rFonts w:ascii="Arial" w:eastAsia="Mincho" w:hAnsi="Arial" w:cs="Arial"/>
                <w:sz w:val="20"/>
              </w:rPr>
              <w:t>30</w:t>
            </w:r>
          </w:p>
        </w:tc>
      </w:tr>
      <w:tr w:rsidR="008274EF" w:rsidRPr="001C1F70" w14:paraId="061C376B" w14:textId="77777777" w:rsidTr="001C1F70">
        <w:trPr>
          <w:jc w:val="center"/>
        </w:trPr>
        <w:tc>
          <w:tcPr>
            <w:tcW w:w="5710" w:type="dxa"/>
            <w:shd w:val="clear" w:color="auto" w:fill="auto"/>
            <w:vAlign w:val="center"/>
          </w:tcPr>
          <w:p w14:paraId="3519A620" w14:textId="77777777" w:rsidR="008274EF" w:rsidRPr="001C1F70" w:rsidRDefault="00C11E57" w:rsidP="001A131E">
            <w:pPr>
              <w:keepNext/>
              <w:overflowPunct w:val="0"/>
              <w:autoSpaceDE w:val="0"/>
              <w:autoSpaceDN w:val="0"/>
              <w:adjustRightInd w:val="0"/>
              <w:spacing w:before="60" w:after="60"/>
              <w:textAlignment w:val="baseline"/>
              <w:rPr>
                <w:rFonts w:ascii="Arial" w:eastAsia="Mincho" w:hAnsi="Arial" w:cs="Arial"/>
                <w:sz w:val="20"/>
              </w:rPr>
            </w:pPr>
            <w:r w:rsidRPr="001C1F70">
              <w:rPr>
                <w:rFonts w:eastAsia="Mincho"/>
              </w:rPr>
              <w:t>Import/export system tables</w:t>
            </w:r>
          </w:p>
        </w:tc>
        <w:tc>
          <w:tcPr>
            <w:tcW w:w="2034" w:type="dxa"/>
            <w:shd w:val="clear" w:color="auto" w:fill="auto"/>
            <w:vAlign w:val="center"/>
          </w:tcPr>
          <w:p w14:paraId="3406DB6A" w14:textId="77777777" w:rsidR="008274EF" w:rsidRPr="001C1F70" w:rsidRDefault="00C11E57" w:rsidP="001A131E">
            <w:pPr>
              <w:keepNext/>
              <w:overflowPunct w:val="0"/>
              <w:autoSpaceDE w:val="0"/>
              <w:autoSpaceDN w:val="0"/>
              <w:adjustRightInd w:val="0"/>
              <w:spacing w:before="60" w:after="60"/>
              <w:ind w:right="864"/>
              <w:jc w:val="right"/>
              <w:textAlignment w:val="baseline"/>
              <w:rPr>
                <w:rFonts w:ascii="Arial" w:eastAsia="Mincho" w:hAnsi="Arial" w:cs="Arial"/>
                <w:sz w:val="20"/>
              </w:rPr>
            </w:pPr>
            <w:r w:rsidRPr="001C1F70">
              <w:rPr>
                <w:rFonts w:ascii="Arial" w:eastAsia="Mincho" w:hAnsi="Arial" w:cs="Arial"/>
                <w:sz w:val="20"/>
              </w:rPr>
              <w:t>60</w:t>
            </w:r>
          </w:p>
        </w:tc>
      </w:tr>
      <w:tr w:rsidR="008274EF" w:rsidRPr="001C1F70" w14:paraId="68A7E667" w14:textId="77777777" w:rsidTr="001C1F70">
        <w:trPr>
          <w:jc w:val="center"/>
        </w:trPr>
        <w:tc>
          <w:tcPr>
            <w:tcW w:w="5710" w:type="dxa"/>
            <w:shd w:val="clear" w:color="auto" w:fill="auto"/>
            <w:vAlign w:val="center"/>
          </w:tcPr>
          <w:p w14:paraId="0386C969" w14:textId="77777777" w:rsidR="008274EF" w:rsidRPr="001C1F70" w:rsidRDefault="00C11E57" w:rsidP="001A131E">
            <w:pPr>
              <w:keepNext/>
              <w:overflowPunct w:val="0"/>
              <w:autoSpaceDE w:val="0"/>
              <w:autoSpaceDN w:val="0"/>
              <w:adjustRightInd w:val="0"/>
              <w:spacing w:before="60" w:after="60"/>
              <w:textAlignment w:val="baseline"/>
              <w:rPr>
                <w:rFonts w:ascii="Arial" w:eastAsia="Mincho" w:hAnsi="Arial" w:cs="Arial"/>
                <w:sz w:val="20"/>
              </w:rPr>
            </w:pPr>
            <w:r w:rsidRPr="001C1F70">
              <w:rPr>
                <w:rFonts w:eastAsia="Mincho"/>
              </w:rPr>
              <w:t>Convert system table versions</w:t>
            </w:r>
          </w:p>
        </w:tc>
        <w:tc>
          <w:tcPr>
            <w:tcW w:w="2034" w:type="dxa"/>
            <w:shd w:val="clear" w:color="auto" w:fill="auto"/>
            <w:vAlign w:val="center"/>
          </w:tcPr>
          <w:p w14:paraId="64E963D6" w14:textId="77777777" w:rsidR="008274EF" w:rsidRPr="001C1F70" w:rsidRDefault="00C11E57" w:rsidP="001A131E">
            <w:pPr>
              <w:keepNext/>
              <w:overflowPunct w:val="0"/>
              <w:autoSpaceDE w:val="0"/>
              <w:autoSpaceDN w:val="0"/>
              <w:adjustRightInd w:val="0"/>
              <w:spacing w:before="60" w:after="60"/>
              <w:ind w:right="864"/>
              <w:jc w:val="right"/>
              <w:textAlignment w:val="baseline"/>
              <w:rPr>
                <w:rFonts w:ascii="Arial" w:eastAsia="Mincho" w:hAnsi="Arial" w:cs="Arial"/>
                <w:sz w:val="20"/>
              </w:rPr>
            </w:pPr>
            <w:r w:rsidRPr="001C1F70">
              <w:rPr>
                <w:rFonts w:ascii="Arial" w:eastAsia="Mincho" w:hAnsi="Arial" w:cs="Arial"/>
                <w:sz w:val="20"/>
              </w:rPr>
              <w:t>120</w:t>
            </w:r>
          </w:p>
        </w:tc>
      </w:tr>
      <w:tr w:rsidR="008274EF" w:rsidRPr="001C1F70" w14:paraId="6F7C0AD9" w14:textId="77777777" w:rsidTr="001C1F70">
        <w:trPr>
          <w:jc w:val="center"/>
        </w:trPr>
        <w:tc>
          <w:tcPr>
            <w:tcW w:w="5710" w:type="dxa"/>
            <w:shd w:val="clear" w:color="auto" w:fill="auto"/>
            <w:vAlign w:val="center"/>
          </w:tcPr>
          <w:p w14:paraId="0C3ED935" w14:textId="77777777" w:rsidR="008274EF" w:rsidRPr="001C1F70" w:rsidRDefault="00C11E57" w:rsidP="001A131E">
            <w:pPr>
              <w:keepNext/>
              <w:overflowPunct w:val="0"/>
              <w:autoSpaceDE w:val="0"/>
              <w:autoSpaceDN w:val="0"/>
              <w:adjustRightInd w:val="0"/>
              <w:spacing w:before="60" w:after="60"/>
              <w:textAlignment w:val="baseline"/>
              <w:rPr>
                <w:rFonts w:ascii="Arial" w:eastAsia="Mincho" w:hAnsi="Arial" w:cs="Arial"/>
                <w:sz w:val="20"/>
              </w:rPr>
            </w:pPr>
            <w:r w:rsidRPr="001C1F70">
              <w:rPr>
                <w:rFonts w:eastAsia="Mincho"/>
              </w:rPr>
              <w:t>Consistency check system tables</w:t>
            </w:r>
          </w:p>
        </w:tc>
        <w:tc>
          <w:tcPr>
            <w:tcW w:w="2034" w:type="dxa"/>
            <w:shd w:val="clear" w:color="auto" w:fill="auto"/>
            <w:vAlign w:val="center"/>
          </w:tcPr>
          <w:p w14:paraId="621F8D49" w14:textId="77777777" w:rsidR="008274EF" w:rsidRPr="001C1F70" w:rsidRDefault="00C11E57" w:rsidP="001A131E">
            <w:pPr>
              <w:keepNext/>
              <w:overflowPunct w:val="0"/>
              <w:autoSpaceDE w:val="0"/>
              <w:autoSpaceDN w:val="0"/>
              <w:adjustRightInd w:val="0"/>
              <w:spacing w:before="60" w:after="60"/>
              <w:ind w:right="864"/>
              <w:jc w:val="right"/>
              <w:textAlignment w:val="baseline"/>
              <w:rPr>
                <w:rFonts w:ascii="Arial" w:eastAsia="Mincho" w:hAnsi="Arial" w:cs="Arial"/>
                <w:sz w:val="20"/>
              </w:rPr>
            </w:pPr>
            <w:r w:rsidRPr="001C1F70">
              <w:rPr>
                <w:rFonts w:ascii="Arial" w:eastAsia="Mincho" w:hAnsi="Arial" w:cs="Arial"/>
                <w:sz w:val="20"/>
              </w:rPr>
              <w:t>60</w:t>
            </w:r>
          </w:p>
        </w:tc>
      </w:tr>
      <w:tr w:rsidR="008274EF" w:rsidRPr="001C1F70" w14:paraId="44E2406A" w14:textId="77777777" w:rsidTr="001C1F70">
        <w:trPr>
          <w:jc w:val="center"/>
        </w:trPr>
        <w:tc>
          <w:tcPr>
            <w:tcW w:w="5710" w:type="dxa"/>
            <w:shd w:val="clear" w:color="auto" w:fill="auto"/>
            <w:vAlign w:val="center"/>
          </w:tcPr>
          <w:p w14:paraId="04B9252A" w14:textId="77777777" w:rsidR="008274EF" w:rsidRPr="001C1F70" w:rsidRDefault="00C11E57" w:rsidP="001A131E">
            <w:pPr>
              <w:keepNext/>
              <w:overflowPunct w:val="0"/>
              <w:autoSpaceDE w:val="0"/>
              <w:autoSpaceDN w:val="0"/>
              <w:adjustRightInd w:val="0"/>
              <w:spacing w:before="60" w:after="60"/>
              <w:textAlignment w:val="baseline"/>
              <w:rPr>
                <w:rFonts w:ascii="Arial" w:eastAsia="Mincho" w:hAnsi="Arial" w:cs="Arial"/>
                <w:sz w:val="20"/>
              </w:rPr>
            </w:pPr>
            <w:r w:rsidRPr="001C1F70">
              <w:rPr>
                <w:rFonts w:eastAsia="Mincho"/>
              </w:rPr>
              <w:t>Configuration report (all sections)</w:t>
            </w:r>
          </w:p>
        </w:tc>
        <w:tc>
          <w:tcPr>
            <w:tcW w:w="2034" w:type="dxa"/>
            <w:shd w:val="clear" w:color="auto" w:fill="auto"/>
            <w:vAlign w:val="center"/>
          </w:tcPr>
          <w:p w14:paraId="4DD37953" w14:textId="77777777" w:rsidR="008274EF" w:rsidRPr="001C1F70" w:rsidRDefault="00C11E57" w:rsidP="001A131E">
            <w:pPr>
              <w:keepNext/>
              <w:overflowPunct w:val="0"/>
              <w:autoSpaceDE w:val="0"/>
              <w:autoSpaceDN w:val="0"/>
              <w:adjustRightInd w:val="0"/>
              <w:spacing w:before="60" w:after="60"/>
              <w:ind w:right="864"/>
              <w:jc w:val="right"/>
              <w:textAlignment w:val="baseline"/>
              <w:rPr>
                <w:rFonts w:ascii="Arial" w:eastAsia="Mincho" w:hAnsi="Arial" w:cs="Arial"/>
                <w:sz w:val="20"/>
              </w:rPr>
            </w:pPr>
            <w:r w:rsidRPr="001C1F70">
              <w:rPr>
                <w:rFonts w:ascii="Arial" w:eastAsia="Mincho" w:hAnsi="Arial" w:cs="Arial"/>
                <w:sz w:val="20"/>
              </w:rPr>
              <w:t>60</w:t>
            </w:r>
          </w:p>
        </w:tc>
      </w:tr>
      <w:tr w:rsidR="008274EF" w:rsidRPr="001C1F70" w14:paraId="01D2DA6B" w14:textId="77777777" w:rsidTr="001C1F70">
        <w:trPr>
          <w:jc w:val="center"/>
        </w:trPr>
        <w:tc>
          <w:tcPr>
            <w:tcW w:w="5710" w:type="dxa"/>
            <w:shd w:val="clear" w:color="auto" w:fill="auto"/>
            <w:vAlign w:val="center"/>
          </w:tcPr>
          <w:p w14:paraId="36CE057D" w14:textId="77777777" w:rsidR="008274EF" w:rsidRPr="001C1F70" w:rsidRDefault="00C11E57" w:rsidP="001A131E">
            <w:pPr>
              <w:keepNext/>
              <w:overflowPunct w:val="0"/>
              <w:autoSpaceDE w:val="0"/>
              <w:autoSpaceDN w:val="0"/>
              <w:adjustRightInd w:val="0"/>
              <w:spacing w:before="60" w:after="60"/>
              <w:textAlignment w:val="baseline"/>
              <w:rPr>
                <w:rFonts w:ascii="Arial" w:eastAsia="Mincho" w:hAnsi="Arial" w:cs="Arial"/>
                <w:sz w:val="20"/>
              </w:rPr>
            </w:pPr>
            <w:r w:rsidRPr="001C1F70">
              <w:rPr>
                <w:rFonts w:eastAsia="Mincho"/>
              </w:rPr>
              <w:t>Difference report (all sections)</w:t>
            </w:r>
          </w:p>
        </w:tc>
        <w:tc>
          <w:tcPr>
            <w:tcW w:w="2034" w:type="dxa"/>
            <w:shd w:val="clear" w:color="auto" w:fill="auto"/>
            <w:vAlign w:val="center"/>
          </w:tcPr>
          <w:p w14:paraId="18B5643B" w14:textId="77777777" w:rsidR="008274EF" w:rsidRPr="001C1F70" w:rsidRDefault="00C11E57" w:rsidP="001A131E">
            <w:pPr>
              <w:keepNext/>
              <w:overflowPunct w:val="0"/>
              <w:autoSpaceDE w:val="0"/>
              <w:autoSpaceDN w:val="0"/>
              <w:adjustRightInd w:val="0"/>
              <w:spacing w:before="60" w:after="60"/>
              <w:ind w:right="864"/>
              <w:jc w:val="right"/>
              <w:textAlignment w:val="baseline"/>
              <w:rPr>
                <w:rFonts w:ascii="Arial" w:eastAsia="Mincho" w:hAnsi="Arial" w:cs="Arial"/>
                <w:sz w:val="20"/>
              </w:rPr>
            </w:pPr>
            <w:r w:rsidRPr="001C1F70">
              <w:rPr>
                <w:rFonts w:ascii="Arial" w:eastAsia="Mincho" w:hAnsi="Arial" w:cs="Arial"/>
                <w:sz w:val="20"/>
              </w:rPr>
              <w:t>150</w:t>
            </w:r>
          </w:p>
        </w:tc>
      </w:tr>
    </w:tbl>
    <w:p w14:paraId="1111EA14" w14:textId="77777777" w:rsidR="00D541CC" w:rsidRDefault="008274EF" w:rsidP="001A131E">
      <w:pPr>
        <w:keepNext/>
        <w:spacing w:before="60" w:after="0"/>
        <w:ind w:left="1224"/>
      </w:pPr>
      <w:commentRangeStart w:id="384"/>
      <w:r>
        <w:t>Note</w:t>
      </w:r>
      <w:r w:rsidR="00D541CC">
        <w:t>s</w:t>
      </w:r>
      <w:r>
        <w:t xml:space="preserve">:  </w:t>
      </w:r>
    </w:p>
    <w:p w14:paraId="774DC560" w14:textId="77777777" w:rsidR="00BD5434" w:rsidRDefault="0094044A" w:rsidP="001A131E">
      <w:pPr>
        <w:keepNext/>
        <w:spacing w:before="0"/>
        <w:ind w:left="1800" w:hanging="360"/>
      </w:pPr>
      <w:r>
        <w:t>1.</w:t>
      </w:r>
      <w:r>
        <w:tab/>
      </w:r>
      <w:r w:rsidR="00BD5434">
        <w:t>The times listed above are based on the minimum processor performance of</w:t>
      </w:r>
      <w:r w:rsidR="001A131E">
        <w:t xml:space="preserve"> </w:t>
      </w:r>
      <w:r w:rsidR="00BD5434">
        <w:t xml:space="preserve">Intel® </w:t>
      </w:r>
      <w:r w:rsidR="00CC2387">
        <w:t>Core-i5</w:t>
      </w:r>
      <w:r w:rsidR="00BD5434">
        <w:t xml:space="preserve">® </w:t>
      </w:r>
      <w:r w:rsidR="00CC2387">
        <w:t>2520 M processor</w:t>
      </w:r>
      <w:r w:rsidR="00BD5434">
        <w:t xml:space="preserve">, </w:t>
      </w:r>
      <w:r w:rsidR="00CC2387">
        <w:t>2</w:t>
      </w:r>
      <w:r w:rsidR="00BD5434">
        <w:t>.</w:t>
      </w:r>
      <w:r w:rsidR="00CC2387">
        <w:t>5</w:t>
      </w:r>
      <w:r w:rsidR="00BD5434">
        <w:t xml:space="preserve">Ghz, </w:t>
      </w:r>
      <w:r w:rsidR="00CC2387">
        <w:t>4</w:t>
      </w:r>
      <w:r w:rsidR="00BD5434">
        <w:t>.00GB of RAM.</w:t>
      </w:r>
      <w:commentRangeEnd w:id="384"/>
      <w:r w:rsidR="00440686">
        <w:rPr>
          <w:rStyle w:val="CommentReference"/>
          <w:rFonts w:ascii="Arial" w:eastAsia="MS PGothic" w:hAnsi="Arial"/>
          <w:lang w:eastAsia="ja-JP"/>
        </w:rPr>
        <w:commentReference w:id="384"/>
      </w:r>
    </w:p>
    <w:p w14:paraId="7D99E8FC" w14:textId="77777777" w:rsidR="001A131E" w:rsidRDefault="001A131E" w:rsidP="001A131E">
      <w:pPr>
        <w:spacing w:before="0" w:after="0"/>
        <w:ind w:left="1800" w:hanging="360"/>
      </w:pPr>
    </w:p>
    <w:p w14:paraId="148C0828" w14:textId="77777777" w:rsidR="001A131E" w:rsidRPr="002E2010" w:rsidRDefault="001A131E" w:rsidP="001A131E">
      <w:pPr>
        <w:spacing w:before="0" w:after="0"/>
        <w:ind w:left="1800" w:hanging="360"/>
      </w:pPr>
    </w:p>
    <w:p w14:paraId="5B219CB4" w14:textId="77777777" w:rsidR="009C4494" w:rsidRDefault="00363DAD" w:rsidP="00363DAD">
      <w:pPr>
        <w:pStyle w:val="Heading2"/>
        <w:tabs>
          <w:tab w:val="clear" w:pos="0"/>
        </w:tabs>
      </w:pPr>
      <w:bookmarkStart w:id="385" w:name="_Toc395703330"/>
      <w:r>
        <w:t>3.</w:t>
      </w:r>
      <w:r w:rsidR="00285162">
        <w:t>8</w:t>
      </w:r>
      <w:r>
        <w:tab/>
      </w:r>
      <w:r w:rsidR="00421945">
        <w:t>Load Database Information</w:t>
      </w:r>
      <w:bookmarkEnd w:id="385"/>
    </w:p>
    <w:p w14:paraId="33858BBE" w14:textId="77777777" w:rsidR="00421945" w:rsidRDefault="00536732" w:rsidP="00536732">
      <w:pPr>
        <w:pStyle w:val="Para"/>
      </w:pPr>
      <w:r>
        <w:t>a.</w:t>
      </w:r>
      <w:r>
        <w:tab/>
      </w:r>
      <w:r w:rsidR="00421945">
        <w:t>Loading a new .PC file shall clear all information from the previous database (</w:t>
      </w:r>
      <w:r w:rsidR="00735C85">
        <w:t>i.e.,</w:t>
      </w:r>
      <w:r w:rsidR="00421945">
        <w:t xml:space="preserve"> SDT</w:t>
      </w:r>
      <w:r w:rsidR="00735C85">
        <w:t xml:space="preserve"> and</w:t>
      </w:r>
      <w:r w:rsidR="00421945">
        <w:t xml:space="preserve"> CDB table</w:t>
      </w:r>
      <w:r w:rsidR="00735C85">
        <w:t xml:space="preserve"> data</w:t>
      </w:r>
      <w:r w:rsidR="00421945">
        <w:t>)</w:t>
      </w:r>
      <w:r w:rsidR="00735C85">
        <w:t>.</w:t>
      </w:r>
    </w:p>
    <w:p w14:paraId="254ED683" w14:textId="77777777" w:rsidR="00421945" w:rsidRDefault="00536732" w:rsidP="00536732">
      <w:pPr>
        <w:pStyle w:val="Para"/>
      </w:pPr>
      <w:r>
        <w:t>b.</w:t>
      </w:r>
      <w:r>
        <w:tab/>
      </w:r>
      <w:r w:rsidR="00421945">
        <w:t xml:space="preserve">Importing a XML file shall </w:t>
      </w:r>
      <w:r w:rsidR="008C2F80">
        <w:t>be per D620Z012-17, Table 3.2-1, item 9.</w:t>
      </w:r>
    </w:p>
    <w:p w14:paraId="5C8814F0" w14:textId="77777777" w:rsidR="00421945" w:rsidRDefault="00363DAD" w:rsidP="00363DAD">
      <w:pPr>
        <w:pStyle w:val="Heading2"/>
        <w:tabs>
          <w:tab w:val="clear" w:pos="0"/>
        </w:tabs>
      </w:pPr>
      <w:bookmarkStart w:id="386" w:name="_Toc395703331"/>
      <w:r>
        <w:t>3.</w:t>
      </w:r>
      <w:r w:rsidR="00285162">
        <w:t>9</w:t>
      </w:r>
      <w:r>
        <w:tab/>
      </w:r>
      <w:r w:rsidR="00421945">
        <w:t>PC File Data</w:t>
      </w:r>
      <w:bookmarkEnd w:id="386"/>
    </w:p>
    <w:p w14:paraId="6B98219D" w14:textId="77777777" w:rsidR="00421945" w:rsidRDefault="00536732" w:rsidP="00536732">
      <w:pPr>
        <w:pStyle w:val="Para"/>
      </w:pPr>
      <w:r>
        <w:t>a.</w:t>
      </w:r>
      <w:r>
        <w:tab/>
      </w:r>
      <w:r w:rsidR="00421945">
        <w:t xml:space="preserve">The PC file shall contain all the data </w:t>
      </w:r>
      <w:r w:rsidR="00234C32">
        <w:t>needed to build an LSAP</w:t>
      </w:r>
      <w:r w:rsidR="00735C85">
        <w:t>.</w:t>
      </w:r>
    </w:p>
    <w:p w14:paraId="464E697D" w14:textId="77777777" w:rsidR="00911DD5" w:rsidRDefault="00536732" w:rsidP="00536732">
      <w:pPr>
        <w:pStyle w:val="Para"/>
      </w:pPr>
      <w:r>
        <w:t>b.</w:t>
      </w:r>
      <w:r>
        <w:tab/>
      </w:r>
      <w:r w:rsidR="00911DD5">
        <w:t>The PC file shall contain the consistency check status</w:t>
      </w:r>
      <w:r w:rsidR="0014759C">
        <w:t>.</w:t>
      </w:r>
    </w:p>
    <w:p w14:paraId="4931B827" w14:textId="77777777" w:rsidR="00911DD5" w:rsidRDefault="00536732" w:rsidP="00536732">
      <w:pPr>
        <w:pStyle w:val="Para"/>
      </w:pPr>
      <w:r>
        <w:t>c.</w:t>
      </w:r>
      <w:r>
        <w:tab/>
      </w:r>
      <w:r w:rsidR="00911DD5">
        <w:t>The PC file shall contain the SDT IVN level</w:t>
      </w:r>
      <w:r w:rsidR="0014759C">
        <w:t>.</w:t>
      </w:r>
    </w:p>
    <w:p w14:paraId="13727E8C" w14:textId="77777777" w:rsidR="00A90F09" w:rsidRDefault="00536732" w:rsidP="00F114AE">
      <w:pPr>
        <w:pStyle w:val="Para"/>
      </w:pPr>
      <w:r>
        <w:t>d.</w:t>
      </w:r>
      <w:r>
        <w:tab/>
      </w:r>
      <w:r w:rsidR="00911DD5">
        <w:t xml:space="preserve">The PC </w:t>
      </w:r>
      <w:r w:rsidR="00666C5C">
        <w:t xml:space="preserve">file shall contain the Plug-In </w:t>
      </w:r>
      <w:r w:rsidR="000A046F">
        <w:t>IVN</w:t>
      </w:r>
      <w:r w:rsidR="0014759C">
        <w:t>.</w:t>
      </w:r>
    </w:p>
    <w:p w14:paraId="2A6D7430" w14:textId="77777777" w:rsidR="00911DD5" w:rsidRDefault="009E2A8A" w:rsidP="00536732">
      <w:pPr>
        <w:pStyle w:val="Para"/>
      </w:pPr>
      <w:r>
        <w:t>e</w:t>
      </w:r>
      <w:r w:rsidR="001456E5">
        <w:t>.</w:t>
      </w:r>
      <w:r w:rsidR="001456E5">
        <w:tab/>
        <w:t xml:space="preserve">The PC file shall contain the </w:t>
      </w:r>
      <w:r w:rsidR="002A4778">
        <w:t>database description</w:t>
      </w:r>
      <w:r w:rsidR="0014759C">
        <w:t>.</w:t>
      </w:r>
    </w:p>
    <w:p w14:paraId="440F192C" w14:textId="77777777" w:rsidR="00911DD5" w:rsidRDefault="00536732" w:rsidP="00536732">
      <w:pPr>
        <w:pStyle w:val="Para"/>
      </w:pPr>
      <w:r>
        <w:t>f.</w:t>
      </w:r>
      <w:r>
        <w:tab/>
      </w:r>
      <w:r w:rsidR="00911DD5">
        <w:t xml:space="preserve">The PC file </w:t>
      </w:r>
      <w:r w:rsidR="00666C5C">
        <w:t>shall contain the release notes</w:t>
      </w:r>
      <w:r w:rsidR="00911DD5">
        <w:t>.</w:t>
      </w:r>
    </w:p>
    <w:p w14:paraId="12458E9E" w14:textId="77777777" w:rsidR="00911DD5" w:rsidRDefault="00536732" w:rsidP="00536732">
      <w:pPr>
        <w:pStyle w:val="Para"/>
      </w:pPr>
      <w:r>
        <w:t>g.</w:t>
      </w:r>
      <w:r>
        <w:tab/>
      </w:r>
      <w:r w:rsidR="00911DD5">
        <w:t xml:space="preserve">The PC file shall </w:t>
      </w:r>
      <w:r w:rsidR="004313F7">
        <w:t>identify</w:t>
      </w:r>
      <w:r w:rsidR="009E2A8A">
        <w:t xml:space="preserve"> the airplane m</w:t>
      </w:r>
      <w:r w:rsidR="00911DD5">
        <w:t>odel</w:t>
      </w:r>
      <w:r w:rsidR="0025341E">
        <w:t>.</w:t>
      </w:r>
    </w:p>
    <w:p w14:paraId="117D10E1" w14:textId="77777777" w:rsidR="00936E36" w:rsidRDefault="00536732" w:rsidP="00536732">
      <w:pPr>
        <w:pStyle w:val="Para"/>
      </w:pPr>
      <w:r>
        <w:t>h.</w:t>
      </w:r>
      <w:r>
        <w:tab/>
      </w:r>
      <w:r w:rsidR="00936E36">
        <w:t>The PC</w:t>
      </w:r>
      <w:r w:rsidR="00C63905">
        <w:t xml:space="preserve"> file shall contain the ARINC 665-3 LSAP part number.</w:t>
      </w:r>
    </w:p>
    <w:p w14:paraId="05FD342D" w14:textId="77777777" w:rsidR="00936E36" w:rsidRDefault="00536732" w:rsidP="00536732">
      <w:pPr>
        <w:pStyle w:val="Para"/>
      </w:pPr>
      <w:r>
        <w:t>i.</w:t>
      </w:r>
      <w:r>
        <w:tab/>
      </w:r>
      <w:r w:rsidR="009E2A8A">
        <w:t>The PC file shall contain the date/t</w:t>
      </w:r>
      <w:r w:rsidR="00936E36">
        <w:t>ime stamp of</w:t>
      </w:r>
      <w:r w:rsidR="004313F7">
        <w:t xml:space="preserve"> when the</w:t>
      </w:r>
      <w:r w:rsidR="00C63905">
        <w:t xml:space="preserve"> </w:t>
      </w:r>
      <w:r w:rsidR="00936E36">
        <w:t>database edits</w:t>
      </w:r>
      <w:r w:rsidR="004313F7">
        <w:t xml:space="preserve"> were last accepted</w:t>
      </w:r>
      <w:r w:rsidR="00936E36">
        <w:t>.</w:t>
      </w:r>
      <w:r w:rsidR="004313F7">
        <w:t xml:space="preserve"> </w:t>
      </w:r>
    </w:p>
    <w:p w14:paraId="5DC74ACF" w14:textId="77777777" w:rsidR="00037AAD" w:rsidRDefault="00536732" w:rsidP="007A4010">
      <w:pPr>
        <w:pStyle w:val="Para"/>
        <w:keepNext/>
      </w:pPr>
      <w:r>
        <w:t>j.</w:t>
      </w:r>
      <w:r>
        <w:tab/>
      </w:r>
      <w:r w:rsidR="009E1CC4">
        <w:t>The PC file shall cont</w:t>
      </w:r>
      <w:r w:rsidR="0077632F">
        <w:t>ain a</w:t>
      </w:r>
      <w:r w:rsidR="00037AAD">
        <w:t xml:space="preserve"> </w:t>
      </w:r>
      <w:r w:rsidR="007314F8">
        <w:t>R</w:t>
      </w:r>
      <w:r w:rsidR="00037AAD">
        <w:t>evision</w:t>
      </w:r>
      <w:r w:rsidR="0077632F">
        <w:t xml:space="preserve"> </w:t>
      </w:r>
      <w:r w:rsidR="007314F8">
        <w:t>N</w:t>
      </w:r>
      <w:r w:rsidR="009E1CC4">
        <w:t>umber</w:t>
      </w:r>
      <w:r w:rsidR="009E2A8A">
        <w:t xml:space="preserve">.  </w:t>
      </w:r>
    </w:p>
    <w:p w14:paraId="418DC456" w14:textId="77777777" w:rsidR="00037AAD" w:rsidRDefault="007A4010" w:rsidP="00037AAD">
      <w:pPr>
        <w:pStyle w:val="Para"/>
        <w:ind w:left="720"/>
      </w:pPr>
      <w:r>
        <w:t>1</w:t>
      </w:r>
      <w:r w:rsidR="00037AAD">
        <w:t>.</w:t>
      </w:r>
      <w:r w:rsidR="00037AAD">
        <w:tab/>
        <w:t xml:space="preserve">The PC file </w:t>
      </w:r>
      <w:r w:rsidR="007314F8">
        <w:t>R</w:t>
      </w:r>
      <w:r w:rsidR="00037AAD">
        <w:t xml:space="preserve">evision </w:t>
      </w:r>
      <w:r w:rsidR="007314F8">
        <w:t>N</w:t>
      </w:r>
      <w:r w:rsidR="00037AAD">
        <w:t>umber shall start at 1.</w:t>
      </w:r>
    </w:p>
    <w:p w14:paraId="76B1E89C" w14:textId="77777777" w:rsidR="009E1CC4" w:rsidRDefault="007A4010" w:rsidP="00037AAD">
      <w:pPr>
        <w:pStyle w:val="Para"/>
        <w:ind w:left="720"/>
      </w:pPr>
      <w:r>
        <w:t>2</w:t>
      </w:r>
      <w:r w:rsidR="00037AAD">
        <w:t>.</w:t>
      </w:r>
      <w:r w:rsidR="00037AAD">
        <w:tab/>
        <w:t xml:space="preserve">The PC file </w:t>
      </w:r>
      <w:r w:rsidR="007314F8">
        <w:t>R</w:t>
      </w:r>
      <w:r w:rsidR="00037AAD">
        <w:t xml:space="preserve">evision </w:t>
      </w:r>
      <w:r w:rsidR="007314F8">
        <w:t>N</w:t>
      </w:r>
      <w:r w:rsidR="00037AAD">
        <w:t>umber shall</w:t>
      </w:r>
      <w:r w:rsidR="009E1CC4">
        <w:t xml:space="preserve"> increment when data has been chan</w:t>
      </w:r>
      <w:r w:rsidR="00037AAD">
        <w:t>ged and saved.</w:t>
      </w:r>
    </w:p>
    <w:p w14:paraId="2235B2EB" w14:textId="77777777" w:rsidR="007314F8" w:rsidRDefault="007314F8" w:rsidP="00542B85">
      <w:pPr>
        <w:pStyle w:val="Para"/>
      </w:pPr>
      <w:r>
        <w:t>k.</w:t>
      </w:r>
      <w:r>
        <w:tab/>
        <w:t>The PC file shall contain the Host ACDG Part Number and Version Number.</w:t>
      </w:r>
    </w:p>
    <w:p w14:paraId="011D99CC" w14:textId="77777777" w:rsidR="00542B85" w:rsidRDefault="007314F8" w:rsidP="00542B85">
      <w:pPr>
        <w:pStyle w:val="Para"/>
      </w:pPr>
      <w:r>
        <w:t>l</w:t>
      </w:r>
      <w:r w:rsidR="00542B85">
        <w:t>.</w:t>
      </w:r>
      <w:r w:rsidR="00542B85">
        <w:tab/>
        <w:t>The PC file shall contain the Panasonic CDG Tool Part Number</w:t>
      </w:r>
    </w:p>
    <w:p w14:paraId="67A1D1F7" w14:textId="77777777" w:rsidR="00495BF4" w:rsidRDefault="00495BF4" w:rsidP="00491D1F">
      <w:pPr>
        <w:pStyle w:val="Para"/>
      </w:pPr>
      <w:r>
        <w:t>m.</w:t>
      </w:r>
      <w:r>
        <w:tab/>
        <w:t xml:space="preserve">The PC file shall contain the current Plug-in Part Number and Plug-in Version Number </w:t>
      </w:r>
    </w:p>
    <w:p w14:paraId="4600ED0A" w14:textId="77777777" w:rsidR="00491D1F" w:rsidRDefault="00495BF4" w:rsidP="007A4010">
      <w:pPr>
        <w:pStyle w:val="Para"/>
        <w:keepNext/>
      </w:pPr>
      <w:r>
        <w:t>n.</w:t>
      </w:r>
      <w:r>
        <w:tab/>
      </w:r>
      <w:r w:rsidR="00491D1F">
        <w:t xml:space="preserve">The ACDG shall update the </w:t>
      </w:r>
      <w:r>
        <w:t xml:space="preserve">Tool and Plug-In Part Numbers and Version Number in the </w:t>
      </w:r>
      <w:r w:rsidR="00491D1F">
        <w:t>PC file</w:t>
      </w:r>
      <w:r>
        <w:t xml:space="preserve"> (as identified in items k, l and m)</w:t>
      </w:r>
      <w:r w:rsidR="00491D1F">
        <w:t xml:space="preserve"> per the following conditions:</w:t>
      </w:r>
    </w:p>
    <w:p w14:paraId="2C9264B0" w14:textId="77777777" w:rsidR="007A4010" w:rsidRDefault="007A4010" w:rsidP="007A4010">
      <w:pPr>
        <w:pStyle w:val="Para"/>
        <w:ind w:left="720"/>
      </w:pPr>
      <w:r>
        <w:t>1.</w:t>
      </w:r>
      <w:r>
        <w:tab/>
      </w:r>
      <w:r w:rsidR="00491D1F">
        <w:t>Data has changed and Save has been executed</w:t>
      </w:r>
      <w:r>
        <w:t>.</w:t>
      </w:r>
    </w:p>
    <w:p w14:paraId="072D756E" w14:textId="77777777" w:rsidR="007A4010" w:rsidRDefault="007A4010" w:rsidP="007A4010">
      <w:pPr>
        <w:pStyle w:val="Para"/>
        <w:ind w:left="720"/>
      </w:pPr>
      <w:r>
        <w:t>2.</w:t>
      </w:r>
      <w:r>
        <w:tab/>
      </w:r>
      <w:r w:rsidR="00491D1F">
        <w:t>Data has been Imported and Save has been executed</w:t>
      </w:r>
      <w:r>
        <w:t>.</w:t>
      </w:r>
    </w:p>
    <w:p w14:paraId="75FEA6FE" w14:textId="77777777" w:rsidR="007A4010" w:rsidRDefault="007A4010" w:rsidP="007A4010">
      <w:pPr>
        <w:pStyle w:val="Para"/>
        <w:ind w:left="720"/>
      </w:pPr>
      <w:r>
        <w:t>3.</w:t>
      </w:r>
      <w:r>
        <w:tab/>
      </w:r>
      <w:r w:rsidR="00491D1F">
        <w:t>Save As has been executed</w:t>
      </w:r>
      <w:r>
        <w:t>.</w:t>
      </w:r>
    </w:p>
    <w:p w14:paraId="45595AA8" w14:textId="77777777" w:rsidR="00363DAD" w:rsidRDefault="00363DAD" w:rsidP="00363DAD">
      <w:pPr>
        <w:pStyle w:val="Heading2"/>
      </w:pPr>
      <w:bookmarkStart w:id="387" w:name="_Toc395703332"/>
      <w:r>
        <w:t>3.</w:t>
      </w:r>
      <w:r w:rsidR="00285162">
        <w:t>10</w:t>
      </w:r>
      <w:r>
        <w:tab/>
        <w:t>File Management</w:t>
      </w:r>
      <w:bookmarkEnd w:id="387"/>
    </w:p>
    <w:p w14:paraId="0FF7A697" w14:textId="77777777" w:rsidR="00363DAD" w:rsidRDefault="00363DAD" w:rsidP="00363DAD">
      <w:pPr>
        <w:pStyle w:val="Para"/>
      </w:pPr>
      <w:r>
        <w:t>a.</w:t>
      </w:r>
      <w:r>
        <w:tab/>
        <w:t xml:space="preserve">The </w:t>
      </w:r>
      <w:r w:rsidR="00C63905">
        <w:t>Host</w:t>
      </w:r>
      <w:r>
        <w:t xml:space="preserve"> shall have a File Management feature with the following functions: </w:t>
      </w:r>
      <w:r w:rsidR="0094044A">
        <w:t xml:space="preserve"> </w:t>
      </w:r>
      <w:r>
        <w:t xml:space="preserve">File New, File Open, File </w:t>
      </w:r>
      <w:r w:rsidR="004313F7">
        <w:t>Save</w:t>
      </w:r>
      <w:r>
        <w:t>, File Save As; Confi</w:t>
      </w:r>
      <w:r w:rsidR="00454D4C">
        <w:t>g Info, File Close,</w:t>
      </w:r>
      <w:r>
        <w:t xml:space="preserve"> and Exit</w:t>
      </w:r>
      <w:r w:rsidR="0094044A">
        <w:t>.</w:t>
      </w:r>
    </w:p>
    <w:p w14:paraId="2ABEB43E" w14:textId="77777777" w:rsidR="00056C87" w:rsidRDefault="00363DAD" w:rsidP="00E458B4">
      <w:pPr>
        <w:pStyle w:val="Para"/>
        <w:tabs>
          <w:tab w:val="left" w:pos="6030"/>
        </w:tabs>
      </w:pPr>
      <w:r>
        <w:t>b.</w:t>
      </w:r>
      <w:r>
        <w:tab/>
      </w:r>
      <w:r w:rsidR="00056C87">
        <w:t xml:space="preserve">The Host shall provide the ability to build a Red Label/Black Label </w:t>
      </w:r>
      <w:r w:rsidR="005F1C67">
        <w:t xml:space="preserve">part number </w:t>
      </w:r>
      <w:r w:rsidR="00056C87">
        <w:t>or a Blue Label part number.</w:t>
      </w:r>
    </w:p>
    <w:p w14:paraId="711569A4" w14:textId="77777777" w:rsidR="005F1C67" w:rsidRDefault="005F1C67" w:rsidP="005F1C67">
      <w:r>
        <w:t>c.</w:t>
      </w:r>
      <w:r>
        <w:tab/>
        <w:t>The ARINC 665-3 LSAP part number shall default to the Red Label/Black Label part number.</w:t>
      </w:r>
    </w:p>
    <w:p w14:paraId="5D829E7B" w14:textId="77777777" w:rsidR="00363DAD" w:rsidRDefault="005F1C67" w:rsidP="007A4010">
      <w:pPr>
        <w:pStyle w:val="Para"/>
        <w:keepNext/>
        <w:tabs>
          <w:tab w:val="left" w:pos="6030"/>
        </w:tabs>
      </w:pPr>
      <w:r>
        <w:t>d</w:t>
      </w:r>
      <w:r w:rsidR="00056C87">
        <w:t>.</w:t>
      </w:r>
      <w:r w:rsidR="00056C87">
        <w:tab/>
      </w:r>
      <w:r w:rsidR="00363DAD">
        <w:t xml:space="preserve">The </w:t>
      </w:r>
      <w:r w:rsidR="00074F2A">
        <w:t>PC</w:t>
      </w:r>
      <w:r w:rsidR="00363DAD">
        <w:t xml:space="preserve"> file </w:t>
      </w:r>
      <w:r w:rsidR="00E458B4">
        <w:t xml:space="preserve">name shall </w:t>
      </w:r>
    </w:p>
    <w:p w14:paraId="7706AFB8" w14:textId="77777777" w:rsidR="00363DAD" w:rsidRDefault="00E458B4" w:rsidP="00363DAD">
      <w:pPr>
        <w:pStyle w:val="Para12"/>
      </w:pPr>
      <w:r>
        <w:t>1.</w:t>
      </w:r>
      <w:r>
        <w:tab/>
        <w:t>be</w:t>
      </w:r>
      <w:r w:rsidR="00363DAD">
        <w:t xml:space="preserve"> the corresponding ARINC 665-3 LSAP part number</w:t>
      </w:r>
      <w:r w:rsidR="00C63905">
        <w:t>.</w:t>
      </w:r>
    </w:p>
    <w:p w14:paraId="56901A48" w14:textId="77777777" w:rsidR="00FD5F4E" w:rsidRPr="00E934DE" w:rsidRDefault="00363DAD" w:rsidP="00C80B7E">
      <w:pPr>
        <w:pStyle w:val="Para12"/>
      </w:pPr>
      <w:r>
        <w:t>2.</w:t>
      </w:r>
      <w:r>
        <w:tab/>
      </w:r>
      <w:r w:rsidR="00E458B4">
        <w:t xml:space="preserve">have </w:t>
      </w:r>
      <w:r>
        <w:t>a .pc extension.</w:t>
      </w:r>
    </w:p>
    <w:p w14:paraId="714D207C" w14:textId="77777777" w:rsidR="003B2BB5" w:rsidRDefault="003B2BB5" w:rsidP="003B2BB5">
      <w:pPr>
        <w:pStyle w:val="Heading2"/>
        <w:tabs>
          <w:tab w:val="clear" w:pos="0"/>
        </w:tabs>
      </w:pPr>
      <w:bookmarkStart w:id="388" w:name="_Toc395703333"/>
      <w:r>
        <w:t>3.1</w:t>
      </w:r>
      <w:r w:rsidR="00285162">
        <w:t>1</w:t>
      </w:r>
      <w:r w:rsidR="00536732">
        <w:tab/>
      </w:r>
      <w:r>
        <w:t>Plug-In Interface</w:t>
      </w:r>
      <w:bookmarkEnd w:id="388"/>
    </w:p>
    <w:p w14:paraId="36E41734" w14:textId="77777777" w:rsidR="003B2BB5" w:rsidRDefault="003B2BB5" w:rsidP="00536732">
      <w:pPr>
        <w:pStyle w:val="Para"/>
      </w:pPr>
      <w:r>
        <w:t>a.</w:t>
      </w:r>
      <w:r w:rsidR="00536732">
        <w:tab/>
      </w:r>
      <w:r w:rsidR="00C63905">
        <w:t xml:space="preserve">The </w:t>
      </w:r>
      <w:r w:rsidR="00105CA9">
        <w:t>Host</w:t>
      </w:r>
      <w:r>
        <w:t xml:space="preserve"> shall be able to interface with a </w:t>
      </w:r>
      <w:r w:rsidR="00536732">
        <w:t>P</w:t>
      </w:r>
      <w:r>
        <w:t>lug-</w:t>
      </w:r>
      <w:r w:rsidR="00536732">
        <w:t>I</w:t>
      </w:r>
      <w:r>
        <w:t xml:space="preserve">n </w:t>
      </w:r>
      <w:r w:rsidR="00B167EE">
        <w:t>which incorporates the intent of the following</w:t>
      </w:r>
      <w:r w:rsidR="009E069C">
        <w:t xml:space="preserve"> </w:t>
      </w:r>
      <w:r w:rsidR="00536732">
        <w:t>documents</w:t>
      </w:r>
      <w:r w:rsidR="00B167EE">
        <w:t>:</w:t>
      </w:r>
    </w:p>
    <w:p w14:paraId="675AFDEE" w14:textId="77777777" w:rsidR="00B167EE" w:rsidRDefault="00B167EE" w:rsidP="00536732">
      <w:pPr>
        <w:pStyle w:val="Para12"/>
      </w:pPr>
      <w:r>
        <w:t>1</w:t>
      </w:r>
      <w:r w:rsidR="00536732">
        <w:t>.</w:t>
      </w:r>
      <w:r w:rsidR="00536732">
        <w:tab/>
      </w:r>
      <w:r>
        <w:t>D620Z012-13</w:t>
      </w:r>
      <w:r w:rsidR="002B26C8">
        <w:t xml:space="preserve"> Cabin Services System (CSS) Airline Configuration Database Generator (ACDG) Plug-In Requirements:  Editor</w:t>
      </w:r>
    </w:p>
    <w:p w14:paraId="28CC7DB6" w14:textId="77777777" w:rsidR="002B26C8" w:rsidRDefault="002B26C8" w:rsidP="00536732">
      <w:pPr>
        <w:pStyle w:val="Para12"/>
      </w:pPr>
      <w:r>
        <w:t>2</w:t>
      </w:r>
      <w:r w:rsidR="00536732">
        <w:t>.</w:t>
      </w:r>
      <w:r w:rsidR="00536732">
        <w:tab/>
      </w:r>
      <w:r w:rsidR="00B167EE">
        <w:t>D620Z012-14</w:t>
      </w:r>
      <w:r>
        <w:t xml:space="preserve"> Cabin Services System (CSS) Airline Configuration Database Generator (ACDG) Plug-In Requirements:  Consistency Checker</w:t>
      </w:r>
    </w:p>
    <w:p w14:paraId="47FF7852" w14:textId="77777777" w:rsidR="002B26C8" w:rsidRPr="00C10540" w:rsidRDefault="002B26C8" w:rsidP="00536732">
      <w:pPr>
        <w:pStyle w:val="Para12"/>
      </w:pPr>
      <w:r>
        <w:t>3</w:t>
      </w:r>
      <w:r w:rsidR="00536732">
        <w:t>.</w:t>
      </w:r>
      <w:r w:rsidR="00536732">
        <w:tab/>
      </w:r>
      <w:r w:rsidR="00B167EE">
        <w:t>D620Z012-15</w:t>
      </w:r>
      <w:bookmarkStart w:id="389" w:name="_Toc317861351"/>
      <w:bookmarkStart w:id="390" w:name="_Toc317864957"/>
      <w:bookmarkStart w:id="391" w:name="_Toc322520751"/>
      <w:r w:rsidRPr="002B26C8">
        <w:t xml:space="preserve"> </w:t>
      </w:r>
      <w:r>
        <w:t>Cabin Services System (CSS) Airline Configuration Database Generator (ACDG) Plug-In Requirements:  Converter</w:t>
      </w:r>
      <w:bookmarkEnd w:id="389"/>
      <w:bookmarkEnd w:id="390"/>
      <w:bookmarkEnd w:id="391"/>
    </w:p>
    <w:p w14:paraId="2EB7CD63" w14:textId="77777777" w:rsidR="009E069C" w:rsidRPr="00E97FF8" w:rsidRDefault="002B26C8" w:rsidP="00536732">
      <w:pPr>
        <w:pStyle w:val="Para12"/>
      </w:pPr>
      <w:r>
        <w:t>4</w:t>
      </w:r>
      <w:r w:rsidR="00536732">
        <w:t>.</w:t>
      </w:r>
      <w:r w:rsidR="00536732">
        <w:tab/>
      </w:r>
      <w:r w:rsidR="00B167EE">
        <w:t>D620Z012-16</w:t>
      </w:r>
      <w:r w:rsidR="009E069C" w:rsidRPr="009E069C">
        <w:t xml:space="preserve"> </w:t>
      </w:r>
      <w:r w:rsidR="009E069C" w:rsidRPr="00E97FF8">
        <w:t>Cabin Services System (CSS) Airline Configuration Database Generator (ACDG) Plug-In Requirements:  Report Generator</w:t>
      </w:r>
    </w:p>
    <w:p w14:paraId="5C4F2282" w14:textId="77777777" w:rsidR="009E069C" w:rsidRPr="00056C87" w:rsidRDefault="002B26C8" w:rsidP="00536732">
      <w:pPr>
        <w:pStyle w:val="Para12"/>
      </w:pPr>
      <w:r>
        <w:t>5</w:t>
      </w:r>
      <w:r w:rsidR="00536732">
        <w:t>.</w:t>
      </w:r>
      <w:r w:rsidR="00536732">
        <w:tab/>
      </w:r>
      <w:r w:rsidR="00B167EE">
        <w:t>D620Z012-17</w:t>
      </w:r>
      <w:r w:rsidR="009E069C">
        <w:t xml:space="preserve"> Cabin Services System (CSS) Airline Configuration Database Generator (ACDG) Plug-In </w:t>
      </w:r>
      <w:r w:rsidR="009E069C" w:rsidRPr="00056C87">
        <w:t>Requirements:  Importer/Exporter</w:t>
      </w:r>
    </w:p>
    <w:p w14:paraId="62EBC35F" w14:textId="77777777" w:rsidR="000E0E8E" w:rsidRPr="00056C87" w:rsidRDefault="000E0E8E" w:rsidP="00536732">
      <w:pPr>
        <w:pStyle w:val="Para12"/>
      </w:pPr>
      <w:r w:rsidRPr="00056C87">
        <w:t>6.</w:t>
      </w:r>
      <w:r w:rsidRPr="00056C87">
        <w:tab/>
        <w:t>D620Z012-19</w:t>
      </w:r>
      <w:r w:rsidRPr="00056C87">
        <w:tab/>
      </w:r>
      <w:r w:rsidR="00DB69FC">
        <w:t>Cabin Services System (CSS) Airline Configuration Database Generator (ACDG) Plug-In Requirements:  Updater</w:t>
      </w:r>
    </w:p>
    <w:p w14:paraId="09B2EDCE" w14:textId="77777777" w:rsidR="006E67E2" w:rsidRDefault="00056C87" w:rsidP="00B90398">
      <w:pPr>
        <w:ind w:left="360" w:hanging="360"/>
      </w:pPr>
      <w:r w:rsidRPr="00056C87">
        <w:t>b.</w:t>
      </w:r>
      <w:r w:rsidRPr="00056C87">
        <w:tab/>
      </w:r>
      <w:r w:rsidR="005F1C67">
        <w:t xml:space="preserve">The Host shall perform software </w:t>
      </w:r>
      <w:r w:rsidR="00123771">
        <w:t xml:space="preserve">Integrity </w:t>
      </w:r>
      <w:r w:rsidR="005F1C67">
        <w:t xml:space="preserve">of the </w:t>
      </w:r>
      <w:r w:rsidRPr="00056C87">
        <w:t>Plug-In</w:t>
      </w:r>
      <w:r w:rsidR="00B90398">
        <w:t xml:space="preserve"> each time </w:t>
      </w:r>
    </w:p>
    <w:p w14:paraId="3059A698" w14:textId="77777777" w:rsidR="006E67E2" w:rsidRDefault="006E67E2" w:rsidP="006E67E2">
      <w:pPr>
        <w:ind w:left="360"/>
      </w:pPr>
      <w:r>
        <w:t>1.</w:t>
      </w:r>
      <w:r>
        <w:tab/>
        <w:t xml:space="preserve">a </w:t>
      </w:r>
      <w:r w:rsidR="00B90398">
        <w:t xml:space="preserve">Plug-In is </w:t>
      </w:r>
      <w:r>
        <w:t>added.</w:t>
      </w:r>
    </w:p>
    <w:p w14:paraId="7A58D5E1" w14:textId="77777777" w:rsidR="006E67E2" w:rsidRDefault="006E67E2" w:rsidP="006E67E2">
      <w:pPr>
        <w:ind w:left="360"/>
      </w:pPr>
      <w:r>
        <w:t>2.</w:t>
      </w:r>
      <w:r>
        <w:tab/>
      </w:r>
      <w:r w:rsidR="007A21CD">
        <w:t>a</w:t>
      </w:r>
      <w:r>
        <w:t xml:space="preserve"> Plug-In is </w:t>
      </w:r>
      <w:r w:rsidR="002B13F5">
        <w:t>selected</w:t>
      </w:r>
    </w:p>
    <w:p w14:paraId="3D120F93" w14:textId="77777777" w:rsidR="005F1C67" w:rsidRDefault="006E67E2" w:rsidP="006E67E2">
      <w:pPr>
        <w:ind w:left="360"/>
      </w:pPr>
      <w:r>
        <w:t>3.</w:t>
      </w:r>
      <w:r>
        <w:tab/>
        <w:t>the ACDG Tool is started</w:t>
      </w:r>
      <w:r w:rsidR="000057EA">
        <w:t>.</w:t>
      </w:r>
      <w:r w:rsidR="00B90398">
        <w:t xml:space="preserve"> </w:t>
      </w:r>
    </w:p>
    <w:p w14:paraId="78EC5789" w14:textId="77777777" w:rsidR="00E51794" w:rsidRDefault="00E51794" w:rsidP="00E51794">
      <w:pPr>
        <w:pStyle w:val="Heading2"/>
        <w:tabs>
          <w:tab w:val="clear" w:pos="0"/>
        </w:tabs>
      </w:pPr>
      <w:bookmarkStart w:id="392" w:name="_Toc395703334"/>
      <w:r>
        <w:t>3.1</w:t>
      </w:r>
      <w:r w:rsidR="00285162">
        <w:t>2</w:t>
      </w:r>
      <w:r w:rsidR="00536732">
        <w:tab/>
      </w:r>
      <w:r>
        <w:t>Plug-In Management</w:t>
      </w:r>
      <w:bookmarkEnd w:id="392"/>
    </w:p>
    <w:p w14:paraId="1DE71A82" w14:textId="77777777" w:rsidR="00E51794" w:rsidRDefault="00266EE7" w:rsidP="00E51794">
      <w:r>
        <w:t>a.</w:t>
      </w:r>
      <w:r>
        <w:tab/>
      </w:r>
      <w:r w:rsidR="00E51794">
        <w:t xml:space="preserve">The </w:t>
      </w:r>
      <w:r w:rsidR="00105CA9">
        <w:t>Host</w:t>
      </w:r>
      <w:r w:rsidR="00E51794">
        <w:t xml:space="preserve"> shall provide the following items for Plug-</w:t>
      </w:r>
      <w:r w:rsidR="00536732">
        <w:t>I</w:t>
      </w:r>
      <w:r w:rsidR="00E51794">
        <w:t>n Management</w:t>
      </w:r>
      <w:r w:rsidR="00536732">
        <w:t>:</w:t>
      </w:r>
    </w:p>
    <w:p w14:paraId="45F0AAE4" w14:textId="77777777" w:rsidR="00536732" w:rsidRDefault="00266EE7" w:rsidP="00536732">
      <w:pPr>
        <w:pStyle w:val="Para12"/>
        <w:rPr>
          <w:rStyle w:val="Para1Char1"/>
        </w:rPr>
      </w:pPr>
      <w:r>
        <w:t>1.</w:t>
      </w:r>
      <w:r w:rsidRPr="00536732">
        <w:rPr>
          <w:rStyle w:val="Para1Char1"/>
        </w:rPr>
        <w:tab/>
        <w:t>Add a plug-in</w:t>
      </w:r>
    </w:p>
    <w:p w14:paraId="3CD8D97A" w14:textId="77777777" w:rsidR="00536732" w:rsidRDefault="00266EE7" w:rsidP="00536732">
      <w:pPr>
        <w:pStyle w:val="Para12"/>
        <w:rPr>
          <w:rStyle w:val="Para1Char1"/>
        </w:rPr>
      </w:pPr>
      <w:r w:rsidRPr="00536732">
        <w:rPr>
          <w:rStyle w:val="Para1Char1"/>
        </w:rPr>
        <w:t>2.</w:t>
      </w:r>
      <w:r w:rsidRPr="00536732">
        <w:rPr>
          <w:rStyle w:val="Para1Char1"/>
        </w:rPr>
        <w:tab/>
        <w:t>Select a plug-in</w:t>
      </w:r>
    </w:p>
    <w:p w14:paraId="661BDF55" w14:textId="77777777" w:rsidR="00536732" w:rsidRDefault="00266EE7" w:rsidP="00536732">
      <w:pPr>
        <w:pStyle w:val="Para12"/>
        <w:rPr>
          <w:rStyle w:val="Para1Char1"/>
        </w:rPr>
      </w:pPr>
      <w:r w:rsidRPr="00536732">
        <w:rPr>
          <w:rStyle w:val="Para1Char1"/>
        </w:rPr>
        <w:t>3.</w:t>
      </w:r>
      <w:r w:rsidRPr="00536732">
        <w:rPr>
          <w:rStyle w:val="Para1Char1"/>
        </w:rPr>
        <w:tab/>
        <w:t>Delete a plug-in</w:t>
      </w:r>
    </w:p>
    <w:p w14:paraId="56539AB1" w14:textId="77777777" w:rsidR="00266EE7" w:rsidRDefault="00107401" w:rsidP="00FE17CC">
      <w:pPr>
        <w:pStyle w:val="Para12"/>
        <w:keepNext/>
      </w:pPr>
      <w:r w:rsidRPr="00536732">
        <w:rPr>
          <w:rStyle w:val="Para1Char1"/>
        </w:rPr>
        <w:t>4</w:t>
      </w:r>
      <w:r w:rsidRPr="00536732">
        <w:rPr>
          <w:rStyle w:val="Para1Char1"/>
        </w:rPr>
        <w:tab/>
        <w:t>Model</w:t>
      </w:r>
      <w:r>
        <w:t xml:space="preserve"> Selector</w:t>
      </w:r>
    </w:p>
    <w:p w14:paraId="606257D5" w14:textId="60032DA7" w:rsidR="00A67353" w:rsidRDefault="00E86767" w:rsidP="00536732">
      <w:pPr>
        <w:pStyle w:val="Para21"/>
      </w:pPr>
      <w:r>
        <w:t>a)</w:t>
      </w:r>
      <w:r>
        <w:tab/>
      </w:r>
      <w:r w:rsidR="00A67353">
        <w:t xml:space="preserve">The Model Selector shall </w:t>
      </w:r>
      <w:r w:rsidR="006C0913">
        <w:t>contain the following models:  7</w:t>
      </w:r>
      <w:r w:rsidR="00A67353">
        <w:t>47-8</w:t>
      </w:r>
      <w:del w:id="393" w:author="Hooks, Kevin C" w:date="2018-02-20T12:11:00Z">
        <w:r w:rsidR="00A67353" w:rsidDel="0019323C">
          <w:delText xml:space="preserve"> and </w:delText>
        </w:r>
      </w:del>
      <w:ins w:id="394" w:author="Hooks, Kevin C" w:date="2018-02-20T12:11:00Z">
        <w:r w:rsidR="0019323C">
          <w:t xml:space="preserve">, </w:t>
        </w:r>
      </w:ins>
      <w:r w:rsidR="00A67353">
        <w:t>787</w:t>
      </w:r>
      <w:ins w:id="395" w:author="Hooks, Kevin C" w:date="2018-02-20T12:11:00Z">
        <w:r w:rsidR="0019323C">
          <w:t xml:space="preserve"> and 777</w:t>
        </w:r>
      </w:ins>
      <w:r w:rsidR="00C43090">
        <w:t>.</w:t>
      </w:r>
    </w:p>
    <w:p w14:paraId="37D076EC" w14:textId="77777777" w:rsidR="0090200F" w:rsidRDefault="00E86767" w:rsidP="00E86767">
      <w:pPr>
        <w:pStyle w:val="Heading2"/>
        <w:tabs>
          <w:tab w:val="clear" w:pos="0"/>
        </w:tabs>
      </w:pPr>
      <w:bookmarkStart w:id="396" w:name="_Toc395703335"/>
      <w:r>
        <w:t>3.1</w:t>
      </w:r>
      <w:r w:rsidR="00285162">
        <w:t>3</w:t>
      </w:r>
      <w:r>
        <w:tab/>
      </w:r>
      <w:r w:rsidR="0090200F" w:rsidRPr="00FD5F4E">
        <w:t>Keyboa</w:t>
      </w:r>
      <w:r w:rsidR="0090200F">
        <w:t>rd</w:t>
      </w:r>
      <w:bookmarkEnd w:id="396"/>
    </w:p>
    <w:p w14:paraId="536F0ED4" w14:textId="77777777" w:rsidR="0090200F" w:rsidRPr="00E934DE" w:rsidRDefault="0090200F" w:rsidP="00FE17CC">
      <w:pPr>
        <w:pStyle w:val="Para"/>
        <w:keepNext/>
        <w:rPr>
          <w:rFonts w:eastAsia="MS Mincho"/>
          <w:lang w:eastAsia="ja-JP"/>
        </w:rPr>
      </w:pPr>
      <w:r>
        <w:rPr>
          <w:rFonts w:eastAsia="MS Mincho"/>
          <w:lang w:eastAsia="ja-JP"/>
        </w:rPr>
        <w:t>a.</w:t>
      </w:r>
      <w:r>
        <w:rPr>
          <w:rFonts w:eastAsia="MS Mincho"/>
          <w:lang w:eastAsia="ja-JP"/>
        </w:rPr>
        <w:tab/>
      </w:r>
      <w:r w:rsidRPr="00E934DE">
        <w:rPr>
          <w:rFonts w:eastAsia="MS Mincho"/>
          <w:lang w:eastAsia="ja-JP"/>
        </w:rPr>
        <w:t xml:space="preserve">The </w:t>
      </w:r>
      <w:r w:rsidR="00ED2D63">
        <w:rPr>
          <w:rFonts w:eastAsia="MS Mincho"/>
          <w:lang w:eastAsia="ja-JP"/>
        </w:rPr>
        <w:t xml:space="preserve">Host </w:t>
      </w:r>
      <w:r w:rsidR="00E86767">
        <w:rPr>
          <w:rFonts w:eastAsia="MS Mincho"/>
          <w:lang w:eastAsia="ja-JP"/>
        </w:rPr>
        <w:t xml:space="preserve">screen </w:t>
      </w:r>
      <w:r w:rsidRPr="00E934DE">
        <w:rPr>
          <w:rFonts w:eastAsia="MS Mincho"/>
          <w:lang w:eastAsia="ja-JP"/>
        </w:rPr>
        <w:t xml:space="preserve">shall allow </w:t>
      </w:r>
      <w:r w:rsidR="00C43090">
        <w:rPr>
          <w:rFonts w:eastAsia="MS Mincho"/>
          <w:lang w:eastAsia="ja-JP"/>
        </w:rPr>
        <w:t xml:space="preserve">navigation of Host </w:t>
      </w:r>
      <w:r w:rsidR="00E86767">
        <w:rPr>
          <w:rFonts w:eastAsia="MS Mincho"/>
          <w:lang w:eastAsia="ja-JP"/>
        </w:rPr>
        <w:t xml:space="preserve">elements </w:t>
      </w:r>
      <w:r>
        <w:rPr>
          <w:rFonts w:eastAsia="MS Mincho"/>
          <w:lang w:eastAsia="ja-JP"/>
        </w:rPr>
        <w:t xml:space="preserve">using only the keyboard, </w:t>
      </w:r>
      <w:r w:rsidRPr="00E934DE">
        <w:rPr>
          <w:rFonts w:eastAsia="MS Mincho"/>
          <w:lang w:eastAsia="ja-JP"/>
        </w:rPr>
        <w:t>without requiring the use of a mouse or other equivalent pointing device</w:t>
      </w:r>
      <w:r>
        <w:rPr>
          <w:rFonts w:eastAsia="MS Mincho"/>
          <w:lang w:eastAsia="ja-JP"/>
        </w:rPr>
        <w:t>s</w:t>
      </w:r>
      <w:r w:rsidRPr="00E934DE">
        <w:rPr>
          <w:rFonts w:eastAsia="MS Mincho"/>
          <w:lang w:eastAsia="ja-JP"/>
        </w:rPr>
        <w:t>.</w:t>
      </w:r>
      <w:r w:rsidR="00E86767">
        <w:rPr>
          <w:rFonts w:eastAsia="MS Mincho"/>
          <w:lang w:eastAsia="ja-JP"/>
        </w:rPr>
        <w:t xml:space="preserve"> </w:t>
      </w:r>
    </w:p>
    <w:p w14:paraId="6698C5B6" w14:textId="77777777" w:rsidR="00007EE0" w:rsidRDefault="00007EE0" w:rsidP="00FE17CC">
      <w:pPr>
        <w:pStyle w:val="Para"/>
        <w:keepNext/>
        <w:ind w:left="720"/>
      </w:pPr>
      <w:r>
        <w:t>1.</w:t>
      </w:r>
      <w:r>
        <w:tab/>
        <w:t xml:space="preserve">The Host shall use standard Windows short-cut keys </w:t>
      </w:r>
      <w:r w:rsidRPr="00E934DE">
        <w:t>(Ctrl+Keyboa</w:t>
      </w:r>
      <w:r>
        <w:t>rd) (e.g., Ctrl-C, Ctrl-V, etc.) and navigation keys (e.g., PgUp, PgDn, etc.).</w:t>
      </w:r>
    </w:p>
    <w:p w14:paraId="0DE5CA23" w14:textId="77777777" w:rsidR="0090200F" w:rsidRPr="00E934DE" w:rsidRDefault="00007EE0" w:rsidP="00007EE0">
      <w:pPr>
        <w:pStyle w:val="Para12"/>
        <w:ind w:left="1080"/>
      </w:pPr>
      <w:r>
        <w:t>a)</w:t>
      </w:r>
      <w:r w:rsidR="0090200F">
        <w:tab/>
      </w:r>
      <w:r w:rsidR="0090200F" w:rsidRPr="00E934DE">
        <w:t xml:space="preserve">Selected lower level menu commands </w:t>
      </w:r>
      <w:r w:rsidR="0090200F">
        <w:t xml:space="preserve">shall </w:t>
      </w:r>
      <w:r w:rsidR="0090200F" w:rsidRPr="00E934DE">
        <w:t>be</w:t>
      </w:r>
      <w:r w:rsidR="0090200F">
        <w:t xml:space="preserve"> able to be invoked </w:t>
      </w:r>
      <w:r>
        <w:t>with s</w:t>
      </w:r>
      <w:r w:rsidR="0090200F" w:rsidRPr="00E934DE">
        <w:t>hort</w:t>
      </w:r>
      <w:r>
        <w:t>-</w:t>
      </w:r>
      <w:r w:rsidR="0090200F" w:rsidRPr="00E934DE">
        <w:t>cut keys</w:t>
      </w:r>
      <w:r>
        <w:t>.</w:t>
      </w:r>
    </w:p>
    <w:p w14:paraId="43884D39" w14:textId="77777777" w:rsidR="0090200F" w:rsidRPr="00E934DE" w:rsidRDefault="0090200F" w:rsidP="0090200F">
      <w:pPr>
        <w:pStyle w:val="Para12"/>
      </w:pPr>
      <w:r>
        <w:t>2</w:t>
      </w:r>
      <w:r>
        <w:tab/>
      </w:r>
      <w:r w:rsidRPr="00E934DE">
        <w:t>All data entry fields and buttons shall be accessible with the T</w:t>
      </w:r>
      <w:r>
        <w:t>ab</w:t>
      </w:r>
      <w:r w:rsidRPr="00E934DE">
        <w:t xml:space="preserve"> key and appropriate</w:t>
      </w:r>
      <w:r>
        <w:t xml:space="preserve"> </w:t>
      </w:r>
      <w:r w:rsidRPr="00E934DE">
        <w:t>arrow keys.</w:t>
      </w:r>
    </w:p>
    <w:p w14:paraId="5F075980" w14:textId="77777777" w:rsidR="0090200F" w:rsidRPr="00E934DE" w:rsidRDefault="0090200F" w:rsidP="0090200F">
      <w:pPr>
        <w:pStyle w:val="Para12"/>
      </w:pPr>
      <w:r>
        <w:t>3.</w:t>
      </w:r>
      <w:r>
        <w:tab/>
      </w:r>
      <w:r w:rsidRPr="00E934DE">
        <w:t>Accessing fields with the T</w:t>
      </w:r>
      <w:r>
        <w:t>ab</w:t>
      </w:r>
      <w:r w:rsidRPr="00E934DE">
        <w:t xml:space="preserve"> key shall not alter the value contained in the field.</w:t>
      </w:r>
    </w:p>
    <w:p w14:paraId="38015C84" w14:textId="77777777" w:rsidR="00FD5F4E" w:rsidRPr="00FD5F4E" w:rsidRDefault="00363DAD" w:rsidP="00363DAD">
      <w:pPr>
        <w:pStyle w:val="Heading2"/>
        <w:tabs>
          <w:tab w:val="clear" w:pos="0"/>
        </w:tabs>
      </w:pPr>
      <w:bookmarkStart w:id="397" w:name="_Toc322617656"/>
      <w:bookmarkStart w:id="398" w:name="_Toc395703336"/>
      <w:r>
        <w:t>3.1</w:t>
      </w:r>
      <w:r w:rsidR="00285162">
        <w:t>4</w:t>
      </w:r>
      <w:r>
        <w:tab/>
      </w:r>
      <w:r w:rsidR="00FD5F4E" w:rsidRPr="00FD5F4E">
        <w:t>Mouse</w:t>
      </w:r>
      <w:bookmarkEnd w:id="397"/>
      <w:bookmarkEnd w:id="398"/>
    </w:p>
    <w:p w14:paraId="274705B4" w14:textId="77777777" w:rsidR="00FD5F4E" w:rsidRPr="00E934DE" w:rsidRDefault="00FD5F4E" w:rsidP="00FD5F4E">
      <w:pPr>
        <w:pStyle w:val="Para"/>
        <w:rPr>
          <w:rFonts w:eastAsia="MS Mincho"/>
          <w:lang w:eastAsia="ja-JP"/>
        </w:rPr>
      </w:pPr>
      <w:r>
        <w:rPr>
          <w:rFonts w:eastAsia="MS Mincho"/>
          <w:lang w:eastAsia="ja-JP"/>
        </w:rPr>
        <w:t>a.</w:t>
      </w:r>
      <w:r>
        <w:rPr>
          <w:rFonts w:eastAsia="MS Mincho"/>
          <w:lang w:eastAsia="ja-JP"/>
        </w:rPr>
        <w:tab/>
      </w:r>
      <w:r w:rsidRPr="00E934DE">
        <w:rPr>
          <w:rFonts w:eastAsia="MS Mincho"/>
          <w:lang w:eastAsia="ja-JP"/>
        </w:rPr>
        <w:t xml:space="preserve">The </w:t>
      </w:r>
      <w:r w:rsidR="00E86767">
        <w:rPr>
          <w:rFonts w:eastAsia="MS Mincho"/>
          <w:lang w:eastAsia="ja-JP"/>
        </w:rPr>
        <w:t>A</w:t>
      </w:r>
      <w:r>
        <w:rPr>
          <w:rFonts w:eastAsia="MS Mincho"/>
          <w:lang w:eastAsia="ja-JP"/>
        </w:rPr>
        <w:t>CDG screen</w:t>
      </w:r>
      <w:r w:rsidRPr="00E934DE">
        <w:rPr>
          <w:rFonts w:eastAsia="MS Mincho"/>
          <w:lang w:eastAsia="ja-JP"/>
        </w:rPr>
        <w:t xml:space="preserve"> shall support mouse input where appropriate</w:t>
      </w:r>
      <w:r w:rsidR="00501A5A">
        <w:rPr>
          <w:rFonts w:eastAsia="MS Mincho"/>
          <w:lang w:eastAsia="ja-JP"/>
        </w:rPr>
        <w:t xml:space="preserve"> </w:t>
      </w:r>
      <w:r w:rsidRPr="00E934DE">
        <w:rPr>
          <w:rFonts w:eastAsia="MS Mincho"/>
          <w:lang w:eastAsia="ja-JP"/>
        </w:rPr>
        <w:t>(e.g.</w:t>
      </w:r>
      <w:r>
        <w:rPr>
          <w:rFonts w:eastAsia="MS Mincho"/>
          <w:lang w:eastAsia="ja-JP"/>
        </w:rPr>
        <w:t>,</w:t>
      </w:r>
      <w:r w:rsidRPr="00E934DE">
        <w:rPr>
          <w:rFonts w:eastAsia="MS Mincho"/>
          <w:lang w:eastAsia="ja-JP"/>
        </w:rPr>
        <w:t xml:space="preserve"> check box</w:t>
      </w:r>
      <w:r>
        <w:rPr>
          <w:rFonts w:eastAsia="MS Mincho"/>
          <w:lang w:eastAsia="ja-JP"/>
        </w:rPr>
        <w:t xml:space="preserve"> and</w:t>
      </w:r>
      <w:r w:rsidRPr="00E934DE">
        <w:rPr>
          <w:rFonts w:eastAsia="MS Mincho"/>
          <w:lang w:eastAsia="ja-JP"/>
        </w:rPr>
        <w:t xml:space="preserve"> list box selection)</w:t>
      </w:r>
      <w:r>
        <w:rPr>
          <w:rFonts w:eastAsia="MS Mincho"/>
          <w:lang w:eastAsia="ja-JP"/>
        </w:rPr>
        <w:t>.</w:t>
      </w:r>
    </w:p>
    <w:p w14:paraId="6AB28462" w14:textId="77777777" w:rsidR="00FD5F4E" w:rsidRPr="00E934DE" w:rsidRDefault="00FD5F4E" w:rsidP="00FE17CC">
      <w:pPr>
        <w:pStyle w:val="Para"/>
        <w:keepNext/>
        <w:rPr>
          <w:rFonts w:eastAsia="MS Mincho"/>
          <w:lang w:eastAsia="ja-JP"/>
        </w:rPr>
      </w:pPr>
      <w:r>
        <w:rPr>
          <w:rFonts w:eastAsia="MS Mincho"/>
          <w:lang w:eastAsia="ja-JP"/>
        </w:rPr>
        <w:t>b.</w:t>
      </w:r>
      <w:r>
        <w:rPr>
          <w:rFonts w:eastAsia="MS Mincho"/>
          <w:lang w:eastAsia="ja-JP"/>
        </w:rPr>
        <w:tab/>
      </w:r>
      <w:r w:rsidRPr="00E934DE">
        <w:rPr>
          <w:rFonts w:eastAsia="MS Mincho"/>
          <w:lang w:eastAsia="ja-JP"/>
        </w:rPr>
        <w:t xml:space="preserve">The </w:t>
      </w:r>
      <w:r w:rsidR="00E86767">
        <w:rPr>
          <w:rFonts w:eastAsia="MS Mincho"/>
          <w:lang w:eastAsia="ja-JP"/>
        </w:rPr>
        <w:t>A</w:t>
      </w:r>
      <w:r>
        <w:rPr>
          <w:rFonts w:eastAsia="MS Mincho"/>
          <w:lang w:eastAsia="ja-JP"/>
        </w:rPr>
        <w:t>CDG screen</w:t>
      </w:r>
      <w:r w:rsidRPr="00E934DE">
        <w:rPr>
          <w:rFonts w:eastAsia="MS Mincho"/>
          <w:lang w:eastAsia="ja-JP"/>
        </w:rPr>
        <w:t xml:space="preserve"> shall support selection of field text with a mouse.</w:t>
      </w:r>
    </w:p>
    <w:p w14:paraId="5D8D9411" w14:textId="77777777" w:rsidR="00FD5F4E" w:rsidRPr="00E934DE" w:rsidRDefault="00FD5F4E" w:rsidP="00FD5F4E">
      <w:pPr>
        <w:pStyle w:val="Para12"/>
      </w:pPr>
      <w:r>
        <w:t>1.</w:t>
      </w:r>
      <w:r>
        <w:tab/>
      </w:r>
      <w:r w:rsidRPr="00E934DE">
        <w:t>The left mouse button shall always select or invoke the windows object pointed to by</w:t>
      </w:r>
      <w:r>
        <w:t xml:space="preserve"> </w:t>
      </w:r>
      <w:r w:rsidRPr="00E934DE">
        <w:t>the mouse pointer when clicked.</w:t>
      </w:r>
    </w:p>
    <w:p w14:paraId="1B7642AB" w14:textId="77777777" w:rsidR="00FD5F4E" w:rsidRPr="00FD5F4E" w:rsidRDefault="00363DAD" w:rsidP="00363DAD">
      <w:pPr>
        <w:pStyle w:val="Heading2"/>
        <w:tabs>
          <w:tab w:val="clear" w:pos="0"/>
        </w:tabs>
      </w:pPr>
      <w:bookmarkStart w:id="399" w:name="_Toc322617657"/>
      <w:bookmarkStart w:id="400" w:name="_Toc395703337"/>
      <w:bookmarkStart w:id="401" w:name="OLE_LINK1"/>
      <w:bookmarkStart w:id="402" w:name="OLE_LINK2"/>
      <w:r>
        <w:t>3.1</w:t>
      </w:r>
      <w:r w:rsidR="00285162">
        <w:t>5</w:t>
      </w:r>
      <w:r>
        <w:tab/>
      </w:r>
      <w:r w:rsidR="00FD5F4E" w:rsidRPr="00FD5F4E">
        <w:t>Menu Bar</w:t>
      </w:r>
      <w:bookmarkEnd w:id="399"/>
      <w:bookmarkEnd w:id="400"/>
    </w:p>
    <w:bookmarkEnd w:id="401"/>
    <w:bookmarkEnd w:id="402"/>
    <w:p w14:paraId="22E86294" w14:textId="77777777" w:rsidR="00FD5F4E" w:rsidRPr="00E934DE" w:rsidRDefault="00FD5F4E" w:rsidP="00FE17CC">
      <w:pPr>
        <w:pStyle w:val="Para"/>
        <w:keepNext/>
        <w:rPr>
          <w:rFonts w:eastAsia="MS Mincho"/>
          <w:lang w:eastAsia="ja-JP"/>
        </w:rPr>
      </w:pPr>
      <w:r>
        <w:rPr>
          <w:rFonts w:eastAsia="MS Mincho"/>
          <w:lang w:eastAsia="ja-JP"/>
        </w:rPr>
        <w:t>a.</w:t>
      </w:r>
      <w:r>
        <w:rPr>
          <w:rFonts w:eastAsia="MS Mincho"/>
          <w:lang w:eastAsia="ja-JP"/>
        </w:rPr>
        <w:tab/>
      </w:r>
      <w:r w:rsidRPr="00E934DE">
        <w:rPr>
          <w:rFonts w:eastAsia="MS Mincho"/>
          <w:lang w:eastAsia="ja-JP"/>
        </w:rPr>
        <w:t xml:space="preserve">The </w:t>
      </w:r>
      <w:r w:rsidR="00E86767">
        <w:rPr>
          <w:rFonts w:eastAsia="MS Mincho"/>
          <w:lang w:eastAsia="ja-JP"/>
        </w:rPr>
        <w:t>A</w:t>
      </w:r>
      <w:r>
        <w:rPr>
          <w:rFonts w:eastAsia="MS Mincho"/>
          <w:lang w:eastAsia="ja-JP"/>
        </w:rPr>
        <w:t>CDG screen shall</w:t>
      </w:r>
      <w:r w:rsidRPr="00E934DE">
        <w:rPr>
          <w:rFonts w:eastAsia="MS Mincho"/>
          <w:lang w:eastAsia="ja-JP"/>
        </w:rPr>
        <w:t xml:space="preserve"> display a single menu bar to allow the user to invoke</w:t>
      </w:r>
      <w:r>
        <w:rPr>
          <w:rFonts w:eastAsia="MS Mincho"/>
          <w:lang w:eastAsia="ja-JP"/>
        </w:rPr>
        <w:t xml:space="preserve"> </w:t>
      </w:r>
      <w:r w:rsidRPr="00E934DE">
        <w:rPr>
          <w:rFonts w:eastAsia="MS Mincho"/>
          <w:lang w:eastAsia="ja-JP"/>
        </w:rPr>
        <w:t>commands from the keyboard or mouse.</w:t>
      </w:r>
    </w:p>
    <w:p w14:paraId="481A940B" w14:textId="77777777" w:rsidR="00FD5F4E" w:rsidRPr="00E934DE" w:rsidRDefault="00FD5F4E" w:rsidP="00FD5F4E">
      <w:pPr>
        <w:pStyle w:val="Para12"/>
      </w:pPr>
      <w:r>
        <w:t>1.</w:t>
      </w:r>
      <w:r>
        <w:tab/>
      </w:r>
      <w:r w:rsidRPr="00E934DE">
        <w:t xml:space="preserve">The top level menu commands </w:t>
      </w:r>
      <w:r>
        <w:t>shall</w:t>
      </w:r>
      <w:r w:rsidRPr="00E934DE">
        <w:t xml:space="preserve"> be actuated by toggling the "Alt" key and</w:t>
      </w:r>
      <w:r>
        <w:t xml:space="preserve"> </w:t>
      </w:r>
      <w:r w:rsidRPr="00E934DE">
        <w:t>pressing the appropriate access key shown as an underlined letter in the menu bar.</w:t>
      </w:r>
    </w:p>
    <w:p w14:paraId="3EAE4064" w14:textId="77777777" w:rsidR="00FD5F4E" w:rsidRDefault="00FD5F4E" w:rsidP="00FD5F4E">
      <w:pPr>
        <w:pStyle w:val="Para12"/>
        <w:rPr>
          <w:color w:val="0D0D0D"/>
          <w:szCs w:val="24"/>
        </w:rPr>
      </w:pPr>
      <w:r>
        <w:t>2.</w:t>
      </w:r>
      <w:r>
        <w:tab/>
      </w:r>
      <w:r w:rsidRPr="00E934DE">
        <w:t xml:space="preserve">Lower level menu items </w:t>
      </w:r>
      <w:r>
        <w:t xml:space="preserve">shall </w:t>
      </w:r>
      <w:r w:rsidRPr="00E934DE">
        <w:t xml:space="preserve">be accessible with </w:t>
      </w:r>
      <w:r w:rsidR="00735C85">
        <w:t>a</w:t>
      </w:r>
      <w:r w:rsidR="00735C85" w:rsidRPr="00E934DE">
        <w:t xml:space="preserve">ccess </w:t>
      </w:r>
      <w:r w:rsidRPr="00E934DE">
        <w:t>keys or by using the keyboard</w:t>
      </w:r>
      <w:r>
        <w:t xml:space="preserve"> </w:t>
      </w:r>
      <w:r w:rsidRPr="00E934DE">
        <w:rPr>
          <w:color w:val="0D0D0D"/>
          <w:szCs w:val="24"/>
        </w:rPr>
        <w:t>arrow keys.</w:t>
      </w:r>
    </w:p>
    <w:p w14:paraId="3DE9005D" w14:textId="77777777" w:rsidR="007B307B" w:rsidRDefault="007B307B" w:rsidP="007B307B">
      <w:pPr>
        <w:pStyle w:val="Heading2"/>
        <w:tabs>
          <w:tab w:val="clear" w:pos="0"/>
        </w:tabs>
      </w:pPr>
      <w:bookmarkStart w:id="403" w:name="_Toc395703338"/>
      <w:r>
        <w:t>3.</w:t>
      </w:r>
      <w:r w:rsidR="00E86767">
        <w:t>1</w:t>
      </w:r>
      <w:r w:rsidR="00CA456E">
        <w:t>6</w:t>
      </w:r>
      <w:r w:rsidR="00E86767">
        <w:tab/>
      </w:r>
      <w:r>
        <w:t>Data Protection</w:t>
      </w:r>
      <w:bookmarkEnd w:id="403"/>
    </w:p>
    <w:p w14:paraId="2EBFC6EE" w14:textId="11AB85E1" w:rsidR="007B307B" w:rsidRPr="003C335E" w:rsidRDefault="007B307B" w:rsidP="00E86767">
      <w:pPr>
        <w:pStyle w:val="Para"/>
        <w:rPr>
          <w:ins w:id="404" w:author="Hooks, Kevin C" w:date="2017-11-21T13:51:00Z"/>
          <w:strike/>
          <w:rPrChange w:id="405" w:author="Hooks, Kevin C" w:date="2018-02-20T10:42:00Z">
            <w:rPr>
              <w:ins w:id="406" w:author="Hooks, Kevin C" w:date="2017-11-21T13:51:00Z"/>
            </w:rPr>
          </w:rPrChange>
        </w:rPr>
      </w:pPr>
      <w:r w:rsidRPr="003C335E">
        <w:rPr>
          <w:strike/>
          <w:rPrChange w:id="407" w:author="Hooks, Kevin C" w:date="2018-02-20T10:42:00Z">
            <w:rPr/>
          </w:rPrChange>
        </w:rPr>
        <w:t>a.</w:t>
      </w:r>
      <w:r w:rsidRPr="003C335E">
        <w:rPr>
          <w:strike/>
          <w:rPrChange w:id="408" w:author="Hooks, Kevin C" w:date="2018-02-20T10:42:00Z">
            <w:rPr/>
          </w:rPrChange>
        </w:rPr>
        <w:tab/>
        <w:t>Any underlying tables/databases used to store database information shall be password protected.</w:t>
      </w:r>
      <w:r w:rsidR="00E54CBB" w:rsidRPr="003C335E">
        <w:rPr>
          <w:strike/>
          <w:rPrChange w:id="409" w:author="Hooks, Kevin C" w:date="2018-02-20T10:42:00Z">
            <w:rPr/>
          </w:rPrChange>
        </w:rPr>
        <w:t xml:space="preserve"> </w:t>
      </w:r>
    </w:p>
    <w:p w14:paraId="7C3BBBB9" w14:textId="24849188" w:rsidR="00440686" w:rsidRDefault="003C335E" w:rsidP="00E86767">
      <w:pPr>
        <w:pStyle w:val="Para"/>
      </w:pPr>
      <w:ins w:id="410" w:author="Hooks, Kevin C" w:date="2018-02-20T10:42:00Z">
        <w:r>
          <w:t>a.</w:t>
        </w:r>
        <w:r>
          <w:tab/>
        </w:r>
      </w:ins>
      <w:commentRangeStart w:id="411"/>
      <w:ins w:id="412" w:author="Hooks, Kevin C" w:date="2017-11-21T13:51:00Z">
        <w:r w:rsidR="00440686">
          <w:t xml:space="preserve">Underlying data storage mechanisms shall </w:t>
        </w:r>
      </w:ins>
      <w:ins w:id="413" w:author="Hooks, Kevin C" w:date="2017-11-21T13:53:00Z">
        <w:r w:rsidR="00440686">
          <w:t>allow</w:t>
        </w:r>
      </w:ins>
      <w:ins w:id="414" w:author="Hooks, Kevin C" w:date="2017-11-21T13:51:00Z">
        <w:r w:rsidR="00440686">
          <w:t xml:space="preserve"> access </w:t>
        </w:r>
      </w:ins>
      <w:ins w:id="415" w:author="Hooks, Kevin C" w:date="2017-11-21T13:54:00Z">
        <w:r w:rsidR="00274953">
          <w:t>to only</w:t>
        </w:r>
      </w:ins>
      <w:ins w:id="416" w:author="Hooks, Kevin C" w:date="2017-11-21T13:51:00Z">
        <w:r w:rsidR="00440686">
          <w:t xml:space="preserve"> the ACDG Tool</w:t>
        </w:r>
      </w:ins>
      <w:commentRangeEnd w:id="411"/>
      <w:ins w:id="417" w:author="Hooks, Kevin C" w:date="2018-02-20T10:41:00Z">
        <w:r>
          <w:t xml:space="preserve"> and users with special administrative permissions</w:t>
        </w:r>
      </w:ins>
      <w:ins w:id="418" w:author="Hooks, Kevin C" w:date="2017-11-21T13:52:00Z">
        <w:r w:rsidR="00440686">
          <w:rPr>
            <w:rStyle w:val="CommentReference"/>
            <w:rFonts w:ascii="Arial" w:eastAsia="MS PGothic" w:hAnsi="Arial"/>
            <w:lang w:val="en-US" w:eastAsia="ja-JP"/>
          </w:rPr>
          <w:commentReference w:id="411"/>
        </w:r>
      </w:ins>
      <w:ins w:id="419" w:author="Hooks, Kevin C" w:date="2017-11-21T13:53:00Z">
        <w:r w:rsidR="00274953">
          <w:t xml:space="preserve"> </w:t>
        </w:r>
      </w:ins>
    </w:p>
    <w:p w14:paraId="0E3F5575" w14:textId="77777777" w:rsidR="00A55AA6" w:rsidRPr="00B65AC6" w:rsidRDefault="00A55AA6" w:rsidP="00A55AA6">
      <w:pPr>
        <w:pStyle w:val="Heading2"/>
        <w:rPr>
          <w:rFonts w:eastAsia="MS Mincho"/>
        </w:rPr>
      </w:pPr>
      <w:bookmarkStart w:id="420" w:name="_Toc395703339"/>
      <w:r>
        <w:rPr>
          <w:rFonts w:eastAsia="MS Mincho"/>
        </w:rPr>
        <w:t>3.</w:t>
      </w:r>
      <w:r w:rsidR="003B5754">
        <w:rPr>
          <w:rFonts w:eastAsia="MS Mincho"/>
        </w:rPr>
        <w:t>17</w:t>
      </w:r>
      <w:r>
        <w:rPr>
          <w:rFonts w:eastAsia="MS Mincho"/>
        </w:rPr>
        <w:tab/>
        <w:t>Status Screen</w:t>
      </w:r>
      <w:r w:rsidR="00675705">
        <w:rPr>
          <w:rFonts w:eastAsia="MS Mincho"/>
        </w:rPr>
        <w:t>s</w:t>
      </w:r>
      <w:bookmarkEnd w:id="420"/>
    </w:p>
    <w:p w14:paraId="2EBE1770" w14:textId="77777777" w:rsidR="00A55AA6" w:rsidRDefault="00A55AA6" w:rsidP="00A55AA6">
      <w:pPr>
        <w:pStyle w:val="Para"/>
      </w:pPr>
      <w:r>
        <w:t>a.</w:t>
      </w:r>
      <w:r>
        <w:tab/>
        <w:t>The Status Screen shall have the following characteristics:</w:t>
      </w:r>
    </w:p>
    <w:p w14:paraId="4D95E46D" w14:textId="77777777" w:rsidR="00FE17CC" w:rsidRPr="00E934DE" w:rsidRDefault="00A55AA6" w:rsidP="00FE17CC">
      <w:pPr>
        <w:pStyle w:val="Para12"/>
      </w:pPr>
      <w:r>
        <w:t>1.</w:t>
      </w:r>
      <w:r>
        <w:tab/>
        <w:t>The Status Screen shall have a Title Label.</w:t>
      </w:r>
      <w:r w:rsidR="00FE17CC" w:rsidRPr="00FE17CC">
        <w:t xml:space="preserve"> </w:t>
      </w:r>
    </w:p>
    <w:p w14:paraId="0A69010B" w14:textId="77777777" w:rsidR="00FE17CC" w:rsidRPr="00E934DE" w:rsidRDefault="00A55AA6" w:rsidP="00FE17CC">
      <w:pPr>
        <w:pStyle w:val="Para12"/>
      </w:pPr>
      <w:r>
        <w:t>2.</w:t>
      </w:r>
      <w:r>
        <w:tab/>
        <w:t>The Status Screen shall have a scrolling message box.</w:t>
      </w:r>
      <w:r w:rsidR="00FE17CC" w:rsidRPr="00FE17CC">
        <w:t xml:space="preserve"> </w:t>
      </w:r>
    </w:p>
    <w:p w14:paraId="7959B57F" w14:textId="77777777" w:rsidR="00FE17CC" w:rsidRPr="00E934DE" w:rsidRDefault="00A55AA6" w:rsidP="00FE17CC">
      <w:pPr>
        <w:pStyle w:val="Para12"/>
      </w:pPr>
      <w:r>
        <w:t>3.</w:t>
      </w:r>
      <w:r>
        <w:tab/>
        <w:t>The Status Screen shall have a progression bar that indicates how much of the current task is completed and how much more there is to complete</w:t>
      </w:r>
      <w:r w:rsidR="00FE17CC">
        <w:t>.</w:t>
      </w:r>
    </w:p>
    <w:p w14:paraId="0194B350" w14:textId="77777777" w:rsidR="00FE17CC" w:rsidRPr="00E934DE" w:rsidRDefault="00A55AA6" w:rsidP="00FE17CC">
      <w:pPr>
        <w:pStyle w:val="Para12"/>
      </w:pPr>
      <w:r>
        <w:t>4.</w:t>
      </w:r>
      <w:r>
        <w:tab/>
        <w:t>The Status Screen shall have a View button.</w:t>
      </w:r>
      <w:r w:rsidR="00FE17CC" w:rsidRPr="00FE17CC">
        <w:t xml:space="preserve"> </w:t>
      </w:r>
    </w:p>
    <w:p w14:paraId="40AFC660" w14:textId="77777777" w:rsidR="00FE17CC" w:rsidRPr="00E934DE" w:rsidRDefault="00A55AA6" w:rsidP="00FE17CC">
      <w:pPr>
        <w:pStyle w:val="Para12"/>
      </w:pPr>
      <w:r>
        <w:t>5.</w:t>
      </w:r>
      <w:r>
        <w:tab/>
        <w:t>The Status Screen shall have a Save button.</w:t>
      </w:r>
      <w:r w:rsidR="00FE17CC" w:rsidRPr="00FE17CC">
        <w:t xml:space="preserve"> </w:t>
      </w:r>
    </w:p>
    <w:p w14:paraId="325A2133" w14:textId="77777777" w:rsidR="00FE17CC" w:rsidRPr="00E934DE" w:rsidRDefault="00A55AA6" w:rsidP="00FE17CC">
      <w:pPr>
        <w:pStyle w:val="Para12"/>
      </w:pPr>
      <w:r>
        <w:t>6.</w:t>
      </w:r>
      <w:r>
        <w:tab/>
        <w:t>The Status Screen shall have a Print button.</w:t>
      </w:r>
      <w:r w:rsidR="00FE17CC" w:rsidRPr="00FE17CC">
        <w:t xml:space="preserve"> </w:t>
      </w:r>
    </w:p>
    <w:p w14:paraId="46B87C0A" w14:textId="77777777" w:rsidR="00FE17CC" w:rsidRPr="00E934DE" w:rsidRDefault="00A55AA6" w:rsidP="00FE17CC">
      <w:pPr>
        <w:pStyle w:val="Para12"/>
      </w:pPr>
      <w:r>
        <w:t>7.</w:t>
      </w:r>
      <w:r>
        <w:tab/>
        <w:t>The Status Screen shall have a Cancel/Close button.</w:t>
      </w:r>
      <w:r w:rsidR="00FE17CC" w:rsidRPr="00FE17CC">
        <w:t xml:space="preserve"> </w:t>
      </w:r>
    </w:p>
    <w:p w14:paraId="2E7B75A8" w14:textId="77777777" w:rsidR="00A55AA6" w:rsidRDefault="00A55AA6" w:rsidP="00A55AA6">
      <w:pPr>
        <w:pStyle w:val="Para"/>
      </w:pPr>
      <w:r>
        <w:t>b.</w:t>
      </w:r>
      <w:r>
        <w:tab/>
        <w:t>The Status Screen will be used for the following menu options. Refer to reference documents for screen behavior.</w:t>
      </w:r>
    </w:p>
    <w:p w14:paraId="515D88B2" w14:textId="77777777" w:rsidR="00FE17CC" w:rsidRPr="00E934DE" w:rsidRDefault="00A55AA6" w:rsidP="00FE17CC">
      <w:pPr>
        <w:pStyle w:val="Para12"/>
      </w:pPr>
      <w:r>
        <w:t>1.</w:t>
      </w:r>
      <w:r>
        <w:tab/>
        <w:t>IVN Update (D620Z012-19)</w:t>
      </w:r>
      <w:r w:rsidR="00FE17CC" w:rsidRPr="00FE17CC">
        <w:t xml:space="preserve"> </w:t>
      </w:r>
    </w:p>
    <w:p w14:paraId="0C51E644" w14:textId="77777777" w:rsidR="00FE17CC" w:rsidRPr="00E934DE" w:rsidRDefault="00A55AA6" w:rsidP="00FE17CC">
      <w:pPr>
        <w:pStyle w:val="Para12"/>
      </w:pPr>
      <w:r>
        <w:t>2.</w:t>
      </w:r>
      <w:r>
        <w:tab/>
        <w:t>Consistency Check (D620Z012-14)</w:t>
      </w:r>
      <w:r w:rsidR="00FE17CC" w:rsidRPr="00FE17CC">
        <w:t xml:space="preserve"> </w:t>
      </w:r>
    </w:p>
    <w:p w14:paraId="3CFB6AC3" w14:textId="77777777" w:rsidR="00FE17CC" w:rsidRPr="00E934DE" w:rsidRDefault="00A55AA6" w:rsidP="00FE17CC">
      <w:pPr>
        <w:pStyle w:val="Para12"/>
      </w:pPr>
      <w:r>
        <w:t>3.</w:t>
      </w:r>
      <w:r>
        <w:tab/>
        <w:t>SDT Conversion (D620Z012-15)</w:t>
      </w:r>
      <w:r w:rsidR="00FE17CC" w:rsidRPr="00FE17CC">
        <w:t xml:space="preserve"> </w:t>
      </w:r>
    </w:p>
    <w:p w14:paraId="143B8D30" w14:textId="77777777" w:rsidR="00FE17CC" w:rsidRPr="00E934DE" w:rsidRDefault="00A55AA6" w:rsidP="00FE17CC">
      <w:pPr>
        <w:pStyle w:val="Para12"/>
      </w:pPr>
      <w:r>
        <w:t>4.</w:t>
      </w:r>
      <w:r>
        <w:tab/>
        <w:t>Import XML (D620Z012-17)</w:t>
      </w:r>
      <w:r w:rsidR="00FE17CC" w:rsidRPr="00FE17CC">
        <w:t xml:space="preserve"> </w:t>
      </w:r>
    </w:p>
    <w:p w14:paraId="4BA435D1" w14:textId="77777777" w:rsidR="00FE17CC" w:rsidRPr="00E934DE" w:rsidRDefault="00A55AA6" w:rsidP="00FE17CC">
      <w:pPr>
        <w:pStyle w:val="Para12"/>
      </w:pPr>
      <w:r>
        <w:t>5.</w:t>
      </w:r>
      <w:r>
        <w:tab/>
        <w:t>Export XML (D620Z012-17)</w:t>
      </w:r>
      <w:r w:rsidR="00FE17CC" w:rsidRPr="00FE17CC">
        <w:t xml:space="preserve"> </w:t>
      </w:r>
      <w:r w:rsidR="00B47E0A">
        <w:t>NOTE: For Export XML only the Cancel/Close button will exists.</w:t>
      </w:r>
    </w:p>
    <w:p w14:paraId="75B1626C" w14:textId="77777777" w:rsidR="00214FBC" w:rsidRDefault="00A55AA6" w:rsidP="00214FBC">
      <w:pPr>
        <w:pStyle w:val="Para12"/>
        <w:rPr>
          <w:ins w:id="421" w:author="Hooks, Kevin C" w:date="2017-11-21T12:15:00Z"/>
        </w:rPr>
      </w:pPr>
      <w:r>
        <w:t>6.</w:t>
      </w:r>
      <w:r>
        <w:tab/>
        <w:t>Export CDB CSV</w:t>
      </w:r>
      <w:r w:rsidR="008D0D04">
        <w:t xml:space="preserve"> (Section 4.2.13 in this document)</w:t>
      </w:r>
      <w:r w:rsidR="00FE17CC" w:rsidRPr="00FE17CC">
        <w:t xml:space="preserve"> </w:t>
      </w:r>
      <w:r w:rsidR="00214FBC">
        <w:t>NOTE: For Export CDB CSV Files only the Cancel/Close button will exists.</w:t>
      </w:r>
    </w:p>
    <w:p w14:paraId="3119BEB9" w14:textId="77777777" w:rsidR="005D1FA0" w:rsidRDefault="005D1FA0">
      <w:pPr>
        <w:pStyle w:val="Heading2"/>
        <w:rPr>
          <w:ins w:id="422" w:author="Hooks, Kevin C" w:date="2017-11-21T12:15:00Z"/>
        </w:rPr>
        <w:pPrChange w:id="423" w:author="Hooks, Kevin C" w:date="2017-11-21T12:15:00Z">
          <w:pPr>
            <w:pStyle w:val="Para12"/>
          </w:pPr>
        </w:pPrChange>
      </w:pPr>
      <w:commentRangeStart w:id="424"/>
      <w:ins w:id="425" w:author="Hooks, Kevin C" w:date="2017-11-21T12:15:00Z">
        <w:r>
          <w:t>3.18 External Libraries</w:t>
        </w:r>
      </w:ins>
      <w:commentRangeEnd w:id="424"/>
      <w:ins w:id="426" w:author="Hooks, Kevin C" w:date="2017-11-21T12:16:00Z">
        <w:r>
          <w:rPr>
            <w:rStyle w:val="CommentReference"/>
            <w:rFonts w:eastAsia="MS PGothic"/>
            <w:b w:val="0"/>
            <w:lang w:eastAsia="ja-JP"/>
          </w:rPr>
          <w:commentReference w:id="424"/>
        </w:r>
      </w:ins>
    </w:p>
    <w:p w14:paraId="43B691DA" w14:textId="086E5427" w:rsidR="005D1FA0" w:rsidRDefault="005D1FA0" w:rsidP="005D1FA0">
      <w:pPr>
        <w:keepNext/>
        <w:ind w:left="360" w:hanging="360"/>
        <w:rPr>
          <w:ins w:id="427" w:author="Hooks, Kevin C" w:date="2017-11-30T12:35:00Z"/>
        </w:rPr>
      </w:pPr>
      <w:ins w:id="428" w:author="Hooks, Kevin C" w:date="2017-11-21T12:17:00Z">
        <w:r>
          <w:t>a</w:t>
        </w:r>
      </w:ins>
      <w:moveToRangeStart w:id="429" w:author="Hooks, Kevin C" w:date="2017-11-21T12:15:00Z" w:name="move499029871"/>
      <w:moveTo w:id="430" w:author="Hooks, Kevin C" w:date="2017-11-21T12:15:00Z">
        <w:del w:id="431" w:author="Hooks, Kevin C" w:date="2017-11-21T12:17:00Z">
          <w:r w:rsidRPr="008361F7" w:rsidDel="005D1FA0">
            <w:delText>e</w:delText>
          </w:r>
        </w:del>
        <w:r w:rsidRPr="008361F7">
          <w:t>.</w:t>
        </w:r>
        <w:r w:rsidRPr="008361F7">
          <w:tab/>
          <w:t>The ACDG host shall interface with the Pana</w:t>
        </w:r>
      </w:moveTo>
      <w:ins w:id="432" w:author="Hooks, Kevin C" w:date="2017-11-30T12:35:00Z">
        <w:r w:rsidR="00B668D3">
          <w:t>s</w:t>
        </w:r>
      </w:ins>
      <w:moveTo w:id="433" w:author="Hooks, Kevin C" w:date="2017-11-21T12:15:00Z">
        <w:r w:rsidRPr="008361F7">
          <w:t>o</w:t>
        </w:r>
        <w:del w:id="434" w:author="Hooks, Kevin C" w:date="2017-11-30T12:35:00Z">
          <w:r w:rsidRPr="008361F7" w:rsidDel="00B668D3">
            <w:delText>s</w:delText>
          </w:r>
        </w:del>
        <w:r w:rsidRPr="008361F7">
          <w:t>nic supplied DLLs as defined in the 810006-301, INTERFACE CONTROL DOCUMENT for Configuration Database Generator.</w:t>
        </w:r>
      </w:moveTo>
    </w:p>
    <w:p w14:paraId="5106268F" w14:textId="27C99B4B" w:rsidR="00B668D3" w:rsidRDefault="009C5371" w:rsidP="00B668D3">
      <w:pPr>
        <w:rPr>
          <w:ins w:id="435" w:author="Hooks, Kevin C" w:date="2017-11-30T12:35:00Z"/>
        </w:rPr>
      </w:pPr>
      <w:ins w:id="436" w:author="Hooks, Kevin C" w:date="2017-11-30T14:49:00Z">
        <w:r>
          <w:t>b.</w:t>
        </w:r>
        <w:r>
          <w:tab/>
        </w:r>
      </w:ins>
      <w:commentRangeStart w:id="437"/>
      <w:ins w:id="438" w:author="Hooks, Kevin C" w:date="2017-11-30T12:35:00Z">
        <w:r w:rsidR="00B668D3">
          <w:t>The ACDG Host shall interface with a Boeing licensing tool via a software library as defined in TBDXXX – need to create an interface document</w:t>
        </w:r>
      </w:ins>
      <w:ins w:id="439" w:author="Hooks, Kevin C" w:date="2017-11-30T14:38:00Z">
        <w:r w:rsidR="00446C48">
          <w:t xml:space="preserve"> (TBD)</w:t>
        </w:r>
      </w:ins>
      <w:commentRangeEnd w:id="437"/>
      <w:ins w:id="440" w:author="Hooks, Kevin C" w:date="2017-11-30T14:50:00Z">
        <w:r>
          <w:rPr>
            <w:rStyle w:val="CommentReference"/>
            <w:rFonts w:ascii="Arial" w:eastAsia="MS PGothic" w:hAnsi="Arial"/>
            <w:lang w:eastAsia="ja-JP"/>
          </w:rPr>
          <w:commentReference w:id="437"/>
        </w:r>
      </w:ins>
    </w:p>
    <w:p w14:paraId="147C17FD" w14:textId="77777777" w:rsidR="00B668D3" w:rsidRDefault="00B668D3" w:rsidP="005D1FA0">
      <w:pPr>
        <w:keepNext/>
        <w:ind w:left="360" w:hanging="360"/>
      </w:pPr>
    </w:p>
    <w:moveToRangeEnd w:id="429"/>
    <w:p w14:paraId="4E063F72" w14:textId="77777777" w:rsidR="005D1FA0" w:rsidRPr="005D1FA0" w:rsidRDefault="005D1FA0">
      <w:pPr>
        <w:pPrChange w:id="441" w:author="Hooks, Kevin C" w:date="2017-11-21T12:15:00Z">
          <w:pPr>
            <w:pStyle w:val="Para12"/>
          </w:pPr>
        </w:pPrChange>
      </w:pPr>
    </w:p>
    <w:p w14:paraId="60BCDDCA" w14:textId="60B82C22" w:rsidR="00FE17CC" w:rsidRDefault="005D1FA0">
      <w:pPr>
        <w:pStyle w:val="Heading2"/>
        <w:rPr>
          <w:ins w:id="442" w:author="Hooks, Kevin C" w:date="2017-11-21T12:13:00Z"/>
        </w:rPr>
        <w:pPrChange w:id="443" w:author="Hooks, Kevin C" w:date="2017-11-21T12:13:00Z">
          <w:pPr>
            <w:pStyle w:val="Para12"/>
          </w:pPr>
        </w:pPrChange>
      </w:pPr>
      <w:commentRangeStart w:id="444"/>
      <w:commentRangeStart w:id="445"/>
      <w:ins w:id="446" w:author="Hooks, Kevin C" w:date="2017-11-21T12:13:00Z">
        <w:r>
          <w:t>3.1</w:t>
        </w:r>
      </w:ins>
      <w:ins w:id="447" w:author="Hooks, Kevin C" w:date="2017-11-21T12:15:00Z">
        <w:r>
          <w:t>9</w:t>
        </w:r>
      </w:ins>
      <w:ins w:id="448" w:author="Hooks, Kevin C" w:date="2017-11-21T12:13:00Z">
        <w:r>
          <w:t xml:space="preserve"> Tool Licensing</w:t>
        </w:r>
        <w:commentRangeEnd w:id="444"/>
        <w:r>
          <w:rPr>
            <w:rStyle w:val="CommentReference"/>
            <w:rFonts w:eastAsia="MS PGothic"/>
            <w:b w:val="0"/>
            <w:lang w:eastAsia="ja-JP"/>
          </w:rPr>
          <w:commentReference w:id="444"/>
        </w:r>
      </w:ins>
      <w:ins w:id="449" w:author="Hooks, Kevin C" w:date="2017-11-30T14:37:00Z">
        <w:r w:rsidR="00AF1766">
          <w:t xml:space="preserve"> (TBD – Provisioned)</w:t>
        </w:r>
        <w:commentRangeEnd w:id="445"/>
        <w:r w:rsidR="00AF1766">
          <w:rPr>
            <w:rStyle w:val="CommentReference"/>
            <w:rFonts w:eastAsia="MS PGothic"/>
            <w:b w:val="0"/>
            <w:lang w:eastAsia="ja-JP"/>
          </w:rPr>
          <w:commentReference w:id="445"/>
        </w:r>
      </w:ins>
    </w:p>
    <w:p w14:paraId="4895855E" w14:textId="7C289680" w:rsidR="005D1FA0" w:rsidRDefault="00AA2B50">
      <w:pPr>
        <w:rPr>
          <w:ins w:id="450" w:author="Hooks, Kevin C" w:date="2017-11-30T11:52:00Z"/>
        </w:rPr>
      </w:pPr>
      <w:ins w:id="451" w:author="Hooks, Kevin C" w:date="2017-11-30T11:51:00Z">
        <w:r>
          <w:t>There is a growing need for the ability to have an airline customer configure their own database. In order to support Boeing’s business need, the tool will be available</w:t>
        </w:r>
        <w:r w:rsidR="00BF5590">
          <w:t xml:space="preserve"> as a licensed option. </w:t>
        </w:r>
      </w:ins>
      <w:ins w:id="452" w:author="Hooks, Kevin C" w:date="2017-11-30T11:52:00Z">
        <w:r w:rsidR="00BF5590">
          <w:t>This means that Boeing needs to control and track the usage of the ACDG tool.</w:t>
        </w:r>
      </w:ins>
    </w:p>
    <w:p w14:paraId="3C229733" w14:textId="495B5D32" w:rsidR="00BF5590" w:rsidRDefault="00BF5590">
      <w:pPr>
        <w:rPr>
          <w:ins w:id="453" w:author="Hooks, Kevin C" w:date="2017-11-30T11:53:00Z"/>
        </w:rPr>
      </w:pPr>
      <w:ins w:id="454" w:author="Hooks, Kevin C" w:date="2017-11-30T11:52:00Z">
        <w:r>
          <w:t>Since CSS is a very flexible system, allowing some customers the usage of options not available to others, the tool will need to reflect the configuration o</w:t>
        </w:r>
      </w:ins>
      <w:ins w:id="455" w:author="Hooks, Kevin C" w:date="2017-11-30T11:53:00Z">
        <w:r>
          <w:t xml:space="preserve">f the customers airplanes. For example, the customer cannot configure an option they have not paid for in the tool. </w:t>
        </w:r>
      </w:ins>
    </w:p>
    <w:p w14:paraId="51133203" w14:textId="5CAC7D7C" w:rsidR="00BF5590" w:rsidRDefault="00BF5590">
      <w:pPr>
        <w:rPr>
          <w:ins w:id="456" w:author="Hooks, Kevin C" w:date="2017-11-30T11:57:00Z"/>
        </w:rPr>
      </w:pPr>
      <w:ins w:id="457" w:author="Hooks, Kevin C" w:date="2017-11-30T11:53:00Z">
        <w:r>
          <w:t xml:space="preserve">In order to support the ability to manage the ACDG tool outside the Boeing company, a </w:t>
        </w:r>
      </w:ins>
      <w:ins w:id="458" w:author="Hooks, Kevin C" w:date="2017-11-30T11:54:00Z">
        <w:r>
          <w:t>feature to support accepting and managing customer licenses will be added. This includes obtaining a new licenses, updating an old one</w:t>
        </w:r>
      </w:ins>
      <w:ins w:id="459" w:author="Hooks, Kevin C" w:date="2017-11-30T11:55:00Z">
        <w:r>
          <w:t xml:space="preserve"> and</w:t>
        </w:r>
      </w:ins>
      <w:ins w:id="460" w:author="Hooks, Kevin C" w:date="2017-11-30T11:54:00Z">
        <w:r>
          <w:t xml:space="preserve"> removing/invalidating a licens</w:t>
        </w:r>
      </w:ins>
      <w:ins w:id="461" w:author="Hooks, Kevin C" w:date="2017-11-30T11:55:00Z">
        <w:r>
          <w:t>e.</w:t>
        </w:r>
      </w:ins>
      <w:ins w:id="462" w:author="Hooks, Kevin C" w:date="2017-11-30T11:56:00Z">
        <w:r>
          <w:t xml:space="preserve"> These capabilities must be done in a secure and reliable manner, ensuring the information in the license cannot be compromised or faked.</w:t>
        </w:r>
      </w:ins>
    </w:p>
    <w:p w14:paraId="6056F46F" w14:textId="58A34563" w:rsidR="00FD3F58" w:rsidRDefault="00FD3F58">
      <w:pPr>
        <w:rPr>
          <w:ins w:id="463" w:author="Hooks, Kevin C" w:date="2017-11-30T12:17:00Z"/>
        </w:rPr>
      </w:pPr>
      <w:ins w:id="464" w:author="Hooks, Kevin C" w:date="2017-11-30T11:57:00Z">
        <w:r>
          <w:t>Note: The licensing feature only applies to the Airline version of the tool. The Boeing tool will not contain the licensing feature as all features will be available.</w:t>
        </w:r>
      </w:ins>
    </w:p>
    <w:p w14:paraId="5977B713" w14:textId="56A0A631" w:rsidR="00BF5590" w:rsidRDefault="00C70ED3">
      <w:pPr>
        <w:rPr>
          <w:ins w:id="465" w:author="Hooks, Kevin C" w:date="2017-11-30T11:58:00Z"/>
        </w:rPr>
      </w:pPr>
      <w:ins w:id="466" w:author="Hooks, Kevin C" w:date="2017-11-30T12:17:00Z">
        <w:r>
          <w:t>In order to keep the ACDG Tool focu</w:t>
        </w:r>
      </w:ins>
      <w:ins w:id="467" w:author="Hooks, Kevin C" w:date="2017-11-30T12:18:00Z">
        <w:r>
          <w:t>sed on it’s job of creating</w:t>
        </w:r>
      </w:ins>
      <w:ins w:id="468" w:author="Hooks, Kevin C" w:date="2017-11-30T12:22:00Z">
        <w:r>
          <w:t xml:space="preserve"> databases, a separate licensing tool will be used to manage and control licenses of Boeing software. This tool also allows the flexibility of managing multiple Boeing provided tools</w:t>
        </w:r>
      </w:ins>
      <w:ins w:id="469" w:author="Hooks, Kevin C" w:date="2017-11-30T12:28:00Z">
        <w:r w:rsidR="00B668D3">
          <w:t>.</w:t>
        </w:r>
      </w:ins>
    </w:p>
    <w:p w14:paraId="7581B5AA" w14:textId="094F3D61" w:rsidR="00A2722F" w:rsidRDefault="00A2722F">
      <w:pPr>
        <w:rPr>
          <w:ins w:id="470" w:author="Hooks, Kevin C" w:date="2017-11-30T12:38:00Z"/>
          <w:strike/>
        </w:rPr>
      </w:pPr>
      <w:commentRangeStart w:id="471"/>
      <w:ins w:id="472" w:author="Hooks, Kevin C" w:date="2017-11-30T12:16:00Z">
        <w:r w:rsidRPr="00B668D3">
          <w:rPr>
            <w:strike/>
            <w:rPrChange w:id="473" w:author="Hooks, Kevin C" w:date="2017-11-30T12:36:00Z">
              <w:rPr/>
            </w:rPrChange>
          </w:rPr>
          <w:t xml:space="preserve">The ACDG Tool shall interface with a </w:t>
        </w:r>
      </w:ins>
      <w:ins w:id="474" w:author="Hooks, Kevin C" w:date="2017-11-30T12:34:00Z">
        <w:r w:rsidR="00B668D3" w:rsidRPr="00B668D3">
          <w:rPr>
            <w:strike/>
            <w:rPrChange w:id="475" w:author="Hooks, Kevin C" w:date="2017-11-30T12:36:00Z">
              <w:rPr/>
            </w:rPrChange>
          </w:rPr>
          <w:t xml:space="preserve">Boeing licensing tool via a </w:t>
        </w:r>
      </w:ins>
      <w:ins w:id="476" w:author="Hooks, Kevin C" w:date="2017-11-30T12:35:00Z">
        <w:r w:rsidR="00B668D3" w:rsidRPr="00B668D3">
          <w:rPr>
            <w:strike/>
            <w:rPrChange w:id="477" w:author="Hooks, Kevin C" w:date="2017-11-30T12:36:00Z">
              <w:rPr/>
            </w:rPrChange>
          </w:rPr>
          <w:t xml:space="preserve">software </w:t>
        </w:r>
      </w:ins>
      <w:ins w:id="478" w:author="Hooks, Kevin C" w:date="2017-11-30T12:16:00Z">
        <w:r w:rsidRPr="00B668D3">
          <w:rPr>
            <w:strike/>
            <w:rPrChange w:id="479" w:author="Hooks, Kevin C" w:date="2017-11-30T12:36:00Z">
              <w:rPr/>
            </w:rPrChange>
          </w:rPr>
          <w:t xml:space="preserve">library </w:t>
        </w:r>
      </w:ins>
      <w:ins w:id="480" w:author="Hooks, Kevin C" w:date="2017-11-30T12:28:00Z">
        <w:r w:rsidR="00B668D3" w:rsidRPr="00B668D3">
          <w:rPr>
            <w:strike/>
            <w:rPrChange w:id="481" w:author="Hooks, Kevin C" w:date="2017-11-30T12:36:00Z">
              <w:rPr/>
            </w:rPrChange>
          </w:rPr>
          <w:t>as defined in TBDXXX – need to create an interface document</w:t>
        </w:r>
      </w:ins>
      <w:commentRangeEnd w:id="471"/>
      <w:ins w:id="482" w:author="Hooks, Kevin C" w:date="2017-11-30T12:36:00Z">
        <w:r w:rsidR="00B668D3">
          <w:rPr>
            <w:rStyle w:val="CommentReference"/>
            <w:rFonts w:ascii="Arial" w:eastAsia="MS PGothic" w:hAnsi="Arial"/>
            <w:lang w:eastAsia="ja-JP"/>
          </w:rPr>
          <w:commentReference w:id="471"/>
        </w:r>
      </w:ins>
    </w:p>
    <w:p w14:paraId="3FF268F0" w14:textId="3D86DBF8" w:rsidR="00B3790B" w:rsidRDefault="00B3790B">
      <w:pPr>
        <w:rPr>
          <w:ins w:id="483" w:author="Hooks, Kevin C" w:date="2017-11-30T12:39:00Z"/>
        </w:rPr>
      </w:pPr>
      <w:ins w:id="484" w:author="Hooks, Kevin C" w:date="2017-11-30T12:38:00Z">
        <w:r w:rsidRPr="00B3790B">
          <w:rPr>
            <w:rPrChange w:id="485" w:author="Hooks, Kevin C" w:date="2017-11-30T12:39:00Z">
              <w:rPr>
                <w:strike/>
              </w:rPr>
            </w:rPrChange>
          </w:rPr>
          <w:t>Th ACDG Tool shall establish communication with the license too</w:t>
        </w:r>
      </w:ins>
      <w:ins w:id="486" w:author="Hooks, Kevin C" w:date="2017-11-30T12:39:00Z">
        <w:r w:rsidRPr="00B3790B">
          <w:rPr>
            <w:rPrChange w:id="487" w:author="Hooks, Kevin C" w:date="2017-11-30T12:39:00Z">
              <w:rPr>
                <w:strike/>
              </w:rPr>
            </w:rPrChange>
          </w:rPr>
          <w:t>l on application launch</w:t>
        </w:r>
      </w:ins>
    </w:p>
    <w:p w14:paraId="79B1988D" w14:textId="70C62EF5" w:rsidR="00B3790B" w:rsidRPr="00B3790B" w:rsidRDefault="00B3790B">
      <w:pPr>
        <w:rPr>
          <w:ins w:id="488" w:author="Hooks, Kevin C" w:date="2017-11-30T12:37:00Z"/>
          <w:rPrChange w:id="489" w:author="Hooks, Kevin C" w:date="2017-11-30T12:39:00Z">
            <w:rPr>
              <w:ins w:id="490" w:author="Hooks, Kevin C" w:date="2017-11-30T12:37:00Z"/>
              <w:strike/>
            </w:rPr>
          </w:rPrChange>
        </w:rPr>
      </w:pPr>
      <w:ins w:id="491" w:author="Hooks, Kevin C" w:date="2017-11-30T12:39:00Z">
        <w:r>
          <w:t xml:space="preserve">If </w:t>
        </w:r>
      </w:ins>
      <w:ins w:id="492" w:author="Hooks, Kevin C" w:date="2017-11-30T12:40:00Z">
        <w:r>
          <w:t xml:space="preserve">communication is not detected between ACDG and the license tool </w:t>
        </w:r>
      </w:ins>
      <w:ins w:id="493" w:author="Hooks, Kevin C" w:date="2017-11-30T13:23:00Z">
        <w:r w:rsidR="00321521">
          <w:t xml:space="preserve">the ACDG host shall display </w:t>
        </w:r>
      </w:ins>
      <w:ins w:id="494" w:author="Hooks, Kevin C" w:date="2017-11-30T12:40:00Z">
        <w:r>
          <w:t>an appropriate error message in an ACDG pop-up window</w:t>
        </w:r>
      </w:ins>
    </w:p>
    <w:p w14:paraId="7E48A435" w14:textId="30EA4AF8" w:rsidR="00B63938" w:rsidRPr="00B63938" w:rsidRDefault="00B63938">
      <w:pPr>
        <w:rPr>
          <w:ins w:id="495" w:author="Hooks, Kevin C" w:date="2017-11-30T12:29:00Z"/>
        </w:rPr>
      </w:pPr>
      <w:ins w:id="496" w:author="Hooks, Kevin C" w:date="2017-11-30T12:37:00Z">
        <w:r>
          <w:t xml:space="preserve">The ACDG Tool shall utilize information provided by the license </w:t>
        </w:r>
      </w:ins>
      <w:ins w:id="497" w:author="Hooks, Kevin C" w:date="2017-11-30T12:39:00Z">
        <w:r w:rsidR="00B3790B">
          <w:t>tool</w:t>
        </w:r>
      </w:ins>
      <w:ins w:id="498" w:author="Hooks, Kevin C" w:date="2017-11-30T12:37:00Z">
        <w:r>
          <w:t xml:space="preserve"> to determine if the ACDG application is allowed to launch</w:t>
        </w:r>
      </w:ins>
    </w:p>
    <w:p w14:paraId="26D0A7FF" w14:textId="046B4499" w:rsidR="00B63938" w:rsidRDefault="00B668D3">
      <w:pPr>
        <w:rPr>
          <w:ins w:id="499" w:author="Hooks, Kevin C" w:date="2017-11-30T13:21:00Z"/>
        </w:rPr>
      </w:pPr>
      <w:ins w:id="500" w:author="Hooks, Kevin C" w:date="2017-11-30T12:29:00Z">
        <w:r>
          <w:t xml:space="preserve">The ACDG Tool shall utlize information provided </w:t>
        </w:r>
      </w:ins>
      <w:ins w:id="501" w:author="Hooks, Kevin C" w:date="2017-11-30T12:34:00Z">
        <w:r>
          <w:t xml:space="preserve">from the license </w:t>
        </w:r>
      </w:ins>
      <w:ins w:id="502" w:author="Hooks, Kevin C" w:date="2017-11-30T12:39:00Z">
        <w:r w:rsidR="00B3790B">
          <w:t>tool</w:t>
        </w:r>
      </w:ins>
      <w:ins w:id="503" w:author="Hooks, Kevin C" w:date="2017-11-30T12:29:00Z">
        <w:r>
          <w:t xml:space="preserve"> to determine </w:t>
        </w:r>
      </w:ins>
      <w:ins w:id="504" w:author="Hooks, Kevin C" w:date="2017-11-30T12:30:00Z">
        <w:r>
          <w:t>which</w:t>
        </w:r>
      </w:ins>
      <w:ins w:id="505" w:author="Hooks, Kevin C" w:date="2017-11-30T12:29:00Z">
        <w:r>
          <w:t xml:space="preserve"> AC</w:t>
        </w:r>
      </w:ins>
      <w:ins w:id="506" w:author="Hooks, Kevin C" w:date="2017-11-30T12:30:00Z">
        <w:r>
          <w:t>DG Functions the user will be allowed to acces</w:t>
        </w:r>
      </w:ins>
      <w:ins w:id="507" w:author="Hooks, Kevin C" w:date="2017-11-30T13:21:00Z">
        <w:r w:rsidR="001A576F">
          <w:t>s</w:t>
        </w:r>
      </w:ins>
    </w:p>
    <w:p w14:paraId="22335270" w14:textId="6E3A075F" w:rsidR="001A576F" w:rsidRDefault="001A576F">
      <w:pPr>
        <w:rPr>
          <w:ins w:id="508" w:author="Hooks, Kevin C" w:date="2017-11-30T13:23:00Z"/>
        </w:rPr>
      </w:pPr>
      <w:ins w:id="509" w:author="Hooks, Kevin C" w:date="2017-11-30T13:21:00Z">
        <w:r>
          <w:t xml:space="preserve">If an ACDG Function or Feature is not allowed access to a specific user </w:t>
        </w:r>
      </w:ins>
      <w:ins w:id="510" w:author="Hooks, Kevin C" w:date="2017-11-30T13:22:00Z">
        <w:r w:rsidR="00321521">
          <w:t>ACDG shall prevent a user from accessing the feature and hide it from</w:t>
        </w:r>
      </w:ins>
      <w:ins w:id="511" w:author="Hooks, Kevin C" w:date="2017-11-30T13:23:00Z">
        <w:r w:rsidR="00321521">
          <w:t xml:space="preserve"> the users view</w:t>
        </w:r>
      </w:ins>
    </w:p>
    <w:p w14:paraId="4339A8B2" w14:textId="77777777" w:rsidR="00321521" w:rsidRDefault="00321521">
      <w:pPr>
        <w:rPr>
          <w:ins w:id="512" w:author="Hooks, Kevin C" w:date="2017-11-30T12:30:00Z"/>
        </w:rPr>
      </w:pPr>
    </w:p>
    <w:p w14:paraId="39098CE8" w14:textId="77777777" w:rsidR="00B668D3" w:rsidRDefault="00B668D3">
      <w:pPr>
        <w:rPr>
          <w:ins w:id="513" w:author="Hooks, Kevin C" w:date="2017-11-30T12:17:00Z"/>
        </w:rPr>
      </w:pPr>
    </w:p>
    <w:p w14:paraId="69406CAD" w14:textId="77777777" w:rsidR="00A2722F" w:rsidRPr="005D1FA0" w:rsidRDefault="00A2722F">
      <w:pPr>
        <w:pPrChange w:id="514" w:author="Hooks, Kevin C" w:date="2017-11-21T12:13:00Z">
          <w:pPr>
            <w:pStyle w:val="Para12"/>
          </w:pPr>
        </w:pPrChange>
      </w:pPr>
    </w:p>
    <w:p w14:paraId="2B2A5213" w14:textId="77777777" w:rsidR="00711B7E" w:rsidRDefault="000053E1" w:rsidP="000053E1">
      <w:pPr>
        <w:pStyle w:val="Heading1"/>
      </w:pPr>
      <w:bookmarkStart w:id="515" w:name="_Toc395703340"/>
      <w:r>
        <w:t>4.0</w:t>
      </w:r>
      <w:r>
        <w:tab/>
      </w:r>
      <w:r w:rsidR="00C43090">
        <w:t xml:space="preserve">Host </w:t>
      </w:r>
      <w:r w:rsidR="00711B7E">
        <w:t>Screen Requirements</w:t>
      </w:r>
      <w:bookmarkEnd w:id="515"/>
    </w:p>
    <w:p w14:paraId="119B5E19" w14:textId="77777777" w:rsidR="00E96048" w:rsidRDefault="00F25F9F" w:rsidP="00E96048">
      <w:r>
        <w:t>The</w:t>
      </w:r>
      <w:r w:rsidR="009E4173">
        <w:t xml:space="preserve"> </w:t>
      </w:r>
      <w:r w:rsidR="007F742B">
        <w:t xml:space="preserve">requirements </w:t>
      </w:r>
      <w:r w:rsidR="003E4BFA">
        <w:t>for</w:t>
      </w:r>
      <w:r w:rsidR="007F742B">
        <w:t xml:space="preserve"> the </w:t>
      </w:r>
      <w:r w:rsidR="003E4BFA">
        <w:t xml:space="preserve">Primary Screen (that is, top level </w:t>
      </w:r>
      <w:r w:rsidR="007F742B">
        <w:t>screen</w:t>
      </w:r>
      <w:r w:rsidR="003E4BFA">
        <w:t>)</w:t>
      </w:r>
      <w:r w:rsidR="007F742B">
        <w:t xml:space="preserve"> of the </w:t>
      </w:r>
      <w:r w:rsidR="00105CA9">
        <w:t>Host</w:t>
      </w:r>
      <w:r w:rsidR="007551F7">
        <w:t xml:space="preserve"> are described in Section 4.1.</w:t>
      </w:r>
      <w:r w:rsidR="00C903DD">
        <w:t xml:space="preserve">  This menu structure </w:t>
      </w:r>
      <w:r w:rsidR="00E96048">
        <w:t xml:space="preserve">allows the user to navigate to the desired </w:t>
      </w:r>
      <w:r w:rsidR="007A0962">
        <w:t>features of the Host</w:t>
      </w:r>
      <w:r w:rsidR="00E96048">
        <w:t xml:space="preserve">.  </w:t>
      </w:r>
      <w:r w:rsidR="00F25EDA">
        <w:t xml:space="preserve">The underlined letter in a </w:t>
      </w:r>
      <w:r w:rsidR="00C903DD">
        <w:t xml:space="preserve">menu </w:t>
      </w:r>
      <w:r w:rsidR="00F25EDA">
        <w:t>name define</w:t>
      </w:r>
      <w:r w:rsidR="00C903DD">
        <w:t>s</w:t>
      </w:r>
      <w:r w:rsidR="00F25EDA">
        <w:t xml:space="preserve"> the </w:t>
      </w:r>
      <w:r w:rsidR="00C903DD">
        <w:t xml:space="preserve">applicable </w:t>
      </w:r>
      <w:r w:rsidR="00F25EDA">
        <w:t xml:space="preserve">hot key.  </w:t>
      </w:r>
      <w:r w:rsidR="00C903DD">
        <w:t xml:space="preserve">With hot keys, it is possible to navigate the </w:t>
      </w:r>
      <w:r w:rsidR="009E5612">
        <w:t xml:space="preserve">GUI </w:t>
      </w:r>
      <w:r w:rsidR="00C903DD">
        <w:t>screens without having to use a mouse.  To use a hot key, the user first needs to select the Alt button on the keyboard and the</w:t>
      </w:r>
      <w:r w:rsidR="009E5612">
        <w:t>n select the applicable hot key letter.</w:t>
      </w:r>
    </w:p>
    <w:p w14:paraId="1075AB98" w14:textId="77777777" w:rsidR="007551F7" w:rsidRDefault="008460CE" w:rsidP="00E96048">
      <w:r>
        <w:t>The requirements for the sub-</w:t>
      </w:r>
      <w:r w:rsidR="0035009C">
        <w:t>screens</w:t>
      </w:r>
      <w:r w:rsidR="007551F7">
        <w:t xml:space="preserve"> and windows </w:t>
      </w:r>
      <w:r w:rsidR="0035009C">
        <w:t>which are called fro</w:t>
      </w:r>
      <w:r w:rsidR="00CD0C0B">
        <w:t>m</w:t>
      </w:r>
      <w:r w:rsidR="0035009C">
        <w:t xml:space="preserve"> the Host screen </w:t>
      </w:r>
      <w:r w:rsidR="007551F7">
        <w:t>are described in Section 4.2.</w:t>
      </w:r>
    </w:p>
    <w:p w14:paraId="0D4496C7" w14:textId="77777777" w:rsidR="00A149FE" w:rsidRDefault="00711B7E" w:rsidP="006475C5">
      <w:pPr>
        <w:pStyle w:val="Heading2"/>
      </w:pPr>
      <w:bookmarkStart w:id="516" w:name="_Toc118515376"/>
      <w:bookmarkStart w:id="517" w:name="_Toc120344799"/>
      <w:bookmarkStart w:id="518" w:name="_Toc122253084"/>
      <w:bookmarkStart w:id="519" w:name="_Toc140582169"/>
      <w:bookmarkStart w:id="520" w:name="_Toc141173672"/>
      <w:bookmarkStart w:id="521" w:name="_Toc220914142"/>
      <w:bookmarkStart w:id="522" w:name="_Toc395703341"/>
      <w:r>
        <w:t>4</w:t>
      </w:r>
      <w:r w:rsidR="000053E1">
        <w:t>.1</w:t>
      </w:r>
      <w:r w:rsidR="00852B77">
        <w:tab/>
      </w:r>
      <w:bookmarkEnd w:id="516"/>
      <w:bookmarkEnd w:id="517"/>
      <w:bookmarkEnd w:id="518"/>
      <w:bookmarkEnd w:id="519"/>
      <w:bookmarkEnd w:id="520"/>
      <w:bookmarkEnd w:id="521"/>
      <w:r w:rsidR="008444DE">
        <w:t>Primary</w:t>
      </w:r>
      <w:r w:rsidR="002336F1">
        <w:t xml:space="preserve"> Screen</w:t>
      </w:r>
      <w:bookmarkEnd w:id="522"/>
    </w:p>
    <w:p w14:paraId="1B58F862" w14:textId="77777777" w:rsidR="003D6207" w:rsidRDefault="003D6207" w:rsidP="00D72AD5">
      <w:pPr>
        <w:keepNext/>
        <w:rPr>
          <w:rFonts w:eastAsia="MS Mincho"/>
        </w:rPr>
      </w:pPr>
      <w:r>
        <w:rPr>
          <w:rFonts w:eastAsia="MS Mincho"/>
        </w:rPr>
        <w:t xml:space="preserve">The </w:t>
      </w:r>
      <w:r w:rsidR="003E4BFA">
        <w:rPr>
          <w:rFonts w:eastAsia="MS Mincho"/>
        </w:rPr>
        <w:t xml:space="preserve">Primary Screen </w:t>
      </w:r>
      <w:r w:rsidR="006475C5">
        <w:rPr>
          <w:rFonts w:eastAsia="MS Mincho"/>
        </w:rPr>
        <w:t xml:space="preserve">of the </w:t>
      </w:r>
      <w:r w:rsidR="00105CA9">
        <w:rPr>
          <w:rFonts w:eastAsia="MS Mincho"/>
        </w:rPr>
        <w:t>Host</w:t>
      </w:r>
      <w:r>
        <w:rPr>
          <w:rFonts w:eastAsia="MS Mincho"/>
        </w:rPr>
        <w:t xml:space="preserve"> provide</w:t>
      </w:r>
      <w:r w:rsidR="00C42FCE">
        <w:rPr>
          <w:rFonts w:eastAsia="MS Mincho"/>
        </w:rPr>
        <w:t>s</w:t>
      </w:r>
      <w:r>
        <w:rPr>
          <w:rFonts w:eastAsia="MS Mincho"/>
        </w:rPr>
        <w:t xml:space="preserve"> the basic </w:t>
      </w:r>
      <w:r w:rsidR="002336F1">
        <w:rPr>
          <w:rFonts w:eastAsia="MS Mincho"/>
        </w:rPr>
        <w:t>menu selection for all the available fea</w:t>
      </w:r>
      <w:r w:rsidR="0072199D">
        <w:rPr>
          <w:rFonts w:eastAsia="MS Mincho"/>
        </w:rPr>
        <w:t>tures</w:t>
      </w:r>
      <w:r w:rsidR="006475C5">
        <w:rPr>
          <w:rFonts w:eastAsia="MS Mincho"/>
        </w:rPr>
        <w:t xml:space="preserve"> used in building a C</w:t>
      </w:r>
      <w:r w:rsidR="00B850B3">
        <w:rPr>
          <w:rFonts w:eastAsia="MS Mincho"/>
        </w:rPr>
        <w:t>DB</w:t>
      </w:r>
      <w:r w:rsidR="0072199D">
        <w:rPr>
          <w:rFonts w:eastAsia="MS Mincho"/>
        </w:rPr>
        <w:t xml:space="preserve">.  These features </w:t>
      </w:r>
      <w:r w:rsidR="006475C5">
        <w:rPr>
          <w:rFonts w:eastAsia="MS Mincho"/>
        </w:rPr>
        <w:t>include the</w:t>
      </w:r>
      <w:r w:rsidR="0072199D">
        <w:rPr>
          <w:rFonts w:eastAsia="MS Mincho"/>
        </w:rPr>
        <w:t xml:space="preserve"> ability to perform </w:t>
      </w:r>
      <w:r w:rsidR="00C42FCE">
        <w:rPr>
          <w:rFonts w:eastAsia="MS Mincho"/>
        </w:rPr>
        <w:t>file m</w:t>
      </w:r>
      <w:r w:rsidR="0072199D">
        <w:rPr>
          <w:rFonts w:eastAsia="MS Mincho"/>
        </w:rPr>
        <w:t xml:space="preserve">anagement, </w:t>
      </w:r>
      <w:r w:rsidR="006475C5">
        <w:rPr>
          <w:rFonts w:eastAsia="MS Mincho"/>
        </w:rPr>
        <w:t xml:space="preserve">modify </w:t>
      </w:r>
      <w:r w:rsidR="00C42FCE">
        <w:rPr>
          <w:rFonts w:eastAsia="MS Mincho"/>
        </w:rPr>
        <w:t>d</w:t>
      </w:r>
      <w:r w:rsidR="0072199D">
        <w:rPr>
          <w:rFonts w:eastAsia="MS Mincho"/>
        </w:rPr>
        <w:t>atabase</w:t>
      </w:r>
      <w:r w:rsidR="006475C5">
        <w:rPr>
          <w:rFonts w:eastAsia="MS Mincho"/>
        </w:rPr>
        <w:t>s</w:t>
      </w:r>
      <w:r w:rsidR="0072199D">
        <w:rPr>
          <w:rFonts w:eastAsia="MS Mincho"/>
        </w:rPr>
        <w:t>, generate reports</w:t>
      </w:r>
      <w:r w:rsidR="00C42FCE">
        <w:rPr>
          <w:rFonts w:eastAsia="MS Mincho"/>
        </w:rPr>
        <w:t>, run consistency checks</w:t>
      </w:r>
      <w:r w:rsidR="006475C5">
        <w:rPr>
          <w:rFonts w:eastAsia="MS Mincho"/>
        </w:rPr>
        <w:t>,</w:t>
      </w:r>
      <w:r w:rsidR="00C42FCE">
        <w:rPr>
          <w:rFonts w:eastAsia="MS Mincho"/>
        </w:rPr>
        <w:t xml:space="preserve"> build LSAP</w:t>
      </w:r>
      <w:r w:rsidR="006475C5">
        <w:rPr>
          <w:rFonts w:eastAsia="MS Mincho"/>
        </w:rPr>
        <w:t>s</w:t>
      </w:r>
      <w:r w:rsidR="00C42FCE">
        <w:rPr>
          <w:rFonts w:eastAsia="MS Mincho"/>
        </w:rPr>
        <w:t xml:space="preserve">, </w:t>
      </w:r>
      <w:r w:rsidR="006475C5">
        <w:rPr>
          <w:rFonts w:eastAsia="MS Mincho"/>
        </w:rPr>
        <w:t xml:space="preserve">and </w:t>
      </w:r>
      <w:r w:rsidR="00C42FCE">
        <w:rPr>
          <w:rFonts w:eastAsia="MS Mincho"/>
        </w:rPr>
        <w:t>select plug-in packages.</w:t>
      </w:r>
    </w:p>
    <w:p w14:paraId="3F3D81E5" w14:textId="77777777" w:rsidR="00A54CC0" w:rsidRDefault="006C2D92" w:rsidP="00FF613F">
      <w:pPr>
        <w:rPr>
          <w:rFonts w:eastAsia="MS Mincho"/>
        </w:rPr>
      </w:pPr>
      <w:r>
        <w:t>Th</w:t>
      </w:r>
      <w:r w:rsidR="00E90C98">
        <w:t>is screen</w:t>
      </w:r>
      <w:r>
        <w:t xml:space="preserve"> </w:t>
      </w:r>
      <w:r w:rsidR="00A54CC0">
        <w:t xml:space="preserve">allows the user to navigate to different features of the </w:t>
      </w:r>
      <w:r w:rsidR="00CD0C0B">
        <w:rPr>
          <w:vanish/>
        </w:rPr>
        <w:t>Plug-In</w:t>
      </w:r>
      <w:r w:rsidR="00A54CC0">
        <w:t>.</w:t>
      </w:r>
      <w:r w:rsidR="008C553B">
        <w:rPr>
          <w:rFonts w:eastAsia="MS Mincho"/>
        </w:rPr>
        <w:t xml:space="preserve">  Based on what has been loaded into the </w:t>
      </w:r>
      <w:r w:rsidR="008607C9">
        <w:rPr>
          <w:rFonts w:eastAsia="MS Mincho"/>
        </w:rPr>
        <w:t>Host</w:t>
      </w:r>
      <w:r w:rsidR="00E90C98">
        <w:rPr>
          <w:rFonts w:eastAsia="MS Mincho"/>
        </w:rPr>
        <w:t xml:space="preserve">, </w:t>
      </w:r>
      <w:r w:rsidR="008C553B">
        <w:rPr>
          <w:rFonts w:eastAsia="MS Mincho"/>
        </w:rPr>
        <w:t>some menu item</w:t>
      </w:r>
      <w:r w:rsidR="00CD0C0B">
        <w:rPr>
          <w:rFonts w:eastAsia="MS Mincho"/>
        </w:rPr>
        <w:t>s</w:t>
      </w:r>
      <w:r w:rsidR="008C553B">
        <w:rPr>
          <w:rFonts w:eastAsia="MS Mincho"/>
        </w:rPr>
        <w:t xml:space="preserve"> will not be available.  </w:t>
      </w:r>
      <w:r w:rsidR="006475C5">
        <w:rPr>
          <w:rFonts w:eastAsia="MS Mincho"/>
        </w:rPr>
        <w:t>For example, i</w:t>
      </w:r>
      <w:r w:rsidR="008C553B">
        <w:rPr>
          <w:rFonts w:eastAsia="MS Mincho"/>
        </w:rPr>
        <w:t xml:space="preserve">f </w:t>
      </w:r>
      <w:r w:rsidR="006475C5">
        <w:rPr>
          <w:rFonts w:eastAsia="MS Mincho"/>
        </w:rPr>
        <w:t xml:space="preserve">a </w:t>
      </w:r>
      <w:r w:rsidR="008C553B">
        <w:rPr>
          <w:rFonts w:eastAsia="MS Mincho"/>
        </w:rPr>
        <w:t xml:space="preserve">plug-in </w:t>
      </w:r>
      <w:r w:rsidR="006475C5">
        <w:rPr>
          <w:rFonts w:eastAsia="MS Mincho"/>
        </w:rPr>
        <w:t xml:space="preserve">has not been </w:t>
      </w:r>
      <w:r w:rsidR="008C553B">
        <w:rPr>
          <w:rFonts w:eastAsia="MS Mincho"/>
        </w:rPr>
        <w:t>loaded into the tool</w:t>
      </w:r>
      <w:r w:rsidR="006475C5">
        <w:rPr>
          <w:rFonts w:eastAsia="MS Mincho"/>
        </w:rPr>
        <w:t>,</w:t>
      </w:r>
      <w:r w:rsidR="008C553B">
        <w:rPr>
          <w:rFonts w:eastAsia="MS Mincho"/>
        </w:rPr>
        <w:t xml:space="preserve"> then the user will no</w:t>
      </w:r>
      <w:r w:rsidR="00CD0C0B">
        <w:rPr>
          <w:rFonts w:eastAsia="MS Mincho"/>
        </w:rPr>
        <w:t>t</w:t>
      </w:r>
      <w:r w:rsidR="008C553B">
        <w:rPr>
          <w:rFonts w:eastAsia="MS Mincho"/>
        </w:rPr>
        <w:t xml:space="preserve"> be allow</w:t>
      </w:r>
      <w:r w:rsidR="00501A5A">
        <w:rPr>
          <w:rFonts w:eastAsia="MS Mincho"/>
        </w:rPr>
        <w:t>ed</w:t>
      </w:r>
      <w:r w:rsidR="008C553B">
        <w:rPr>
          <w:rFonts w:eastAsia="MS Mincho"/>
        </w:rPr>
        <w:t xml:space="preserve"> to </w:t>
      </w:r>
      <w:r w:rsidR="006475C5">
        <w:rPr>
          <w:rFonts w:eastAsia="MS Mincho"/>
        </w:rPr>
        <w:t xml:space="preserve">select the menu items </w:t>
      </w:r>
      <w:r w:rsidR="008C553B">
        <w:rPr>
          <w:rFonts w:eastAsia="MS Mincho"/>
        </w:rPr>
        <w:t>File/Open or File/New.</w:t>
      </w:r>
    </w:p>
    <w:p w14:paraId="35AD142B" w14:textId="77777777" w:rsidR="00FF613F" w:rsidRPr="000B62DE" w:rsidRDefault="00FF613F" w:rsidP="00FF613F">
      <w:pPr>
        <w:pStyle w:val="Para"/>
        <w:spacing w:before="240"/>
        <w:rPr>
          <w:b/>
        </w:rPr>
      </w:pPr>
      <w:r w:rsidRPr="000B62DE">
        <w:rPr>
          <w:b/>
        </w:rPr>
        <w:t>Requirements:</w:t>
      </w:r>
    </w:p>
    <w:p w14:paraId="4BEB97A0" w14:textId="77777777" w:rsidR="00D561A5" w:rsidRDefault="00F127B8" w:rsidP="00F127B8">
      <w:pPr>
        <w:pStyle w:val="Para"/>
      </w:pPr>
      <w:r>
        <w:t>a.</w:t>
      </w:r>
      <w:r>
        <w:tab/>
      </w:r>
      <w:r w:rsidR="00D561A5">
        <w:t xml:space="preserve">The </w:t>
      </w:r>
      <w:r w:rsidR="00737026">
        <w:t>ACDG</w:t>
      </w:r>
      <w:r w:rsidR="008D781E">
        <w:t xml:space="preserve"> </w:t>
      </w:r>
      <w:r w:rsidR="00105CA9">
        <w:t>Host</w:t>
      </w:r>
      <w:r w:rsidR="007874A1">
        <w:t xml:space="preserve"> Primary S</w:t>
      </w:r>
      <w:r w:rsidR="000B62DE">
        <w:t xml:space="preserve">creen </w:t>
      </w:r>
      <w:r w:rsidR="00D561A5">
        <w:t>control</w:t>
      </w:r>
      <w:r w:rsidR="00E4517B">
        <w:t>s shall be as defined in T</w:t>
      </w:r>
      <w:r w:rsidR="00A41D46">
        <w:t>able 4</w:t>
      </w:r>
      <w:r w:rsidR="00DE52D4">
        <w:t>.</w:t>
      </w:r>
      <w:r w:rsidR="007874A1">
        <w:t>1</w:t>
      </w:r>
      <w:r w:rsidR="000B62DE">
        <w:t>-1</w:t>
      </w:r>
      <w:r w:rsidR="004F5217">
        <w:t>.</w:t>
      </w:r>
    </w:p>
    <w:p w14:paraId="2824C572" w14:textId="77777777" w:rsidR="000B62DE" w:rsidRDefault="000B62DE" w:rsidP="000B62DE">
      <w:pPr>
        <w:pStyle w:val="Para"/>
      </w:pPr>
      <w:r>
        <w:t>b.</w:t>
      </w:r>
      <w:r>
        <w:tab/>
        <w:t>The ACDG</w:t>
      </w:r>
      <w:r w:rsidR="00737026">
        <w:t xml:space="preserve"> </w:t>
      </w:r>
      <w:r w:rsidR="00105CA9">
        <w:t>Host</w:t>
      </w:r>
      <w:r w:rsidR="007874A1">
        <w:t xml:space="preserve"> </w:t>
      </w:r>
      <w:r w:rsidR="00F33E7A">
        <w:t xml:space="preserve">Primary Screen </w:t>
      </w:r>
      <w:r w:rsidR="00737026">
        <w:t>F</w:t>
      </w:r>
      <w:r>
        <w:t>ile Menu Tree shall be as defined in Table 4</w:t>
      </w:r>
      <w:r w:rsidR="007874A1">
        <w:t>.1</w:t>
      </w:r>
      <w:r>
        <w:t>-2.</w:t>
      </w:r>
    </w:p>
    <w:p w14:paraId="25B7649B" w14:textId="77777777" w:rsidR="007874A1" w:rsidRDefault="007874A1" w:rsidP="007874A1">
      <w:pPr>
        <w:pStyle w:val="Para"/>
        <w:ind w:left="0" w:firstLine="0"/>
      </w:pPr>
      <w:r>
        <w:t>c.</w:t>
      </w:r>
      <w:r>
        <w:tab/>
        <w:t xml:space="preserve">The behavior of the ACDG </w:t>
      </w:r>
      <w:r w:rsidR="00105CA9">
        <w:t>Host</w:t>
      </w:r>
      <w:r>
        <w:t xml:space="preserve"> </w:t>
      </w:r>
      <w:r w:rsidR="00F33E7A">
        <w:t xml:space="preserve">Primary </w:t>
      </w:r>
      <w:r>
        <w:t>Screen shall be per Table 4.1-3.</w:t>
      </w:r>
    </w:p>
    <w:p w14:paraId="079B5F03" w14:textId="77777777" w:rsidR="007874A1" w:rsidRDefault="007874A1" w:rsidP="009A109D">
      <w:pPr>
        <w:pStyle w:val="Para"/>
        <w:tabs>
          <w:tab w:val="right" w:pos="9792"/>
        </w:tabs>
      </w:pPr>
      <w:r>
        <w:t>d</w:t>
      </w:r>
      <w:r>
        <w:tab/>
        <w:t xml:space="preserve">The </w:t>
      </w:r>
      <w:r w:rsidR="00F33E7A">
        <w:t xml:space="preserve">operation checks for the </w:t>
      </w:r>
      <w:r>
        <w:t xml:space="preserve">ACDG </w:t>
      </w:r>
      <w:r w:rsidR="00105CA9">
        <w:t>Host</w:t>
      </w:r>
      <w:r>
        <w:t xml:space="preserve"> </w:t>
      </w:r>
      <w:r w:rsidR="00F33E7A">
        <w:t xml:space="preserve">Primary Screen </w:t>
      </w:r>
      <w:r>
        <w:t>shall be per Table 4.1-4.</w:t>
      </w:r>
    </w:p>
    <w:p w14:paraId="6E989B40" w14:textId="77777777" w:rsidR="00771EC9" w:rsidRDefault="00771EC9" w:rsidP="00621533">
      <w:pPr>
        <w:pStyle w:val="Table"/>
      </w:pPr>
      <w:bookmarkStart w:id="523" w:name="_Toc395021807"/>
      <w:r>
        <w:t xml:space="preserve">Table </w:t>
      </w:r>
      <w:r w:rsidR="00711B7E">
        <w:t>4</w:t>
      </w:r>
      <w:r w:rsidR="00DE52D4">
        <w:t>.</w:t>
      </w:r>
      <w:r w:rsidR="007874A1">
        <w:t>1</w:t>
      </w:r>
      <w:r w:rsidR="000B62DE">
        <w:t>-1</w:t>
      </w:r>
      <w:r>
        <w:t xml:space="preserve">:  </w:t>
      </w:r>
      <w:r w:rsidR="00737026">
        <w:t>ACDG</w:t>
      </w:r>
      <w:r w:rsidR="002C5A35">
        <w:t xml:space="preserve"> </w:t>
      </w:r>
      <w:r w:rsidR="00105CA9">
        <w:t>Host</w:t>
      </w:r>
      <w:r w:rsidR="007874A1">
        <w:t xml:space="preserve"> Primary </w:t>
      </w:r>
      <w:r w:rsidR="00D37185">
        <w:t>Screen</w:t>
      </w:r>
      <w:r w:rsidR="002F7354">
        <w:t xml:space="preserve"> </w:t>
      </w:r>
      <w:r w:rsidR="00CB4B84">
        <w:t>– Components</w:t>
      </w:r>
      <w:bookmarkEnd w:id="523"/>
    </w:p>
    <w:tbl>
      <w:tblPr>
        <w:tblW w:w="103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5"/>
        <w:gridCol w:w="1228"/>
        <w:gridCol w:w="1017"/>
        <w:gridCol w:w="1341"/>
        <w:gridCol w:w="1620"/>
        <w:gridCol w:w="2970"/>
        <w:gridCol w:w="729"/>
        <w:gridCol w:w="864"/>
      </w:tblGrid>
      <w:tr w:rsidR="009506BF" w:rsidRPr="001C1F70" w14:paraId="5FDF59A8" w14:textId="77777777" w:rsidTr="007903D8">
        <w:trPr>
          <w:cantSplit/>
          <w:trHeight w:val="288"/>
          <w:tblHeader/>
          <w:jc w:val="center"/>
        </w:trPr>
        <w:tc>
          <w:tcPr>
            <w:tcW w:w="545" w:type="dxa"/>
            <w:shd w:val="clear" w:color="auto" w:fill="CCCCCC"/>
            <w:vAlign w:val="center"/>
          </w:tcPr>
          <w:p w14:paraId="6F88EA0C" w14:textId="77777777" w:rsidR="00721C04" w:rsidRPr="001C1F70" w:rsidRDefault="00721C04" w:rsidP="001C1F70">
            <w:pPr>
              <w:keepNext/>
              <w:overflowPunct w:val="0"/>
              <w:autoSpaceDE w:val="0"/>
              <w:autoSpaceDN w:val="0"/>
              <w:adjustRightInd w:val="0"/>
              <w:spacing w:before="60" w:after="60"/>
              <w:jc w:val="center"/>
              <w:textAlignment w:val="baseline"/>
              <w:rPr>
                <w:rFonts w:ascii="Arial" w:eastAsia="Mincho" w:hAnsi="Arial" w:cs="Arial"/>
                <w:b/>
                <w:bCs/>
                <w:sz w:val="16"/>
                <w:szCs w:val="16"/>
              </w:rPr>
            </w:pPr>
            <w:r w:rsidRPr="001C1F70">
              <w:rPr>
                <w:rFonts w:ascii="Arial" w:eastAsia="Mincho" w:hAnsi="Arial" w:cs="Arial"/>
                <w:b/>
                <w:bCs/>
                <w:sz w:val="16"/>
                <w:szCs w:val="16"/>
              </w:rPr>
              <w:t>Item #</w:t>
            </w:r>
          </w:p>
        </w:tc>
        <w:tc>
          <w:tcPr>
            <w:tcW w:w="1228" w:type="dxa"/>
            <w:tcBorders>
              <w:bottom w:val="single" w:sz="4" w:space="0" w:color="auto"/>
            </w:tcBorders>
            <w:shd w:val="clear" w:color="auto" w:fill="CCCCCC"/>
            <w:vAlign w:val="center"/>
          </w:tcPr>
          <w:p w14:paraId="7287BBAD" w14:textId="77777777" w:rsidR="00721C04" w:rsidRPr="001C1F70" w:rsidRDefault="00721C04" w:rsidP="001C1F70">
            <w:pPr>
              <w:keepNext/>
              <w:overflowPunct w:val="0"/>
              <w:autoSpaceDE w:val="0"/>
              <w:autoSpaceDN w:val="0"/>
              <w:adjustRightInd w:val="0"/>
              <w:spacing w:before="60" w:after="60"/>
              <w:jc w:val="center"/>
              <w:textAlignment w:val="baseline"/>
              <w:rPr>
                <w:rFonts w:ascii="Arial" w:eastAsia="Mincho" w:hAnsi="Arial" w:cs="Arial"/>
                <w:b/>
                <w:bCs/>
                <w:sz w:val="16"/>
                <w:szCs w:val="16"/>
              </w:rPr>
            </w:pPr>
            <w:r w:rsidRPr="001C1F70">
              <w:rPr>
                <w:rFonts w:ascii="Arial" w:eastAsia="Mincho" w:hAnsi="Arial" w:cs="Arial"/>
                <w:b/>
                <w:bCs/>
                <w:sz w:val="16"/>
                <w:szCs w:val="16"/>
              </w:rPr>
              <w:t>Label</w:t>
            </w:r>
          </w:p>
        </w:tc>
        <w:tc>
          <w:tcPr>
            <w:tcW w:w="1017" w:type="dxa"/>
            <w:tcBorders>
              <w:bottom w:val="single" w:sz="4" w:space="0" w:color="auto"/>
            </w:tcBorders>
            <w:shd w:val="clear" w:color="auto" w:fill="CCCCCC"/>
            <w:vAlign w:val="center"/>
          </w:tcPr>
          <w:p w14:paraId="5C37DCA6" w14:textId="77777777" w:rsidR="00721C04" w:rsidRPr="001C1F70" w:rsidRDefault="00721C04" w:rsidP="001C1F70">
            <w:pPr>
              <w:keepNext/>
              <w:overflowPunct w:val="0"/>
              <w:autoSpaceDE w:val="0"/>
              <w:autoSpaceDN w:val="0"/>
              <w:adjustRightInd w:val="0"/>
              <w:spacing w:before="60" w:after="60"/>
              <w:jc w:val="center"/>
              <w:textAlignment w:val="baseline"/>
              <w:rPr>
                <w:rFonts w:ascii="Arial" w:eastAsia="Mincho" w:hAnsi="Arial" w:cs="Arial"/>
                <w:b/>
                <w:bCs/>
                <w:sz w:val="16"/>
                <w:szCs w:val="16"/>
              </w:rPr>
            </w:pPr>
            <w:r w:rsidRPr="001C1F70">
              <w:rPr>
                <w:rFonts w:ascii="Arial" w:eastAsia="Mincho" w:hAnsi="Arial" w:cs="Arial"/>
                <w:b/>
                <w:bCs/>
                <w:sz w:val="16"/>
                <w:szCs w:val="16"/>
              </w:rPr>
              <w:t>Type</w:t>
            </w:r>
          </w:p>
        </w:tc>
        <w:tc>
          <w:tcPr>
            <w:tcW w:w="1341" w:type="dxa"/>
            <w:tcBorders>
              <w:bottom w:val="single" w:sz="4" w:space="0" w:color="auto"/>
            </w:tcBorders>
            <w:shd w:val="clear" w:color="auto" w:fill="CCCCCC"/>
            <w:vAlign w:val="center"/>
          </w:tcPr>
          <w:p w14:paraId="6618AF6F" w14:textId="77777777" w:rsidR="00721C04" w:rsidRPr="001C1F70" w:rsidRDefault="00721C04" w:rsidP="001C1F70">
            <w:pPr>
              <w:keepNext/>
              <w:overflowPunct w:val="0"/>
              <w:autoSpaceDE w:val="0"/>
              <w:autoSpaceDN w:val="0"/>
              <w:adjustRightInd w:val="0"/>
              <w:spacing w:before="60" w:after="60"/>
              <w:jc w:val="center"/>
              <w:textAlignment w:val="baseline"/>
              <w:rPr>
                <w:rFonts w:ascii="Arial" w:eastAsia="Mincho" w:hAnsi="Arial" w:cs="Arial"/>
                <w:b/>
                <w:bCs/>
                <w:sz w:val="16"/>
                <w:szCs w:val="16"/>
              </w:rPr>
            </w:pPr>
            <w:r w:rsidRPr="001C1F70">
              <w:rPr>
                <w:rFonts w:ascii="Arial" w:eastAsia="Mincho" w:hAnsi="Arial" w:cs="Arial"/>
                <w:b/>
                <w:bCs/>
                <w:sz w:val="16"/>
                <w:szCs w:val="16"/>
              </w:rPr>
              <w:t>Range</w:t>
            </w:r>
          </w:p>
        </w:tc>
        <w:tc>
          <w:tcPr>
            <w:tcW w:w="1620" w:type="dxa"/>
            <w:shd w:val="clear" w:color="auto" w:fill="CCCCCC"/>
            <w:vAlign w:val="center"/>
          </w:tcPr>
          <w:p w14:paraId="5C0F1B13" w14:textId="77777777" w:rsidR="00721C04" w:rsidRPr="001C1F70" w:rsidRDefault="00721C04" w:rsidP="001C1F70">
            <w:pPr>
              <w:keepNext/>
              <w:overflowPunct w:val="0"/>
              <w:autoSpaceDE w:val="0"/>
              <w:autoSpaceDN w:val="0"/>
              <w:adjustRightInd w:val="0"/>
              <w:spacing w:before="60" w:after="60"/>
              <w:jc w:val="center"/>
              <w:textAlignment w:val="baseline"/>
              <w:rPr>
                <w:rFonts w:ascii="Arial" w:eastAsia="Mincho" w:hAnsi="Arial" w:cs="Arial"/>
                <w:b/>
                <w:bCs/>
                <w:sz w:val="16"/>
                <w:szCs w:val="16"/>
              </w:rPr>
            </w:pPr>
            <w:r w:rsidRPr="001C1F70">
              <w:rPr>
                <w:rFonts w:ascii="Arial" w:eastAsia="Mincho" w:hAnsi="Arial" w:cs="Arial"/>
                <w:b/>
                <w:bCs/>
                <w:sz w:val="16"/>
                <w:szCs w:val="16"/>
              </w:rPr>
              <w:t>Details</w:t>
            </w:r>
          </w:p>
        </w:tc>
        <w:tc>
          <w:tcPr>
            <w:tcW w:w="2970" w:type="dxa"/>
            <w:tcBorders>
              <w:bottom w:val="single" w:sz="4" w:space="0" w:color="auto"/>
            </w:tcBorders>
            <w:shd w:val="clear" w:color="auto" w:fill="CCCCCC"/>
            <w:vAlign w:val="center"/>
          </w:tcPr>
          <w:p w14:paraId="4A8E9B5E" w14:textId="77777777" w:rsidR="00721C04" w:rsidRPr="001C1F70" w:rsidRDefault="00721C04" w:rsidP="001C1F70">
            <w:pPr>
              <w:keepNext/>
              <w:overflowPunct w:val="0"/>
              <w:autoSpaceDE w:val="0"/>
              <w:autoSpaceDN w:val="0"/>
              <w:adjustRightInd w:val="0"/>
              <w:spacing w:before="60" w:after="60"/>
              <w:jc w:val="center"/>
              <w:textAlignment w:val="baseline"/>
              <w:rPr>
                <w:rFonts w:ascii="Arial" w:eastAsia="Mincho" w:hAnsi="Arial" w:cs="Arial"/>
                <w:b/>
                <w:bCs/>
                <w:sz w:val="16"/>
                <w:szCs w:val="16"/>
              </w:rPr>
            </w:pPr>
            <w:r w:rsidRPr="001C1F70">
              <w:rPr>
                <w:rFonts w:ascii="Arial" w:eastAsia="Mincho" w:hAnsi="Arial" w:cs="Arial"/>
                <w:b/>
                <w:bCs/>
                <w:sz w:val="16"/>
                <w:szCs w:val="16"/>
              </w:rPr>
              <w:t>Availability</w:t>
            </w:r>
          </w:p>
        </w:tc>
        <w:tc>
          <w:tcPr>
            <w:tcW w:w="729" w:type="dxa"/>
            <w:tcBorders>
              <w:bottom w:val="single" w:sz="4" w:space="0" w:color="auto"/>
            </w:tcBorders>
            <w:shd w:val="clear" w:color="auto" w:fill="CCCCCC"/>
            <w:vAlign w:val="center"/>
          </w:tcPr>
          <w:p w14:paraId="5BEB3B77" w14:textId="77777777" w:rsidR="00721C04" w:rsidRPr="001C1F70" w:rsidRDefault="00721C04" w:rsidP="001C1F70">
            <w:pPr>
              <w:keepNext/>
              <w:overflowPunct w:val="0"/>
              <w:autoSpaceDE w:val="0"/>
              <w:autoSpaceDN w:val="0"/>
              <w:adjustRightInd w:val="0"/>
              <w:spacing w:before="60" w:after="60"/>
              <w:ind w:left="5"/>
              <w:jc w:val="center"/>
              <w:textAlignment w:val="baseline"/>
              <w:rPr>
                <w:rFonts w:ascii="Arial" w:eastAsia="Mincho" w:hAnsi="Arial" w:cs="Arial"/>
                <w:b/>
                <w:bCs/>
                <w:sz w:val="16"/>
                <w:szCs w:val="16"/>
              </w:rPr>
            </w:pPr>
            <w:r w:rsidRPr="001C1F70">
              <w:rPr>
                <w:rFonts w:ascii="Arial" w:eastAsia="Mincho" w:hAnsi="Arial" w:cs="Arial"/>
                <w:b/>
                <w:bCs/>
                <w:sz w:val="16"/>
                <w:szCs w:val="16"/>
              </w:rPr>
              <w:t>Tab Order</w:t>
            </w:r>
          </w:p>
        </w:tc>
        <w:tc>
          <w:tcPr>
            <w:tcW w:w="864" w:type="dxa"/>
            <w:tcBorders>
              <w:bottom w:val="single" w:sz="4" w:space="0" w:color="auto"/>
            </w:tcBorders>
            <w:shd w:val="clear" w:color="auto" w:fill="CCCCCC"/>
            <w:vAlign w:val="center"/>
          </w:tcPr>
          <w:p w14:paraId="6A5527A8" w14:textId="77777777" w:rsidR="00721C04" w:rsidRPr="001C1F70" w:rsidRDefault="00721C04" w:rsidP="001C1F70">
            <w:pPr>
              <w:keepNext/>
              <w:overflowPunct w:val="0"/>
              <w:autoSpaceDE w:val="0"/>
              <w:autoSpaceDN w:val="0"/>
              <w:adjustRightInd w:val="0"/>
              <w:spacing w:before="60" w:after="60"/>
              <w:jc w:val="center"/>
              <w:textAlignment w:val="baseline"/>
              <w:rPr>
                <w:rFonts w:ascii="Arial" w:eastAsia="Mincho" w:hAnsi="Arial" w:cs="Arial"/>
                <w:b/>
                <w:bCs/>
                <w:sz w:val="16"/>
                <w:szCs w:val="16"/>
              </w:rPr>
            </w:pPr>
            <w:r w:rsidRPr="001C1F70">
              <w:rPr>
                <w:rFonts w:ascii="Arial" w:eastAsia="Mincho" w:hAnsi="Arial" w:cs="Arial"/>
                <w:b/>
                <w:bCs/>
                <w:sz w:val="16"/>
                <w:szCs w:val="16"/>
              </w:rPr>
              <w:t>Model Unique</w:t>
            </w:r>
          </w:p>
        </w:tc>
      </w:tr>
      <w:tr w:rsidR="00721C04" w:rsidRPr="001C1F70" w14:paraId="24B5E5BF" w14:textId="77777777" w:rsidTr="007903D8">
        <w:trPr>
          <w:cantSplit/>
          <w:trHeight w:val="288"/>
          <w:jc w:val="center"/>
        </w:trPr>
        <w:tc>
          <w:tcPr>
            <w:tcW w:w="545" w:type="dxa"/>
            <w:tcBorders>
              <w:bottom w:val="single" w:sz="4" w:space="0" w:color="auto"/>
            </w:tcBorders>
            <w:shd w:val="clear" w:color="auto" w:fill="auto"/>
            <w:vAlign w:val="center"/>
          </w:tcPr>
          <w:p w14:paraId="167F6504" w14:textId="77777777" w:rsidR="00721C04" w:rsidRPr="001C1F70" w:rsidRDefault="00721C04" w:rsidP="001C1F70">
            <w:pPr>
              <w:keepNext/>
              <w:overflowPunct w:val="0"/>
              <w:autoSpaceDE w:val="0"/>
              <w:autoSpaceDN w:val="0"/>
              <w:adjustRightInd w:val="0"/>
              <w:spacing w:before="60" w:after="60"/>
              <w:jc w:val="center"/>
              <w:textAlignment w:val="baseline"/>
              <w:rPr>
                <w:rFonts w:ascii="Arial" w:eastAsia="Mincho" w:hAnsi="Arial" w:cs="Arial"/>
                <w:bCs/>
                <w:color w:val="000000"/>
                <w:sz w:val="16"/>
                <w:szCs w:val="16"/>
              </w:rPr>
            </w:pPr>
            <w:bookmarkStart w:id="524" w:name="_Hlk296766185"/>
          </w:p>
        </w:tc>
        <w:tc>
          <w:tcPr>
            <w:tcW w:w="1228" w:type="dxa"/>
            <w:tcBorders>
              <w:bottom w:val="single" w:sz="4" w:space="0" w:color="auto"/>
            </w:tcBorders>
            <w:shd w:val="clear" w:color="auto" w:fill="auto"/>
            <w:vAlign w:val="center"/>
          </w:tcPr>
          <w:p w14:paraId="3052FBE8" w14:textId="77777777" w:rsidR="00721C04" w:rsidRPr="001C1F70" w:rsidRDefault="00721C04" w:rsidP="00A93D40">
            <w:pPr>
              <w:keepNext/>
              <w:overflowPunct w:val="0"/>
              <w:autoSpaceDE w:val="0"/>
              <w:autoSpaceDN w:val="0"/>
              <w:adjustRightInd w:val="0"/>
              <w:spacing w:before="60" w:after="60"/>
              <w:textAlignment w:val="baseline"/>
              <w:rPr>
                <w:rFonts w:ascii="Arial" w:eastAsia="Mincho" w:hAnsi="Arial" w:cs="Arial"/>
                <w:bCs/>
                <w:sz w:val="16"/>
                <w:szCs w:val="16"/>
                <w:highlight w:val="lightGray"/>
              </w:rPr>
            </w:pPr>
          </w:p>
        </w:tc>
        <w:tc>
          <w:tcPr>
            <w:tcW w:w="1017" w:type="dxa"/>
            <w:tcBorders>
              <w:bottom w:val="single" w:sz="4" w:space="0" w:color="auto"/>
            </w:tcBorders>
            <w:shd w:val="clear" w:color="auto" w:fill="auto"/>
            <w:vAlign w:val="center"/>
          </w:tcPr>
          <w:p w14:paraId="7A96C89F" w14:textId="77777777" w:rsidR="00721C04" w:rsidRPr="001C1F70" w:rsidRDefault="00721C04" w:rsidP="001C1F70">
            <w:pPr>
              <w:keepNext/>
              <w:overflowPunct w:val="0"/>
              <w:autoSpaceDE w:val="0"/>
              <w:autoSpaceDN w:val="0"/>
              <w:adjustRightInd w:val="0"/>
              <w:spacing w:before="60" w:after="60"/>
              <w:textAlignment w:val="baseline"/>
              <w:rPr>
                <w:rFonts w:ascii="Arial" w:eastAsia="Mincho" w:hAnsi="Arial" w:cs="Arial"/>
                <w:color w:val="000000"/>
                <w:sz w:val="16"/>
                <w:szCs w:val="16"/>
                <w:highlight w:val="lightGray"/>
              </w:rPr>
            </w:pPr>
          </w:p>
        </w:tc>
        <w:tc>
          <w:tcPr>
            <w:tcW w:w="1341" w:type="dxa"/>
            <w:tcBorders>
              <w:bottom w:val="single" w:sz="4" w:space="0" w:color="auto"/>
            </w:tcBorders>
            <w:shd w:val="clear" w:color="auto" w:fill="auto"/>
            <w:vAlign w:val="center"/>
          </w:tcPr>
          <w:p w14:paraId="059B77B2" w14:textId="77777777" w:rsidR="00721C04" w:rsidRPr="001C1F70" w:rsidRDefault="00721C04" w:rsidP="001C1F70">
            <w:pPr>
              <w:keepNext/>
              <w:overflowPunct w:val="0"/>
              <w:autoSpaceDE w:val="0"/>
              <w:autoSpaceDN w:val="0"/>
              <w:adjustRightInd w:val="0"/>
              <w:spacing w:before="60" w:after="60"/>
              <w:textAlignment w:val="baseline"/>
              <w:rPr>
                <w:rFonts w:ascii="Arial" w:eastAsia="Mincho" w:hAnsi="Arial" w:cs="Arial"/>
                <w:color w:val="000000"/>
                <w:sz w:val="16"/>
                <w:szCs w:val="16"/>
                <w:highlight w:val="lightGray"/>
              </w:rPr>
            </w:pPr>
          </w:p>
        </w:tc>
        <w:tc>
          <w:tcPr>
            <w:tcW w:w="1620" w:type="dxa"/>
            <w:tcBorders>
              <w:bottom w:val="single" w:sz="4" w:space="0" w:color="auto"/>
            </w:tcBorders>
            <w:shd w:val="clear" w:color="auto" w:fill="auto"/>
            <w:vAlign w:val="center"/>
          </w:tcPr>
          <w:p w14:paraId="384BABED" w14:textId="77777777" w:rsidR="00721C04" w:rsidRPr="001C1F70" w:rsidRDefault="00721C04" w:rsidP="001C1F70">
            <w:pPr>
              <w:keepNext/>
              <w:overflowPunct w:val="0"/>
              <w:autoSpaceDE w:val="0"/>
              <w:autoSpaceDN w:val="0"/>
              <w:adjustRightInd w:val="0"/>
              <w:spacing w:before="60" w:after="60"/>
              <w:textAlignment w:val="baseline"/>
              <w:rPr>
                <w:rFonts w:ascii="Arial" w:eastAsia="Mincho" w:hAnsi="Arial" w:cs="Arial"/>
                <w:sz w:val="16"/>
                <w:szCs w:val="16"/>
              </w:rPr>
            </w:pPr>
          </w:p>
        </w:tc>
        <w:tc>
          <w:tcPr>
            <w:tcW w:w="2970" w:type="dxa"/>
            <w:tcBorders>
              <w:bottom w:val="single" w:sz="4" w:space="0" w:color="auto"/>
            </w:tcBorders>
            <w:shd w:val="clear" w:color="auto" w:fill="auto"/>
            <w:vAlign w:val="center"/>
          </w:tcPr>
          <w:p w14:paraId="4A0F68C8" w14:textId="77777777" w:rsidR="00721C04" w:rsidRPr="001C1F70" w:rsidRDefault="00721C04"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729" w:type="dxa"/>
            <w:tcBorders>
              <w:bottom w:val="single" w:sz="4" w:space="0" w:color="auto"/>
            </w:tcBorders>
            <w:shd w:val="clear" w:color="auto" w:fill="auto"/>
            <w:vAlign w:val="center"/>
          </w:tcPr>
          <w:p w14:paraId="4C3397A6" w14:textId="77777777" w:rsidR="00721C04" w:rsidRPr="001C1F70" w:rsidRDefault="00721C04" w:rsidP="001C1F70">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864" w:type="dxa"/>
            <w:tcBorders>
              <w:bottom w:val="single" w:sz="4" w:space="0" w:color="auto"/>
            </w:tcBorders>
            <w:shd w:val="clear" w:color="auto" w:fill="auto"/>
            <w:vAlign w:val="center"/>
          </w:tcPr>
          <w:p w14:paraId="724D90B8" w14:textId="77777777" w:rsidR="00721C04" w:rsidRPr="001C1F70" w:rsidRDefault="00721C04" w:rsidP="001C1F70">
            <w:pPr>
              <w:pStyle w:val="Table"/>
              <w:overflowPunct w:val="0"/>
              <w:autoSpaceDE w:val="0"/>
              <w:autoSpaceDN w:val="0"/>
              <w:adjustRightInd w:val="0"/>
              <w:spacing w:before="60" w:after="60"/>
              <w:textAlignment w:val="baseline"/>
              <w:rPr>
                <w:rFonts w:ascii="Arial" w:eastAsia="Mincho" w:hAnsi="Arial" w:cs="Arial"/>
                <w:b w:val="0"/>
                <w:color w:val="000000"/>
                <w:sz w:val="16"/>
                <w:szCs w:val="16"/>
                <w:highlight w:val="lightGray"/>
              </w:rPr>
            </w:pPr>
          </w:p>
        </w:tc>
      </w:tr>
      <w:bookmarkEnd w:id="524"/>
      <w:tr w:rsidR="00721C04" w:rsidRPr="001C1F70" w14:paraId="69B078C1" w14:textId="77777777" w:rsidTr="007903D8">
        <w:trPr>
          <w:cantSplit/>
          <w:trHeight w:val="288"/>
          <w:jc w:val="center"/>
        </w:trPr>
        <w:tc>
          <w:tcPr>
            <w:tcW w:w="545" w:type="dxa"/>
            <w:tcBorders>
              <w:top w:val="single" w:sz="4" w:space="0" w:color="auto"/>
            </w:tcBorders>
            <w:shd w:val="clear" w:color="auto" w:fill="auto"/>
            <w:vAlign w:val="center"/>
          </w:tcPr>
          <w:p w14:paraId="713B9073" w14:textId="77777777" w:rsidR="00721C04" w:rsidRPr="001C1F70" w:rsidRDefault="0052677A"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1</w:t>
            </w:r>
          </w:p>
        </w:tc>
        <w:tc>
          <w:tcPr>
            <w:tcW w:w="1228" w:type="dxa"/>
            <w:tcBorders>
              <w:top w:val="single" w:sz="4" w:space="0" w:color="auto"/>
            </w:tcBorders>
            <w:shd w:val="clear" w:color="auto" w:fill="auto"/>
            <w:vAlign w:val="center"/>
          </w:tcPr>
          <w:p w14:paraId="1521713C" w14:textId="77777777" w:rsidR="00721C04" w:rsidRPr="001C1F70" w:rsidRDefault="00721C04" w:rsidP="001C1F7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u w:val="single"/>
              </w:rPr>
              <w:t>F</w:t>
            </w:r>
            <w:r w:rsidRPr="001C1F70">
              <w:rPr>
                <w:rFonts w:ascii="Arial" w:eastAsia="Mincho" w:hAnsi="Arial" w:cs="Arial"/>
                <w:sz w:val="16"/>
                <w:szCs w:val="16"/>
              </w:rPr>
              <w:t>ile</w:t>
            </w:r>
          </w:p>
        </w:tc>
        <w:tc>
          <w:tcPr>
            <w:tcW w:w="1017" w:type="dxa"/>
            <w:tcBorders>
              <w:top w:val="single" w:sz="4" w:space="0" w:color="auto"/>
            </w:tcBorders>
            <w:shd w:val="clear" w:color="auto" w:fill="auto"/>
            <w:vAlign w:val="center"/>
          </w:tcPr>
          <w:p w14:paraId="3F01BC2D" w14:textId="77777777" w:rsidR="00721C04" w:rsidRPr="001C1F70" w:rsidRDefault="00721C04" w:rsidP="001C1F7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Menu</w:t>
            </w:r>
          </w:p>
        </w:tc>
        <w:tc>
          <w:tcPr>
            <w:tcW w:w="1341" w:type="dxa"/>
            <w:tcBorders>
              <w:top w:val="single" w:sz="4" w:space="0" w:color="auto"/>
            </w:tcBorders>
            <w:shd w:val="clear" w:color="auto" w:fill="auto"/>
            <w:vAlign w:val="center"/>
          </w:tcPr>
          <w:p w14:paraId="409CD8B9" w14:textId="77777777" w:rsidR="00721C04" w:rsidRPr="001C1F70" w:rsidRDefault="00C7116D" w:rsidP="00D750F8">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See Table 4.1</w:t>
            </w:r>
            <w:r w:rsidR="00D750F8">
              <w:rPr>
                <w:rFonts w:ascii="Arial" w:eastAsia="Mincho" w:hAnsi="Arial" w:cs="Arial"/>
                <w:color w:val="000000"/>
                <w:sz w:val="16"/>
                <w:szCs w:val="16"/>
              </w:rPr>
              <w:t>-2</w:t>
            </w:r>
          </w:p>
        </w:tc>
        <w:tc>
          <w:tcPr>
            <w:tcW w:w="1620" w:type="dxa"/>
            <w:tcBorders>
              <w:top w:val="single" w:sz="4" w:space="0" w:color="auto"/>
              <w:bottom w:val="single" w:sz="4" w:space="0" w:color="auto"/>
            </w:tcBorders>
            <w:shd w:val="clear" w:color="auto" w:fill="auto"/>
            <w:vAlign w:val="center"/>
          </w:tcPr>
          <w:p w14:paraId="5C330AE5" w14:textId="77777777" w:rsidR="00721C04" w:rsidRPr="001C1F70" w:rsidRDefault="00721C04"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2970" w:type="dxa"/>
            <w:tcBorders>
              <w:top w:val="single" w:sz="4" w:space="0" w:color="auto"/>
            </w:tcBorders>
            <w:shd w:val="clear" w:color="auto" w:fill="auto"/>
            <w:vAlign w:val="center"/>
          </w:tcPr>
          <w:p w14:paraId="2D35DD4B" w14:textId="77777777" w:rsidR="009F5E4A" w:rsidRPr="001C1F70" w:rsidRDefault="008E6081" w:rsidP="001C1F7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 xml:space="preserve">Always </w:t>
            </w:r>
            <w:r w:rsidR="004B55F7">
              <w:rPr>
                <w:rFonts w:ascii="Arial" w:eastAsia="Mincho" w:hAnsi="Arial" w:cs="Arial"/>
                <w:sz w:val="16"/>
                <w:szCs w:val="16"/>
              </w:rPr>
              <w:t>e</w:t>
            </w:r>
            <w:r w:rsidRPr="001C1F70">
              <w:rPr>
                <w:rFonts w:ascii="Arial" w:eastAsia="Mincho" w:hAnsi="Arial" w:cs="Arial"/>
                <w:sz w:val="16"/>
                <w:szCs w:val="16"/>
              </w:rPr>
              <w:t>nabled</w:t>
            </w:r>
            <w:r w:rsidR="00767436">
              <w:rPr>
                <w:rFonts w:ascii="Arial" w:eastAsia="Mincho" w:hAnsi="Arial" w:cs="Arial"/>
                <w:sz w:val="16"/>
                <w:szCs w:val="16"/>
              </w:rPr>
              <w:t>.</w:t>
            </w:r>
          </w:p>
        </w:tc>
        <w:tc>
          <w:tcPr>
            <w:tcW w:w="729" w:type="dxa"/>
            <w:tcBorders>
              <w:top w:val="single" w:sz="4" w:space="0" w:color="auto"/>
            </w:tcBorders>
            <w:shd w:val="clear" w:color="auto" w:fill="auto"/>
            <w:vAlign w:val="center"/>
          </w:tcPr>
          <w:p w14:paraId="06774185" w14:textId="77777777" w:rsidR="00721C04" w:rsidRPr="001C1F70" w:rsidRDefault="00721C04"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r w:rsidRPr="001C1F70">
              <w:rPr>
                <w:rFonts w:ascii="Arial" w:eastAsia="Mincho" w:hAnsi="Arial" w:cs="Arial"/>
                <w:sz w:val="16"/>
                <w:szCs w:val="16"/>
              </w:rPr>
              <w:t>1</w:t>
            </w:r>
          </w:p>
        </w:tc>
        <w:tc>
          <w:tcPr>
            <w:tcW w:w="864" w:type="dxa"/>
            <w:tcBorders>
              <w:top w:val="single" w:sz="4" w:space="0" w:color="auto"/>
            </w:tcBorders>
            <w:shd w:val="clear" w:color="auto" w:fill="auto"/>
            <w:vAlign w:val="center"/>
          </w:tcPr>
          <w:p w14:paraId="2819326E" w14:textId="77777777" w:rsidR="00721C04" w:rsidRPr="001C1F70" w:rsidRDefault="00721C04" w:rsidP="001C1F70">
            <w:pPr>
              <w:pStyle w:val="Table"/>
              <w:overflowPunct w:val="0"/>
              <w:autoSpaceDE w:val="0"/>
              <w:autoSpaceDN w:val="0"/>
              <w:adjustRightInd w:val="0"/>
              <w:spacing w:before="60" w:after="60"/>
              <w:textAlignment w:val="baseline"/>
              <w:rPr>
                <w:rFonts w:ascii="Arial" w:eastAsia="Mincho" w:hAnsi="Arial" w:cs="Arial"/>
                <w:b w:val="0"/>
                <w:sz w:val="16"/>
                <w:szCs w:val="16"/>
              </w:rPr>
            </w:pPr>
          </w:p>
        </w:tc>
      </w:tr>
      <w:tr w:rsidR="008E6081" w:rsidRPr="001C1F70" w14:paraId="3D5E1EA7" w14:textId="77777777" w:rsidTr="007903D8">
        <w:trPr>
          <w:cantSplit/>
          <w:trHeight w:val="288"/>
          <w:jc w:val="center"/>
        </w:trPr>
        <w:tc>
          <w:tcPr>
            <w:tcW w:w="545" w:type="dxa"/>
            <w:tcBorders>
              <w:bottom w:val="single" w:sz="4" w:space="0" w:color="auto"/>
            </w:tcBorders>
            <w:shd w:val="clear" w:color="auto" w:fill="auto"/>
            <w:vAlign w:val="center"/>
          </w:tcPr>
          <w:p w14:paraId="3215794D" w14:textId="77777777" w:rsidR="008E6081" w:rsidRPr="001C1F70" w:rsidRDefault="0052677A" w:rsidP="001C1F70">
            <w:pPr>
              <w:keepNext/>
              <w:overflowPunct w:val="0"/>
              <w:autoSpaceDE w:val="0"/>
              <w:autoSpaceDN w:val="0"/>
              <w:adjustRightInd w:val="0"/>
              <w:spacing w:before="60" w:after="60"/>
              <w:jc w:val="center"/>
              <w:textAlignment w:val="baseline"/>
              <w:rPr>
                <w:rFonts w:ascii="Arial" w:eastAsia="Mincho" w:hAnsi="Arial" w:cs="Arial"/>
                <w:bCs/>
                <w:color w:val="000000"/>
                <w:sz w:val="16"/>
                <w:szCs w:val="16"/>
              </w:rPr>
            </w:pPr>
            <w:r>
              <w:rPr>
                <w:rFonts w:ascii="Arial" w:eastAsia="Mincho" w:hAnsi="Arial" w:cs="Arial"/>
                <w:bCs/>
                <w:color w:val="000000"/>
                <w:sz w:val="16"/>
                <w:szCs w:val="16"/>
              </w:rPr>
              <w:t>2</w:t>
            </w:r>
          </w:p>
        </w:tc>
        <w:tc>
          <w:tcPr>
            <w:tcW w:w="1228" w:type="dxa"/>
            <w:tcBorders>
              <w:bottom w:val="single" w:sz="4" w:space="0" w:color="auto"/>
            </w:tcBorders>
            <w:shd w:val="clear" w:color="auto" w:fill="auto"/>
            <w:vAlign w:val="center"/>
          </w:tcPr>
          <w:p w14:paraId="7CDB5C1B" w14:textId="77777777" w:rsidR="008E6081" w:rsidRPr="001C1F70" w:rsidRDefault="008E6081" w:rsidP="001C1F70">
            <w:pPr>
              <w:keepNext/>
              <w:overflowPunct w:val="0"/>
              <w:autoSpaceDE w:val="0"/>
              <w:autoSpaceDN w:val="0"/>
              <w:adjustRightInd w:val="0"/>
              <w:spacing w:before="60" w:after="60"/>
              <w:textAlignment w:val="baseline"/>
              <w:rPr>
                <w:rFonts w:ascii="Arial" w:eastAsia="Mincho" w:hAnsi="Arial" w:cs="Arial"/>
                <w:bCs/>
                <w:color w:val="000000"/>
                <w:sz w:val="16"/>
                <w:szCs w:val="16"/>
              </w:rPr>
            </w:pPr>
            <w:r w:rsidRPr="001C1F70">
              <w:rPr>
                <w:rFonts w:ascii="Arial" w:eastAsia="Mincho" w:hAnsi="Arial" w:cs="Arial"/>
                <w:bCs/>
                <w:color w:val="000000"/>
                <w:sz w:val="16"/>
                <w:szCs w:val="16"/>
                <w:u w:val="single"/>
              </w:rPr>
              <w:t>D</w:t>
            </w:r>
            <w:r w:rsidRPr="001C1F70">
              <w:rPr>
                <w:rFonts w:ascii="Arial" w:eastAsia="Mincho" w:hAnsi="Arial" w:cs="Arial"/>
                <w:bCs/>
                <w:color w:val="000000"/>
                <w:sz w:val="16"/>
                <w:szCs w:val="16"/>
              </w:rPr>
              <w:t>ata</w:t>
            </w:r>
          </w:p>
        </w:tc>
        <w:tc>
          <w:tcPr>
            <w:tcW w:w="1017" w:type="dxa"/>
            <w:tcBorders>
              <w:bottom w:val="single" w:sz="4" w:space="0" w:color="auto"/>
            </w:tcBorders>
            <w:shd w:val="clear" w:color="auto" w:fill="auto"/>
            <w:vAlign w:val="center"/>
          </w:tcPr>
          <w:p w14:paraId="06696F8C" w14:textId="77777777" w:rsidR="008E6081" w:rsidRPr="001C1F70" w:rsidRDefault="008E6081"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 xml:space="preserve">Menu </w:t>
            </w:r>
          </w:p>
        </w:tc>
        <w:tc>
          <w:tcPr>
            <w:tcW w:w="1341" w:type="dxa"/>
            <w:tcBorders>
              <w:bottom w:val="single" w:sz="4" w:space="0" w:color="auto"/>
            </w:tcBorders>
            <w:shd w:val="clear" w:color="auto" w:fill="auto"/>
            <w:vAlign w:val="center"/>
          </w:tcPr>
          <w:p w14:paraId="15E90B87" w14:textId="77777777" w:rsidR="008E6081" w:rsidRPr="001C1F70" w:rsidRDefault="008E6081" w:rsidP="00D750F8">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See Table 4.1</w:t>
            </w:r>
            <w:r w:rsidR="00D750F8">
              <w:rPr>
                <w:rFonts w:ascii="Arial" w:eastAsia="Mincho" w:hAnsi="Arial" w:cs="Arial"/>
                <w:color w:val="000000"/>
                <w:sz w:val="16"/>
                <w:szCs w:val="16"/>
              </w:rPr>
              <w:t>-2</w:t>
            </w:r>
          </w:p>
        </w:tc>
        <w:tc>
          <w:tcPr>
            <w:tcW w:w="1620" w:type="dxa"/>
            <w:shd w:val="clear" w:color="auto" w:fill="auto"/>
            <w:vAlign w:val="center"/>
          </w:tcPr>
          <w:p w14:paraId="286C0054" w14:textId="77777777" w:rsidR="008E6081" w:rsidRPr="001C1F70" w:rsidRDefault="008E6081"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2970" w:type="dxa"/>
            <w:tcBorders>
              <w:bottom w:val="single" w:sz="4" w:space="0" w:color="auto"/>
            </w:tcBorders>
            <w:shd w:val="clear" w:color="auto" w:fill="auto"/>
            <w:vAlign w:val="center"/>
          </w:tcPr>
          <w:p w14:paraId="52555887" w14:textId="77777777" w:rsidR="008E6081" w:rsidRPr="001C1F70" w:rsidRDefault="008E6081" w:rsidP="001C1F7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Enabled only when a database has been loaded.</w:t>
            </w:r>
          </w:p>
          <w:p w14:paraId="2F320DDB" w14:textId="77777777" w:rsidR="008E6081" w:rsidRPr="001C1F70" w:rsidRDefault="008E6081" w:rsidP="001C1F7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Otherwise, always vis</w:t>
            </w:r>
            <w:r w:rsidR="004B55F7">
              <w:rPr>
                <w:rFonts w:ascii="Arial" w:eastAsia="Mincho" w:hAnsi="Arial" w:cs="Arial"/>
                <w:sz w:val="16"/>
                <w:szCs w:val="16"/>
              </w:rPr>
              <w:t>i</w:t>
            </w:r>
            <w:r w:rsidRPr="001C1F70">
              <w:rPr>
                <w:rFonts w:ascii="Arial" w:eastAsia="Mincho" w:hAnsi="Arial" w:cs="Arial"/>
                <w:sz w:val="16"/>
                <w:szCs w:val="16"/>
              </w:rPr>
              <w:t>ble, not selectable</w:t>
            </w:r>
            <w:r w:rsidR="00767436">
              <w:rPr>
                <w:rFonts w:ascii="Arial" w:eastAsia="Mincho" w:hAnsi="Arial" w:cs="Arial"/>
                <w:sz w:val="16"/>
                <w:szCs w:val="16"/>
              </w:rPr>
              <w:t>.</w:t>
            </w:r>
          </w:p>
        </w:tc>
        <w:tc>
          <w:tcPr>
            <w:tcW w:w="729" w:type="dxa"/>
            <w:tcBorders>
              <w:bottom w:val="single" w:sz="4" w:space="0" w:color="auto"/>
            </w:tcBorders>
            <w:shd w:val="clear" w:color="auto" w:fill="auto"/>
            <w:vAlign w:val="center"/>
          </w:tcPr>
          <w:p w14:paraId="2E4A6A18" w14:textId="77777777" w:rsidR="008E6081" w:rsidRPr="001C1F70" w:rsidRDefault="008E6081"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r w:rsidRPr="001C1F70">
              <w:rPr>
                <w:rFonts w:ascii="Arial" w:eastAsia="Mincho" w:hAnsi="Arial" w:cs="Arial"/>
                <w:sz w:val="16"/>
                <w:szCs w:val="16"/>
              </w:rPr>
              <w:t>2</w:t>
            </w:r>
          </w:p>
        </w:tc>
        <w:tc>
          <w:tcPr>
            <w:tcW w:w="864" w:type="dxa"/>
            <w:tcBorders>
              <w:bottom w:val="single" w:sz="4" w:space="0" w:color="auto"/>
            </w:tcBorders>
            <w:shd w:val="clear" w:color="auto" w:fill="auto"/>
            <w:vAlign w:val="center"/>
          </w:tcPr>
          <w:p w14:paraId="77D4E4E5" w14:textId="77777777" w:rsidR="008E6081" w:rsidRPr="001C1F70" w:rsidRDefault="008E6081" w:rsidP="001C1F70">
            <w:pPr>
              <w:pStyle w:val="Table"/>
              <w:overflowPunct w:val="0"/>
              <w:autoSpaceDE w:val="0"/>
              <w:autoSpaceDN w:val="0"/>
              <w:adjustRightInd w:val="0"/>
              <w:spacing w:before="60" w:after="60"/>
              <w:textAlignment w:val="baseline"/>
              <w:rPr>
                <w:rFonts w:ascii="Arial" w:eastAsia="Mincho" w:hAnsi="Arial" w:cs="Arial"/>
                <w:b w:val="0"/>
                <w:sz w:val="16"/>
                <w:szCs w:val="16"/>
              </w:rPr>
            </w:pPr>
          </w:p>
        </w:tc>
      </w:tr>
      <w:tr w:rsidR="008E6081" w:rsidRPr="001C1F70" w14:paraId="28860243" w14:textId="77777777" w:rsidTr="007903D8">
        <w:trPr>
          <w:cantSplit/>
          <w:trHeight w:val="288"/>
          <w:jc w:val="center"/>
        </w:trPr>
        <w:tc>
          <w:tcPr>
            <w:tcW w:w="545" w:type="dxa"/>
            <w:tcBorders>
              <w:bottom w:val="single" w:sz="4" w:space="0" w:color="auto"/>
            </w:tcBorders>
            <w:shd w:val="clear" w:color="auto" w:fill="auto"/>
            <w:vAlign w:val="center"/>
          </w:tcPr>
          <w:p w14:paraId="5ECAB113" w14:textId="77777777" w:rsidR="008E6081" w:rsidRPr="001C1F70" w:rsidRDefault="0052677A" w:rsidP="003E0564">
            <w:pPr>
              <w:keepNext/>
              <w:overflowPunct w:val="0"/>
              <w:autoSpaceDE w:val="0"/>
              <w:autoSpaceDN w:val="0"/>
              <w:adjustRightInd w:val="0"/>
              <w:spacing w:before="60" w:after="60"/>
              <w:jc w:val="center"/>
              <w:textAlignment w:val="baseline"/>
              <w:rPr>
                <w:rFonts w:ascii="Arial" w:eastAsia="Mincho" w:hAnsi="Arial" w:cs="Arial"/>
                <w:bCs/>
                <w:color w:val="000000"/>
                <w:sz w:val="16"/>
                <w:szCs w:val="16"/>
              </w:rPr>
            </w:pPr>
            <w:r>
              <w:rPr>
                <w:rFonts w:ascii="Arial" w:eastAsia="Mincho" w:hAnsi="Arial" w:cs="Arial"/>
                <w:bCs/>
                <w:color w:val="000000"/>
                <w:sz w:val="16"/>
                <w:szCs w:val="16"/>
              </w:rPr>
              <w:t>3</w:t>
            </w:r>
          </w:p>
        </w:tc>
        <w:tc>
          <w:tcPr>
            <w:tcW w:w="1228" w:type="dxa"/>
            <w:tcBorders>
              <w:bottom w:val="single" w:sz="4" w:space="0" w:color="auto"/>
            </w:tcBorders>
            <w:shd w:val="clear" w:color="auto" w:fill="auto"/>
            <w:vAlign w:val="center"/>
          </w:tcPr>
          <w:p w14:paraId="20F81FE3" w14:textId="77777777" w:rsidR="008E6081" w:rsidRPr="001C1F70" w:rsidRDefault="008E6081" w:rsidP="001C1F70">
            <w:pPr>
              <w:keepNext/>
              <w:overflowPunct w:val="0"/>
              <w:autoSpaceDE w:val="0"/>
              <w:autoSpaceDN w:val="0"/>
              <w:adjustRightInd w:val="0"/>
              <w:spacing w:before="60" w:after="60"/>
              <w:textAlignment w:val="baseline"/>
              <w:rPr>
                <w:rFonts w:ascii="Arial" w:eastAsia="Mincho" w:hAnsi="Arial" w:cs="Arial"/>
                <w:bCs/>
                <w:color w:val="000000"/>
                <w:sz w:val="16"/>
                <w:szCs w:val="16"/>
              </w:rPr>
            </w:pPr>
            <w:r w:rsidRPr="001C1F70">
              <w:rPr>
                <w:rFonts w:ascii="Arial" w:eastAsia="Mincho" w:hAnsi="Arial" w:cs="Arial"/>
                <w:bCs/>
                <w:color w:val="000000"/>
                <w:sz w:val="16"/>
                <w:szCs w:val="16"/>
                <w:u w:val="single"/>
              </w:rPr>
              <w:t>R</w:t>
            </w:r>
            <w:r w:rsidRPr="001C1F70">
              <w:rPr>
                <w:rFonts w:ascii="Arial" w:eastAsia="Mincho" w:hAnsi="Arial" w:cs="Arial"/>
                <w:bCs/>
                <w:color w:val="000000"/>
                <w:sz w:val="16"/>
                <w:szCs w:val="16"/>
              </w:rPr>
              <w:t>eport</w:t>
            </w:r>
          </w:p>
        </w:tc>
        <w:tc>
          <w:tcPr>
            <w:tcW w:w="1017" w:type="dxa"/>
            <w:tcBorders>
              <w:bottom w:val="single" w:sz="4" w:space="0" w:color="auto"/>
            </w:tcBorders>
            <w:shd w:val="clear" w:color="auto" w:fill="auto"/>
            <w:vAlign w:val="center"/>
          </w:tcPr>
          <w:p w14:paraId="69EC1636" w14:textId="77777777" w:rsidR="008E6081" w:rsidRPr="001C1F70" w:rsidRDefault="008E6081"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Menu</w:t>
            </w:r>
          </w:p>
        </w:tc>
        <w:tc>
          <w:tcPr>
            <w:tcW w:w="1341" w:type="dxa"/>
            <w:tcBorders>
              <w:bottom w:val="single" w:sz="4" w:space="0" w:color="auto"/>
            </w:tcBorders>
            <w:shd w:val="clear" w:color="auto" w:fill="auto"/>
            <w:vAlign w:val="center"/>
          </w:tcPr>
          <w:p w14:paraId="211D1226" w14:textId="77777777" w:rsidR="008E6081" w:rsidRPr="001C1F70" w:rsidRDefault="008E6081" w:rsidP="00D750F8">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See Table 4.1</w:t>
            </w:r>
            <w:r w:rsidR="00D750F8">
              <w:rPr>
                <w:rFonts w:ascii="Arial" w:eastAsia="Mincho" w:hAnsi="Arial" w:cs="Arial"/>
                <w:color w:val="000000"/>
                <w:sz w:val="16"/>
                <w:szCs w:val="16"/>
              </w:rPr>
              <w:t>-2</w:t>
            </w:r>
          </w:p>
        </w:tc>
        <w:tc>
          <w:tcPr>
            <w:tcW w:w="1620" w:type="dxa"/>
            <w:shd w:val="clear" w:color="auto" w:fill="auto"/>
            <w:vAlign w:val="center"/>
          </w:tcPr>
          <w:p w14:paraId="734E114C" w14:textId="77777777" w:rsidR="008E6081" w:rsidRPr="001C1F70" w:rsidRDefault="008E6081"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2970" w:type="dxa"/>
            <w:tcBorders>
              <w:bottom w:val="single" w:sz="4" w:space="0" w:color="auto"/>
            </w:tcBorders>
            <w:shd w:val="clear" w:color="auto" w:fill="auto"/>
            <w:vAlign w:val="center"/>
          </w:tcPr>
          <w:p w14:paraId="14FA741E" w14:textId="77777777" w:rsidR="00F372B8" w:rsidRPr="001C1F70" w:rsidRDefault="00F372B8" w:rsidP="00F372B8">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Enabled when a Plug-in has been selected</w:t>
            </w:r>
            <w:r>
              <w:rPr>
                <w:rFonts w:ascii="Arial" w:eastAsia="Mincho" w:hAnsi="Arial" w:cs="Arial"/>
                <w:sz w:val="16"/>
                <w:szCs w:val="16"/>
              </w:rPr>
              <w:t>.</w:t>
            </w:r>
          </w:p>
          <w:p w14:paraId="67455EC4" w14:textId="77777777" w:rsidR="008E6081" w:rsidRPr="001C1F70" w:rsidRDefault="008E6081" w:rsidP="001C1F7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Otherwise, always vis</w:t>
            </w:r>
            <w:r w:rsidR="004B55F7">
              <w:rPr>
                <w:rFonts w:ascii="Arial" w:eastAsia="Mincho" w:hAnsi="Arial" w:cs="Arial"/>
                <w:sz w:val="16"/>
                <w:szCs w:val="16"/>
              </w:rPr>
              <w:t>i</w:t>
            </w:r>
            <w:r w:rsidRPr="001C1F70">
              <w:rPr>
                <w:rFonts w:ascii="Arial" w:eastAsia="Mincho" w:hAnsi="Arial" w:cs="Arial"/>
                <w:sz w:val="16"/>
                <w:szCs w:val="16"/>
              </w:rPr>
              <w:t>ble, not selectable</w:t>
            </w:r>
            <w:r w:rsidR="00767436">
              <w:rPr>
                <w:rFonts w:ascii="Arial" w:eastAsia="Mincho" w:hAnsi="Arial" w:cs="Arial"/>
                <w:sz w:val="16"/>
                <w:szCs w:val="16"/>
              </w:rPr>
              <w:t>.</w:t>
            </w:r>
          </w:p>
        </w:tc>
        <w:tc>
          <w:tcPr>
            <w:tcW w:w="729" w:type="dxa"/>
            <w:tcBorders>
              <w:bottom w:val="single" w:sz="4" w:space="0" w:color="auto"/>
            </w:tcBorders>
            <w:shd w:val="clear" w:color="auto" w:fill="auto"/>
            <w:vAlign w:val="center"/>
          </w:tcPr>
          <w:p w14:paraId="6B51640F" w14:textId="77777777" w:rsidR="008E6081" w:rsidRPr="001C1F70" w:rsidRDefault="008E6081"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r w:rsidRPr="001C1F70">
              <w:rPr>
                <w:rFonts w:ascii="Arial" w:eastAsia="Mincho" w:hAnsi="Arial" w:cs="Arial"/>
                <w:sz w:val="16"/>
                <w:szCs w:val="16"/>
              </w:rPr>
              <w:t>3</w:t>
            </w:r>
          </w:p>
        </w:tc>
        <w:tc>
          <w:tcPr>
            <w:tcW w:w="864" w:type="dxa"/>
            <w:tcBorders>
              <w:bottom w:val="single" w:sz="4" w:space="0" w:color="auto"/>
            </w:tcBorders>
            <w:shd w:val="clear" w:color="auto" w:fill="auto"/>
            <w:vAlign w:val="center"/>
          </w:tcPr>
          <w:p w14:paraId="2C789201" w14:textId="77777777" w:rsidR="008E6081" w:rsidRPr="001C1F70" w:rsidRDefault="008E6081" w:rsidP="001C1F70">
            <w:pPr>
              <w:pStyle w:val="Table"/>
              <w:overflowPunct w:val="0"/>
              <w:autoSpaceDE w:val="0"/>
              <w:autoSpaceDN w:val="0"/>
              <w:adjustRightInd w:val="0"/>
              <w:spacing w:before="60" w:after="60"/>
              <w:textAlignment w:val="baseline"/>
              <w:rPr>
                <w:rFonts w:ascii="Arial" w:eastAsia="Mincho" w:hAnsi="Arial" w:cs="Arial"/>
                <w:b w:val="0"/>
                <w:sz w:val="16"/>
                <w:szCs w:val="16"/>
              </w:rPr>
            </w:pPr>
          </w:p>
        </w:tc>
      </w:tr>
      <w:tr w:rsidR="00721C04" w:rsidRPr="001C1F70" w14:paraId="4E1FEF90" w14:textId="77777777" w:rsidTr="007903D8">
        <w:trPr>
          <w:cantSplit/>
          <w:trHeight w:val="288"/>
          <w:jc w:val="center"/>
        </w:trPr>
        <w:tc>
          <w:tcPr>
            <w:tcW w:w="545" w:type="dxa"/>
            <w:shd w:val="clear" w:color="auto" w:fill="auto"/>
            <w:vAlign w:val="center"/>
          </w:tcPr>
          <w:p w14:paraId="38118C46" w14:textId="77777777" w:rsidR="00721C04" w:rsidRPr="001C1F70" w:rsidRDefault="0052677A" w:rsidP="001C1F70">
            <w:pPr>
              <w:keepNext/>
              <w:overflowPunct w:val="0"/>
              <w:autoSpaceDE w:val="0"/>
              <w:autoSpaceDN w:val="0"/>
              <w:adjustRightInd w:val="0"/>
              <w:spacing w:before="60" w:after="60"/>
              <w:jc w:val="center"/>
              <w:textAlignment w:val="baseline"/>
              <w:rPr>
                <w:rFonts w:ascii="Arial" w:eastAsia="Mincho" w:hAnsi="Arial" w:cs="Arial"/>
                <w:bCs/>
                <w:color w:val="000000"/>
                <w:sz w:val="16"/>
                <w:szCs w:val="16"/>
              </w:rPr>
            </w:pPr>
            <w:r>
              <w:rPr>
                <w:rFonts w:ascii="Arial" w:eastAsia="Mincho" w:hAnsi="Arial" w:cs="Arial"/>
                <w:bCs/>
                <w:color w:val="000000"/>
                <w:sz w:val="16"/>
                <w:szCs w:val="16"/>
              </w:rPr>
              <w:t>4</w:t>
            </w:r>
          </w:p>
        </w:tc>
        <w:tc>
          <w:tcPr>
            <w:tcW w:w="1228" w:type="dxa"/>
            <w:shd w:val="clear" w:color="auto" w:fill="auto"/>
            <w:vAlign w:val="center"/>
          </w:tcPr>
          <w:p w14:paraId="143F1B4B" w14:textId="77777777" w:rsidR="00721C04" w:rsidRPr="001C1F70" w:rsidRDefault="00721C04" w:rsidP="001C1F70">
            <w:pPr>
              <w:keepNext/>
              <w:overflowPunct w:val="0"/>
              <w:autoSpaceDE w:val="0"/>
              <w:autoSpaceDN w:val="0"/>
              <w:adjustRightInd w:val="0"/>
              <w:spacing w:before="60" w:after="60"/>
              <w:textAlignment w:val="baseline"/>
              <w:rPr>
                <w:rFonts w:ascii="Arial" w:eastAsia="Mincho" w:hAnsi="Arial" w:cs="Arial"/>
                <w:bCs/>
                <w:color w:val="000000"/>
                <w:sz w:val="16"/>
                <w:szCs w:val="16"/>
              </w:rPr>
            </w:pPr>
            <w:r w:rsidRPr="001C1F70">
              <w:rPr>
                <w:rFonts w:ascii="Arial" w:eastAsia="Mincho" w:hAnsi="Arial" w:cs="Arial"/>
                <w:bCs/>
                <w:color w:val="000000"/>
                <w:sz w:val="16"/>
                <w:szCs w:val="16"/>
                <w:u w:val="single"/>
              </w:rPr>
              <w:t>U</w:t>
            </w:r>
            <w:r w:rsidRPr="001C1F70">
              <w:rPr>
                <w:rFonts w:ascii="Arial" w:eastAsia="Mincho" w:hAnsi="Arial" w:cs="Arial"/>
                <w:bCs/>
                <w:color w:val="000000"/>
                <w:sz w:val="16"/>
                <w:szCs w:val="16"/>
              </w:rPr>
              <w:t>tilities</w:t>
            </w:r>
          </w:p>
        </w:tc>
        <w:tc>
          <w:tcPr>
            <w:tcW w:w="1017" w:type="dxa"/>
            <w:shd w:val="clear" w:color="auto" w:fill="auto"/>
            <w:vAlign w:val="center"/>
          </w:tcPr>
          <w:p w14:paraId="5406D91F" w14:textId="77777777" w:rsidR="00721C04" w:rsidRPr="001C1F70" w:rsidRDefault="00506FAE"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Menu</w:t>
            </w:r>
          </w:p>
        </w:tc>
        <w:tc>
          <w:tcPr>
            <w:tcW w:w="1341" w:type="dxa"/>
            <w:shd w:val="clear" w:color="auto" w:fill="auto"/>
            <w:vAlign w:val="center"/>
          </w:tcPr>
          <w:p w14:paraId="25C4620A" w14:textId="77777777" w:rsidR="00721C04" w:rsidRPr="001C1F70" w:rsidRDefault="008E6081" w:rsidP="00D750F8">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See Table 4.1</w:t>
            </w:r>
            <w:r w:rsidR="00D750F8">
              <w:rPr>
                <w:rFonts w:ascii="Arial" w:eastAsia="Mincho" w:hAnsi="Arial" w:cs="Arial"/>
                <w:color w:val="000000"/>
                <w:sz w:val="16"/>
                <w:szCs w:val="16"/>
              </w:rPr>
              <w:t>-2</w:t>
            </w:r>
          </w:p>
        </w:tc>
        <w:tc>
          <w:tcPr>
            <w:tcW w:w="1620" w:type="dxa"/>
            <w:shd w:val="clear" w:color="auto" w:fill="auto"/>
            <w:vAlign w:val="center"/>
          </w:tcPr>
          <w:p w14:paraId="79F1E30F" w14:textId="77777777" w:rsidR="00721C04" w:rsidRPr="001C1F70" w:rsidRDefault="00721C04"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2970" w:type="dxa"/>
            <w:shd w:val="clear" w:color="auto" w:fill="auto"/>
            <w:vAlign w:val="center"/>
          </w:tcPr>
          <w:p w14:paraId="4FA0B6F3" w14:textId="77777777" w:rsidR="00721C04" w:rsidRPr="001C1F70" w:rsidRDefault="00B13958"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sz w:val="16"/>
                <w:szCs w:val="16"/>
              </w:rPr>
              <w:t xml:space="preserve">Always </w:t>
            </w:r>
            <w:r w:rsidR="004B55F7">
              <w:rPr>
                <w:rFonts w:ascii="Arial" w:eastAsia="Mincho" w:hAnsi="Arial" w:cs="Arial"/>
                <w:sz w:val="16"/>
                <w:szCs w:val="16"/>
              </w:rPr>
              <w:t>e</w:t>
            </w:r>
            <w:r w:rsidRPr="001C1F70">
              <w:rPr>
                <w:rFonts w:ascii="Arial" w:eastAsia="Mincho" w:hAnsi="Arial" w:cs="Arial"/>
                <w:sz w:val="16"/>
                <w:szCs w:val="16"/>
              </w:rPr>
              <w:t>nabled</w:t>
            </w:r>
            <w:r w:rsidR="00767436">
              <w:rPr>
                <w:rFonts w:ascii="Arial" w:eastAsia="Mincho" w:hAnsi="Arial" w:cs="Arial"/>
                <w:sz w:val="16"/>
                <w:szCs w:val="16"/>
              </w:rPr>
              <w:t>.</w:t>
            </w:r>
          </w:p>
        </w:tc>
        <w:tc>
          <w:tcPr>
            <w:tcW w:w="729" w:type="dxa"/>
            <w:shd w:val="clear" w:color="auto" w:fill="auto"/>
            <w:vAlign w:val="center"/>
          </w:tcPr>
          <w:p w14:paraId="639775E5" w14:textId="77777777" w:rsidR="00721C04" w:rsidRPr="001C1F70" w:rsidRDefault="00721C04" w:rsidP="001C1F70">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sidRPr="001C1F70">
              <w:rPr>
                <w:rFonts w:ascii="Arial" w:eastAsia="Mincho" w:hAnsi="Arial" w:cs="Arial"/>
                <w:color w:val="000000"/>
                <w:sz w:val="16"/>
                <w:szCs w:val="16"/>
              </w:rPr>
              <w:t>4</w:t>
            </w:r>
          </w:p>
        </w:tc>
        <w:tc>
          <w:tcPr>
            <w:tcW w:w="864" w:type="dxa"/>
            <w:shd w:val="clear" w:color="auto" w:fill="auto"/>
            <w:vAlign w:val="center"/>
          </w:tcPr>
          <w:p w14:paraId="4492C86E" w14:textId="77777777" w:rsidR="00721C04" w:rsidRPr="001C1F70" w:rsidRDefault="00721C04" w:rsidP="001C1F70">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r>
      <w:tr w:rsidR="00721C04" w:rsidRPr="001C1F70" w14:paraId="28B8E830" w14:textId="77777777" w:rsidTr="007903D8">
        <w:trPr>
          <w:cantSplit/>
          <w:trHeight w:val="288"/>
          <w:jc w:val="center"/>
        </w:trPr>
        <w:tc>
          <w:tcPr>
            <w:tcW w:w="545" w:type="dxa"/>
            <w:shd w:val="clear" w:color="auto" w:fill="auto"/>
            <w:vAlign w:val="center"/>
          </w:tcPr>
          <w:p w14:paraId="3A364BB8" w14:textId="77777777" w:rsidR="00721C04" w:rsidRPr="001C1F70" w:rsidRDefault="0052677A" w:rsidP="001C1F70">
            <w:pPr>
              <w:keepNext/>
              <w:overflowPunct w:val="0"/>
              <w:autoSpaceDE w:val="0"/>
              <w:autoSpaceDN w:val="0"/>
              <w:adjustRightInd w:val="0"/>
              <w:spacing w:before="60" w:after="60"/>
              <w:jc w:val="center"/>
              <w:textAlignment w:val="baseline"/>
              <w:rPr>
                <w:rFonts w:ascii="Arial" w:eastAsia="Mincho" w:hAnsi="Arial" w:cs="Arial"/>
                <w:bCs/>
                <w:color w:val="000000"/>
                <w:sz w:val="16"/>
                <w:szCs w:val="16"/>
              </w:rPr>
            </w:pPr>
            <w:r>
              <w:rPr>
                <w:rFonts w:ascii="Arial" w:eastAsia="Mincho" w:hAnsi="Arial" w:cs="Arial"/>
                <w:bCs/>
                <w:color w:val="000000"/>
                <w:sz w:val="16"/>
                <w:szCs w:val="16"/>
              </w:rPr>
              <w:t>5</w:t>
            </w:r>
          </w:p>
        </w:tc>
        <w:tc>
          <w:tcPr>
            <w:tcW w:w="1228" w:type="dxa"/>
            <w:shd w:val="clear" w:color="auto" w:fill="auto"/>
            <w:vAlign w:val="center"/>
          </w:tcPr>
          <w:p w14:paraId="5003949B" w14:textId="77777777" w:rsidR="00721C04" w:rsidRPr="001C1F70" w:rsidRDefault="00721C04" w:rsidP="001C1F70">
            <w:pPr>
              <w:keepNext/>
              <w:overflowPunct w:val="0"/>
              <w:autoSpaceDE w:val="0"/>
              <w:autoSpaceDN w:val="0"/>
              <w:adjustRightInd w:val="0"/>
              <w:spacing w:before="60" w:after="60"/>
              <w:textAlignment w:val="baseline"/>
              <w:rPr>
                <w:rFonts w:ascii="Arial" w:eastAsia="Mincho" w:hAnsi="Arial" w:cs="Arial"/>
                <w:bCs/>
                <w:color w:val="000000"/>
                <w:sz w:val="16"/>
                <w:szCs w:val="16"/>
              </w:rPr>
            </w:pPr>
            <w:r w:rsidRPr="001C1F70">
              <w:rPr>
                <w:rFonts w:ascii="Arial" w:eastAsia="Mincho" w:hAnsi="Arial" w:cs="Arial"/>
                <w:bCs/>
                <w:color w:val="000000"/>
                <w:sz w:val="16"/>
                <w:szCs w:val="16"/>
                <w:u w:val="single"/>
              </w:rPr>
              <w:t>A</w:t>
            </w:r>
            <w:r w:rsidRPr="001C1F70">
              <w:rPr>
                <w:rFonts w:ascii="Arial" w:eastAsia="Mincho" w:hAnsi="Arial" w:cs="Arial"/>
                <w:bCs/>
                <w:color w:val="000000"/>
                <w:sz w:val="16"/>
                <w:szCs w:val="16"/>
              </w:rPr>
              <w:t>dvanced</w:t>
            </w:r>
          </w:p>
        </w:tc>
        <w:tc>
          <w:tcPr>
            <w:tcW w:w="1017" w:type="dxa"/>
            <w:shd w:val="clear" w:color="auto" w:fill="auto"/>
            <w:vAlign w:val="center"/>
          </w:tcPr>
          <w:p w14:paraId="3468D214" w14:textId="77777777" w:rsidR="00721C04" w:rsidRPr="001C1F70" w:rsidRDefault="00506FAE"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Menu</w:t>
            </w:r>
          </w:p>
        </w:tc>
        <w:tc>
          <w:tcPr>
            <w:tcW w:w="1341" w:type="dxa"/>
            <w:shd w:val="clear" w:color="auto" w:fill="auto"/>
            <w:vAlign w:val="center"/>
          </w:tcPr>
          <w:p w14:paraId="345025F4" w14:textId="77777777" w:rsidR="00721C04" w:rsidRPr="001C1F70" w:rsidRDefault="008E6081" w:rsidP="00D750F8">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See Table 4.1</w:t>
            </w:r>
            <w:r w:rsidR="00D750F8">
              <w:rPr>
                <w:rFonts w:ascii="Arial" w:eastAsia="Mincho" w:hAnsi="Arial" w:cs="Arial"/>
                <w:color w:val="000000"/>
                <w:sz w:val="16"/>
                <w:szCs w:val="16"/>
              </w:rPr>
              <w:t>-2</w:t>
            </w:r>
          </w:p>
        </w:tc>
        <w:tc>
          <w:tcPr>
            <w:tcW w:w="1620" w:type="dxa"/>
            <w:shd w:val="clear" w:color="auto" w:fill="auto"/>
            <w:vAlign w:val="center"/>
          </w:tcPr>
          <w:p w14:paraId="01CCCF92" w14:textId="77777777" w:rsidR="00721C04" w:rsidRPr="001C1F70" w:rsidRDefault="00721C04"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2970" w:type="dxa"/>
            <w:shd w:val="clear" w:color="auto" w:fill="auto"/>
            <w:vAlign w:val="center"/>
          </w:tcPr>
          <w:p w14:paraId="2943C3EC" w14:textId="77777777" w:rsidR="004F11D9" w:rsidRPr="001C1F70" w:rsidRDefault="00E97EBC" w:rsidP="001C1F7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 xml:space="preserve">With Boeing </w:t>
            </w:r>
            <w:r w:rsidR="00F372B8">
              <w:rPr>
                <w:rFonts w:ascii="Arial" w:eastAsia="Mincho" w:hAnsi="Arial" w:cs="Arial"/>
                <w:sz w:val="16"/>
                <w:szCs w:val="16"/>
              </w:rPr>
              <w:t>ACDG Host</w:t>
            </w:r>
            <w:r w:rsidR="009A6BF1">
              <w:rPr>
                <w:rFonts w:ascii="Arial" w:eastAsia="Mincho" w:hAnsi="Arial" w:cs="Arial"/>
                <w:sz w:val="16"/>
                <w:szCs w:val="16"/>
              </w:rPr>
              <w:t>,</w:t>
            </w:r>
            <w:r w:rsidRPr="001C1F70">
              <w:rPr>
                <w:rFonts w:ascii="Arial" w:eastAsia="Mincho" w:hAnsi="Arial" w:cs="Arial"/>
                <w:sz w:val="16"/>
                <w:szCs w:val="16"/>
              </w:rPr>
              <w:t xml:space="preserve"> </w:t>
            </w:r>
            <w:r w:rsidR="004B55F7">
              <w:rPr>
                <w:rFonts w:ascii="Arial" w:eastAsia="Mincho" w:hAnsi="Arial" w:cs="Arial"/>
                <w:sz w:val="16"/>
                <w:szCs w:val="16"/>
              </w:rPr>
              <w:t>a</w:t>
            </w:r>
            <w:r w:rsidR="00B13958" w:rsidRPr="001C1F70">
              <w:rPr>
                <w:rFonts w:ascii="Arial" w:eastAsia="Mincho" w:hAnsi="Arial" w:cs="Arial"/>
                <w:sz w:val="16"/>
                <w:szCs w:val="16"/>
              </w:rPr>
              <w:t xml:space="preserve">lways </w:t>
            </w:r>
            <w:r w:rsidR="004B55F7">
              <w:rPr>
                <w:rFonts w:ascii="Arial" w:eastAsia="Mincho" w:hAnsi="Arial" w:cs="Arial"/>
                <w:sz w:val="16"/>
                <w:szCs w:val="16"/>
              </w:rPr>
              <w:t>e</w:t>
            </w:r>
            <w:r w:rsidR="00B13958" w:rsidRPr="001C1F70">
              <w:rPr>
                <w:rFonts w:ascii="Arial" w:eastAsia="Mincho" w:hAnsi="Arial" w:cs="Arial"/>
                <w:sz w:val="16"/>
                <w:szCs w:val="16"/>
              </w:rPr>
              <w:t>nabled</w:t>
            </w:r>
            <w:r w:rsidR="00767436">
              <w:rPr>
                <w:rFonts w:ascii="Arial" w:eastAsia="Mincho" w:hAnsi="Arial" w:cs="Arial"/>
                <w:sz w:val="16"/>
                <w:szCs w:val="16"/>
              </w:rPr>
              <w:t>.</w:t>
            </w:r>
          </w:p>
          <w:p w14:paraId="27BFEAD6" w14:textId="77777777" w:rsidR="00721C04" w:rsidRPr="001C1F70" w:rsidRDefault="00E97EBC" w:rsidP="001C1F7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 xml:space="preserve">With Airline </w:t>
            </w:r>
            <w:r w:rsidR="00F372B8">
              <w:rPr>
                <w:rFonts w:ascii="Arial" w:eastAsia="Mincho" w:hAnsi="Arial" w:cs="Arial"/>
                <w:sz w:val="16"/>
                <w:szCs w:val="16"/>
              </w:rPr>
              <w:t>ACDG Host</w:t>
            </w:r>
            <w:r w:rsidR="009A6BF1">
              <w:rPr>
                <w:rFonts w:ascii="Arial" w:eastAsia="Mincho" w:hAnsi="Arial" w:cs="Arial"/>
                <w:sz w:val="16"/>
                <w:szCs w:val="16"/>
              </w:rPr>
              <w:t>,</w:t>
            </w:r>
            <w:r w:rsidR="004B55F7">
              <w:rPr>
                <w:rFonts w:ascii="Arial" w:eastAsia="Mincho" w:hAnsi="Arial" w:cs="Arial"/>
                <w:sz w:val="16"/>
                <w:szCs w:val="16"/>
              </w:rPr>
              <w:t xml:space="preserve"> n</w:t>
            </w:r>
            <w:r w:rsidRPr="001C1F70">
              <w:rPr>
                <w:rFonts w:ascii="Arial" w:eastAsia="Mincho" w:hAnsi="Arial" w:cs="Arial"/>
                <w:sz w:val="16"/>
                <w:szCs w:val="16"/>
              </w:rPr>
              <w:t>ot</w:t>
            </w:r>
            <w:r w:rsidR="004B55F7">
              <w:rPr>
                <w:rFonts w:ascii="Arial" w:eastAsia="Mincho" w:hAnsi="Arial" w:cs="Arial"/>
                <w:sz w:val="16"/>
                <w:szCs w:val="16"/>
              </w:rPr>
              <w:t xml:space="preserve"> v</w:t>
            </w:r>
            <w:r w:rsidRPr="001C1F70">
              <w:rPr>
                <w:rFonts w:ascii="Arial" w:eastAsia="Mincho" w:hAnsi="Arial" w:cs="Arial"/>
                <w:sz w:val="16"/>
                <w:szCs w:val="16"/>
              </w:rPr>
              <w:t>isible</w:t>
            </w:r>
            <w:r w:rsidR="00767436">
              <w:rPr>
                <w:rFonts w:ascii="Arial" w:eastAsia="Mincho" w:hAnsi="Arial" w:cs="Arial"/>
                <w:sz w:val="16"/>
                <w:szCs w:val="16"/>
              </w:rPr>
              <w:t>.</w:t>
            </w:r>
          </w:p>
        </w:tc>
        <w:tc>
          <w:tcPr>
            <w:tcW w:w="729" w:type="dxa"/>
            <w:shd w:val="clear" w:color="auto" w:fill="auto"/>
            <w:vAlign w:val="center"/>
          </w:tcPr>
          <w:p w14:paraId="08A0E3C5" w14:textId="77777777" w:rsidR="00721C04" w:rsidRPr="001C1F70" w:rsidRDefault="00721C04" w:rsidP="001C1F70">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sidRPr="001C1F70">
              <w:rPr>
                <w:rFonts w:ascii="Arial" w:eastAsia="Mincho" w:hAnsi="Arial" w:cs="Arial"/>
                <w:color w:val="000000"/>
                <w:sz w:val="16"/>
                <w:szCs w:val="16"/>
              </w:rPr>
              <w:t>5</w:t>
            </w:r>
          </w:p>
        </w:tc>
        <w:tc>
          <w:tcPr>
            <w:tcW w:w="864" w:type="dxa"/>
            <w:shd w:val="clear" w:color="auto" w:fill="auto"/>
            <w:vAlign w:val="center"/>
          </w:tcPr>
          <w:p w14:paraId="1F4EAFBF" w14:textId="77777777" w:rsidR="00721C04" w:rsidRPr="001C1F70" w:rsidRDefault="00721C04" w:rsidP="001C1F70">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r>
      <w:tr w:rsidR="00721C04" w:rsidRPr="001C1F70" w14:paraId="6903D986" w14:textId="77777777" w:rsidTr="007903D8">
        <w:trPr>
          <w:cantSplit/>
          <w:trHeight w:val="288"/>
          <w:jc w:val="center"/>
        </w:trPr>
        <w:tc>
          <w:tcPr>
            <w:tcW w:w="545" w:type="dxa"/>
            <w:shd w:val="clear" w:color="auto" w:fill="auto"/>
            <w:vAlign w:val="center"/>
          </w:tcPr>
          <w:p w14:paraId="58B03CF2" w14:textId="77777777" w:rsidR="00721C04" w:rsidRPr="001C1F70" w:rsidRDefault="0052677A" w:rsidP="001C1F70">
            <w:pPr>
              <w:keepNext/>
              <w:overflowPunct w:val="0"/>
              <w:autoSpaceDE w:val="0"/>
              <w:autoSpaceDN w:val="0"/>
              <w:adjustRightInd w:val="0"/>
              <w:spacing w:before="60" w:after="60"/>
              <w:jc w:val="center"/>
              <w:textAlignment w:val="baseline"/>
              <w:rPr>
                <w:rFonts w:ascii="Arial" w:eastAsia="Mincho" w:hAnsi="Arial" w:cs="Arial"/>
                <w:bCs/>
                <w:color w:val="000000"/>
                <w:sz w:val="16"/>
                <w:szCs w:val="16"/>
              </w:rPr>
            </w:pPr>
            <w:r>
              <w:rPr>
                <w:rFonts w:ascii="Arial" w:eastAsia="Mincho" w:hAnsi="Arial" w:cs="Arial"/>
                <w:bCs/>
                <w:color w:val="000000"/>
                <w:sz w:val="16"/>
                <w:szCs w:val="16"/>
              </w:rPr>
              <w:t>6</w:t>
            </w:r>
          </w:p>
        </w:tc>
        <w:tc>
          <w:tcPr>
            <w:tcW w:w="1228" w:type="dxa"/>
            <w:shd w:val="clear" w:color="auto" w:fill="auto"/>
            <w:vAlign w:val="center"/>
          </w:tcPr>
          <w:p w14:paraId="7C1F0300" w14:textId="77777777" w:rsidR="00721C04" w:rsidRPr="001C1F70" w:rsidRDefault="00721C04" w:rsidP="001C1F70">
            <w:pPr>
              <w:keepNext/>
              <w:overflowPunct w:val="0"/>
              <w:autoSpaceDE w:val="0"/>
              <w:autoSpaceDN w:val="0"/>
              <w:adjustRightInd w:val="0"/>
              <w:spacing w:before="60" w:after="60"/>
              <w:textAlignment w:val="baseline"/>
              <w:rPr>
                <w:rFonts w:ascii="Arial" w:eastAsia="Mincho" w:hAnsi="Arial" w:cs="Arial"/>
                <w:bCs/>
                <w:color w:val="000000"/>
                <w:sz w:val="16"/>
                <w:szCs w:val="16"/>
              </w:rPr>
            </w:pPr>
            <w:r w:rsidRPr="001C1F70">
              <w:rPr>
                <w:rFonts w:ascii="Arial" w:eastAsia="Mincho" w:hAnsi="Arial" w:cs="Arial"/>
                <w:bCs/>
                <w:color w:val="000000"/>
                <w:sz w:val="16"/>
                <w:szCs w:val="16"/>
                <w:u w:val="single"/>
              </w:rPr>
              <w:t>H</w:t>
            </w:r>
            <w:r w:rsidRPr="001C1F70">
              <w:rPr>
                <w:rFonts w:ascii="Arial" w:eastAsia="Mincho" w:hAnsi="Arial" w:cs="Arial"/>
                <w:bCs/>
                <w:color w:val="000000"/>
                <w:sz w:val="16"/>
                <w:szCs w:val="16"/>
              </w:rPr>
              <w:t>elp</w:t>
            </w:r>
          </w:p>
        </w:tc>
        <w:tc>
          <w:tcPr>
            <w:tcW w:w="1017" w:type="dxa"/>
            <w:shd w:val="clear" w:color="auto" w:fill="auto"/>
            <w:vAlign w:val="center"/>
          </w:tcPr>
          <w:p w14:paraId="4CC31734" w14:textId="77777777" w:rsidR="00721C04" w:rsidRPr="001C1F70" w:rsidRDefault="00506FAE"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Menu</w:t>
            </w:r>
          </w:p>
        </w:tc>
        <w:tc>
          <w:tcPr>
            <w:tcW w:w="1341" w:type="dxa"/>
            <w:shd w:val="clear" w:color="auto" w:fill="auto"/>
            <w:vAlign w:val="center"/>
          </w:tcPr>
          <w:p w14:paraId="735DF7A2" w14:textId="77777777" w:rsidR="00721C04" w:rsidRPr="001C1F70" w:rsidRDefault="00721C04"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620" w:type="dxa"/>
            <w:shd w:val="clear" w:color="auto" w:fill="auto"/>
            <w:vAlign w:val="center"/>
          </w:tcPr>
          <w:p w14:paraId="76F20892" w14:textId="77777777" w:rsidR="00721C04" w:rsidRPr="001C1F70" w:rsidRDefault="00721C04"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2970" w:type="dxa"/>
            <w:shd w:val="clear" w:color="auto" w:fill="auto"/>
            <w:vAlign w:val="center"/>
          </w:tcPr>
          <w:p w14:paraId="3E3FB9A8" w14:textId="77777777" w:rsidR="00721C04" w:rsidRPr="001C1F70" w:rsidRDefault="004B55F7"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sz w:val="16"/>
                <w:szCs w:val="16"/>
              </w:rPr>
              <w:t>Always e</w:t>
            </w:r>
            <w:r w:rsidR="00B13958" w:rsidRPr="001C1F70">
              <w:rPr>
                <w:rFonts w:ascii="Arial" w:eastAsia="Mincho" w:hAnsi="Arial" w:cs="Arial"/>
                <w:sz w:val="16"/>
                <w:szCs w:val="16"/>
              </w:rPr>
              <w:t>nabled</w:t>
            </w:r>
            <w:r w:rsidR="00767436">
              <w:rPr>
                <w:rFonts w:ascii="Arial" w:eastAsia="Mincho" w:hAnsi="Arial" w:cs="Arial"/>
                <w:sz w:val="16"/>
                <w:szCs w:val="16"/>
              </w:rPr>
              <w:t>.</w:t>
            </w:r>
          </w:p>
        </w:tc>
        <w:tc>
          <w:tcPr>
            <w:tcW w:w="729" w:type="dxa"/>
            <w:shd w:val="clear" w:color="auto" w:fill="auto"/>
            <w:vAlign w:val="center"/>
          </w:tcPr>
          <w:p w14:paraId="2DC23C2C" w14:textId="77777777" w:rsidR="00721C04" w:rsidRPr="001C1F70" w:rsidRDefault="00721C04" w:rsidP="001C1F70">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sidRPr="001C1F70">
              <w:rPr>
                <w:rFonts w:ascii="Arial" w:eastAsia="Mincho" w:hAnsi="Arial" w:cs="Arial"/>
                <w:color w:val="000000"/>
                <w:sz w:val="16"/>
                <w:szCs w:val="16"/>
              </w:rPr>
              <w:t>6</w:t>
            </w:r>
          </w:p>
        </w:tc>
        <w:tc>
          <w:tcPr>
            <w:tcW w:w="864" w:type="dxa"/>
            <w:shd w:val="clear" w:color="auto" w:fill="auto"/>
            <w:vAlign w:val="center"/>
          </w:tcPr>
          <w:p w14:paraId="0F8B2B2B" w14:textId="77777777" w:rsidR="00721C04" w:rsidRPr="001C1F70" w:rsidRDefault="00721C04" w:rsidP="001C1F70">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r>
      <w:tr w:rsidR="00721C04" w:rsidRPr="001C1F70" w14:paraId="51C55CD9" w14:textId="77777777" w:rsidTr="007903D8">
        <w:trPr>
          <w:cantSplit/>
          <w:trHeight w:val="288"/>
          <w:jc w:val="center"/>
        </w:trPr>
        <w:tc>
          <w:tcPr>
            <w:tcW w:w="545" w:type="dxa"/>
            <w:shd w:val="clear" w:color="auto" w:fill="auto"/>
            <w:vAlign w:val="center"/>
          </w:tcPr>
          <w:p w14:paraId="53BCDFC4" w14:textId="77777777" w:rsidR="00721C04" w:rsidRPr="001C1F70" w:rsidRDefault="0052677A" w:rsidP="001C1F70">
            <w:pPr>
              <w:keepNext/>
              <w:overflowPunct w:val="0"/>
              <w:autoSpaceDE w:val="0"/>
              <w:autoSpaceDN w:val="0"/>
              <w:adjustRightInd w:val="0"/>
              <w:spacing w:before="60" w:after="60"/>
              <w:jc w:val="center"/>
              <w:textAlignment w:val="baseline"/>
              <w:rPr>
                <w:rFonts w:ascii="Arial" w:eastAsia="Mincho" w:hAnsi="Arial" w:cs="Arial"/>
                <w:bCs/>
                <w:color w:val="000000"/>
                <w:sz w:val="16"/>
                <w:szCs w:val="16"/>
              </w:rPr>
            </w:pPr>
            <w:r>
              <w:rPr>
                <w:rFonts w:ascii="Arial" w:eastAsia="Mincho" w:hAnsi="Arial" w:cs="Arial"/>
                <w:bCs/>
                <w:color w:val="000000"/>
                <w:sz w:val="16"/>
                <w:szCs w:val="16"/>
              </w:rPr>
              <w:t>7</w:t>
            </w:r>
          </w:p>
        </w:tc>
        <w:tc>
          <w:tcPr>
            <w:tcW w:w="1228" w:type="dxa"/>
            <w:shd w:val="clear" w:color="auto" w:fill="auto"/>
            <w:vAlign w:val="center"/>
          </w:tcPr>
          <w:p w14:paraId="0FE1463C" w14:textId="77777777" w:rsidR="00721C04" w:rsidRPr="001C1F70" w:rsidRDefault="00B3712F" w:rsidP="00B3712F">
            <w:pPr>
              <w:keepNext/>
              <w:overflowPunct w:val="0"/>
              <w:autoSpaceDE w:val="0"/>
              <w:autoSpaceDN w:val="0"/>
              <w:adjustRightInd w:val="0"/>
              <w:spacing w:before="60" w:after="60"/>
              <w:textAlignment w:val="baseline"/>
              <w:rPr>
                <w:rFonts w:ascii="Arial" w:eastAsia="Mincho" w:hAnsi="Arial" w:cs="Arial"/>
                <w:bCs/>
                <w:color w:val="000000"/>
                <w:sz w:val="16"/>
                <w:szCs w:val="16"/>
              </w:rPr>
            </w:pPr>
            <w:r>
              <w:rPr>
                <w:rFonts w:ascii="Arial" w:eastAsia="Mincho" w:hAnsi="Arial" w:cs="Arial"/>
                <w:bCs/>
                <w:color w:val="000000"/>
                <w:sz w:val="16"/>
                <w:szCs w:val="16"/>
              </w:rPr>
              <w:t>Load Part Number</w:t>
            </w:r>
          </w:p>
        </w:tc>
        <w:tc>
          <w:tcPr>
            <w:tcW w:w="1017" w:type="dxa"/>
            <w:shd w:val="clear" w:color="auto" w:fill="auto"/>
            <w:vAlign w:val="center"/>
          </w:tcPr>
          <w:p w14:paraId="50503214" w14:textId="77777777" w:rsidR="00721C04" w:rsidRPr="001C1F70" w:rsidRDefault="004D243E"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Label</w:t>
            </w:r>
          </w:p>
        </w:tc>
        <w:tc>
          <w:tcPr>
            <w:tcW w:w="1341" w:type="dxa"/>
            <w:shd w:val="clear" w:color="auto" w:fill="auto"/>
            <w:vAlign w:val="center"/>
          </w:tcPr>
          <w:p w14:paraId="2F9E11A4" w14:textId="77777777" w:rsidR="00721C04" w:rsidRPr="001C1F70" w:rsidRDefault="00721C04"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620" w:type="dxa"/>
            <w:shd w:val="clear" w:color="auto" w:fill="auto"/>
            <w:vAlign w:val="center"/>
          </w:tcPr>
          <w:p w14:paraId="5E179B64" w14:textId="77777777" w:rsidR="00721C04" w:rsidRPr="001C1F70" w:rsidRDefault="00721C04"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2970" w:type="dxa"/>
            <w:shd w:val="clear" w:color="auto" w:fill="auto"/>
            <w:vAlign w:val="center"/>
          </w:tcPr>
          <w:p w14:paraId="4AB12ADD" w14:textId="77777777" w:rsidR="00721C04" w:rsidRPr="001C1F70" w:rsidRDefault="00721C04"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 xml:space="preserve">Always </w:t>
            </w:r>
            <w:r w:rsidR="00B13958" w:rsidRPr="001C1F70">
              <w:rPr>
                <w:rFonts w:ascii="Arial" w:eastAsia="Mincho" w:hAnsi="Arial" w:cs="Arial"/>
                <w:color w:val="000000"/>
                <w:sz w:val="16"/>
                <w:szCs w:val="16"/>
              </w:rPr>
              <w:t xml:space="preserve">visible, not </w:t>
            </w:r>
            <w:r w:rsidRPr="001C1F70">
              <w:rPr>
                <w:rFonts w:ascii="Arial" w:eastAsia="Mincho" w:hAnsi="Arial" w:cs="Arial"/>
                <w:color w:val="000000"/>
                <w:sz w:val="16"/>
                <w:szCs w:val="16"/>
              </w:rPr>
              <w:t>editable</w:t>
            </w:r>
            <w:r w:rsidR="00767436">
              <w:rPr>
                <w:rFonts w:ascii="Arial" w:eastAsia="Mincho" w:hAnsi="Arial" w:cs="Arial"/>
                <w:color w:val="000000"/>
                <w:sz w:val="16"/>
                <w:szCs w:val="16"/>
              </w:rPr>
              <w:t>.</w:t>
            </w:r>
          </w:p>
        </w:tc>
        <w:tc>
          <w:tcPr>
            <w:tcW w:w="729" w:type="dxa"/>
            <w:shd w:val="clear" w:color="auto" w:fill="auto"/>
            <w:vAlign w:val="center"/>
          </w:tcPr>
          <w:p w14:paraId="09C62A78" w14:textId="77777777" w:rsidR="00721C04" w:rsidRPr="001C1F70" w:rsidRDefault="00B13958" w:rsidP="001C1F70">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sidRPr="001C1F70">
              <w:rPr>
                <w:rFonts w:ascii="Arial" w:eastAsia="Mincho" w:hAnsi="Arial" w:cs="Arial"/>
                <w:color w:val="000000"/>
                <w:sz w:val="16"/>
                <w:szCs w:val="16"/>
              </w:rPr>
              <w:t>N/A</w:t>
            </w:r>
          </w:p>
        </w:tc>
        <w:tc>
          <w:tcPr>
            <w:tcW w:w="864" w:type="dxa"/>
            <w:shd w:val="clear" w:color="auto" w:fill="auto"/>
            <w:vAlign w:val="center"/>
          </w:tcPr>
          <w:p w14:paraId="1257EA54" w14:textId="77777777" w:rsidR="00721C04" w:rsidRPr="001C1F70" w:rsidRDefault="00721C04"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A93D40" w:rsidRPr="001C1F70" w14:paraId="09B024EB" w14:textId="77777777" w:rsidTr="007903D8">
        <w:trPr>
          <w:cantSplit/>
          <w:trHeight w:val="288"/>
          <w:jc w:val="center"/>
        </w:trPr>
        <w:tc>
          <w:tcPr>
            <w:tcW w:w="545" w:type="dxa"/>
            <w:shd w:val="clear" w:color="auto" w:fill="auto"/>
            <w:vAlign w:val="center"/>
          </w:tcPr>
          <w:p w14:paraId="1B87E3D9" w14:textId="77777777" w:rsidR="00A93D40" w:rsidRPr="001C1F70" w:rsidRDefault="0052677A" w:rsidP="001C1F70">
            <w:pPr>
              <w:keepNext/>
              <w:overflowPunct w:val="0"/>
              <w:autoSpaceDE w:val="0"/>
              <w:autoSpaceDN w:val="0"/>
              <w:adjustRightInd w:val="0"/>
              <w:spacing w:before="60" w:after="60"/>
              <w:jc w:val="center"/>
              <w:textAlignment w:val="baseline"/>
              <w:rPr>
                <w:rFonts w:ascii="Arial" w:eastAsia="Mincho" w:hAnsi="Arial" w:cs="Arial"/>
                <w:bCs/>
                <w:color w:val="000000"/>
                <w:sz w:val="16"/>
                <w:szCs w:val="16"/>
              </w:rPr>
            </w:pPr>
            <w:r>
              <w:rPr>
                <w:rFonts w:ascii="Arial" w:eastAsia="Mincho" w:hAnsi="Arial" w:cs="Arial"/>
                <w:bCs/>
                <w:color w:val="000000"/>
                <w:sz w:val="16"/>
                <w:szCs w:val="16"/>
              </w:rPr>
              <w:t>8</w:t>
            </w:r>
          </w:p>
        </w:tc>
        <w:tc>
          <w:tcPr>
            <w:tcW w:w="1228" w:type="dxa"/>
            <w:shd w:val="clear" w:color="auto" w:fill="auto"/>
            <w:vAlign w:val="center"/>
          </w:tcPr>
          <w:p w14:paraId="473CCEB4" w14:textId="77777777" w:rsidR="00A93D40" w:rsidRDefault="00A93D40" w:rsidP="00B3712F">
            <w:pPr>
              <w:keepNext/>
              <w:overflowPunct w:val="0"/>
              <w:autoSpaceDE w:val="0"/>
              <w:autoSpaceDN w:val="0"/>
              <w:adjustRightInd w:val="0"/>
              <w:spacing w:before="60" w:after="60"/>
              <w:textAlignment w:val="baseline"/>
              <w:rPr>
                <w:rFonts w:ascii="Arial" w:eastAsia="Mincho" w:hAnsi="Arial" w:cs="Arial"/>
                <w:bCs/>
                <w:color w:val="000000"/>
                <w:sz w:val="16"/>
                <w:szCs w:val="16"/>
              </w:rPr>
            </w:pPr>
          </w:p>
        </w:tc>
        <w:tc>
          <w:tcPr>
            <w:tcW w:w="1017" w:type="dxa"/>
            <w:shd w:val="clear" w:color="auto" w:fill="auto"/>
            <w:vAlign w:val="center"/>
          </w:tcPr>
          <w:p w14:paraId="02D2A530" w14:textId="77777777" w:rsidR="00A93D40" w:rsidRPr="001C1F70" w:rsidRDefault="00A93D40"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41" w:type="dxa"/>
            <w:shd w:val="clear" w:color="auto" w:fill="auto"/>
            <w:vAlign w:val="center"/>
          </w:tcPr>
          <w:p w14:paraId="6617D516" w14:textId="77777777" w:rsidR="00A93D40" w:rsidRPr="001C1F70" w:rsidRDefault="00A93D40" w:rsidP="003B5754">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620" w:type="dxa"/>
            <w:shd w:val="clear" w:color="auto" w:fill="auto"/>
            <w:vAlign w:val="center"/>
          </w:tcPr>
          <w:p w14:paraId="3B56A51B" w14:textId="77777777" w:rsidR="00A93D40" w:rsidRPr="001C1F70" w:rsidRDefault="00A93D40"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bCs/>
                <w:color w:val="000000"/>
                <w:sz w:val="16"/>
                <w:szCs w:val="16"/>
              </w:rPr>
              <w:t>Part Number of the database</w:t>
            </w:r>
          </w:p>
        </w:tc>
        <w:tc>
          <w:tcPr>
            <w:tcW w:w="2970" w:type="dxa"/>
            <w:shd w:val="clear" w:color="auto" w:fill="auto"/>
            <w:vAlign w:val="center"/>
          </w:tcPr>
          <w:p w14:paraId="0608CDCF" w14:textId="77777777" w:rsidR="00A93D40" w:rsidRPr="001C1F70" w:rsidRDefault="00A93D40"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Visible only when a PC file has been loaded, not editable.</w:t>
            </w:r>
          </w:p>
        </w:tc>
        <w:tc>
          <w:tcPr>
            <w:tcW w:w="729" w:type="dxa"/>
            <w:shd w:val="clear" w:color="auto" w:fill="auto"/>
            <w:vAlign w:val="center"/>
          </w:tcPr>
          <w:p w14:paraId="1ACC3F3D" w14:textId="77777777" w:rsidR="00A93D40" w:rsidRPr="001C1F70" w:rsidRDefault="00A93D40" w:rsidP="001C1F70">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N/A</w:t>
            </w:r>
          </w:p>
        </w:tc>
        <w:tc>
          <w:tcPr>
            <w:tcW w:w="864" w:type="dxa"/>
            <w:shd w:val="clear" w:color="auto" w:fill="auto"/>
            <w:vAlign w:val="center"/>
          </w:tcPr>
          <w:p w14:paraId="28A2D41D" w14:textId="77777777" w:rsidR="00A93D40" w:rsidRPr="001C1F70" w:rsidRDefault="00A93D40"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A93D40" w:rsidRPr="001C1F70" w14:paraId="5908F507" w14:textId="77777777" w:rsidTr="007903D8">
        <w:trPr>
          <w:cantSplit/>
          <w:trHeight w:val="288"/>
          <w:jc w:val="center"/>
        </w:trPr>
        <w:tc>
          <w:tcPr>
            <w:tcW w:w="545" w:type="dxa"/>
            <w:shd w:val="clear" w:color="auto" w:fill="auto"/>
            <w:vAlign w:val="center"/>
          </w:tcPr>
          <w:p w14:paraId="458510AE" w14:textId="77777777" w:rsidR="00A93D40" w:rsidRDefault="0052677A" w:rsidP="003E0564">
            <w:pPr>
              <w:keepNext/>
              <w:overflowPunct w:val="0"/>
              <w:autoSpaceDE w:val="0"/>
              <w:autoSpaceDN w:val="0"/>
              <w:adjustRightInd w:val="0"/>
              <w:spacing w:before="60" w:after="60"/>
              <w:jc w:val="center"/>
              <w:textAlignment w:val="baseline"/>
              <w:rPr>
                <w:rFonts w:ascii="Arial" w:eastAsia="Mincho" w:hAnsi="Arial" w:cs="Arial"/>
                <w:bCs/>
                <w:color w:val="000000"/>
                <w:sz w:val="16"/>
                <w:szCs w:val="16"/>
              </w:rPr>
            </w:pPr>
            <w:r>
              <w:rPr>
                <w:rFonts w:ascii="Arial" w:eastAsia="Mincho" w:hAnsi="Arial" w:cs="Arial"/>
                <w:bCs/>
                <w:color w:val="000000"/>
                <w:sz w:val="16"/>
                <w:szCs w:val="16"/>
              </w:rPr>
              <w:t>9</w:t>
            </w:r>
          </w:p>
        </w:tc>
        <w:tc>
          <w:tcPr>
            <w:tcW w:w="1228" w:type="dxa"/>
            <w:shd w:val="clear" w:color="auto" w:fill="auto"/>
            <w:vAlign w:val="center"/>
          </w:tcPr>
          <w:p w14:paraId="1CDDBDBA" w14:textId="77777777" w:rsidR="00A93D40" w:rsidRDefault="00A93D40" w:rsidP="00B3712F">
            <w:pPr>
              <w:keepNext/>
              <w:overflowPunct w:val="0"/>
              <w:autoSpaceDE w:val="0"/>
              <w:autoSpaceDN w:val="0"/>
              <w:adjustRightInd w:val="0"/>
              <w:spacing w:before="60" w:after="60"/>
              <w:textAlignment w:val="baseline"/>
              <w:rPr>
                <w:rFonts w:ascii="Arial" w:eastAsia="Mincho" w:hAnsi="Arial" w:cs="Arial"/>
                <w:bCs/>
                <w:color w:val="000000"/>
                <w:sz w:val="16"/>
                <w:szCs w:val="16"/>
              </w:rPr>
            </w:pPr>
          </w:p>
        </w:tc>
        <w:tc>
          <w:tcPr>
            <w:tcW w:w="1017" w:type="dxa"/>
            <w:shd w:val="clear" w:color="auto" w:fill="auto"/>
            <w:vAlign w:val="center"/>
          </w:tcPr>
          <w:p w14:paraId="01C44C3C" w14:textId="77777777" w:rsidR="00A93D40" w:rsidRDefault="00A93D40"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41" w:type="dxa"/>
            <w:shd w:val="clear" w:color="auto" w:fill="auto"/>
            <w:vAlign w:val="center"/>
          </w:tcPr>
          <w:p w14:paraId="62AD4E18" w14:textId="77777777" w:rsidR="00A93D40" w:rsidRPr="001C1F70" w:rsidRDefault="00A93D40"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620" w:type="dxa"/>
            <w:shd w:val="clear" w:color="auto" w:fill="auto"/>
            <w:vAlign w:val="center"/>
          </w:tcPr>
          <w:p w14:paraId="2D99E6AF" w14:textId="77777777" w:rsidR="00A93D40" w:rsidRPr="001C1F70" w:rsidRDefault="00A93D40" w:rsidP="00BD03D1">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bCs/>
                <w:sz w:val="16"/>
                <w:szCs w:val="16"/>
              </w:rPr>
              <w:t>PC File Revision</w:t>
            </w:r>
            <w:r w:rsidRPr="001C1F70">
              <w:rPr>
                <w:rFonts w:ascii="Arial" w:eastAsia="Mincho" w:hAnsi="Arial" w:cs="Arial"/>
                <w:bCs/>
                <w:sz w:val="16"/>
                <w:szCs w:val="16"/>
              </w:rPr>
              <w:t xml:space="preserve"> Number</w:t>
            </w:r>
            <w:r w:rsidR="0020006F" w:rsidRPr="0020006F">
              <w:rPr>
                <w:rFonts w:ascii="Arial" w:eastAsia="Mincho" w:hAnsi="Arial" w:cs="Arial"/>
                <w:color w:val="000000"/>
                <w:sz w:val="16"/>
                <w:szCs w:val="16"/>
                <w:vertAlign w:val="superscript"/>
              </w:rPr>
              <w:t>1</w:t>
            </w:r>
          </w:p>
        </w:tc>
        <w:tc>
          <w:tcPr>
            <w:tcW w:w="2970" w:type="dxa"/>
            <w:shd w:val="clear" w:color="auto" w:fill="auto"/>
            <w:vAlign w:val="center"/>
          </w:tcPr>
          <w:p w14:paraId="04338AA4" w14:textId="77777777" w:rsidR="00A93D40" w:rsidRPr="001C1F70" w:rsidRDefault="00A93D40" w:rsidP="00316A3E">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Visible only when a PC file has been loaded, not editable.</w:t>
            </w:r>
          </w:p>
        </w:tc>
        <w:tc>
          <w:tcPr>
            <w:tcW w:w="729" w:type="dxa"/>
            <w:shd w:val="clear" w:color="auto" w:fill="auto"/>
            <w:vAlign w:val="center"/>
          </w:tcPr>
          <w:p w14:paraId="485A587F" w14:textId="77777777" w:rsidR="00A93D40" w:rsidRPr="001C1F70" w:rsidRDefault="00A93D40" w:rsidP="00316A3E">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N/A</w:t>
            </w:r>
          </w:p>
        </w:tc>
        <w:tc>
          <w:tcPr>
            <w:tcW w:w="864" w:type="dxa"/>
            <w:shd w:val="clear" w:color="auto" w:fill="auto"/>
            <w:vAlign w:val="center"/>
          </w:tcPr>
          <w:p w14:paraId="4D01CC57" w14:textId="77777777" w:rsidR="00A93D40" w:rsidRPr="001C1F70" w:rsidRDefault="00A93D40"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A93D40" w:rsidRPr="001C1F70" w14:paraId="783CB941" w14:textId="77777777" w:rsidTr="007903D8">
        <w:trPr>
          <w:cantSplit/>
          <w:trHeight w:val="288"/>
          <w:jc w:val="center"/>
        </w:trPr>
        <w:tc>
          <w:tcPr>
            <w:tcW w:w="545" w:type="dxa"/>
            <w:shd w:val="clear" w:color="auto" w:fill="auto"/>
            <w:vAlign w:val="center"/>
          </w:tcPr>
          <w:p w14:paraId="47ACFC10" w14:textId="77777777" w:rsidR="00A93D40" w:rsidRPr="001C1F70" w:rsidRDefault="00A93D40" w:rsidP="00AC676C">
            <w:pPr>
              <w:keepNext/>
              <w:overflowPunct w:val="0"/>
              <w:autoSpaceDE w:val="0"/>
              <w:autoSpaceDN w:val="0"/>
              <w:adjustRightInd w:val="0"/>
              <w:spacing w:before="60" w:after="60"/>
              <w:jc w:val="center"/>
              <w:textAlignment w:val="baseline"/>
              <w:rPr>
                <w:rFonts w:ascii="Arial" w:eastAsia="Mincho" w:hAnsi="Arial" w:cs="Arial"/>
                <w:bCs/>
                <w:color w:val="000000"/>
                <w:sz w:val="16"/>
                <w:szCs w:val="16"/>
              </w:rPr>
            </w:pPr>
            <w:r>
              <w:rPr>
                <w:rFonts w:ascii="Arial" w:eastAsia="Mincho" w:hAnsi="Arial" w:cs="Arial"/>
                <w:bCs/>
                <w:color w:val="000000"/>
                <w:sz w:val="16"/>
                <w:szCs w:val="16"/>
              </w:rPr>
              <w:t>10</w:t>
            </w:r>
          </w:p>
        </w:tc>
        <w:tc>
          <w:tcPr>
            <w:tcW w:w="1228" w:type="dxa"/>
            <w:shd w:val="clear" w:color="auto" w:fill="auto"/>
            <w:vAlign w:val="center"/>
          </w:tcPr>
          <w:p w14:paraId="524EC894" w14:textId="77777777" w:rsidR="00A93D40" w:rsidRDefault="00A93D40" w:rsidP="00B3712F">
            <w:pPr>
              <w:keepNext/>
              <w:overflowPunct w:val="0"/>
              <w:autoSpaceDE w:val="0"/>
              <w:autoSpaceDN w:val="0"/>
              <w:adjustRightInd w:val="0"/>
              <w:spacing w:before="60" w:after="60"/>
              <w:textAlignment w:val="baseline"/>
              <w:rPr>
                <w:rFonts w:ascii="Arial" w:eastAsia="Mincho" w:hAnsi="Arial" w:cs="Arial"/>
                <w:bCs/>
                <w:color w:val="000000"/>
                <w:sz w:val="16"/>
                <w:szCs w:val="16"/>
              </w:rPr>
            </w:pPr>
            <w:r>
              <w:rPr>
                <w:rFonts w:ascii="Arial" w:eastAsia="Mincho" w:hAnsi="Arial" w:cs="Arial"/>
                <w:bCs/>
                <w:color w:val="000000"/>
                <w:sz w:val="16"/>
                <w:szCs w:val="16"/>
              </w:rPr>
              <w:t>CDB Description</w:t>
            </w:r>
          </w:p>
        </w:tc>
        <w:tc>
          <w:tcPr>
            <w:tcW w:w="1017" w:type="dxa"/>
            <w:shd w:val="clear" w:color="auto" w:fill="auto"/>
            <w:vAlign w:val="center"/>
          </w:tcPr>
          <w:p w14:paraId="3371BCA5" w14:textId="77777777" w:rsidR="00A93D40" w:rsidRPr="001C1F70" w:rsidRDefault="00A93D40"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Label</w:t>
            </w:r>
          </w:p>
        </w:tc>
        <w:tc>
          <w:tcPr>
            <w:tcW w:w="1341" w:type="dxa"/>
            <w:shd w:val="clear" w:color="auto" w:fill="auto"/>
            <w:vAlign w:val="center"/>
          </w:tcPr>
          <w:p w14:paraId="2D5EC87B" w14:textId="77777777" w:rsidR="00A93D40" w:rsidRPr="001C1F70" w:rsidRDefault="00A93D40"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620" w:type="dxa"/>
            <w:shd w:val="clear" w:color="auto" w:fill="auto"/>
            <w:vAlign w:val="center"/>
          </w:tcPr>
          <w:p w14:paraId="283DD58D" w14:textId="77777777" w:rsidR="00A93D40" w:rsidRPr="001C1F70" w:rsidRDefault="00A93D40"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2970" w:type="dxa"/>
            <w:shd w:val="clear" w:color="auto" w:fill="auto"/>
            <w:vAlign w:val="center"/>
          </w:tcPr>
          <w:p w14:paraId="673644E8" w14:textId="77777777" w:rsidR="00A93D40" w:rsidRPr="001C1F70" w:rsidRDefault="00A93D40" w:rsidP="00316A3E">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Always visible, not editable</w:t>
            </w:r>
            <w:r>
              <w:rPr>
                <w:rFonts w:ascii="Arial" w:eastAsia="Mincho" w:hAnsi="Arial" w:cs="Arial"/>
                <w:color w:val="000000"/>
                <w:sz w:val="16"/>
                <w:szCs w:val="16"/>
              </w:rPr>
              <w:t>.</w:t>
            </w:r>
          </w:p>
        </w:tc>
        <w:tc>
          <w:tcPr>
            <w:tcW w:w="729" w:type="dxa"/>
            <w:shd w:val="clear" w:color="auto" w:fill="auto"/>
            <w:vAlign w:val="center"/>
          </w:tcPr>
          <w:p w14:paraId="27FE6B73" w14:textId="77777777" w:rsidR="00A93D40" w:rsidRPr="001C1F70" w:rsidRDefault="00A93D40" w:rsidP="00316A3E">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sidRPr="001C1F70">
              <w:rPr>
                <w:rFonts w:ascii="Arial" w:eastAsia="Mincho" w:hAnsi="Arial" w:cs="Arial"/>
                <w:color w:val="000000"/>
                <w:sz w:val="16"/>
                <w:szCs w:val="16"/>
              </w:rPr>
              <w:t>N/A</w:t>
            </w:r>
          </w:p>
        </w:tc>
        <w:tc>
          <w:tcPr>
            <w:tcW w:w="864" w:type="dxa"/>
            <w:shd w:val="clear" w:color="auto" w:fill="auto"/>
            <w:vAlign w:val="center"/>
          </w:tcPr>
          <w:p w14:paraId="666CD538" w14:textId="77777777" w:rsidR="00A93D40" w:rsidRPr="001C1F70" w:rsidRDefault="00A93D40"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A93D40" w:rsidRPr="001C1F70" w14:paraId="72576D7C" w14:textId="77777777" w:rsidTr="007903D8">
        <w:trPr>
          <w:cantSplit/>
          <w:trHeight w:val="288"/>
          <w:jc w:val="center"/>
        </w:trPr>
        <w:tc>
          <w:tcPr>
            <w:tcW w:w="545" w:type="dxa"/>
            <w:shd w:val="clear" w:color="auto" w:fill="auto"/>
            <w:vAlign w:val="center"/>
          </w:tcPr>
          <w:p w14:paraId="4C9BF2BD" w14:textId="77777777" w:rsidR="00A93D40" w:rsidRDefault="00A93D40" w:rsidP="00AC676C">
            <w:pPr>
              <w:keepNext/>
              <w:overflowPunct w:val="0"/>
              <w:autoSpaceDE w:val="0"/>
              <w:autoSpaceDN w:val="0"/>
              <w:adjustRightInd w:val="0"/>
              <w:spacing w:before="60" w:after="60"/>
              <w:jc w:val="center"/>
              <w:textAlignment w:val="baseline"/>
              <w:rPr>
                <w:rFonts w:ascii="Arial" w:eastAsia="Mincho" w:hAnsi="Arial" w:cs="Arial"/>
                <w:bCs/>
                <w:color w:val="000000"/>
                <w:sz w:val="16"/>
                <w:szCs w:val="16"/>
              </w:rPr>
            </w:pPr>
            <w:r>
              <w:rPr>
                <w:rFonts w:ascii="Arial" w:eastAsia="Mincho" w:hAnsi="Arial" w:cs="Arial"/>
                <w:bCs/>
                <w:color w:val="000000"/>
                <w:sz w:val="16"/>
                <w:szCs w:val="16"/>
              </w:rPr>
              <w:t>11</w:t>
            </w:r>
          </w:p>
        </w:tc>
        <w:tc>
          <w:tcPr>
            <w:tcW w:w="1228" w:type="dxa"/>
            <w:shd w:val="clear" w:color="auto" w:fill="auto"/>
            <w:vAlign w:val="center"/>
          </w:tcPr>
          <w:p w14:paraId="15BC2DE1" w14:textId="77777777" w:rsidR="00A93D40" w:rsidRDefault="00A93D40" w:rsidP="00B3712F">
            <w:pPr>
              <w:keepNext/>
              <w:overflowPunct w:val="0"/>
              <w:autoSpaceDE w:val="0"/>
              <w:autoSpaceDN w:val="0"/>
              <w:adjustRightInd w:val="0"/>
              <w:spacing w:before="60" w:after="60"/>
              <w:textAlignment w:val="baseline"/>
              <w:rPr>
                <w:rFonts w:ascii="Arial" w:eastAsia="Mincho" w:hAnsi="Arial" w:cs="Arial"/>
                <w:bCs/>
                <w:color w:val="000000"/>
                <w:sz w:val="16"/>
                <w:szCs w:val="16"/>
              </w:rPr>
            </w:pPr>
          </w:p>
        </w:tc>
        <w:tc>
          <w:tcPr>
            <w:tcW w:w="1017" w:type="dxa"/>
            <w:shd w:val="clear" w:color="auto" w:fill="auto"/>
            <w:vAlign w:val="center"/>
          </w:tcPr>
          <w:p w14:paraId="6F38D5D2" w14:textId="77777777" w:rsidR="00A93D40" w:rsidRDefault="00A93D40"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41" w:type="dxa"/>
            <w:shd w:val="clear" w:color="auto" w:fill="auto"/>
            <w:vAlign w:val="center"/>
          </w:tcPr>
          <w:p w14:paraId="726FC542" w14:textId="77777777" w:rsidR="00A93D40" w:rsidRPr="001C1F70" w:rsidRDefault="00A93D40"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620" w:type="dxa"/>
            <w:tcBorders>
              <w:bottom w:val="single" w:sz="4" w:space="0" w:color="auto"/>
            </w:tcBorders>
            <w:shd w:val="clear" w:color="auto" w:fill="auto"/>
            <w:vAlign w:val="center"/>
          </w:tcPr>
          <w:p w14:paraId="44EF6B70" w14:textId="77777777" w:rsidR="00A93D40" w:rsidRPr="001C1F70" w:rsidRDefault="00A93D40" w:rsidP="001C1F70">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bCs/>
                <w:color w:val="000000"/>
                <w:sz w:val="16"/>
                <w:szCs w:val="16"/>
              </w:rPr>
              <w:t>CDB Description text</w:t>
            </w:r>
          </w:p>
        </w:tc>
        <w:tc>
          <w:tcPr>
            <w:tcW w:w="2970" w:type="dxa"/>
            <w:tcBorders>
              <w:bottom w:val="single" w:sz="4" w:space="0" w:color="auto"/>
            </w:tcBorders>
            <w:shd w:val="clear" w:color="auto" w:fill="auto"/>
            <w:vAlign w:val="center"/>
          </w:tcPr>
          <w:p w14:paraId="2FF98845" w14:textId="77777777" w:rsidR="00A93D40" w:rsidRPr="001C1F70" w:rsidRDefault="00A93D40" w:rsidP="00316A3E">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Visible only when a PC file has been loaded, not editable.</w:t>
            </w:r>
          </w:p>
        </w:tc>
        <w:tc>
          <w:tcPr>
            <w:tcW w:w="729" w:type="dxa"/>
            <w:shd w:val="clear" w:color="auto" w:fill="auto"/>
            <w:vAlign w:val="center"/>
          </w:tcPr>
          <w:p w14:paraId="12ED9E14" w14:textId="77777777" w:rsidR="00A93D40" w:rsidRPr="001C1F70" w:rsidRDefault="00A93D40" w:rsidP="00316A3E">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N/A</w:t>
            </w:r>
          </w:p>
        </w:tc>
        <w:tc>
          <w:tcPr>
            <w:tcW w:w="864" w:type="dxa"/>
            <w:shd w:val="clear" w:color="auto" w:fill="auto"/>
            <w:vAlign w:val="center"/>
          </w:tcPr>
          <w:p w14:paraId="40D62508" w14:textId="77777777" w:rsidR="00A93D40" w:rsidRPr="001C1F70" w:rsidRDefault="00A93D40"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p>
        </w:tc>
      </w:tr>
    </w:tbl>
    <w:p w14:paraId="1F101620" w14:textId="77777777" w:rsidR="007874A1" w:rsidRDefault="007874A1" w:rsidP="009A6BF1">
      <w:pPr>
        <w:pStyle w:val="linespace"/>
        <w:keepNext/>
      </w:pPr>
      <w:r>
        <w:t>Notes:</w:t>
      </w:r>
    </w:p>
    <w:p w14:paraId="472D88A4" w14:textId="77777777" w:rsidR="00A73E29" w:rsidRDefault="007874A1" w:rsidP="00FE17CC">
      <w:pPr>
        <w:pStyle w:val="linespace"/>
        <w:keepNext/>
        <w:ind w:left="1080"/>
      </w:pPr>
      <w:r>
        <w:t>1.</w:t>
      </w:r>
      <w:r>
        <w:tab/>
      </w:r>
      <w:r w:rsidR="00BF7668">
        <w:t>For example, (R003).</w:t>
      </w:r>
    </w:p>
    <w:p w14:paraId="38DFCC34" w14:textId="77777777" w:rsidR="00A73E29" w:rsidRDefault="00A73E29" w:rsidP="00A73E29">
      <w:pPr>
        <w:pStyle w:val="linespace"/>
      </w:pPr>
    </w:p>
    <w:p w14:paraId="7CA9AB72" w14:textId="77777777" w:rsidR="007874A1" w:rsidRDefault="007874A1" w:rsidP="00A73E29">
      <w:pPr>
        <w:pStyle w:val="linespace"/>
      </w:pPr>
    </w:p>
    <w:p w14:paraId="14233C56" w14:textId="77777777" w:rsidR="00C7116D" w:rsidRDefault="000B62DE" w:rsidP="00621533">
      <w:pPr>
        <w:pStyle w:val="Table"/>
      </w:pPr>
      <w:bookmarkStart w:id="525" w:name="_Toc322617781"/>
      <w:bookmarkStart w:id="526" w:name="_Toc395021808"/>
      <w:r>
        <w:t>Table 4.</w:t>
      </w:r>
      <w:r w:rsidR="007874A1">
        <w:t>1-2</w:t>
      </w:r>
      <w:r w:rsidR="00C7116D">
        <w:t xml:space="preserve">:  </w:t>
      </w:r>
      <w:r w:rsidR="007874A1">
        <w:t xml:space="preserve">ACDG </w:t>
      </w:r>
      <w:r w:rsidR="00105CA9">
        <w:t>Host</w:t>
      </w:r>
      <w:r w:rsidR="00F33E7A">
        <w:t xml:space="preserve"> Primary Screen </w:t>
      </w:r>
      <w:r w:rsidR="003439B7">
        <w:t>–</w:t>
      </w:r>
      <w:r w:rsidR="00C7116D">
        <w:t xml:space="preserve"> Menu Tree</w:t>
      </w:r>
      <w:bookmarkEnd w:id="525"/>
      <w:bookmarkEnd w:id="52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476"/>
        <w:gridCol w:w="3342"/>
        <w:gridCol w:w="3799"/>
        <w:gridCol w:w="815"/>
      </w:tblGrid>
      <w:tr w:rsidR="00C7116D" w:rsidRPr="001C1F70" w14:paraId="123F6166" w14:textId="77777777" w:rsidTr="00667FC7">
        <w:trPr>
          <w:cantSplit/>
          <w:trHeight w:val="288"/>
          <w:tblHeader/>
          <w:jc w:val="center"/>
        </w:trPr>
        <w:tc>
          <w:tcPr>
            <w:tcW w:w="648" w:type="dxa"/>
            <w:shd w:val="clear" w:color="auto" w:fill="CCCCCC"/>
            <w:vAlign w:val="center"/>
          </w:tcPr>
          <w:p w14:paraId="26CE75E7" w14:textId="77777777" w:rsidR="00C7116D" w:rsidRPr="001C1F70" w:rsidRDefault="00C7116D" w:rsidP="00497755">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1C1F70">
              <w:rPr>
                <w:rFonts w:ascii="Arial" w:eastAsia="Mincho" w:hAnsi="Arial" w:cs="Arial"/>
                <w:b/>
                <w:sz w:val="16"/>
                <w:szCs w:val="16"/>
              </w:rPr>
              <w:t>Item #</w:t>
            </w:r>
          </w:p>
        </w:tc>
        <w:tc>
          <w:tcPr>
            <w:tcW w:w="1476" w:type="dxa"/>
            <w:shd w:val="clear" w:color="auto" w:fill="CCCCCC"/>
            <w:vAlign w:val="center"/>
          </w:tcPr>
          <w:p w14:paraId="598DDD68" w14:textId="77777777" w:rsidR="00C7116D" w:rsidRPr="001C1F70" w:rsidRDefault="00C7116D" w:rsidP="00497755">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1C1F70">
              <w:rPr>
                <w:rFonts w:ascii="Arial" w:eastAsia="Mincho" w:hAnsi="Arial" w:cs="Arial"/>
                <w:b/>
                <w:sz w:val="16"/>
                <w:szCs w:val="16"/>
              </w:rPr>
              <w:t>1</w:t>
            </w:r>
            <w:r w:rsidRPr="001C1F70">
              <w:rPr>
                <w:rFonts w:ascii="Arial" w:eastAsia="Mincho" w:hAnsi="Arial" w:cs="Arial"/>
                <w:b/>
                <w:sz w:val="16"/>
                <w:szCs w:val="16"/>
                <w:vertAlign w:val="superscript"/>
              </w:rPr>
              <w:t>st</w:t>
            </w:r>
            <w:r w:rsidRPr="001C1F70">
              <w:rPr>
                <w:rFonts w:ascii="Arial" w:eastAsia="Mincho" w:hAnsi="Arial" w:cs="Arial"/>
                <w:b/>
                <w:sz w:val="16"/>
                <w:szCs w:val="16"/>
              </w:rPr>
              <w:t xml:space="preserve"> Menu</w:t>
            </w:r>
          </w:p>
        </w:tc>
        <w:tc>
          <w:tcPr>
            <w:tcW w:w="3342" w:type="dxa"/>
            <w:shd w:val="clear" w:color="auto" w:fill="CCCCCC"/>
            <w:vAlign w:val="center"/>
          </w:tcPr>
          <w:p w14:paraId="3273CB5A" w14:textId="77777777" w:rsidR="00C7116D" w:rsidRPr="001C1F70" w:rsidRDefault="00C7116D" w:rsidP="00497755">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1C1F70">
              <w:rPr>
                <w:rFonts w:ascii="Arial" w:eastAsia="Mincho" w:hAnsi="Arial" w:cs="Arial"/>
                <w:b/>
                <w:sz w:val="16"/>
                <w:szCs w:val="16"/>
              </w:rPr>
              <w:t>2</w:t>
            </w:r>
            <w:r w:rsidRPr="001C1F70">
              <w:rPr>
                <w:rFonts w:ascii="Arial" w:eastAsia="Mincho" w:hAnsi="Arial" w:cs="Arial"/>
                <w:b/>
                <w:sz w:val="16"/>
                <w:szCs w:val="16"/>
                <w:vertAlign w:val="superscript"/>
              </w:rPr>
              <w:t>nd</w:t>
            </w:r>
            <w:r w:rsidRPr="001C1F70">
              <w:rPr>
                <w:rFonts w:ascii="Arial" w:eastAsia="Mincho" w:hAnsi="Arial" w:cs="Arial"/>
                <w:b/>
                <w:sz w:val="16"/>
                <w:szCs w:val="16"/>
              </w:rPr>
              <w:t xml:space="preserve"> Menu</w:t>
            </w:r>
          </w:p>
        </w:tc>
        <w:tc>
          <w:tcPr>
            <w:tcW w:w="3799" w:type="dxa"/>
            <w:shd w:val="clear" w:color="auto" w:fill="CCCCCC"/>
            <w:vAlign w:val="center"/>
          </w:tcPr>
          <w:p w14:paraId="1F4D1D1B" w14:textId="77777777" w:rsidR="00C7116D" w:rsidRPr="001C1F70" w:rsidRDefault="00B4074B" w:rsidP="00497755">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1C1F70">
              <w:rPr>
                <w:rFonts w:ascii="Arial" w:eastAsia="Mincho" w:hAnsi="Arial" w:cs="Arial"/>
                <w:b/>
                <w:sz w:val="16"/>
                <w:szCs w:val="16"/>
              </w:rPr>
              <w:t>2</w:t>
            </w:r>
            <w:r w:rsidRPr="001C1F70">
              <w:rPr>
                <w:rFonts w:ascii="Arial" w:eastAsia="Mincho" w:hAnsi="Arial" w:cs="Arial"/>
                <w:b/>
                <w:sz w:val="16"/>
                <w:szCs w:val="16"/>
                <w:vertAlign w:val="superscript"/>
              </w:rPr>
              <w:t>nd</w:t>
            </w:r>
            <w:r w:rsidRPr="001C1F70">
              <w:rPr>
                <w:rFonts w:ascii="Arial" w:eastAsia="Mincho" w:hAnsi="Arial" w:cs="Arial"/>
                <w:b/>
                <w:sz w:val="16"/>
                <w:szCs w:val="16"/>
              </w:rPr>
              <w:t xml:space="preserve"> Menu </w:t>
            </w:r>
            <w:r w:rsidR="00C7116D" w:rsidRPr="001C1F70">
              <w:rPr>
                <w:rFonts w:ascii="Arial" w:eastAsia="Mincho" w:hAnsi="Arial" w:cs="Arial"/>
                <w:b/>
                <w:sz w:val="16"/>
                <w:szCs w:val="16"/>
              </w:rPr>
              <w:t>Availability</w:t>
            </w:r>
          </w:p>
        </w:tc>
        <w:tc>
          <w:tcPr>
            <w:tcW w:w="815" w:type="dxa"/>
            <w:shd w:val="clear" w:color="auto" w:fill="CCCCCC"/>
            <w:vAlign w:val="center"/>
          </w:tcPr>
          <w:p w14:paraId="6C624D61" w14:textId="77777777" w:rsidR="00C7116D" w:rsidRPr="001C1F70" w:rsidRDefault="00C7116D" w:rsidP="00497755">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1C1F70">
              <w:rPr>
                <w:rFonts w:ascii="Arial" w:eastAsia="Mincho" w:hAnsi="Arial" w:cs="Arial"/>
                <w:b/>
                <w:sz w:val="16"/>
                <w:szCs w:val="16"/>
              </w:rPr>
              <w:t>Model Unique</w:t>
            </w:r>
          </w:p>
        </w:tc>
      </w:tr>
      <w:tr w:rsidR="008E6081" w:rsidRPr="001C1F70" w14:paraId="6C0F5CE5" w14:textId="77777777" w:rsidTr="00013699">
        <w:trPr>
          <w:cantSplit/>
          <w:trHeight w:val="432"/>
          <w:jc w:val="center"/>
        </w:trPr>
        <w:tc>
          <w:tcPr>
            <w:tcW w:w="648" w:type="dxa"/>
            <w:shd w:val="clear" w:color="auto" w:fill="auto"/>
            <w:vAlign w:val="center"/>
          </w:tcPr>
          <w:p w14:paraId="248853E8" w14:textId="77777777" w:rsidR="008E6081" w:rsidRPr="001C1F70" w:rsidRDefault="004D376A" w:rsidP="002440B0">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w:t>
            </w:r>
          </w:p>
        </w:tc>
        <w:tc>
          <w:tcPr>
            <w:tcW w:w="1476" w:type="dxa"/>
            <w:vMerge w:val="restart"/>
            <w:shd w:val="clear" w:color="auto" w:fill="auto"/>
            <w:vAlign w:val="center"/>
          </w:tcPr>
          <w:p w14:paraId="1D07BA8F" w14:textId="77777777" w:rsidR="008E6081" w:rsidRPr="001C1F70" w:rsidRDefault="008E6081" w:rsidP="002440B0">
            <w:pPr>
              <w:keepNext/>
              <w:overflowPunct w:val="0"/>
              <w:autoSpaceDE w:val="0"/>
              <w:autoSpaceDN w:val="0"/>
              <w:adjustRightInd w:val="0"/>
              <w:spacing w:before="60" w:after="60"/>
              <w:textAlignment w:val="baseline"/>
              <w:rPr>
                <w:rFonts w:ascii="Arial" w:eastAsia="Mincho" w:hAnsi="Arial" w:cs="Arial"/>
                <w:sz w:val="16"/>
                <w:szCs w:val="16"/>
                <w:highlight w:val="lightGray"/>
              </w:rPr>
            </w:pPr>
            <w:r w:rsidRPr="001C1F70">
              <w:rPr>
                <w:rFonts w:ascii="Arial" w:eastAsia="Mincho" w:hAnsi="Arial" w:cs="Arial"/>
                <w:sz w:val="16"/>
                <w:szCs w:val="16"/>
              </w:rPr>
              <w:t>File</w:t>
            </w:r>
          </w:p>
        </w:tc>
        <w:tc>
          <w:tcPr>
            <w:tcW w:w="3342" w:type="dxa"/>
            <w:shd w:val="clear" w:color="auto" w:fill="auto"/>
            <w:vAlign w:val="center"/>
          </w:tcPr>
          <w:p w14:paraId="4C8CBA2B" w14:textId="77777777" w:rsidR="008E6081" w:rsidRPr="001C1F70" w:rsidRDefault="008E6081" w:rsidP="002440B0">
            <w:pPr>
              <w:keepNext/>
              <w:overflowPunct w:val="0"/>
              <w:autoSpaceDE w:val="0"/>
              <w:autoSpaceDN w:val="0"/>
              <w:adjustRightInd w:val="0"/>
              <w:spacing w:before="60" w:after="60"/>
              <w:textAlignment w:val="baseline"/>
              <w:rPr>
                <w:rFonts w:ascii="Arial" w:eastAsia="Mincho" w:hAnsi="Arial" w:cs="Arial"/>
                <w:color w:val="000000"/>
                <w:sz w:val="16"/>
                <w:szCs w:val="16"/>
                <w:highlight w:val="lightGray"/>
              </w:rPr>
            </w:pPr>
            <w:r w:rsidRPr="001C1F70">
              <w:rPr>
                <w:rFonts w:ascii="Arial" w:eastAsia="Mincho" w:hAnsi="Arial" w:cs="Arial"/>
                <w:color w:val="000000"/>
                <w:sz w:val="16"/>
                <w:szCs w:val="16"/>
              </w:rPr>
              <w:t>File New</w:t>
            </w:r>
          </w:p>
        </w:tc>
        <w:tc>
          <w:tcPr>
            <w:tcW w:w="3799" w:type="dxa"/>
            <w:shd w:val="clear" w:color="auto" w:fill="auto"/>
            <w:vAlign w:val="center"/>
          </w:tcPr>
          <w:p w14:paraId="4DCEE2A1" w14:textId="77777777" w:rsidR="008E6081" w:rsidRPr="001C1F70" w:rsidRDefault="00B50331" w:rsidP="002440B0">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Enabled when a Plug-I</w:t>
            </w:r>
            <w:r w:rsidR="008E6081" w:rsidRPr="001C1F70">
              <w:rPr>
                <w:rFonts w:ascii="Arial" w:eastAsia="Mincho" w:hAnsi="Arial" w:cs="Arial"/>
                <w:sz w:val="16"/>
                <w:szCs w:val="16"/>
              </w:rPr>
              <w:t>n has been selected</w:t>
            </w:r>
            <w:r w:rsidR="00767436">
              <w:rPr>
                <w:rFonts w:ascii="Arial" w:eastAsia="Mincho" w:hAnsi="Arial" w:cs="Arial"/>
                <w:sz w:val="16"/>
                <w:szCs w:val="16"/>
              </w:rPr>
              <w:t>.</w:t>
            </w:r>
          </w:p>
          <w:p w14:paraId="14D9209E" w14:textId="77777777" w:rsidR="008E6081" w:rsidRPr="001C1F70" w:rsidRDefault="008E6081" w:rsidP="002440B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Otherwise, always vis</w:t>
            </w:r>
            <w:r w:rsidR="004B55F7">
              <w:rPr>
                <w:rFonts w:ascii="Arial" w:eastAsia="Mincho" w:hAnsi="Arial" w:cs="Arial"/>
                <w:sz w:val="16"/>
                <w:szCs w:val="16"/>
              </w:rPr>
              <w:t>i</w:t>
            </w:r>
            <w:r w:rsidRPr="001C1F70">
              <w:rPr>
                <w:rFonts w:ascii="Arial" w:eastAsia="Mincho" w:hAnsi="Arial" w:cs="Arial"/>
                <w:sz w:val="16"/>
                <w:szCs w:val="16"/>
              </w:rPr>
              <w:t>ble, not selectable</w:t>
            </w:r>
            <w:r w:rsidR="00767436">
              <w:rPr>
                <w:rFonts w:ascii="Arial" w:eastAsia="Mincho" w:hAnsi="Arial" w:cs="Arial"/>
                <w:sz w:val="16"/>
                <w:szCs w:val="16"/>
              </w:rPr>
              <w:t>.</w:t>
            </w:r>
          </w:p>
        </w:tc>
        <w:tc>
          <w:tcPr>
            <w:tcW w:w="815" w:type="dxa"/>
            <w:shd w:val="clear" w:color="auto" w:fill="auto"/>
            <w:vAlign w:val="center"/>
          </w:tcPr>
          <w:p w14:paraId="68C516FA" w14:textId="77777777" w:rsidR="008E6081" w:rsidRPr="001C1F70" w:rsidRDefault="008E6081" w:rsidP="002440B0">
            <w:pPr>
              <w:keepNext/>
              <w:overflowPunct w:val="0"/>
              <w:autoSpaceDE w:val="0"/>
              <w:autoSpaceDN w:val="0"/>
              <w:adjustRightInd w:val="0"/>
              <w:spacing w:before="60" w:after="60"/>
              <w:textAlignment w:val="baseline"/>
              <w:rPr>
                <w:rFonts w:ascii="Arial" w:eastAsia="Mincho" w:hAnsi="Arial" w:cs="Arial"/>
                <w:sz w:val="16"/>
                <w:szCs w:val="16"/>
                <w:highlight w:val="lightGray"/>
              </w:rPr>
            </w:pPr>
          </w:p>
        </w:tc>
      </w:tr>
      <w:tr w:rsidR="008E6081" w:rsidRPr="001C1F70" w14:paraId="0B9A1FAA" w14:textId="77777777" w:rsidTr="00013699">
        <w:trPr>
          <w:cantSplit/>
          <w:trHeight w:val="432"/>
          <w:jc w:val="center"/>
        </w:trPr>
        <w:tc>
          <w:tcPr>
            <w:tcW w:w="648" w:type="dxa"/>
            <w:shd w:val="clear" w:color="auto" w:fill="auto"/>
            <w:vAlign w:val="center"/>
          </w:tcPr>
          <w:p w14:paraId="246BA27F" w14:textId="77777777" w:rsidR="008E6081" w:rsidRPr="001C1F70" w:rsidRDefault="004D376A" w:rsidP="002440B0">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w:t>
            </w:r>
          </w:p>
        </w:tc>
        <w:tc>
          <w:tcPr>
            <w:tcW w:w="1476" w:type="dxa"/>
            <w:vMerge/>
            <w:shd w:val="clear" w:color="auto" w:fill="auto"/>
            <w:vAlign w:val="center"/>
          </w:tcPr>
          <w:p w14:paraId="5045ABCA" w14:textId="77777777" w:rsidR="008E6081" w:rsidRPr="001C1F70" w:rsidRDefault="008E6081" w:rsidP="002440B0">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3342" w:type="dxa"/>
            <w:shd w:val="clear" w:color="auto" w:fill="auto"/>
            <w:vAlign w:val="center"/>
          </w:tcPr>
          <w:p w14:paraId="1BDC536E" w14:textId="77777777" w:rsidR="008E6081" w:rsidRPr="001C1F70" w:rsidRDefault="00B4074B" w:rsidP="002440B0">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File Open</w:t>
            </w:r>
          </w:p>
        </w:tc>
        <w:tc>
          <w:tcPr>
            <w:tcW w:w="3799" w:type="dxa"/>
            <w:shd w:val="clear" w:color="auto" w:fill="auto"/>
            <w:vAlign w:val="center"/>
          </w:tcPr>
          <w:p w14:paraId="6E795DC7" w14:textId="77777777" w:rsidR="008E6081" w:rsidRPr="001C1F70" w:rsidRDefault="008E6081" w:rsidP="002440B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Enabled w</w:t>
            </w:r>
            <w:r w:rsidR="00B50331">
              <w:rPr>
                <w:rFonts w:ascii="Arial" w:eastAsia="Mincho" w:hAnsi="Arial" w:cs="Arial"/>
                <w:sz w:val="16"/>
                <w:szCs w:val="16"/>
              </w:rPr>
              <w:t>hen a Plug-I</w:t>
            </w:r>
            <w:r w:rsidRPr="001C1F70">
              <w:rPr>
                <w:rFonts w:ascii="Arial" w:eastAsia="Mincho" w:hAnsi="Arial" w:cs="Arial"/>
                <w:sz w:val="16"/>
                <w:szCs w:val="16"/>
              </w:rPr>
              <w:t>n has been selected</w:t>
            </w:r>
            <w:r w:rsidR="00767436">
              <w:rPr>
                <w:rFonts w:ascii="Arial" w:eastAsia="Mincho" w:hAnsi="Arial" w:cs="Arial"/>
                <w:sz w:val="16"/>
                <w:szCs w:val="16"/>
              </w:rPr>
              <w:t>.</w:t>
            </w:r>
          </w:p>
          <w:p w14:paraId="410F8BB0" w14:textId="77777777" w:rsidR="008E6081" w:rsidRPr="001C1F70" w:rsidRDefault="008E6081" w:rsidP="002440B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Otherwise, always vis</w:t>
            </w:r>
            <w:r w:rsidR="004B55F7">
              <w:rPr>
                <w:rFonts w:ascii="Arial" w:eastAsia="Mincho" w:hAnsi="Arial" w:cs="Arial"/>
                <w:sz w:val="16"/>
                <w:szCs w:val="16"/>
              </w:rPr>
              <w:t>i</w:t>
            </w:r>
            <w:r w:rsidRPr="001C1F70">
              <w:rPr>
                <w:rFonts w:ascii="Arial" w:eastAsia="Mincho" w:hAnsi="Arial" w:cs="Arial"/>
                <w:sz w:val="16"/>
                <w:szCs w:val="16"/>
              </w:rPr>
              <w:t>ble, not selectable</w:t>
            </w:r>
            <w:r w:rsidR="00767436">
              <w:rPr>
                <w:rFonts w:ascii="Arial" w:eastAsia="Mincho" w:hAnsi="Arial" w:cs="Arial"/>
                <w:sz w:val="16"/>
                <w:szCs w:val="16"/>
              </w:rPr>
              <w:t>.</w:t>
            </w:r>
          </w:p>
        </w:tc>
        <w:tc>
          <w:tcPr>
            <w:tcW w:w="815" w:type="dxa"/>
            <w:shd w:val="clear" w:color="auto" w:fill="auto"/>
            <w:vAlign w:val="center"/>
          </w:tcPr>
          <w:p w14:paraId="0C6EA41A" w14:textId="77777777" w:rsidR="008E6081" w:rsidRPr="001C1F70" w:rsidRDefault="008E6081" w:rsidP="002440B0">
            <w:pPr>
              <w:keepNext/>
              <w:overflowPunct w:val="0"/>
              <w:autoSpaceDE w:val="0"/>
              <w:autoSpaceDN w:val="0"/>
              <w:adjustRightInd w:val="0"/>
              <w:spacing w:before="60" w:after="60"/>
              <w:textAlignment w:val="baseline"/>
              <w:rPr>
                <w:rFonts w:ascii="Arial" w:eastAsia="Mincho" w:hAnsi="Arial" w:cs="Arial"/>
                <w:sz w:val="16"/>
                <w:szCs w:val="16"/>
              </w:rPr>
            </w:pPr>
          </w:p>
        </w:tc>
      </w:tr>
      <w:tr w:rsidR="008E6081" w:rsidRPr="001C1F70" w14:paraId="3D9C2160" w14:textId="77777777" w:rsidTr="00013699">
        <w:trPr>
          <w:cantSplit/>
          <w:trHeight w:val="432"/>
          <w:jc w:val="center"/>
        </w:trPr>
        <w:tc>
          <w:tcPr>
            <w:tcW w:w="648" w:type="dxa"/>
            <w:shd w:val="clear" w:color="auto" w:fill="auto"/>
            <w:vAlign w:val="center"/>
          </w:tcPr>
          <w:p w14:paraId="32BD624C" w14:textId="77777777" w:rsidR="008E6081" w:rsidRPr="001C1F70" w:rsidRDefault="004D376A" w:rsidP="002440B0">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w:t>
            </w:r>
          </w:p>
        </w:tc>
        <w:tc>
          <w:tcPr>
            <w:tcW w:w="1476" w:type="dxa"/>
            <w:vMerge/>
            <w:shd w:val="clear" w:color="auto" w:fill="auto"/>
            <w:vAlign w:val="center"/>
          </w:tcPr>
          <w:p w14:paraId="2670D786" w14:textId="77777777" w:rsidR="008E6081" w:rsidRPr="001C1F70" w:rsidRDefault="008E6081" w:rsidP="002440B0">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3342" w:type="dxa"/>
            <w:shd w:val="clear" w:color="auto" w:fill="auto"/>
            <w:vAlign w:val="center"/>
          </w:tcPr>
          <w:p w14:paraId="52090852" w14:textId="77777777" w:rsidR="008E6081" w:rsidRPr="001C1F70" w:rsidRDefault="00B4074B" w:rsidP="002440B0">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File Save</w:t>
            </w:r>
          </w:p>
        </w:tc>
        <w:tc>
          <w:tcPr>
            <w:tcW w:w="3799" w:type="dxa"/>
            <w:shd w:val="clear" w:color="auto" w:fill="auto"/>
            <w:vAlign w:val="center"/>
          </w:tcPr>
          <w:p w14:paraId="3F91070F" w14:textId="77777777" w:rsidR="008E6081" w:rsidRPr="001C1F70" w:rsidRDefault="008E6081" w:rsidP="002440B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 xml:space="preserve">Enabled only </w:t>
            </w:r>
            <w:r w:rsidR="004B55F7">
              <w:rPr>
                <w:rFonts w:ascii="Arial" w:eastAsia="Mincho" w:hAnsi="Arial" w:cs="Arial"/>
                <w:sz w:val="16"/>
                <w:szCs w:val="16"/>
              </w:rPr>
              <w:t>when a database has been loaded</w:t>
            </w:r>
            <w:r w:rsidR="00767436">
              <w:rPr>
                <w:rFonts w:ascii="Arial" w:eastAsia="Mincho" w:hAnsi="Arial" w:cs="Arial"/>
                <w:sz w:val="16"/>
                <w:szCs w:val="16"/>
              </w:rPr>
              <w:t>.</w:t>
            </w:r>
          </w:p>
          <w:p w14:paraId="39C8990D" w14:textId="77777777" w:rsidR="008E6081" w:rsidRPr="001C1F70" w:rsidRDefault="008E6081" w:rsidP="002440B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Otherwise, always vis</w:t>
            </w:r>
            <w:r w:rsidR="004B55F7">
              <w:rPr>
                <w:rFonts w:ascii="Arial" w:eastAsia="Mincho" w:hAnsi="Arial" w:cs="Arial"/>
                <w:sz w:val="16"/>
                <w:szCs w:val="16"/>
              </w:rPr>
              <w:t>i</w:t>
            </w:r>
            <w:r w:rsidRPr="001C1F70">
              <w:rPr>
                <w:rFonts w:ascii="Arial" w:eastAsia="Mincho" w:hAnsi="Arial" w:cs="Arial"/>
                <w:sz w:val="16"/>
                <w:szCs w:val="16"/>
              </w:rPr>
              <w:t>ble, not selectable</w:t>
            </w:r>
            <w:r w:rsidR="00767436">
              <w:rPr>
                <w:rFonts w:ascii="Arial" w:eastAsia="Mincho" w:hAnsi="Arial" w:cs="Arial"/>
                <w:sz w:val="16"/>
                <w:szCs w:val="16"/>
              </w:rPr>
              <w:t>.</w:t>
            </w:r>
          </w:p>
        </w:tc>
        <w:tc>
          <w:tcPr>
            <w:tcW w:w="815" w:type="dxa"/>
            <w:shd w:val="clear" w:color="auto" w:fill="auto"/>
            <w:vAlign w:val="center"/>
          </w:tcPr>
          <w:p w14:paraId="5FA44FF4" w14:textId="77777777" w:rsidR="008E6081" w:rsidRPr="001C1F70" w:rsidRDefault="008E6081" w:rsidP="002440B0">
            <w:pPr>
              <w:keepNext/>
              <w:overflowPunct w:val="0"/>
              <w:autoSpaceDE w:val="0"/>
              <w:autoSpaceDN w:val="0"/>
              <w:adjustRightInd w:val="0"/>
              <w:spacing w:before="60" w:after="60"/>
              <w:textAlignment w:val="baseline"/>
              <w:rPr>
                <w:rFonts w:ascii="Arial" w:eastAsia="Mincho" w:hAnsi="Arial" w:cs="Arial"/>
                <w:sz w:val="16"/>
                <w:szCs w:val="16"/>
              </w:rPr>
            </w:pPr>
          </w:p>
        </w:tc>
      </w:tr>
      <w:tr w:rsidR="00B4074B" w:rsidRPr="001C1F70" w14:paraId="4486AD7F" w14:textId="77777777" w:rsidTr="00013699">
        <w:trPr>
          <w:cantSplit/>
          <w:trHeight w:val="432"/>
          <w:jc w:val="center"/>
        </w:trPr>
        <w:tc>
          <w:tcPr>
            <w:tcW w:w="648" w:type="dxa"/>
            <w:shd w:val="clear" w:color="auto" w:fill="auto"/>
            <w:vAlign w:val="center"/>
          </w:tcPr>
          <w:p w14:paraId="29B942A2" w14:textId="77777777" w:rsidR="00B4074B" w:rsidRPr="001C1F70" w:rsidRDefault="004D376A" w:rsidP="002440B0">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4</w:t>
            </w:r>
          </w:p>
        </w:tc>
        <w:tc>
          <w:tcPr>
            <w:tcW w:w="1476" w:type="dxa"/>
            <w:vMerge/>
            <w:shd w:val="clear" w:color="auto" w:fill="auto"/>
            <w:vAlign w:val="center"/>
          </w:tcPr>
          <w:p w14:paraId="433E03C3" w14:textId="77777777" w:rsidR="00B4074B" w:rsidRPr="001C1F70" w:rsidRDefault="00B4074B" w:rsidP="002440B0">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3342" w:type="dxa"/>
            <w:shd w:val="clear" w:color="auto" w:fill="auto"/>
            <w:vAlign w:val="center"/>
          </w:tcPr>
          <w:p w14:paraId="3D23318C" w14:textId="77777777" w:rsidR="00B4074B" w:rsidRPr="001C1F70" w:rsidRDefault="00B4074B" w:rsidP="002440B0">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File Save As</w:t>
            </w:r>
          </w:p>
        </w:tc>
        <w:tc>
          <w:tcPr>
            <w:tcW w:w="3799" w:type="dxa"/>
            <w:shd w:val="clear" w:color="auto" w:fill="auto"/>
            <w:vAlign w:val="center"/>
          </w:tcPr>
          <w:p w14:paraId="0A309C4F" w14:textId="77777777" w:rsidR="00B4074B" w:rsidRPr="001C1F70" w:rsidRDefault="00B4074B" w:rsidP="002440B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 xml:space="preserve">Enabled only </w:t>
            </w:r>
            <w:r w:rsidR="004B55F7">
              <w:rPr>
                <w:rFonts w:ascii="Arial" w:eastAsia="Mincho" w:hAnsi="Arial" w:cs="Arial"/>
                <w:sz w:val="16"/>
                <w:szCs w:val="16"/>
              </w:rPr>
              <w:t>when a database has been loaded</w:t>
            </w:r>
            <w:r w:rsidR="00767436">
              <w:rPr>
                <w:rFonts w:ascii="Arial" w:eastAsia="Mincho" w:hAnsi="Arial" w:cs="Arial"/>
                <w:sz w:val="16"/>
                <w:szCs w:val="16"/>
              </w:rPr>
              <w:t>.</w:t>
            </w:r>
          </w:p>
          <w:p w14:paraId="05E92B04" w14:textId="77777777" w:rsidR="00B4074B" w:rsidRPr="001C1F70" w:rsidRDefault="00B4074B" w:rsidP="002440B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Otherwise, always vis</w:t>
            </w:r>
            <w:r w:rsidR="004B55F7">
              <w:rPr>
                <w:rFonts w:ascii="Arial" w:eastAsia="Mincho" w:hAnsi="Arial" w:cs="Arial"/>
                <w:sz w:val="16"/>
                <w:szCs w:val="16"/>
              </w:rPr>
              <w:t>i</w:t>
            </w:r>
            <w:r w:rsidRPr="001C1F70">
              <w:rPr>
                <w:rFonts w:ascii="Arial" w:eastAsia="Mincho" w:hAnsi="Arial" w:cs="Arial"/>
                <w:sz w:val="16"/>
                <w:szCs w:val="16"/>
              </w:rPr>
              <w:t>ble, not selectable</w:t>
            </w:r>
            <w:r w:rsidR="00767436">
              <w:rPr>
                <w:rFonts w:ascii="Arial" w:eastAsia="Mincho" w:hAnsi="Arial" w:cs="Arial"/>
                <w:sz w:val="16"/>
                <w:szCs w:val="16"/>
              </w:rPr>
              <w:t>.</w:t>
            </w:r>
          </w:p>
        </w:tc>
        <w:tc>
          <w:tcPr>
            <w:tcW w:w="815" w:type="dxa"/>
            <w:shd w:val="clear" w:color="auto" w:fill="auto"/>
            <w:vAlign w:val="center"/>
          </w:tcPr>
          <w:p w14:paraId="5D23E14A" w14:textId="77777777" w:rsidR="00B4074B" w:rsidRPr="001C1F70" w:rsidRDefault="00B4074B" w:rsidP="002440B0">
            <w:pPr>
              <w:keepNext/>
              <w:overflowPunct w:val="0"/>
              <w:autoSpaceDE w:val="0"/>
              <w:autoSpaceDN w:val="0"/>
              <w:adjustRightInd w:val="0"/>
              <w:spacing w:before="60" w:after="60"/>
              <w:textAlignment w:val="baseline"/>
              <w:rPr>
                <w:rFonts w:ascii="Arial" w:eastAsia="Mincho" w:hAnsi="Arial" w:cs="Arial"/>
                <w:sz w:val="16"/>
                <w:szCs w:val="16"/>
              </w:rPr>
            </w:pPr>
          </w:p>
        </w:tc>
      </w:tr>
      <w:tr w:rsidR="00B4074B" w:rsidRPr="001C1F70" w14:paraId="1A4075D3" w14:textId="77777777" w:rsidTr="00013699">
        <w:trPr>
          <w:cantSplit/>
          <w:trHeight w:val="432"/>
          <w:jc w:val="center"/>
        </w:trPr>
        <w:tc>
          <w:tcPr>
            <w:tcW w:w="648" w:type="dxa"/>
            <w:shd w:val="clear" w:color="auto" w:fill="auto"/>
            <w:vAlign w:val="center"/>
          </w:tcPr>
          <w:p w14:paraId="7DBAC443" w14:textId="77777777" w:rsidR="00B4074B" w:rsidRPr="001C1F70" w:rsidRDefault="004D376A" w:rsidP="002440B0">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5</w:t>
            </w:r>
          </w:p>
        </w:tc>
        <w:tc>
          <w:tcPr>
            <w:tcW w:w="1476" w:type="dxa"/>
            <w:vMerge/>
            <w:shd w:val="clear" w:color="auto" w:fill="auto"/>
            <w:vAlign w:val="center"/>
          </w:tcPr>
          <w:p w14:paraId="01084A76" w14:textId="77777777" w:rsidR="00B4074B" w:rsidRPr="001C1F70" w:rsidRDefault="00B4074B" w:rsidP="002440B0">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3342" w:type="dxa"/>
            <w:shd w:val="clear" w:color="auto" w:fill="auto"/>
            <w:vAlign w:val="center"/>
          </w:tcPr>
          <w:p w14:paraId="361D37C2" w14:textId="77777777" w:rsidR="00B4074B" w:rsidRPr="001C1F70" w:rsidRDefault="00B4074B" w:rsidP="002440B0">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Config Info</w:t>
            </w:r>
          </w:p>
        </w:tc>
        <w:tc>
          <w:tcPr>
            <w:tcW w:w="3799" w:type="dxa"/>
            <w:shd w:val="clear" w:color="auto" w:fill="auto"/>
            <w:vAlign w:val="center"/>
          </w:tcPr>
          <w:p w14:paraId="19F0CB5F" w14:textId="77777777" w:rsidR="00B4074B" w:rsidRPr="001C1F70" w:rsidRDefault="00B4074B" w:rsidP="002440B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 xml:space="preserve">Enabled only </w:t>
            </w:r>
            <w:r w:rsidR="004B55F7">
              <w:rPr>
                <w:rFonts w:ascii="Arial" w:eastAsia="Mincho" w:hAnsi="Arial" w:cs="Arial"/>
                <w:sz w:val="16"/>
                <w:szCs w:val="16"/>
              </w:rPr>
              <w:t>when a database has been loaded</w:t>
            </w:r>
            <w:r w:rsidR="00767436">
              <w:rPr>
                <w:rFonts w:ascii="Arial" w:eastAsia="Mincho" w:hAnsi="Arial" w:cs="Arial"/>
                <w:sz w:val="16"/>
                <w:szCs w:val="16"/>
              </w:rPr>
              <w:t>.</w:t>
            </w:r>
          </w:p>
          <w:p w14:paraId="45B6BBCD" w14:textId="77777777" w:rsidR="00B4074B" w:rsidRPr="001C1F70" w:rsidRDefault="00B4074B" w:rsidP="002440B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Otherwise, always vis</w:t>
            </w:r>
            <w:r w:rsidR="004B55F7">
              <w:rPr>
                <w:rFonts w:ascii="Arial" w:eastAsia="Mincho" w:hAnsi="Arial" w:cs="Arial"/>
                <w:sz w:val="16"/>
                <w:szCs w:val="16"/>
              </w:rPr>
              <w:t>i</w:t>
            </w:r>
            <w:r w:rsidRPr="001C1F70">
              <w:rPr>
                <w:rFonts w:ascii="Arial" w:eastAsia="Mincho" w:hAnsi="Arial" w:cs="Arial"/>
                <w:sz w:val="16"/>
                <w:szCs w:val="16"/>
              </w:rPr>
              <w:t>ble, not selectable</w:t>
            </w:r>
            <w:r w:rsidR="00767436">
              <w:rPr>
                <w:rFonts w:ascii="Arial" w:eastAsia="Mincho" w:hAnsi="Arial" w:cs="Arial"/>
                <w:sz w:val="16"/>
                <w:szCs w:val="16"/>
              </w:rPr>
              <w:t>.</w:t>
            </w:r>
          </w:p>
        </w:tc>
        <w:tc>
          <w:tcPr>
            <w:tcW w:w="815" w:type="dxa"/>
            <w:shd w:val="clear" w:color="auto" w:fill="auto"/>
            <w:vAlign w:val="center"/>
          </w:tcPr>
          <w:p w14:paraId="0E4F7B78" w14:textId="77777777" w:rsidR="00B4074B" w:rsidRPr="001C1F70" w:rsidRDefault="00B4074B" w:rsidP="002440B0">
            <w:pPr>
              <w:keepNext/>
              <w:overflowPunct w:val="0"/>
              <w:autoSpaceDE w:val="0"/>
              <w:autoSpaceDN w:val="0"/>
              <w:adjustRightInd w:val="0"/>
              <w:spacing w:before="60" w:after="60"/>
              <w:textAlignment w:val="baseline"/>
              <w:rPr>
                <w:rFonts w:ascii="Arial" w:eastAsia="Mincho" w:hAnsi="Arial" w:cs="Arial"/>
                <w:sz w:val="16"/>
                <w:szCs w:val="16"/>
              </w:rPr>
            </w:pPr>
          </w:p>
        </w:tc>
      </w:tr>
      <w:tr w:rsidR="00B4074B" w:rsidRPr="001C1F70" w14:paraId="3BA89382" w14:textId="77777777" w:rsidTr="00013699">
        <w:trPr>
          <w:cantSplit/>
          <w:trHeight w:val="432"/>
          <w:jc w:val="center"/>
        </w:trPr>
        <w:tc>
          <w:tcPr>
            <w:tcW w:w="648" w:type="dxa"/>
            <w:shd w:val="clear" w:color="auto" w:fill="auto"/>
            <w:vAlign w:val="center"/>
          </w:tcPr>
          <w:p w14:paraId="35F4E137" w14:textId="77777777" w:rsidR="00B4074B" w:rsidRPr="001C1F70" w:rsidRDefault="004D376A" w:rsidP="002440B0">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6</w:t>
            </w:r>
          </w:p>
        </w:tc>
        <w:tc>
          <w:tcPr>
            <w:tcW w:w="1476" w:type="dxa"/>
            <w:vMerge/>
            <w:shd w:val="clear" w:color="auto" w:fill="auto"/>
            <w:vAlign w:val="center"/>
          </w:tcPr>
          <w:p w14:paraId="0E70D25A" w14:textId="77777777" w:rsidR="00B4074B" w:rsidRPr="001C1F70" w:rsidRDefault="00B4074B" w:rsidP="002440B0">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3342" w:type="dxa"/>
            <w:shd w:val="clear" w:color="auto" w:fill="auto"/>
            <w:vAlign w:val="center"/>
          </w:tcPr>
          <w:p w14:paraId="1942723B" w14:textId="77777777" w:rsidR="00B4074B" w:rsidRPr="001C1F70" w:rsidRDefault="00B4074B" w:rsidP="002440B0">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File Close</w:t>
            </w:r>
          </w:p>
        </w:tc>
        <w:tc>
          <w:tcPr>
            <w:tcW w:w="3799" w:type="dxa"/>
            <w:shd w:val="clear" w:color="auto" w:fill="auto"/>
            <w:vAlign w:val="center"/>
          </w:tcPr>
          <w:p w14:paraId="2525095E" w14:textId="77777777" w:rsidR="00B4074B" w:rsidRPr="001C1F70" w:rsidRDefault="00B4074B" w:rsidP="002440B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 xml:space="preserve">Enabled only </w:t>
            </w:r>
            <w:r w:rsidR="004B55F7">
              <w:rPr>
                <w:rFonts w:ascii="Arial" w:eastAsia="Mincho" w:hAnsi="Arial" w:cs="Arial"/>
                <w:sz w:val="16"/>
                <w:szCs w:val="16"/>
              </w:rPr>
              <w:t>when a database has been loaded</w:t>
            </w:r>
            <w:r w:rsidR="00767436">
              <w:rPr>
                <w:rFonts w:ascii="Arial" w:eastAsia="Mincho" w:hAnsi="Arial" w:cs="Arial"/>
                <w:sz w:val="16"/>
                <w:szCs w:val="16"/>
              </w:rPr>
              <w:t>.</w:t>
            </w:r>
          </w:p>
          <w:p w14:paraId="18E51D03" w14:textId="77777777" w:rsidR="00B4074B" w:rsidRPr="001C1F70" w:rsidRDefault="00B4074B" w:rsidP="002440B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Otherwise, always vis</w:t>
            </w:r>
            <w:r w:rsidR="004B55F7">
              <w:rPr>
                <w:rFonts w:ascii="Arial" w:eastAsia="Mincho" w:hAnsi="Arial" w:cs="Arial"/>
                <w:sz w:val="16"/>
                <w:szCs w:val="16"/>
              </w:rPr>
              <w:t>i</w:t>
            </w:r>
            <w:r w:rsidRPr="001C1F70">
              <w:rPr>
                <w:rFonts w:ascii="Arial" w:eastAsia="Mincho" w:hAnsi="Arial" w:cs="Arial"/>
                <w:sz w:val="16"/>
                <w:szCs w:val="16"/>
              </w:rPr>
              <w:t>ble, not selectable</w:t>
            </w:r>
            <w:r w:rsidR="00767436">
              <w:rPr>
                <w:rFonts w:ascii="Arial" w:eastAsia="Mincho" w:hAnsi="Arial" w:cs="Arial"/>
                <w:sz w:val="16"/>
                <w:szCs w:val="16"/>
              </w:rPr>
              <w:t>.</w:t>
            </w:r>
          </w:p>
        </w:tc>
        <w:tc>
          <w:tcPr>
            <w:tcW w:w="815" w:type="dxa"/>
            <w:shd w:val="clear" w:color="auto" w:fill="auto"/>
            <w:vAlign w:val="center"/>
          </w:tcPr>
          <w:p w14:paraId="2896C8F8" w14:textId="77777777" w:rsidR="00B4074B" w:rsidRPr="001C1F70" w:rsidRDefault="00B4074B" w:rsidP="002440B0">
            <w:pPr>
              <w:keepNext/>
              <w:overflowPunct w:val="0"/>
              <w:autoSpaceDE w:val="0"/>
              <w:autoSpaceDN w:val="0"/>
              <w:adjustRightInd w:val="0"/>
              <w:spacing w:before="60" w:after="60"/>
              <w:textAlignment w:val="baseline"/>
              <w:rPr>
                <w:rFonts w:ascii="Arial" w:eastAsia="Mincho" w:hAnsi="Arial" w:cs="Arial"/>
                <w:sz w:val="16"/>
                <w:szCs w:val="16"/>
              </w:rPr>
            </w:pPr>
          </w:p>
        </w:tc>
      </w:tr>
      <w:tr w:rsidR="00B4074B" w:rsidRPr="001C1F70" w14:paraId="15BF301B" w14:textId="77777777" w:rsidTr="00013699">
        <w:trPr>
          <w:cantSplit/>
          <w:trHeight w:val="432"/>
          <w:jc w:val="center"/>
        </w:trPr>
        <w:tc>
          <w:tcPr>
            <w:tcW w:w="648" w:type="dxa"/>
            <w:shd w:val="clear" w:color="auto" w:fill="auto"/>
            <w:vAlign w:val="center"/>
          </w:tcPr>
          <w:p w14:paraId="4D2FABA8" w14:textId="77777777" w:rsidR="00B4074B" w:rsidRPr="001C1F70" w:rsidRDefault="00EE0BCA" w:rsidP="00013699">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7</w:t>
            </w:r>
          </w:p>
        </w:tc>
        <w:tc>
          <w:tcPr>
            <w:tcW w:w="1476" w:type="dxa"/>
            <w:vMerge/>
            <w:shd w:val="clear" w:color="auto" w:fill="auto"/>
            <w:vAlign w:val="center"/>
          </w:tcPr>
          <w:p w14:paraId="38D9262C" w14:textId="77777777" w:rsidR="00B4074B" w:rsidRPr="001C1F70" w:rsidRDefault="00B4074B" w:rsidP="00013699">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3342" w:type="dxa"/>
            <w:shd w:val="clear" w:color="auto" w:fill="auto"/>
            <w:vAlign w:val="center"/>
          </w:tcPr>
          <w:p w14:paraId="7D9A2D2A" w14:textId="77777777" w:rsidR="00B4074B" w:rsidRPr="001C1F70" w:rsidRDefault="00B4074B" w:rsidP="00013699">
            <w:pPr>
              <w:overflowPunct w:val="0"/>
              <w:autoSpaceDE w:val="0"/>
              <w:autoSpaceDN w:val="0"/>
              <w:adjustRightInd w:val="0"/>
              <w:spacing w:before="60" w:after="60"/>
              <w:textAlignment w:val="baseline"/>
              <w:rPr>
                <w:rFonts w:ascii="Arial" w:eastAsia="Mincho" w:hAnsi="Arial" w:cs="Arial"/>
                <w:color w:val="000000"/>
                <w:sz w:val="16"/>
                <w:szCs w:val="16"/>
                <w:u w:val="single"/>
              </w:rPr>
            </w:pPr>
            <w:r w:rsidRPr="001C1F70">
              <w:rPr>
                <w:rFonts w:ascii="Arial" w:eastAsia="Mincho" w:hAnsi="Arial" w:cs="Arial"/>
                <w:color w:val="000000"/>
                <w:sz w:val="16"/>
                <w:szCs w:val="16"/>
                <w:u w:val="single"/>
              </w:rPr>
              <w:t>E</w:t>
            </w:r>
            <w:r w:rsidRPr="001C1F70">
              <w:rPr>
                <w:rFonts w:ascii="Arial" w:eastAsia="Mincho" w:hAnsi="Arial" w:cs="Arial"/>
                <w:color w:val="000000"/>
                <w:sz w:val="16"/>
                <w:szCs w:val="16"/>
              </w:rPr>
              <w:t>xit</w:t>
            </w:r>
          </w:p>
        </w:tc>
        <w:tc>
          <w:tcPr>
            <w:tcW w:w="3799" w:type="dxa"/>
            <w:shd w:val="clear" w:color="auto" w:fill="auto"/>
            <w:vAlign w:val="center"/>
          </w:tcPr>
          <w:p w14:paraId="1EC39387" w14:textId="77777777" w:rsidR="00B4074B" w:rsidRPr="001C1F70" w:rsidRDefault="009C4447" w:rsidP="00013699">
            <w:pPr>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Always e</w:t>
            </w:r>
            <w:r w:rsidR="00B4074B" w:rsidRPr="001C1F70">
              <w:rPr>
                <w:rFonts w:ascii="Arial" w:eastAsia="Mincho" w:hAnsi="Arial" w:cs="Arial"/>
                <w:sz w:val="16"/>
                <w:szCs w:val="16"/>
              </w:rPr>
              <w:t>nabled</w:t>
            </w:r>
            <w:r w:rsidR="00767436">
              <w:rPr>
                <w:rFonts w:ascii="Arial" w:eastAsia="Mincho" w:hAnsi="Arial" w:cs="Arial"/>
                <w:sz w:val="16"/>
                <w:szCs w:val="16"/>
              </w:rPr>
              <w:t>.</w:t>
            </w:r>
          </w:p>
        </w:tc>
        <w:tc>
          <w:tcPr>
            <w:tcW w:w="815" w:type="dxa"/>
            <w:shd w:val="clear" w:color="auto" w:fill="auto"/>
            <w:vAlign w:val="center"/>
          </w:tcPr>
          <w:p w14:paraId="4FFF71D7" w14:textId="77777777" w:rsidR="00B4074B" w:rsidRPr="001C1F70" w:rsidRDefault="00B4074B" w:rsidP="00013699">
            <w:pPr>
              <w:overflowPunct w:val="0"/>
              <w:autoSpaceDE w:val="0"/>
              <w:autoSpaceDN w:val="0"/>
              <w:adjustRightInd w:val="0"/>
              <w:spacing w:before="60" w:after="60"/>
              <w:textAlignment w:val="baseline"/>
              <w:rPr>
                <w:rFonts w:ascii="Arial" w:eastAsia="Mincho" w:hAnsi="Arial" w:cs="Arial"/>
                <w:sz w:val="16"/>
                <w:szCs w:val="16"/>
              </w:rPr>
            </w:pPr>
          </w:p>
        </w:tc>
      </w:tr>
      <w:tr w:rsidR="00B4074B" w:rsidRPr="001C1F70" w14:paraId="007C64DB" w14:textId="77777777" w:rsidTr="00013699">
        <w:trPr>
          <w:cantSplit/>
          <w:trHeight w:val="432"/>
          <w:jc w:val="center"/>
        </w:trPr>
        <w:tc>
          <w:tcPr>
            <w:tcW w:w="648" w:type="dxa"/>
            <w:shd w:val="clear" w:color="auto" w:fill="auto"/>
            <w:vAlign w:val="center"/>
          </w:tcPr>
          <w:p w14:paraId="62A53DF8" w14:textId="77777777" w:rsidR="00B4074B" w:rsidRPr="001C1F70" w:rsidRDefault="00EE0BCA" w:rsidP="00497755">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8</w:t>
            </w:r>
          </w:p>
        </w:tc>
        <w:tc>
          <w:tcPr>
            <w:tcW w:w="1476" w:type="dxa"/>
            <w:shd w:val="clear" w:color="auto" w:fill="auto"/>
            <w:vAlign w:val="center"/>
          </w:tcPr>
          <w:p w14:paraId="78473BD7" w14:textId="77777777" w:rsidR="00B4074B" w:rsidRPr="001C1F70" w:rsidRDefault="00B4074B" w:rsidP="00497755">
            <w:pPr>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Data</w:t>
            </w:r>
          </w:p>
        </w:tc>
        <w:tc>
          <w:tcPr>
            <w:tcW w:w="3342" w:type="dxa"/>
            <w:shd w:val="clear" w:color="auto" w:fill="auto"/>
            <w:vAlign w:val="center"/>
          </w:tcPr>
          <w:p w14:paraId="5FCFA4C2" w14:textId="77777777" w:rsidR="00B4074B" w:rsidRPr="001C1F70" w:rsidRDefault="00B4074B" w:rsidP="00497755">
            <w:pPr>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See D620Z012-13</w:t>
            </w:r>
            <w:r w:rsidR="00767436">
              <w:rPr>
                <w:rFonts w:ascii="Arial" w:eastAsia="Mincho" w:hAnsi="Arial" w:cs="Arial"/>
                <w:color w:val="000000"/>
                <w:sz w:val="16"/>
                <w:szCs w:val="16"/>
              </w:rPr>
              <w:t>,</w:t>
            </w:r>
            <w:r w:rsidRPr="001C1F70">
              <w:rPr>
                <w:rFonts w:ascii="Arial" w:eastAsia="Mincho" w:hAnsi="Arial" w:cs="Arial"/>
                <w:color w:val="000000"/>
                <w:sz w:val="16"/>
                <w:szCs w:val="16"/>
              </w:rPr>
              <w:t xml:space="preserve"> Section 4.0</w:t>
            </w:r>
          </w:p>
        </w:tc>
        <w:tc>
          <w:tcPr>
            <w:tcW w:w="3799" w:type="dxa"/>
            <w:shd w:val="clear" w:color="auto" w:fill="auto"/>
            <w:vAlign w:val="center"/>
          </w:tcPr>
          <w:p w14:paraId="3BF097D8" w14:textId="77777777" w:rsidR="00CE6772" w:rsidRPr="001C1F70" w:rsidRDefault="00CE6772" w:rsidP="00497755">
            <w:pPr>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 xml:space="preserve">Enabled only </w:t>
            </w:r>
            <w:r w:rsidR="00013699">
              <w:rPr>
                <w:rFonts w:ascii="Arial" w:eastAsia="Mincho" w:hAnsi="Arial" w:cs="Arial"/>
                <w:sz w:val="16"/>
                <w:szCs w:val="16"/>
              </w:rPr>
              <w:t>when a database has been loaded</w:t>
            </w:r>
            <w:r w:rsidR="00767436">
              <w:rPr>
                <w:rFonts w:ascii="Arial" w:eastAsia="Mincho" w:hAnsi="Arial" w:cs="Arial"/>
                <w:sz w:val="16"/>
                <w:szCs w:val="16"/>
              </w:rPr>
              <w:t>.</w:t>
            </w:r>
          </w:p>
          <w:p w14:paraId="17FE0C7E" w14:textId="77777777" w:rsidR="00B4074B" w:rsidRPr="001C1F70" w:rsidRDefault="00CE6772" w:rsidP="00497755">
            <w:pPr>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Otherwise, always vis</w:t>
            </w:r>
            <w:r w:rsidR="00013699">
              <w:rPr>
                <w:rFonts w:ascii="Arial" w:eastAsia="Mincho" w:hAnsi="Arial" w:cs="Arial"/>
                <w:sz w:val="16"/>
                <w:szCs w:val="16"/>
              </w:rPr>
              <w:t>i</w:t>
            </w:r>
            <w:r w:rsidRPr="001C1F70">
              <w:rPr>
                <w:rFonts w:ascii="Arial" w:eastAsia="Mincho" w:hAnsi="Arial" w:cs="Arial"/>
                <w:sz w:val="16"/>
                <w:szCs w:val="16"/>
              </w:rPr>
              <w:t>ble, not selectable</w:t>
            </w:r>
            <w:r w:rsidR="00767436">
              <w:rPr>
                <w:rFonts w:ascii="Arial" w:eastAsia="Mincho" w:hAnsi="Arial" w:cs="Arial"/>
                <w:sz w:val="16"/>
                <w:szCs w:val="16"/>
              </w:rPr>
              <w:t>.</w:t>
            </w:r>
          </w:p>
        </w:tc>
        <w:tc>
          <w:tcPr>
            <w:tcW w:w="815" w:type="dxa"/>
            <w:shd w:val="clear" w:color="auto" w:fill="auto"/>
            <w:vAlign w:val="center"/>
          </w:tcPr>
          <w:p w14:paraId="0831FB25" w14:textId="77777777" w:rsidR="00B4074B" w:rsidRPr="001C1F70" w:rsidRDefault="00B4074B" w:rsidP="00497755">
            <w:pPr>
              <w:overflowPunct w:val="0"/>
              <w:autoSpaceDE w:val="0"/>
              <w:autoSpaceDN w:val="0"/>
              <w:adjustRightInd w:val="0"/>
              <w:spacing w:before="60" w:after="60"/>
              <w:textAlignment w:val="baseline"/>
              <w:rPr>
                <w:rFonts w:ascii="Arial" w:eastAsia="Mincho" w:hAnsi="Arial" w:cs="Arial"/>
                <w:sz w:val="16"/>
                <w:szCs w:val="16"/>
              </w:rPr>
            </w:pPr>
          </w:p>
        </w:tc>
      </w:tr>
      <w:tr w:rsidR="00C35B82" w:rsidRPr="001C1F70" w14:paraId="5E48B271" w14:textId="77777777" w:rsidTr="00013699">
        <w:trPr>
          <w:cantSplit/>
          <w:trHeight w:val="432"/>
          <w:jc w:val="center"/>
        </w:trPr>
        <w:tc>
          <w:tcPr>
            <w:tcW w:w="648" w:type="dxa"/>
            <w:shd w:val="clear" w:color="auto" w:fill="auto"/>
            <w:vAlign w:val="center"/>
          </w:tcPr>
          <w:p w14:paraId="3F35D1B1" w14:textId="77777777" w:rsidR="00C35B82" w:rsidRPr="001C1F70" w:rsidRDefault="00EE0BCA" w:rsidP="00497755">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9</w:t>
            </w:r>
          </w:p>
        </w:tc>
        <w:tc>
          <w:tcPr>
            <w:tcW w:w="1476" w:type="dxa"/>
            <w:vMerge w:val="restart"/>
            <w:shd w:val="clear" w:color="auto" w:fill="auto"/>
            <w:vAlign w:val="center"/>
          </w:tcPr>
          <w:p w14:paraId="0EBA4C9F" w14:textId="77777777" w:rsidR="00C35B82" w:rsidRPr="001C1F70" w:rsidRDefault="00C35B82" w:rsidP="002440B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Report</w:t>
            </w:r>
          </w:p>
        </w:tc>
        <w:tc>
          <w:tcPr>
            <w:tcW w:w="3342" w:type="dxa"/>
            <w:shd w:val="clear" w:color="auto" w:fill="auto"/>
            <w:vAlign w:val="center"/>
          </w:tcPr>
          <w:p w14:paraId="1C1A1C1F" w14:textId="77777777" w:rsidR="00C35B82" w:rsidRPr="001C1F70" w:rsidRDefault="00C35B82" w:rsidP="002440B0">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Report</w:t>
            </w:r>
          </w:p>
        </w:tc>
        <w:tc>
          <w:tcPr>
            <w:tcW w:w="3799" w:type="dxa"/>
            <w:shd w:val="clear" w:color="auto" w:fill="auto"/>
            <w:vAlign w:val="center"/>
          </w:tcPr>
          <w:p w14:paraId="30B5991F" w14:textId="77777777" w:rsidR="00C35B82" w:rsidRPr="001C1F70" w:rsidRDefault="00C35B82" w:rsidP="002440B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 xml:space="preserve">Enabled only </w:t>
            </w:r>
            <w:r w:rsidR="00013699">
              <w:rPr>
                <w:rFonts w:ascii="Arial" w:eastAsia="Mincho" w:hAnsi="Arial" w:cs="Arial"/>
                <w:sz w:val="16"/>
                <w:szCs w:val="16"/>
              </w:rPr>
              <w:t>when a database has been loaded</w:t>
            </w:r>
            <w:r w:rsidR="00767436">
              <w:rPr>
                <w:rFonts w:ascii="Arial" w:eastAsia="Mincho" w:hAnsi="Arial" w:cs="Arial"/>
                <w:sz w:val="16"/>
                <w:szCs w:val="16"/>
              </w:rPr>
              <w:t>.</w:t>
            </w:r>
          </w:p>
          <w:p w14:paraId="41BFF528" w14:textId="77777777" w:rsidR="00C35B82" w:rsidRPr="001C1F70" w:rsidRDefault="00C35B82" w:rsidP="002440B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Otherwise, always vis</w:t>
            </w:r>
            <w:r w:rsidR="00013699">
              <w:rPr>
                <w:rFonts w:ascii="Arial" w:eastAsia="Mincho" w:hAnsi="Arial" w:cs="Arial"/>
                <w:sz w:val="16"/>
                <w:szCs w:val="16"/>
              </w:rPr>
              <w:t>i</w:t>
            </w:r>
            <w:r w:rsidRPr="001C1F70">
              <w:rPr>
                <w:rFonts w:ascii="Arial" w:eastAsia="Mincho" w:hAnsi="Arial" w:cs="Arial"/>
                <w:sz w:val="16"/>
                <w:szCs w:val="16"/>
              </w:rPr>
              <w:t>ble, not selectable</w:t>
            </w:r>
            <w:r w:rsidR="00767436">
              <w:rPr>
                <w:rFonts w:ascii="Arial" w:eastAsia="Mincho" w:hAnsi="Arial" w:cs="Arial"/>
                <w:sz w:val="16"/>
                <w:szCs w:val="16"/>
              </w:rPr>
              <w:t>.</w:t>
            </w:r>
          </w:p>
        </w:tc>
        <w:tc>
          <w:tcPr>
            <w:tcW w:w="815" w:type="dxa"/>
            <w:shd w:val="clear" w:color="auto" w:fill="auto"/>
            <w:vAlign w:val="center"/>
          </w:tcPr>
          <w:p w14:paraId="7C2CD086" w14:textId="77777777" w:rsidR="00C35B82" w:rsidRPr="001C1F70" w:rsidRDefault="00C35B82" w:rsidP="002440B0">
            <w:pPr>
              <w:keepNext/>
              <w:overflowPunct w:val="0"/>
              <w:autoSpaceDE w:val="0"/>
              <w:autoSpaceDN w:val="0"/>
              <w:adjustRightInd w:val="0"/>
              <w:spacing w:before="60" w:after="60"/>
              <w:textAlignment w:val="baseline"/>
              <w:rPr>
                <w:rFonts w:ascii="Arial" w:eastAsia="Mincho" w:hAnsi="Arial" w:cs="Arial"/>
                <w:sz w:val="16"/>
                <w:szCs w:val="16"/>
              </w:rPr>
            </w:pPr>
          </w:p>
        </w:tc>
      </w:tr>
      <w:tr w:rsidR="00C35B82" w:rsidRPr="001C1F70" w14:paraId="35DCB507" w14:textId="77777777" w:rsidTr="00013699">
        <w:trPr>
          <w:cantSplit/>
          <w:trHeight w:val="432"/>
          <w:jc w:val="center"/>
        </w:trPr>
        <w:tc>
          <w:tcPr>
            <w:tcW w:w="648" w:type="dxa"/>
            <w:shd w:val="clear" w:color="auto" w:fill="auto"/>
            <w:vAlign w:val="center"/>
          </w:tcPr>
          <w:p w14:paraId="25F28C5E" w14:textId="77777777" w:rsidR="00C35B82" w:rsidRPr="001C1F70" w:rsidRDefault="004D376A" w:rsidP="00497755">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w:t>
            </w:r>
            <w:r w:rsidR="00EE0BCA">
              <w:rPr>
                <w:rFonts w:ascii="Arial" w:eastAsia="Mincho" w:hAnsi="Arial" w:cs="Arial"/>
                <w:color w:val="000000"/>
                <w:sz w:val="16"/>
                <w:szCs w:val="16"/>
              </w:rPr>
              <w:t>0</w:t>
            </w:r>
          </w:p>
        </w:tc>
        <w:tc>
          <w:tcPr>
            <w:tcW w:w="1476" w:type="dxa"/>
            <w:vMerge/>
            <w:shd w:val="clear" w:color="auto" w:fill="auto"/>
            <w:vAlign w:val="center"/>
          </w:tcPr>
          <w:p w14:paraId="64FFBA87" w14:textId="77777777" w:rsidR="00C35B82" w:rsidRPr="001C1F70" w:rsidRDefault="00C35B82" w:rsidP="00497755">
            <w:pPr>
              <w:overflowPunct w:val="0"/>
              <w:autoSpaceDE w:val="0"/>
              <w:autoSpaceDN w:val="0"/>
              <w:adjustRightInd w:val="0"/>
              <w:spacing w:before="60" w:after="60"/>
              <w:textAlignment w:val="baseline"/>
              <w:rPr>
                <w:rFonts w:ascii="Arial" w:eastAsia="Mincho" w:hAnsi="Arial" w:cs="Arial"/>
                <w:sz w:val="16"/>
                <w:szCs w:val="16"/>
              </w:rPr>
            </w:pPr>
          </w:p>
        </w:tc>
        <w:tc>
          <w:tcPr>
            <w:tcW w:w="3342" w:type="dxa"/>
            <w:shd w:val="clear" w:color="auto" w:fill="auto"/>
            <w:vAlign w:val="center"/>
          </w:tcPr>
          <w:p w14:paraId="41A3B8B7" w14:textId="77777777" w:rsidR="00C35B82" w:rsidRPr="001C1F70" w:rsidRDefault="00C35B82" w:rsidP="00497755">
            <w:pPr>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Difference Report</w:t>
            </w:r>
          </w:p>
        </w:tc>
        <w:tc>
          <w:tcPr>
            <w:tcW w:w="3799" w:type="dxa"/>
            <w:shd w:val="clear" w:color="auto" w:fill="auto"/>
            <w:vAlign w:val="center"/>
          </w:tcPr>
          <w:p w14:paraId="40F21EFE" w14:textId="77777777" w:rsidR="00C35B82" w:rsidRPr="001C1F70" w:rsidRDefault="00B50331" w:rsidP="00497755">
            <w:pPr>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Enabled when a Plug-I</w:t>
            </w:r>
            <w:r w:rsidR="00C35B82" w:rsidRPr="001C1F70">
              <w:rPr>
                <w:rFonts w:ascii="Arial" w:eastAsia="Mincho" w:hAnsi="Arial" w:cs="Arial"/>
                <w:sz w:val="16"/>
                <w:szCs w:val="16"/>
              </w:rPr>
              <w:t>n has been selected</w:t>
            </w:r>
            <w:r w:rsidR="00767436">
              <w:rPr>
                <w:rFonts w:ascii="Arial" w:eastAsia="Mincho" w:hAnsi="Arial" w:cs="Arial"/>
                <w:sz w:val="16"/>
                <w:szCs w:val="16"/>
              </w:rPr>
              <w:t>.</w:t>
            </w:r>
          </w:p>
          <w:p w14:paraId="239BE04D" w14:textId="77777777" w:rsidR="00C35B82" w:rsidRPr="001C1F70" w:rsidRDefault="00C35B82" w:rsidP="00497755">
            <w:pPr>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Otherwise, always vis</w:t>
            </w:r>
            <w:r w:rsidR="00013699">
              <w:rPr>
                <w:rFonts w:ascii="Arial" w:eastAsia="Mincho" w:hAnsi="Arial" w:cs="Arial"/>
                <w:sz w:val="16"/>
                <w:szCs w:val="16"/>
              </w:rPr>
              <w:t>i</w:t>
            </w:r>
            <w:r w:rsidRPr="001C1F70">
              <w:rPr>
                <w:rFonts w:ascii="Arial" w:eastAsia="Mincho" w:hAnsi="Arial" w:cs="Arial"/>
                <w:sz w:val="16"/>
                <w:szCs w:val="16"/>
              </w:rPr>
              <w:t>ble, not selectable</w:t>
            </w:r>
            <w:r w:rsidR="00767436">
              <w:rPr>
                <w:rFonts w:ascii="Arial" w:eastAsia="Mincho" w:hAnsi="Arial" w:cs="Arial"/>
                <w:sz w:val="16"/>
                <w:szCs w:val="16"/>
              </w:rPr>
              <w:t>.</w:t>
            </w:r>
          </w:p>
        </w:tc>
        <w:tc>
          <w:tcPr>
            <w:tcW w:w="815" w:type="dxa"/>
            <w:shd w:val="clear" w:color="auto" w:fill="auto"/>
            <w:vAlign w:val="center"/>
          </w:tcPr>
          <w:p w14:paraId="2DF89E46" w14:textId="77777777" w:rsidR="00C35B82" w:rsidRPr="001C1F70" w:rsidRDefault="00C35B82" w:rsidP="00497755">
            <w:pPr>
              <w:overflowPunct w:val="0"/>
              <w:autoSpaceDE w:val="0"/>
              <w:autoSpaceDN w:val="0"/>
              <w:adjustRightInd w:val="0"/>
              <w:spacing w:before="60" w:after="60"/>
              <w:textAlignment w:val="baseline"/>
              <w:rPr>
                <w:rFonts w:ascii="Arial" w:eastAsia="Mincho" w:hAnsi="Arial" w:cs="Arial"/>
                <w:sz w:val="16"/>
                <w:szCs w:val="16"/>
              </w:rPr>
            </w:pPr>
          </w:p>
        </w:tc>
      </w:tr>
      <w:tr w:rsidR="00B4074B" w:rsidRPr="001C1F70" w14:paraId="58D888E4" w14:textId="77777777" w:rsidTr="00013699">
        <w:trPr>
          <w:cantSplit/>
          <w:trHeight w:val="432"/>
          <w:jc w:val="center"/>
        </w:trPr>
        <w:tc>
          <w:tcPr>
            <w:tcW w:w="648" w:type="dxa"/>
            <w:shd w:val="clear" w:color="auto" w:fill="auto"/>
            <w:vAlign w:val="center"/>
          </w:tcPr>
          <w:p w14:paraId="6F199FF6" w14:textId="77777777" w:rsidR="00B4074B" w:rsidRPr="001C1F70" w:rsidRDefault="004D376A" w:rsidP="002440B0">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w:t>
            </w:r>
            <w:r w:rsidR="00EE0BCA">
              <w:rPr>
                <w:rFonts w:ascii="Arial" w:eastAsia="Mincho" w:hAnsi="Arial" w:cs="Arial"/>
                <w:color w:val="000000"/>
                <w:sz w:val="16"/>
                <w:szCs w:val="16"/>
              </w:rPr>
              <w:t>1</w:t>
            </w:r>
          </w:p>
        </w:tc>
        <w:tc>
          <w:tcPr>
            <w:tcW w:w="1476" w:type="dxa"/>
            <w:vMerge w:val="restart"/>
            <w:shd w:val="clear" w:color="auto" w:fill="auto"/>
            <w:vAlign w:val="center"/>
          </w:tcPr>
          <w:p w14:paraId="451A9914" w14:textId="77777777" w:rsidR="00B4074B" w:rsidRPr="001C1F70" w:rsidRDefault="00B4074B" w:rsidP="002440B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Utilities</w:t>
            </w:r>
          </w:p>
        </w:tc>
        <w:tc>
          <w:tcPr>
            <w:tcW w:w="3342" w:type="dxa"/>
            <w:shd w:val="clear" w:color="auto" w:fill="auto"/>
            <w:vAlign w:val="center"/>
          </w:tcPr>
          <w:p w14:paraId="286F5FB8" w14:textId="77777777" w:rsidR="00B4074B" w:rsidRPr="001C1F70" w:rsidRDefault="00B4074B" w:rsidP="002440B0">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Consistency Check</w:t>
            </w:r>
          </w:p>
        </w:tc>
        <w:tc>
          <w:tcPr>
            <w:tcW w:w="3799" w:type="dxa"/>
            <w:shd w:val="clear" w:color="auto" w:fill="auto"/>
            <w:vAlign w:val="center"/>
          </w:tcPr>
          <w:p w14:paraId="53B7EC4F" w14:textId="77777777" w:rsidR="00394671" w:rsidRPr="001C1F70" w:rsidRDefault="00394671" w:rsidP="002440B0">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Enabled only when a database has been loaded</w:t>
            </w:r>
            <w:r w:rsidR="00767436">
              <w:rPr>
                <w:rFonts w:ascii="Arial" w:eastAsia="Mincho" w:hAnsi="Arial" w:cs="Arial"/>
                <w:color w:val="000000"/>
                <w:sz w:val="16"/>
                <w:szCs w:val="16"/>
              </w:rPr>
              <w:t>.</w:t>
            </w:r>
          </w:p>
          <w:p w14:paraId="51F18411" w14:textId="77777777" w:rsidR="00B4074B" w:rsidRPr="001C1F70" w:rsidRDefault="00394671" w:rsidP="002440B0">
            <w:pPr>
              <w:keepNext/>
              <w:overflowPunct w:val="0"/>
              <w:autoSpaceDE w:val="0"/>
              <w:autoSpaceDN w:val="0"/>
              <w:adjustRightInd w:val="0"/>
              <w:spacing w:before="60" w:after="60"/>
              <w:textAlignment w:val="baseline"/>
              <w:rPr>
                <w:rFonts w:ascii="Arial" w:eastAsia="Mincho" w:hAnsi="Arial" w:cs="Arial"/>
                <w:color w:val="000000"/>
                <w:sz w:val="16"/>
                <w:szCs w:val="16"/>
                <w:highlight w:val="lightGray"/>
              </w:rPr>
            </w:pPr>
            <w:r w:rsidRPr="001C1F70">
              <w:rPr>
                <w:rFonts w:ascii="Arial" w:eastAsia="Mincho" w:hAnsi="Arial" w:cs="Arial"/>
                <w:color w:val="000000"/>
                <w:sz w:val="16"/>
                <w:szCs w:val="16"/>
              </w:rPr>
              <w:t>Otherwise, always vis</w:t>
            </w:r>
            <w:r w:rsidR="00013699">
              <w:rPr>
                <w:rFonts w:ascii="Arial" w:eastAsia="Mincho" w:hAnsi="Arial" w:cs="Arial"/>
                <w:color w:val="000000"/>
                <w:sz w:val="16"/>
                <w:szCs w:val="16"/>
              </w:rPr>
              <w:t>i</w:t>
            </w:r>
            <w:r w:rsidRPr="001C1F70">
              <w:rPr>
                <w:rFonts w:ascii="Arial" w:eastAsia="Mincho" w:hAnsi="Arial" w:cs="Arial"/>
                <w:color w:val="000000"/>
                <w:sz w:val="16"/>
                <w:szCs w:val="16"/>
              </w:rPr>
              <w:t>ble, not selectable</w:t>
            </w:r>
            <w:r w:rsidR="00767436">
              <w:rPr>
                <w:rFonts w:ascii="Arial" w:eastAsia="Mincho" w:hAnsi="Arial" w:cs="Arial"/>
                <w:color w:val="000000"/>
                <w:sz w:val="16"/>
                <w:szCs w:val="16"/>
              </w:rPr>
              <w:t>.</w:t>
            </w:r>
          </w:p>
        </w:tc>
        <w:tc>
          <w:tcPr>
            <w:tcW w:w="815" w:type="dxa"/>
            <w:shd w:val="clear" w:color="auto" w:fill="auto"/>
            <w:vAlign w:val="center"/>
          </w:tcPr>
          <w:p w14:paraId="39645332" w14:textId="77777777" w:rsidR="00B4074B" w:rsidRPr="001C1F70" w:rsidRDefault="00B4074B" w:rsidP="002440B0">
            <w:pPr>
              <w:keepNext/>
              <w:overflowPunct w:val="0"/>
              <w:autoSpaceDE w:val="0"/>
              <w:autoSpaceDN w:val="0"/>
              <w:adjustRightInd w:val="0"/>
              <w:spacing w:before="60" w:after="60"/>
              <w:textAlignment w:val="baseline"/>
              <w:rPr>
                <w:rFonts w:ascii="Arial" w:eastAsia="Mincho" w:hAnsi="Arial" w:cs="Arial"/>
                <w:sz w:val="16"/>
                <w:szCs w:val="16"/>
              </w:rPr>
            </w:pPr>
          </w:p>
        </w:tc>
      </w:tr>
      <w:tr w:rsidR="00B4074B" w:rsidRPr="001C1F70" w14:paraId="7E6053BA" w14:textId="77777777" w:rsidTr="00013699">
        <w:trPr>
          <w:cantSplit/>
          <w:trHeight w:val="432"/>
          <w:jc w:val="center"/>
        </w:trPr>
        <w:tc>
          <w:tcPr>
            <w:tcW w:w="648" w:type="dxa"/>
            <w:shd w:val="clear" w:color="auto" w:fill="auto"/>
            <w:vAlign w:val="center"/>
          </w:tcPr>
          <w:p w14:paraId="060889F8" w14:textId="77777777" w:rsidR="00B4074B" w:rsidRPr="001C1F70" w:rsidRDefault="004D376A" w:rsidP="002440B0">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w:t>
            </w:r>
            <w:r w:rsidR="00EE0BCA">
              <w:rPr>
                <w:rFonts w:ascii="Arial" w:eastAsia="Mincho" w:hAnsi="Arial" w:cs="Arial"/>
                <w:color w:val="000000"/>
                <w:sz w:val="16"/>
                <w:szCs w:val="16"/>
              </w:rPr>
              <w:t>2</w:t>
            </w:r>
          </w:p>
        </w:tc>
        <w:tc>
          <w:tcPr>
            <w:tcW w:w="1476" w:type="dxa"/>
            <w:vMerge/>
            <w:shd w:val="clear" w:color="auto" w:fill="auto"/>
            <w:vAlign w:val="center"/>
          </w:tcPr>
          <w:p w14:paraId="10A19B3B" w14:textId="77777777" w:rsidR="00B4074B" w:rsidRPr="001C1F70" w:rsidRDefault="00B4074B" w:rsidP="002440B0">
            <w:pPr>
              <w:keepNext/>
              <w:overflowPunct w:val="0"/>
              <w:autoSpaceDE w:val="0"/>
              <w:autoSpaceDN w:val="0"/>
              <w:adjustRightInd w:val="0"/>
              <w:spacing w:before="60" w:after="60"/>
              <w:textAlignment w:val="baseline"/>
              <w:rPr>
                <w:rFonts w:ascii="Arial" w:eastAsia="Mincho" w:hAnsi="Arial" w:cs="Arial"/>
                <w:sz w:val="16"/>
                <w:szCs w:val="16"/>
              </w:rPr>
            </w:pPr>
          </w:p>
        </w:tc>
        <w:tc>
          <w:tcPr>
            <w:tcW w:w="3342" w:type="dxa"/>
            <w:shd w:val="clear" w:color="auto" w:fill="auto"/>
            <w:vAlign w:val="center"/>
          </w:tcPr>
          <w:p w14:paraId="22CCD963" w14:textId="77777777" w:rsidR="00B4074B" w:rsidRPr="001C1F70" w:rsidRDefault="00B4074B" w:rsidP="002440B0">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Build LSAP Files</w:t>
            </w:r>
          </w:p>
        </w:tc>
        <w:tc>
          <w:tcPr>
            <w:tcW w:w="3799" w:type="dxa"/>
            <w:shd w:val="clear" w:color="auto" w:fill="auto"/>
            <w:vAlign w:val="center"/>
          </w:tcPr>
          <w:p w14:paraId="27BC7239" w14:textId="77777777" w:rsidR="008460CE" w:rsidRPr="001C1F70" w:rsidRDefault="008460CE" w:rsidP="002440B0">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S</w:t>
            </w:r>
            <w:r w:rsidR="0074798D">
              <w:rPr>
                <w:rFonts w:ascii="Arial" w:eastAsia="Mincho" w:hAnsi="Arial" w:cs="Arial"/>
                <w:color w:val="000000"/>
                <w:sz w:val="16"/>
                <w:szCs w:val="16"/>
              </w:rPr>
              <w:t>ee Table 4.1</w:t>
            </w:r>
            <w:r>
              <w:rPr>
                <w:rFonts w:ascii="Arial" w:eastAsia="Mincho" w:hAnsi="Arial" w:cs="Arial"/>
                <w:color w:val="000000"/>
                <w:sz w:val="16"/>
                <w:szCs w:val="16"/>
              </w:rPr>
              <w:t>-3</w:t>
            </w:r>
            <w:r w:rsidR="0074798D">
              <w:rPr>
                <w:rFonts w:ascii="Arial" w:eastAsia="Mincho" w:hAnsi="Arial" w:cs="Arial"/>
                <w:color w:val="000000"/>
                <w:sz w:val="16"/>
                <w:szCs w:val="16"/>
              </w:rPr>
              <w:t>.</w:t>
            </w:r>
          </w:p>
        </w:tc>
        <w:tc>
          <w:tcPr>
            <w:tcW w:w="815" w:type="dxa"/>
            <w:shd w:val="clear" w:color="auto" w:fill="auto"/>
            <w:vAlign w:val="center"/>
          </w:tcPr>
          <w:p w14:paraId="0376C496" w14:textId="77777777" w:rsidR="00B4074B" w:rsidRPr="001C1F70" w:rsidRDefault="00B4074B" w:rsidP="002440B0">
            <w:pPr>
              <w:keepNext/>
              <w:overflowPunct w:val="0"/>
              <w:autoSpaceDE w:val="0"/>
              <w:autoSpaceDN w:val="0"/>
              <w:adjustRightInd w:val="0"/>
              <w:spacing w:before="60" w:after="60"/>
              <w:textAlignment w:val="baseline"/>
              <w:rPr>
                <w:rFonts w:ascii="Arial" w:eastAsia="Mincho" w:hAnsi="Arial" w:cs="Arial"/>
                <w:sz w:val="16"/>
                <w:szCs w:val="16"/>
              </w:rPr>
            </w:pPr>
          </w:p>
        </w:tc>
      </w:tr>
      <w:tr w:rsidR="00B4074B" w:rsidRPr="001C1F70" w14:paraId="7F477C1D" w14:textId="77777777" w:rsidTr="00013699">
        <w:trPr>
          <w:cantSplit/>
          <w:trHeight w:val="432"/>
          <w:jc w:val="center"/>
        </w:trPr>
        <w:tc>
          <w:tcPr>
            <w:tcW w:w="648" w:type="dxa"/>
            <w:shd w:val="clear" w:color="auto" w:fill="auto"/>
            <w:vAlign w:val="center"/>
          </w:tcPr>
          <w:p w14:paraId="50791156" w14:textId="77777777" w:rsidR="00B4074B" w:rsidRPr="001C1F70" w:rsidRDefault="004D376A" w:rsidP="00497755">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w:t>
            </w:r>
            <w:r w:rsidR="00EE0BCA">
              <w:rPr>
                <w:rFonts w:ascii="Arial" w:eastAsia="Mincho" w:hAnsi="Arial" w:cs="Arial"/>
                <w:color w:val="000000"/>
                <w:sz w:val="16"/>
                <w:szCs w:val="16"/>
              </w:rPr>
              <w:t>3</w:t>
            </w:r>
          </w:p>
        </w:tc>
        <w:tc>
          <w:tcPr>
            <w:tcW w:w="1476" w:type="dxa"/>
            <w:vMerge/>
            <w:shd w:val="clear" w:color="auto" w:fill="auto"/>
            <w:vAlign w:val="center"/>
          </w:tcPr>
          <w:p w14:paraId="4F9AF95E" w14:textId="77777777" w:rsidR="00B4074B" w:rsidRPr="001C1F70" w:rsidRDefault="00B4074B" w:rsidP="00497755">
            <w:pPr>
              <w:overflowPunct w:val="0"/>
              <w:autoSpaceDE w:val="0"/>
              <w:autoSpaceDN w:val="0"/>
              <w:adjustRightInd w:val="0"/>
              <w:spacing w:before="60" w:after="60"/>
              <w:textAlignment w:val="baseline"/>
              <w:rPr>
                <w:rFonts w:ascii="Arial" w:eastAsia="Mincho" w:hAnsi="Arial" w:cs="Arial"/>
                <w:sz w:val="16"/>
                <w:szCs w:val="16"/>
              </w:rPr>
            </w:pPr>
          </w:p>
        </w:tc>
        <w:tc>
          <w:tcPr>
            <w:tcW w:w="3342" w:type="dxa"/>
            <w:shd w:val="clear" w:color="auto" w:fill="auto"/>
            <w:vAlign w:val="center"/>
          </w:tcPr>
          <w:p w14:paraId="075D5EEC" w14:textId="77777777" w:rsidR="00B4074B" w:rsidRPr="001C1F70" w:rsidRDefault="00B4074B" w:rsidP="00497755">
            <w:pPr>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Plu</w:t>
            </w:r>
            <w:r w:rsidRPr="001C1F70">
              <w:rPr>
                <w:rFonts w:ascii="Arial" w:eastAsia="Mincho" w:hAnsi="Arial" w:cs="Arial"/>
                <w:color w:val="000000"/>
                <w:sz w:val="16"/>
                <w:szCs w:val="16"/>
                <w:u w:val="single"/>
              </w:rPr>
              <w:t>g</w:t>
            </w:r>
            <w:r w:rsidRPr="001C1F70">
              <w:rPr>
                <w:rFonts w:ascii="Arial" w:eastAsia="Mincho" w:hAnsi="Arial" w:cs="Arial"/>
                <w:color w:val="000000"/>
                <w:sz w:val="16"/>
                <w:szCs w:val="16"/>
              </w:rPr>
              <w:t>-In Packages</w:t>
            </w:r>
          </w:p>
        </w:tc>
        <w:tc>
          <w:tcPr>
            <w:tcW w:w="3799" w:type="dxa"/>
            <w:shd w:val="clear" w:color="auto" w:fill="auto"/>
            <w:vAlign w:val="center"/>
          </w:tcPr>
          <w:p w14:paraId="240F3A0F" w14:textId="77777777" w:rsidR="00B4074B" w:rsidRPr="001C1F70" w:rsidRDefault="00B4074B" w:rsidP="00497755">
            <w:pPr>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 xml:space="preserve">Always </w:t>
            </w:r>
            <w:r w:rsidR="006A163B" w:rsidRPr="001C1F70">
              <w:rPr>
                <w:rFonts w:ascii="Arial" w:eastAsia="Mincho" w:hAnsi="Arial" w:cs="Arial"/>
                <w:color w:val="000000"/>
                <w:sz w:val="16"/>
                <w:szCs w:val="16"/>
              </w:rPr>
              <w:t>e</w:t>
            </w:r>
            <w:r w:rsidRPr="001C1F70">
              <w:rPr>
                <w:rFonts w:ascii="Arial" w:eastAsia="Mincho" w:hAnsi="Arial" w:cs="Arial"/>
                <w:color w:val="000000"/>
                <w:sz w:val="16"/>
                <w:szCs w:val="16"/>
              </w:rPr>
              <w:t>nabled</w:t>
            </w:r>
            <w:r w:rsidR="00767436">
              <w:rPr>
                <w:rFonts w:ascii="Arial" w:eastAsia="Mincho" w:hAnsi="Arial" w:cs="Arial"/>
                <w:color w:val="000000"/>
                <w:sz w:val="16"/>
                <w:szCs w:val="16"/>
              </w:rPr>
              <w:t>.</w:t>
            </w:r>
          </w:p>
        </w:tc>
        <w:tc>
          <w:tcPr>
            <w:tcW w:w="815" w:type="dxa"/>
            <w:shd w:val="clear" w:color="auto" w:fill="auto"/>
            <w:vAlign w:val="center"/>
          </w:tcPr>
          <w:p w14:paraId="77331F5F" w14:textId="77777777" w:rsidR="00B4074B" w:rsidRPr="001C1F70" w:rsidRDefault="00B4074B" w:rsidP="00497755">
            <w:pPr>
              <w:overflowPunct w:val="0"/>
              <w:autoSpaceDE w:val="0"/>
              <w:autoSpaceDN w:val="0"/>
              <w:adjustRightInd w:val="0"/>
              <w:spacing w:before="60" w:after="60"/>
              <w:textAlignment w:val="baseline"/>
              <w:rPr>
                <w:rFonts w:ascii="Arial" w:eastAsia="Mincho" w:hAnsi="Arial" w:cs="Arial"/>
                <w:sz w:val="16"/>
                <w:szCs w:val="16"/>
              </w:rPr>
            </w:pPr>
          </w:p>
        </w:tc>
      </w:tr>
      <w:tr w:rsidR="00394671" w:rsidRPr="001C1F70" w14:paraId="3CE56E69" w14:textId="77777777" w:rsidTr="00013699">
        <w:trPr>
          <w:cantSplit/>
          <w:trHeight w:val="432"/>
          <w:jc w:val="center"/>
        </w:trPr>
        <w:tc>
          <w:tcPr>
            <w:tcW w:w="648" w:type="dxa"/>
            <w:shd w:val="clear" w:color="auto" w:fill="auto"/>
            <w:vAlign w:val="center"/>
          </w:tcPr>
          <w:p w14:paraId="7471676F" w14:textId="77777777" w:rsidR="00394671" w:rsidRPr="001C1F70" w:rsidRDefault="004D376A" w:rsidP="002440B0">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w:t>
            </w:r>
            <w:r w:rsidR="00EE0BCA">
              <w:rPr>
                <w:rFonts w:ascii="Arial" w:eastAsia="Mincho" w:hAnsi="Arial" w:cs="Arial"/>
                <w:color w:val="000000"/>
                <w:sz w:val="16"/>
                <w:szCs w:val="16"/>
              </w:rPr>
              <w:t>4</w:t>
            </w:r>
          </w:p>
        </w:tc>
        <w:tc>
          <w:tcPr>
            <w:tcW w:w="1476" w:type="dxa"/>
            <w:vMerge w:val="restart"/>
            <w:shd w:val="clear" w:color="auto" w:fill="auto"/>
            <w:vAlign w:val="center"/>
          </w:tcPr>
          <w:p w14:paraId="3D99F3C0" w14:textId="77777777" w:rsidR="00394671" w:rsidRPr="001C1F70" w:rsidRDefault="00394671" w:rsidP="002440B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Advanced</w:t>
            </w:r>
          </w:p>
        </w:tc>
        <w:tc>
          <w:tcPr>
            <w:tcW w:w="3342" w:type="dxa"/>
            <w:shd w:val="clear" w:color="auto" w:fill="auto"/>
            <w:vAlign w:val="center"/>
          </w:tcPr>
          <w:p w14:paraId="5628F247" w14:textId="77777777" w:rsidR="00394671" w:rsidRPr="001C1F70" w:rsidRDefault="00394671" w:rsidP="002440B0">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Import XML</w:t>
            </w:r>
          </w:p>
        </w:tc>
        <w:tc>
          <w:tcPr>
            <w:tcW w:w="3799" w:type="dxa"/>
            <w:shd w:val="clear" w:color="auto" w:fill="auto"/>
            <w:vAlign w:val="center"/>
          </w:tcPr>
          <w:p w14:paraId="7BE36C59" w14:textId="77777777" w:rsidR="00C35B82" w:rsidRPr="001C1F70" w:rsidRDefault="00C35B82" w:rsidP="002440B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Enabled when a P</w:t>
            </w:r>
            <w:r w:rsidR="00B50331">
              <w:rPr>
                <w:rFonts w:ascii="Arial" w:eastAsia="Mincho" w:hAnsi="Arial" w:cs="Arial"/>
                <w:sz w:val="16"/>
                <w:szCs w:val="16"/>
              </w:rPr>
              <w:t>lug-I</w:t>
            </w:r>
            <w:r w:rsidRPr="001C1F70">
              <w:rPr>
                <w:rFonts w:ascii="Arial" w:eastAsia="Mincho" w:hAnsi="Arial" w:cs="Arial"/>
                <w:sz w:val="16"/>
                <w:szCs w:val="16"/>
              </w:rPr>
              <w:t>n has been selected</w:t>
            </w:r>
            <w:r w:rsidR="00767436">
              <w:rPr>
                <w:rFonts w:ascii="Arial" w:eastAsia="Mincho" w:hAnsi="Arial" w:cs="Arial"/>
                <w:sz w:val="16"/>
                <w:szCs w:val="16"/>
              </w:rPr>
              <w:t>.</w:t>
            </w:r>
          </w:p>
          <w:p w14:paraId="5EC09B60" w14:textId="77777777" w:rsidR="00394671" w:rsidRPr="001C1F70" w:rsidRDefault="00C35B82" w:rsidP="002440B0">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sz w:val="16"/>
                <w:szCs w:val="16"/>
              </w:rPr>
              <w:t>Otherwise, always vis</w:t>
            </w:r>
            <w:r w:rsidR="00013699">
              <w:rPr>
                <w:rFonts w:ascii="Arial" w:eastAsia="Mincho" w:hAnsi="Arial" w:cs="Arial"/>
                <w:sz w:val="16"/>
                <w:szCs w:val="16"/>
              </w:rPr>
              <w:t>i</w:t>
            </w:r>
            <w:r w:rsidRPr="001C1F70">
              <w:rPr>
                <w:rFonts w:ascii="Arial" w:eastAsia="Mincho" w:hAnsi="Arial" w:cs="Arial"/>
                <w:sz w:val="16"/>
                <w:szCs w:val="16"/>
              </w:rPr>
              <w:t>ble, not selectable</w:t>
            </w:r>
            <w:r w:rsidR="00767436">
              <w:rPr>
                <w:rFonts w:ascii="Arial" w:eastAsia="Mincho" w:hAnsi="Arial" w:cs="Arial"/>
                <w:sz w:val="16"/>
                <w:szCs w:val="16"/>
              </w:rPr>
              <w:t>.</w:t>
            </w:r>
          </w:p>
        </w:tc>
        <w:tc>
          <w:tcPr>
            <w:tcW w:w="815" w:type="dxa"/>
            <w:shd w:val="clear" w:color="auto" w:fill="auto"/>
            <w:vAlign w:val="center"/>
          </w:tcPr>
          <w:p w14:paraId="1E159442" w14:textId="77777777" w:rsidR="00394671" w:rsidRPr="001C1F70" w:rsidRDefault="00394671" w:rsidP="002440B0">
            <w:pPr>
              <w:keepNext/>
              <w:overflowPunct w:val="0"/>
              <w:autoSpaceDE w:val="0"/>
              <w:autoSpaceDN w:val="0"/>
              <w:adjustRightInd w:val="0"/>
              <w:spacing w:before="60" w:after="60"/>
              <w:textAlignment w:val="baseline"/>
              <w:rPr>
                <w:rFonts w:ascii="Arial" w:eastAsia="Mincho" w:hAnsi="Arial" w:cs="Arial"/>
                <w:sz w:val="16"/>
                <w:szCs w:val="16"/>
              </w:rPr>
            </w:pPr>
          </w:p>
        </w:tc>
      </w:tr>
      <w:tr w:rsidR="00394671" w:rsidRPr="001C1F70" w14:paraId="1FC3AFAC" w14:textId="77777777" w:rsidTr="00013699">
        <w:trPr>
          <w:cantSplit/>
          <w:trHeight w:val="432"/>
          <w:jc w:val="center"/>
        </w:trPr>
        <w:tc>
          <w:tcPr>
            <w:tcW w:w="648" w:type="dxa"/>
            <w:shd w:val="clear" w:color="auto" w:fill="auto"/>
            <w:vAlign w:val="center"/>
          </w:tcPr>
          <w:p w14:paraId="48C98218" w14:textId="77777777" w:rsidR="00394671" w:rsidRPr="001C1F70" w:rsidRDefault="004D376A" w:rsidP="002440B0">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w:t>
            </w:r>
            <w:r w:rsidR="00EE0BCA">
              <w:rPr>
                <w:rFonts w:ascii="Arial" w:eastAsia="Mincho" w:hAnsi="Arial" w:cs="Arial"/>
                <w:color w:val="000000"/>
                <w:sz w:val="16"/>
                <w:szCs w:val="16"/>
              </w:rPr>
              <w:t>5</w:t>
            </w:r>
          </w:p>
        </w:tc>
        <w:tc>
          <w:tcPr>
            <w:tcW w:w="1476" w:type="dxa"/>
            <w:vMerge/>
            <w:shd w:val="clear" w:color="auto" w:fill="auto"/>
            <w:vAlign w:val="center"/>
          </w:tcPr>
          <w:p w14:paraId="7590A549" w14:textId="77777777" w:rsidR="00394671" w:rsidRPr="001C1F70" w:rsidRDefault="00394671" w:rsidP="002440B0">
            <w:pPr>
              <w:keepNext/>
              <w:overflowPunct w:val="0"/>
              <w:autoSpaceDE w:val="0"/>
              <w:autoSpaceDN w:val="0"/>
              <w:adjustRightInd w:val="0"/>
              <w:spacing w:before="60" w:after="60"/>
              <w:textAlignment w:val="baseline"/>
              <w:rPr>
                <w:rFonts w:ascii="Arial" w:eastAsia="Mincho" w:hAnsi="Arial" w:cs="Arial"/>
                <w:sz w:val="16"/>
                <w:szCs w:val="16"/>
              </w:rPr>
            </w:pPr>
          </w:p>
        </w:tc>
        <w:tc>
          <w:tcPr>
            <w:tcW w:w="3342" w:type="dxa"/>
            <w:shd w:val="clear" w:color="auto" w:fill="auto"/>
            <w:vAlign w:val="center"/>
          </w:tcPr>
          <w:p w14:paraId="4921E82A" w14:textId="77777777" w:rsidR="00394671" w:rsidRPr="001C1F70" w:rsidRDefault="00394671" w:rsidP="002440B0">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Export XML</w:t>
            </w:r>
          </w:p>
        </w:tc>
        <w:tc>
          <w:tcPr>
            <w:tcW w:w="3799" w:type="dxa"/>
            <w:shd w:val="clear" w:color="auto" w:fill="auto"/>
            <w:vAlign w:val="center"/>
          </w:tcPr>
          <w:p w14:paraId="34D47CD5" w14:textId="77777777" w:rsidR="00B81F35" w:rsidRPr="001C1F70" w:rsidRDefault="00B81F35" w:rsidP="002440B0">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Enabled only when a database has been loaded</w:t>
            </w:r>
            <w:r w:rsidR="00767436">
              <w:rPr>
                <w:rFonts w:ascii="Arial" w:eastAsia="Mincho" w:hAnsi="Arial" w:cs="Arial"/>
                <w:color w:val="000000"/>
                <w:sz w:val="16"/>
                <w:szCs w:val="16"/>
              </w:rPr>
              <w:t>.</w:t>
            </w:r>
          </w:p>
          <w:p w14:paraId="56C5CE98" w14:textId="77777777" w:rsidR="00394671" w:rsidRPr="001C1F70" w:rsidRDefault="00B81F35" w:rsidP="002440B0">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Otherwise, always vis</w:t>
            </w:r>
            <w:r w:rsidR="00013699">
              <w:rPr>
                <w:rFonts w:ascii="Arial" w:eastAsia="Mincho" w:hAnsi="Arial" w:cs="Arial"/>
                <w:color w:val="000000"/>
                <w:sz w:val="16"/>
                <w:szCs w:val="16"/>
              </w:rPr>
              <w:t>i</w:t>
            </w:r>
            <w:r w:rsidRPr="001C1F70">
              <w:rPr>
                <w:rFonts w:ascii="Arial" w:eastAsia="Mincho" w:hAnsi="Arial" w:cs="Arial"/>
                <w:color w:val="000000"/>
                <w:sz w:val="16"/>
                <w:szCs w:val="16"/>
              </w:rPr>
              <w:t>ble, not selectable</w:t>
            </w:r>
            <w:r w:rsidR="00767436">
              <w:rPr>
                <w:rFonts w:ascii="Arial" w:eastAsia="Mincho" w:hAnsi="Arial" w:cs="Arial"/>
                <w:color w:val="000000"/>
                <w:sz w:val="16"/>
                <w:szCs w:val="16"/>
              </w:rPr>
              <w:t>.</w:t>
            </w:r>
          </w:p>
        </w:tc>
        <w:tc>
          <w:tcPr>
            <w:tcW w:w="815" w:type="dxa"/>
            <w:shd w:val="clear" w:color="auto" w:fill="auto"/>
            <w:vAlign w:val="center"/>
          </w:tcPr>
          <w:p w14:paraId="7D93878A" w14:textId="77777777" w:rsidR="00394671" w:rsidRPr="001C1F70" w:rsidRDefault="00394671" w:rsidP="002440B0">
            <w:pPr>
              <w:keepNext/>
              <w:overflowPunct w:val="0"/>
              <w:autoSpaceDE w:val="0"/>
              <w:autoSpaceDN w:val="0"/>
              <w:adjustRightInd w:val="0"/>
              <w:spacing w:before="60" w:after="60"/>
              <w:textAlignment w:val="baseline"/>
              <w:rPr>
                <w:rFonts w:ascii="Arial" w:eastAsia="Mincho" w:hAnsi="Arial" w:cs="Arial"/>
                <w:sz w:val="16"/>
                <w:szCs w:val="16"/>
              </w:rPr>
            </w:pPr>
          </w:p>
        </w:tc>
      </w:tr>
      <w:tr w:rsidR="00394671" w:rsidRPr="001C1F70" w14:paraId="298BB389" w14:textId="77777777" w:rsidTr="00013699">
        <w:trPr>
          <w:cantSplit/>
          <w:trHeight w:val="432"/>
          <w:jc w:val="center"/>
        </w:trPr>
        <w:tc>
          <w:tcPr>
            <w:tcW w:w="648" w:type="dxa"/>
            <w:shd w:val="clear" w:color="auto" w:fill="auto"/>
            <w:vAlign w:val="center"/>
          </w:tcPr>
          <w:p w14:paraId="31371AC0" w14:textId="77777777" w:rsidR="00394671" w:rsidRPr="001C1F70" w:rsidRDefault="004D376A" w:rsidP="002440B0">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w:t>
            </w:r>
            <w:r w:rsidR="00EE0BCA">
              <w:rPr>
                <w:rFonts w:ascii="Arial" w:eastAsia="Mincho" w:hAnsi="Arial" w:cs="Arial"/>
                <w:color w:val="000000"/>
                <w:sz w:val="16"/>
                <w:szCs w:val="16"/>
              </w:rPr>
              <w:t>6</w:t>
            </w:r>
          </w:p>
        </w:tc>
        <w:tc>
          <w:tcPr>
            <w:tcW w:w="1476" w:type="dxa"/>
            <w:vMerge/>
            <w:shd w:val="clear" w:color="auto" w:fill="auto"/>
            <w:vAlign w:val="center"/>
          </w:tcPr>
          <w:p w14:paraId="2A09F33F" w14:textId="77777777" w:rsidR="00394671" w:rsidRPr="001C1F70" w:rsidRDefault="00394671" w:rsidP="002440B0">
            <w:pPr>
              <w:keepNext/>
              <w:overflowPunct w:val="0"/>
              <w:autoSpaceDE w:val="0"/>
              <w:autoSpaceDN w:val="0"/>
              <w:adjustRightInd w:val="0"/>
              <w:spacing w:before="60" w:after="60"/>
              <w:textAlignment w:val="baseline"/>
              <w:rPr>
                <w:rFonts w:ascii="Arial" w:eastAsia="Mincho" w:hAnsi="Arial" w:cs="Arial"/>
                <w:sz w:val="16"/>
                <w:szCs w:val="16"/>
              </w:rPr>
            </w:pPr>
          </w:p>
        </w:tc>
        <w:tc>
          <w:tcPr>
            <w:tcW w:w="3342" w:type="dxa"/>
            <w:shd w:val="clear" w:color="auto" w:fill="auto"/>
            <w:vAlign w:val="center"/>
          </w:tcPr>
          <w:p w14:paraId="5AC573E7" w14:textId="77777777" w:rsidR="00394671" w:rsidRPr="001C1F70" w:rsidRDefault="00394671" w:rsidP="002440B0">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SDT Conver</w:t>
            </w:r>
            <w:r w:rsidR="00074F2A">
              <w:rPr>
                <w:rFonts w:ascii="Arial" w:eastAsia="Mincho" w:hAnsi="Arial" w:cs="Arial"/>
                <w:color w:val="000000"/>
                <w:sz w:val="16"/>
                <w:szCs w:val="16"/>
              </w:rPr>
              <w:t>sion</w:t>
            </w:r>
          </w:p>
        </w:tc>
        <w:tc>
          <w:tcPr>
            <w:tcW w:w="3799" w:type="dxa"/>
            <w:shd w:val="clear" w:color="auto" w:fill="auto"/>
            <w:vAlign w:val="center"/>
          </w:tcPr>
          <w:p w14:paraId="63FC51B6" w14:textId="77777777" w:rsidR="00394671" w:rsidRPr="001C1F70" w:rsidRDefault="0074798D" w:rsidP="002440B0">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See Table 4.1-3.</w:t>
            </w:r>
          </w:p>
        </w:tc>
        <w:tc>
          <w:tcPr>
            <w:tcW w:w="815" w:type="dxa"/>
            <w:shd w:val="clear" w:color="auto" w:fill="auto"/>
            <w:vAlign w:val="center"/>
          </w:tcPr>
          <w:p w14:paraId="61D7A96D" w14:textId="77777777" w:rsidR="00394671" w:rsidRPr="001C1F70" w:rsidRDefault="00394671" w:rsidP="002440B0">
            <w:pPr>
              <w:keepNext/>
              <w:overflowPunct w:val="0"/>
              <w:autoSpaceDE w:val="0"/>
              <w:autoSpaceDN w:val="0"/>
              <w:adjustRightInd w:val="0"/>
              <w:spacing w:before="60" w:after="60"/>
              <w:textAlignment w:val="baseline"/>
              <w:rPr>
                <w:rFonts w:ascii="Arial" w:eastAsia="Mincho" w:hAnsi="Arial" w:cs="Arial"/>
                <w:sz w:val="16"/>
                <w:szCs w:val="16"/>
              </w:rPr>
            </w:pPr>
          </w:p>
        </w:tc>
      </w:tr>
      <w:tr w:rsidR="00394671" w:rsidRPr="001C1F70" w14:paraId="07E30749" w14:textId="77777777" w:rsidTr="00013699">
        <w:trPr>
          <w:cantSplit/>
          <w:trHeight w:val="432"/>
          <w:jc w:val="center"/>
        </w:trPr>
        <w:tc>
          <w:tcPr>
            <w:tcW w:w="648" w:type="dxa"/>
            <w:shd w:val="clear" w:color="auto" w:fill="auto"/>
            <w:vAlign w:val="center"/>
          </w:tcPr>
          <w:p w14:paraId="6F7348B0" w14:textId="77777777" w:rsidR="00394671" w:rsidRPr="001C1F70" w:rsidRDefault="004D376A" w:rsidP="002440B0">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w:t>
            </w:r>
            <w:r w:rsidR="00EE0BCA">
              <w:rPr>
                <w:rFonts w:ascii="Arial" w:eastAsia="Mincho" w:hAnsi="Arial" w:cs="Arial"/>
                <w:color w:val="000000"/>
                <w:sz w:val="16"/>
                <w:szCs w:val="16"/>
              </w:rPr>
              <w:t>7</w:t>
            </w:r>
          </w:p>
        </w:tc>
        <w:tc>
          <w:tcPr>
            <w:tcW w:w="1476" w:type="dxa"/>
            <w:vMerge/>
            <w:shd w:val="clear" w:color="auto" w:fill="auto"/>
            <w:vAlign w:val="center"/>
          </w:tcPr>
          <w:p w14:paraId="34B87170" w14:textId="77777777" w:rsidR="00394671" w:rsidRPr="001C1F70" w:rsidRDefault="00394671" w:rsidP="002440B0">
            <w:pPr>
              <w:keepNext/>
              <w:overflowPunct w:val="0"/>
              <w:autoSpaceDE w:val="0"/>
              <w:autoSpaceDN w:val="0"/>
              <w:adjustRightInd w:val="0"/>
              <w:spacing w:before="60" w:after="60"/>
              <w:textAlignment w:val="baseline"/>
              <w:rPr>
                <w:rFonts w:ascii="Arial" w:eastAsia="Mincho" w:hAnsi="Arial" w:cs="Arial"/>
                <w:sz w:val="16"/>
                <w:szCs w:val="16"/>
              </w:rPr>
            </w:pPr>
          </w:p>
        </w:tc>
        <w:tc>
          <w:tcPr>
            <w:tcW w:w="3342" w:type="dxa"/>
            <w:shd w:val="clear" w:color="auto" w:fill="auto"/>
            <w:vAlign w:val="center"/>
          </w:tcPr>
          <w:p w14:paraId="22E4A5F0" w14:textId="77777777" w:rsidR="00394671" w:rsidRPr="001C1F70" w:rsidRDefault="00394671" w:rsidP="002440B0">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CDB Consistency Check</w:t>
            </w:r>
          </w:p>
        </w:tc>
        <w:tc>
          <w:tcPr>
            <w:tcW w:w="3799" w:type="dxa"/>
            <w:shd w:val="clear" w:color="auto" w:fill="auto"/>
            <w:vAlign w:val="center"/>
          </w:tcPr>
          <w:p w14:paraId="38BEB045" w14:textId="77777777" w:rsidR="00394671" w:rsidRPr="0042502B" w:rsidRDefault="0074798D" w:rsidP="002440B0">
            <w:pPr>
              <w:keepNext/>
              <w:overflowPunct w:val="0"/>
              <w:autoSpaceDE w:val="0"/>
              <w:autoSpaceDN w:val="0"/>
              <w:adjustRightInd w:val="0"/>
              <w:spacing w:before="60" w:after="60"/>
              <w:textAlignment w:val="baseline"/>
              <w:rPr>
                <w:rFonts w:ascii="Arial" w:eastAsia="Mincho" w:hAnsi="Arial" w:cs="Arial"/>
                <w:color w:val="000000"/>
                <w:sz w:val="16"/>
                <w:szCs w:val="16"/>
                <w:highlight w:val="yellow"/>
              </w:rPr>
            </w:pPr>
            <w:r>
              <w:rPr>
                <w:rFonts w:ascii="Arial" w:eastAsia="Mincho" w:hAnsi="Arial" w:cs="Arial"/>
                <w:color w:val="000000"/>
                <w:sz w:val="16"/>
                <w:szCs w:val="16"/>
              </w:rPr>
              <w:t>See Table 4.1-3.</w:t>
            </w:r>
          </w:p>
        </w:tc>
        <w:tc>
          <w:tcPr>
            <w:tcW w:w="815" w:type="dxa"/>
            <w:shd w:val="clear" w:color="auto" w:fill="auto"/>
            <w:vAlign w:val="center"/>
          </w:tcPr>
          <w:p w14:paraId="067D16DE" w14:textId="77777777" w:rsidR="00394671" w:rsidRPr="001C1F70" w:rsidRDefault="00394671" w:rsidP="002440B0">
            <w:pPr>
              <w:keepNext/>
              <w:overflowPunct w:val="0"/>
              <w:autoSpaceDE w:val="0"/>
              <w:autoSpaceDN w:val="0"/>
              <w:adjustRightInd w:val="0"/>
              <w:spacing w:before="60" w:after="60"/>
              <w:textAlignment w:val="baseline"/>
              <w:rPr>
                <w:rFonts w:ascii="Arial" w:eastAsia="Mincho" w:hAnsi="Arial" w:cs="Arial"/>
                <w:sz w:val="16"/>
                <w:szCs w:val="16"/>
              </w:rPr>
            </w:pPr>
          </w:p>
        </w:tc>
      </w:tr>
      <w:tr w:rsidR="00394671" w:rsidRPr="001C1F70" w14:paraId="3F6D5EA2" w14:textId="77777777" w:rsidTr="00013699">
        <w:trPr>
          <w:cantSplit/>
          <w:trHeight w:val="432"/>
          <w:jc w:val="center"/>
        </w:trPr>
        <w:tc>
          <w:tcPr>
            <w:tcW w:w="648" w:type="dxa"/>
            <w:shd w:val="clear" w:color="auto" w:fill="auto"/>
            <w:vAlign w:val="center"/>
          </w:tcPr>
          <w:p w14:paraId="2B9B3DAF" w14:textId="77777777" w:rsidR="00394671" w:rsidRPr="001C1F70" w:rsidRDefault="004D376A" w:rsidP="00497755">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w:t>
            </w:r>
            <w:r w:rsidR="00EE0BCA">
              <w:rPr>
                <w:rFonts w:ascii="Arial" w:eastAsia="Mincho" w:hAnsi="Arial" w:cs="Arial"/>
                <w:color w:val="000000"/>
                <w:sz w:val="16"/>
                <w:szCs w:val="16"/>
              </w:rPr>
              <w:t>8</w:t>
            </w:r>
          </w:p>
        </w:tc>
        <w:tc>
          <w:tcPr>
            <w:tcW w:w="1476" w:type="dxa"/>
            <w:vMerge/>
            <w:shd w:val="clear" w:color="auto" w:fill="auto"/>
            <w:vAlign w:val="center"/>
          </w:tcPr>
          <w:p w14:paraId="7D9A24F5" w14:textId="77777777" w:rsidR="00394671" w:rsidRPr="001C1F70" w:rsidRDefault="00394671" w:rsidP="00497755">
            <w:pPr>
              <w:overflowPunct w:val="0"/>
              <w:autoSpaceDE w:val="0"/>
              <w:autoSpaceDN w:val="0"/>
              <w:adjustRightInd w:val="0"/>
              <w:spacing w:before="60" w:after="60"/>
              <w:textAlignment w:val="baseline"/>
              <w:rPr>
                <w:rFonts w:ascii="Arial" w:eastAsia="Mincho" w:hAnsi="Arial" w:cs="Arial"/>
                <w:sz w:val="16"/>
                <w:szCs w:val="16"/>
              </w:rPr>
            </w:pPr>
          </w:p>
        </w:tc>
        <w:tc>
          <w:tcPr>
            <w:tcW w:w="3342" w:type="dxa"/>
            <w:shd w:val="clear" w:color="auto" w:fill="auto"/>
            <w:vAlign w:val="center"/>
          </w:tcPr>
          <w:p w14:paraId="1D88C8A9" w14:textId="77777777" w:rsidR="00394671" w:rsidRPr="001C1F70" w:rsidRDefault="00074F2A" w:rsidP="00497755">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Export CDB CSV</w:t>
            </w:r>
            <w:r w:rsidR="00394671" w:rsidRPr="001C1F70">
              <w:rPr>
                <w:rFonts w:ascii="Arial" w:eastAsia="Mincho" w:hAnsi="Arial" w:cs="Arial"/>
                <w:color w:val="000000"/>
                <w:sz w:val="16"/>
                <w:szCs w:val="16"/>
              </w:rPr>
              <w:t xml:space="preserve"> </w:t>
            </w:r>
            <w:r w:rsidR="00E949B7">
              <w:rPr>
                <w:rFonts w:ascii="Arial" w:eastAsia="Mincho" w:hAnsi="Arial" w:cs="Arial"/>
                <w:color w:val="000000"/>
                <w:sz w:val="16"/>
                <w:szCs w:val="16"/>
              </w:rPr>
              <w:t>F</w:t>
            </w:r>
            <w:r w:rsidR="00394671" w:rsidRPr="001C1F70">
              <w:rPr>
                <w:rFonts w:ascii="Arial" w:eastAsia="Mincho" w:hAnsi="Arial" w:cs="Arial"/>
                <w:color w:val="000000"/>
                <w:sz w:val="16"/>
                <w:szCs w:val="16"/>
              </w:rPr>
              <w:t>iles</w:t>
            </w:r>
          </w:p>
        </w:tc>
        <w:tc>
          <w:tcPr>
            <w:tcW w:w="3799" w:type="dxa"/>
            <w:shd w:val="clear" w:color="auto" w:fill="auto"/>
            <w:vAlign w:val="center"/>
          </w:tcPr>
          <w:p w14:paraId="2386C666" w14:textId="77777777" w:rsidR="00394671" w:rsidRPr="0042502B" w:rsidRDefault="0074798D" w:rsidP="00497755">
            <w:pPr>
              <w:overflowPunct w:val="0"/>
              <w:autoSpaceDE w:val="0"/>
              <w:autoSpaceDN w:val="0"/>
              <w:adjustRightInd w:val="0"/>
              <w:spacing w:before="60" w:after="60"/>
              <w:textAlignment w:val="baseline"/>
              <w:rPr>
                <w:rFonts w:ascii="Arial" w:eastAsia="Mincho" w:hAnsi="Arial" w:cs="Arial"/>
                <w:color w:val="000000"/>
                <w:sz w:val="16"/>
                <w:szCs w:val="16"/>
                <w:highlight w:val="yellow"/>
              </w:rPr>
            </w:pPr>
            <w:r>
              <w:rPr>
                <w:rFonts w:ascii="Arial" w:eastAsia="Mincho" w:hAnsi="Arial" w:cs="Arial"/>
                <w:color w:val="000000"/>
                <w:sz w:val="16"/>
                <w:szCs w:val="16"/>
              </w:rPr>
              <w:t>See Table 4.1-3.</w:t>
            </w:r>
          </w:p>
        </w:tc>
        <w:tc>
          <w:tcPr>
            <w:tcW w:w="815" w:type="dxa"/>
            <w:shd w:val="clear" w:color="auto" w:fill="auto"/>
            <w:vAlign w:val="center"/>
          </w:tcPr>
          <w:p w14:paraId="04760A14" w14:textId="77777777" w:rsidR="00394671" w:rsidRPr="001C1F70" w:rsidRDefault="00394671" w:rsidP="00497755">
            <w:pPr>
              <w:overflowPunct w:val="0"/>
              <w:autoSpaceDE w:val="0"/>
              <w:autoSpaceDN w:val="0"/>
              <w:adjustRightInd w:val="0"/>
              <w:spacing w:before="60" w:after="60"/>
              <w:textAlignment w:val="baseline"/>
              <w:rPr>
                <w:rFonts w:ascii="Arial" w:eastAsia="Mincho" w:hAnsi="Arial" w:cs="Arial"/>
                <w:sz w:val="16"/>
                <w:szCs w:val="16"/>
              </w:rPr>
            </w:pPr>
          </w:p>
        </w:tc>
      </w:tr>
      <w:tr w:rsidR="00394671" w:rsidRPr="001C1F70" w14:paraId="17C6A310" w14:textId="77777777" w:rsidTr="00013699">
        <w:trPr>
          <w:cantSplit/>
          <w:trHeight w:val="432"/>
          <w:jc w:val="center"/>
        </w:trPr>
        <w:tc>
          <w:tcPr>
            <w:tcW w:w="648" w:type="dxa"/>
            <w:shd w:val="clear" w:color="auto" w:fill="auto"/>
            <w:vAlign w:val="center"/>
          </w:tcPr>
          <w:p w14:paraId="61D43D9F" w14:textId="77777777" w:rsidR="00394671" w:rsidRPr="001C1F70" w:rsidRDefault="00EE0BC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19</w:t>
            </w:r>
          </w:p>
        </w:tc>
        <w:tc>
          <w:tcPr>
            <w:tcW w:w="1476" w:type="dxa"/>
            <w:vMerge w:val="restart"/>
            <w:shd w:val="clear" w:color="auto" w:fill="auto"/>
            <w:vAlign w:val="center"/>
          </w:tcPr>
          <w:p w14:paraId="264CF59F" w14:textId="77777777" w:rsidR="00394671" w:rsidRPr="001C1F70" w:rsidRDefault="00394671" w:rsidP="00100CA9">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Help</w:t>
            </w:r>
          </w:p>
        </w:tc>
        <w:tc>
          <w:tcPr>
            <w:tcW w:w="3342" w:type="dxa"/>
            <w:shd w:val="clear" w:color="auto" w:fill="auto"/>
            <w:vAlign w:val="center"/>
          </w:tcPr>
          <w:p w14:paraId="7177AE13" w14:textId="77777777" w:rsidR="00394671" w:rsidRPr="001C1F70" w:rsidRDefault="00394671"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u w:val="single"/>
              </w:rPr>
              <w:t>H</w:t>
            </w:r>
            <w:r w:rsidRPr="001C1F70">
              <w:rPr>
                <w:rFonts w:ascii="Arial" w:eastAsia="Mincho" w:hAnsi="Arial" w:cs="Arial"/>
                <w:color w:val="000000"/>
                <w:sz w:val="16"/>
                <w:szCs w:val="16"/>
              </w:rPr>
              <w:t>elp CDG</w:t>
            </w:r>
          </w:p>
        </w:tc>
        <w:tc>
          <w:tcPr>
            <w:tcW w:w="3799" w:type="dxa"/>
            <w:shd w:val="clear" w:color="auto" w:fill="auto"/>
            <w:vAlign w:val="center"/>
          </w:tcPr>
          <w:p w14:paraId="175DFC86" w14:textId="77777777" w:rsidR="00394671" w:rsidRPr="001C1F70" w:rsidRDefault="00C35B82"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 xml:space="preserve">Always </w:t>
            </w:r>
            <w:r w:rsidR="006A163B" w:rsidRPr="001C1F70">
              <w:rPr>
                <w:rFonts w:ascii="Arial" w:eastAsia="Mincho" w:hAnsi="Arial" w:cs="Arial"/>
                <w:color w:val="000000"/>
                <w:sz w:val="16"/>
                <w:szCs w:val="16"/>
              </w:rPr>
              <w:t>e</w:t>
            </w:r>
            <w:r w:rsidRPr="001C1F70">
              <w:rPr>
                <w:rFonts w:ascii="Arial" w:eastAsia="Mincho" w:hAnsi="Arial" w:cs="Arial"/>
                <w:color w:val="000000"/>
                <w:sz w:val="16"/>
                <w:szCs w:val="16"/>
              </w:rPr>
              <w:t>nabled</w:t>
            </w:r>
            <w:r w:rsidR="00767436">
              <w:rPr>
                <w:rFonts w:ascii="Arial" w:eastAsia="Mincho" w:hAnsi="Arial" w:cs="Arial"/>
                <w:color w:val="000000"/>
                <w:sz w:val="16"/>
                <w:szCs w:val="16"/>
              </w:rPr>
              <w:t>.</w:t>
            </w:r>
          </w:p>
        </w:tc>
        <w:tc>
          <w:tcPr>
            <w:tcW w:w="815" w:type="dxa"/>
            <w:shd w:val="clear" w:color="auto" w:fill="auto"/>
            <w:vAlign w:val="center"/>
          </w:tcPr>
          <w:p w14:paraId="0BAD70A2" w14:textId="77777777" w:rsidR="00394671" w:rsidRPr="001C1F70" w:rsidRDefault="00394671" w:rsidP="00100CA9">
            <w:pPr>
              <w:keepNext/>
              <w:overflowPunct w:val="0"/>
              <w:autoSpaceDE w:val="0"/>
              <w:autoSpaceDN w:val="0"/>
              <w:adjustRightInd w:val="0"/>
              <w:spacing w:before="60" w:after="60"/>
              <w:textAlignment w:val="baseline"/>
              <w:rPr>
                <w:rFonts w:ascii="Arial" w:eastAsia="Mincho" w:hAnsi="Arial" w:cs="Arial"/>
                <w:sz w:val="16"/>
                <w:szCs w:val="16"/>
              </w:rPr>
            </w:pPr>
          </w:p>
        </w:tc>
      </w:tr>
      <w:tr w:rsidR="00394671" w:rsidRPr="001C1F70" w14:paraId="33651B78" w14:textId="77777777" w:rsidTr="00013699">
        <w:trPr>
          <w:cantSplit/>
          <w:trHeight w:val="432"/>
          <w:jc w:val="center"/>
        </w:trPr>
        <w:tc>
          <w:tcPr>
            <w:tcW w:w="648" w:type="dxa"/>
            <w:shd w:val="clear" w:color="auto" w:fill="auto"/>
            <w:vAlign w:val="center"/>
          </w:tcPr>
          <w:p w14:paraId="3A6A56BC" w14:textId="77777777" w:rsidR="00394671" w:rsidRPr="001C1F70" w:rsidRDefault="004D376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w:t>
            </w:r>
            <w:r w:rsidR="00EE0BCA">
              <w:rPr>
                <w:rFonts w:ascii="Arial" w:eastAsia="Mincho" w:hAnsi="Arial" w:cs="Arial"/>
                <w:color w:val="000000"/>
                <w:sz w:val="16"/>
                <w:szCs w:val="16"/>
              </w:rPr>
              <w:t>0</w:t>
            </w:r>
          </w:p>
        </w:tc>
        <w:tc>
          <w:tcPr>
            <w:tcW w:w="1476" w:type="dxa"/>
            <w:vMerge/>
            <w:shd w:val="clear" w:color="auto" w:fill="auto"/>
            <w:vAlign w:val="center"/>
          </w:tcPr>
          <w:p w14:paraId="1C8E2D6F" w14:textId="77777777" w:rsidR="00394671" w:rsidRPr="001C1F70" w:rsidRDefault="00394671"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3342" w:type="dxa"/>
            <w:shd w:val="clear" w:color="auto" w:fill="auto"/>
            <w:vAlign w:val="center"/>
          </w:tcPr>
          <w:p w14:paraId="1571CB93" w14:textId="77777777" w:rsidR="00394671" w:rsidRPr="001C1F70" w:rsidRDefault="00394671"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u w:val="single"/>
              </w:rPr>
              <w:t>A</w:t>
            </w:r>
            <w:r w:rsidRPr="001C1F70">
              <w:rPr>
                <w:rFonts w:ascii="Arial" w:eastAsia="Mincho" w:hAnsi="Arial" w:cs="Arial"/>
                <w:color w:val="000000"/>
                <w:sz w:val="16"/>
                <w:szCs w:val="16"/>
              </w:rPr>
              <w:t>bout</w:t>
            </w:r>
          </w:p>
        </w:tc>
        <w:tc>
          <w:tcPr>
            <w:tcW w:w="3799" w:type="dxa"/>
            <w:shd w:val="clear" w:color="auto" w:fill="auto"/>
            <w:vAlign w:val="center"/>
          </w:tcPr>
          <w:p w14:paraId="499B8E7C" w14:textId="77777777" w:rsidR="00394671" w:rsidRPr="001C1F70" w:rsidRDefault="00C35B82"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1C1F70">
              <w:rPr>
                <w:rFonts w:ascii="Arial" w:eastAsia="Mincho" w:hAnsi="Arial" w:cs="Arial"/>
                <w:color w:val="000000"/>
                <w:sz w:val="16"/>
                <w:szCs w:val="16"/>
              </w:rPr>
              <w:t xml:space="preserve">Always </w:t>
            </w:r>
            <w:r w:rsidR="006A163B" w:rsidRPr="001C1F70">
              <w:rPr>
                <w:rFonts w:ascii="Arial" w:eastAsia="Mincho" w:hAnsi="Arial" w:cs="Arial"/>
                <w:color w:val="000000"/>
                <w:sz w:val="16"/>
                <w:szCs w:val="16"/>
              </w:rPr>
              <w:t>e</w:t>
            </w:r>
            <w:r w:rsidRPr="001C1F70">
              <w:rPr>
                <w:rFonts w:ascii="Arial" w:eastAsia="Mincho" w:hAnsi="Arial" w:cs="Arial"/>
                <w:color w:val="000000"/>
                <w:sz w:val="16"/>
                <w:szCs w:val="16"/>
              </w:rPr>
              <w:t>nabled</w:t>
            </w:r>
            <w:r w:rsidR="00767436">
              <w:rPr>
                <w:rFonts w:ascii="Arial" w:eastAsia="Mincho" w:hAnsi="Arial" w:cs="Arial"/>
                <w:color w:val="000000"/>
                <w:sz w:val="16"/>
                <w:szCs w:val="16"/>
              </w:rPr>
              <w:t>.</w:t>
            </w:r>
          </w:p>
        </w:tc>
        <w:tc>
          <w:tcPr>
            <w:tcW w:w="815" w:type="dxa"/>
            <w:shd w:val="clear" w:color="auto" w:fill="auto"/>
            <w:vAlign w:val="center"/>
          </w:tcPr>
          <w:p w14:paraId="6FB5FAD8" w14:textId="77777777" w:rsidR="00394671" w:rsidRPr="001C1F70" w:rsidRDefault="00394671" w:rsidP="00100CA9">
            <w:pPr>
              <w:keepNext/>
              <w:overflowPunct w:val="0"/>
              <w:autoSpaceDE w:val="0"/>
              <w:autoSpaceDN w:val="0"/>
              <w:adjustRightInd w:val="0"/>
              <w:spacing w:before="60" w:after="60"/>
              <w:textAlignment w:val="baseline"/>
              <w:rPr>
                <w:rFonts w:ascii="Arial" w:eastAsia="Mincho" w:hAnsi="Arial" w:cs="Arial"/>
                <w:sz w:val="16"/>
                <w:szCs w:val="16"/>
              </w:rPr>
            </w:pPr>
          </w:p>
        </w:tc>
      </w:tr>
    </w:tbl>
    <w:p w14:paraId="48DB8CC1" w14:textId="77777777" w:rsidR="006C6E3F" w:rsidRDefault="006C6E3F" w:rsidP="0060515C">
      <w:pPr>
        <w:pStyle w:val="linespace"/>
        <w:ind w:left="0" w:firstLine="0"/>
      </w:pPr>
    </w:p>
    <w:p w14:paraId="29B3B0DD" w14:textId="77777777" w:rsidR="00AC793C" w:rsidRDefault="00AC793C" w:rsidP="0060515C">
      <w:pPr>
        <w:pStyle w:val="linespace"/>
        <w:ind w:left="0" w:firstLine="0"/>
      </w:pPr>
    </w:p>
    <w:p w14:paraId="6D94E593" w14:textId="77777777" w:rsidR="00E560D6" w:rsidRDefault="00E560D6" w:rsidP="00621533">
      <w:pPr>
        <w:pStyle w:val="Table"/>
      </w:pPr>
      <w:bookmarkStart w:id="527" w:name="_Toc322618041"/>
      <w:bookmarkStart w:id="528" w:name="_Toc395021809"/>
      <w:r>
        <w:t>Table 4.</w:t>
      </w:r>
      <w:r w:rsidR="00F33E7A">
        <w:t>1-3</w:t>
      </w:r>
      <w:r>
        <w:t xml:space="preserve">:  </w:t>
      </w:r>
      <w:r w:rsidR="004B56E1">
        <w:t xml:space="preserve">ACDG </w:t>
      </w:r>
      <w:r w:rsidR="00105CA9">
        <w:t>Host</w:t>
      </w:r>
      <w:r>
        <w:t xml:space="preserve"> </w:t>
      </w:r>
      <w:r w:rsidR="00F33E7A">
        <w:t>T</w:t>
      </w:r>
      <w:r w:rsidR="001335EF">
        <w:t xml:space="preserve">ool </w:t>
      </w:r>
      <w:r w:rsidR="00F33E7A">
        <w:t>Primary Screen</w:t>
      </w:r>
      <w:r>
        <w:t xml:space="preserve"> - Behavior</w:t>
      </w:r>
      <w:bookmarkEnd w:id="527"/>
      <w:bookmarkEnd w:id="5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2"/>
        <w:gridCol w:w="3278"/>
        <w:gridCol w:w="1784"/>
        <w:gridCol w:w="3687"/>
        <w:gridCol w:w="759"/>
      </w:tblGrid>
      <w:tr w:rsidR="00E560D6" w:rsidRPr="001C1F70" w14:paraId="786301E6" w14:textId="77777777" w:rsidTr="00566A24">
        <w:trPr>
          <w:cantSplit/>
          <w:trHeight w:val="288"/>
          <w:tblHeader/>
          <w:jc w:val="center"/>
        </w:trPr>
        <w:tc>
          <w:tcPr>
            <w:tcW w:w="572" w:type="dxa"/>
            <w:shd w:val="clear" w:color="auto" w:fill="C0C0C0"/>
            <w:vAlign w:val="center"/>
          </w:tcPr>
          <w:p w14:paraId="043829B3" w14:textId="77777777" w:rsidR="00E560D6" w:rsidRPr="001C1F70" w:rsidRDefault="00E560D6" w:rsidP="001D589E">
            <w:pPr>
              <w:overflowPunct w:val="0"/>
              <w:autoSpaceDE w:val="0"/>
              <w:autoSpaceDN w:val="0"/>
              <w:adjustRightInd w:val="0"/>
              <w:spacing w:before="60" w:after="60"/>
              <w:jc w:val="center"/>
              <w:textAlignment w:val="baseline"/>
              <w:rPr>
                <w:rFonts w:ascii="Arial" w:eastAsia="Mincho" w:hAnsi="Arial" w:cs="Arial"/>
                <w:b/>
                <w:sz w:val="16"/>
                <w:szCs w:val="16"/>
              </w:rPr>
            </w:pPr>
            <w:r w:rsidRPr="001C1F70">
              <w:rPr>
                <w:rFonts w:ascii="Arial" w:eastAsia="Mincho" w:hAnsi="Arial" w:cs="Arial"/>
                <w:b/>
                <w:sz w:val="16"/>
                <w:szCs w:val="16"/>
              </w:rPr>
              <w:t>Item #</w:t>
            </w:r>
          </w:p>
        </w:tc>
        <w:tc>
          <w:tcPr>
            <w:tcW w:w="3278" w:type="dxa"/>
            <w:shd w:val="clear" w:color="auto" w:fill="C0C0C0"/>
            <w:vAlign w:val="center"/>
          </w:tcPr>
          <w:p w14:paraId="79A45DB7" w14:textId="77777777" w:rsidR="00E560D6" w:rsidRPr="001C1F70" w:rsidRDefault="006E46B8" w:rsidP="001D589E">
            <w:pPr>
              <w:overflowPunct w:val="0"/>
              <w:autoSpaceDE w:val="0"/>
              <w:autoSpaceDN w:val="0"/>
              <w:adjustRightInd w:val="0"/>
              <w:spacing w:before="60" w:after="60"/>
              <w:jc w:val="center"/>
              <w:textAlignment w:val="baseline"/>
              <w:rPr>
                <w:rFonts w:ascii="Arial" w:eastAsia="Mincho" w:hAnsi="Arial" w:cs="Arial"/>
                <w:b/>
                <w:sz w:val="16"/>
                <w:szCs w:val="16"/>
              </w:rPr>
            </w:pPr>
            <w:r w:rsidRPr="001C1F70">
              <w:rPr>
                <w:rFonts w:ascii="Arial" w:eastAsia="Mincho" w:hAnsi="Arial" w:cs="Arial"/>
                <w:b/>
                <w:sz w:val="16"/>
                <w:szCs w:val="16"/>
              </w:rPr>
              <w:t>Tool</w:t>
            </w:r>
            <w:r w:rsidR="00E560D6" w:rsidRPr="001C1F70">
              <w:rPr>
                <w:rFonts w:ascii="Arial" w:eastAsia="Mincho" w:hAnsi="Arial" w:cs="Arial"/>
                <w:b/>
                <w:sz w:val="16"/>
                <w:szCs w:val="16"/>
              </w:rPr>
              <w:t xml:space="preserve"> Behavior</w:t>
            </w:r>
          </w:p>
        </w:tc>
        <w:tc>
          <w:tcPr>
            <w:tcW w:w="1784" w:type="dxa"/>
            <w:tcBorders>
              <w:bottom w:val="single" w:sz="4" w:space="0" w:color="auto"/>
            </w:tcBorders>
            <w:shd w:val="clear" w:color="auto" w:fill="C0C0C0"/>
            <w:vAlign w:val="center"/>
          </w:tcPr>
          <w:p w14:paraId="31AC1D55" w14:textId="77777777" w:rsidR="00E560D6" w:rsidRPr="001C1F70" w:rsidRDefault="00E560D6" w:rsidP="001D589E">
            <w:pPr>
              <w:overflowPunct w:val="0"/>
              <w:autoSpaceDE w:val="0"/>
              <w:autoSpaceDN w:val="0"/>
              <w:adjustRightInd w:val="0"/>
              <w:spacing w:before="60" w:after="60"/>
              <w:jc w:val="center"/>
              <w:textAlignment w:val="baseline"/>
              <w:rPr>
                <w:rFonts w:ascii="Arial" w:eastAsia="Mincho" w:hAnsi="Arial" w:cs="Arial"/>
                <w:b/>
                <w:sz w:val="16"/>
                <w:szCs w:val="16"/>
              </w:rPr>
            </w:pPr>
            <w:r w:rsidRPr="001C1F70">
              <w:rPr>
                <w:rFonts w:ascii="Arial" w:eastAsia="Mincho" w:hAnsi="Arial" w:cs="Arial"/>
                <w:b/>
                <w:sz w:val="16"/>
                <w:szCs w:val="16"/>
              </w:rPr>
              <w:t>Activated On</w:t>
            </w:r>
          </w:p>
        </w:tc>
        <w:tc>
          <w:tcPr>
            <w:tcW w:w="3687" w:type="dxa"/>
            <w:tcBorders>
              <w:bottom w:val="single" w:sz="4" w:space="0" w:color="auto"/>
            </w:tcBorders>
            <w:shd w:val="clear" w:color="auto" w:fill="C0C0C0"/>
            <w:vAlign w:val="center"/>
          </w:tcPr>
          <w:p w14:paraId="32EE166E" w14:textId="77777777" w:rsidR="00E560D6" w:rsidRPr="001C1F70" w:rsidRDefault="00E560D6" w:rsidP="001D589E">
            <w:pPr>
              <w:overflowPunct w:val="0"/>
              <w:autoSpaceDE w:val="0"/>
              <w:autoSpaceDN w:val="0"/>
              <w:adjustRightInd w:val="0"/>
              <w:spacing w:before="60" w:after="60"/>
              <w:jc w:val="center"/>
              <w:textAlignment w:val="baseline"/>
              <w:rPr>
                <w:rFonts w:ascii="Arial" w:eastAsia="Mincho" w:hAnsi="Arial" w:cs="Arial"/>
                <w:b/>
                <w:sz w:val="16"/>
                <w:szCs w:val="16"/>
              </w:rPr>
            </w:pPr>
            <w:r w:rsidRPr="001C1F70">
              <w:rPr>
                <w:rFonts w:ascii="Arial" w:eastAsia="Mincho" w:hAnsi="Arial" w:cs="Arial"/>
                <w:b/>
                <w:sz w:val="16"/>
                <w:szCs w:val="16"/>
              </w:rPr>
              <w:t>Result</w:t>
            </w:r>
          </w:p>
        </w:tc>
        <w:tc>
          <w:tcPr>
            <w:tcW w:w="759" w:type="dxa"/>
            <w:tcBorders>
              <w:bottom w:val="single" w:sz="4" w:space="0" w:color="auto"/>
            </w:tcBorders>
            <w:shd w:val="clear" w:color="auto" w:fill="C0C0C0"/>
            <w:vAlign w:val="center"/>
          </w:tcPr>
          <w:p w14:paraId="72DF378D" w14:textId="77777777" w:rsidR="00E560D6" w:rsidRPr="001C1F70" w:rsidRDefault="00E560D6" w:rsidP="001D589E">
            <w:pPr>
              <w:overflowPunct w:val="0"/>
              <w:autoSpaceDE w:val="0"/>
              <w:autoSpaceDN w:val="0"/>
              <w:adjustRightInd w:val="0"/>
              <w:spacing w:before="60" w:after="60"/>
              <w:jc w:val="center"/>
              <w:textAlignment w:val="baseline"/>
              <w:rPr>
                <w:rFonts w:ascii="Arial" w:eastAsia="Mincho" w:hAnsi="Arial" w:cs="Arial"/>
                <w:b/>
                <w:sz w:val="16"/>
                <w:szCs w:val="16"/>
              </w:rPr>
            </w:pPr>
            <w:r w:rsidRPr="001C1F70">
              <w:rPr>
                <w:rFonts w:ascii="Arial" w:eastAsia="Mincho" w:hAnsi="Arial" w:cs="Arial"/>
                <w:b/>
                <w:sz w:val="16"/>
                <w:szCs w:val="16"/>
              </w:rPr>
              <w:t>Model Unique</w:t>
            </w:r>
          </w:p>
        </w:tc>
      </w:tr>
      <w:tr w:rsidR="00FD49D9" w:rsidRPr="001C1F70" w14:paraId="318FC27D" w14:textId="77777777" w:rsidTr="00566A24">
        <w:trPr>
          <w:cantSplit/>
          <w:trHeight w:val="288"/>
          <w:jc w:val="center"/>
        </w:trPr>
        <w:tc>
          <w:tcPr>
            <w:tcW w:w="572" w:type="dxa"/>
            <w:shd w:val="clear" w:color="auto" w:fill="auto"/>
            <w:vAlign w:val="center"/>
          </w:tcPr>
          <w:p w14:paraId="094CC121" w14:textId="77777777" w:rsidR="00FD49D9" w:rsidRPr="001C1F70" w:rsidRDefault="00FD49D9" w:rsidP="001D589E">
            <w:pPr>
              <w:overflowPunct w:val="0"/>
              <w:autoSpaceDE w:val="0"/>
              <w:autoSpaceDN w:val="0"/>
              <w:adjustRightInd w:val="0"/>
              <w:spacing w:before="60" w:after="60"/>
              <w:jc w:val="center"/>
              <w:textAlignment w:val="baseline"/>
              <w:rPr>
                <w:rFonts w:ascii="Arial" w:eastAsia="Mincho" w:hAnsi="Arial" w:cs="Arial"/>
                <w:sz w:val="16"/>
                <w:szCs w:val="16"/>
              </w:rPr>
            </w:pPr>
            <w:r w:rsidRPr="001C1F70">
              <w:rPr>
                <w:rFonts w:ascii="Arial" w:eastAsia="Mincho" w:hAnsi="Arial" w:cs="Arial"/>
                <w:sz w:val="16"/>
                <w:szCs w:val="16"/>
              </w:rPr>
              <w:t>1</w:t>
            </w:r>
          </w:p>
        </w:tc>
        <w:tc>
          <w:tcPr>
            <w:tcW w:w="3278" w:type="dxa"/>
            <w:vMerge w:val="restart"/>
            <w:shd w:val="clear" w:color="auto" w:fill="auto"/>
            <w:vAlign w:val="center"/>
          </w:tcPr>
          <w:p w14:paraId="6099CA1B" w14:textId="77777777" w:rsidR="00FD49D9" w:rsidRPr="001C1F70" w:rsidRDefault="00FD49D9"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Imports an XML file</w:t>
            </w:r>
          </w:p>
        </w:tc>
        <w:tc>
          <w:tcPr>
            <w:tcW w:w="1784" w:type="dxa"/>
            <w:vMerge w:val="restart"/>
            <w:shd w:val="clear" w:color="auto" w:fill="auto"/>
            <w:vAlign w:val="center"/>
          </w:tcPr>
          <w:p w14:paraId="06EB53B7" w14:textId="77777777" w:rsidR="00FD49D9" w:rsidRPr="001C1F70" w:rsidRDefault="00FD49D9"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Import XML</w:t>
            </w:r>
          </w:p>
        </w:tc>
        <w:tc>
          <w:tcPr>
            <w:tcW w:w="3687" w:type="dxa"/>
            <w:shd w:val="clear" w:color="auto" w:fill="auto"/>
            <w:vAlign w:val="center"/>
          </w:tcPr>
          <w:p w14:paraId="0CF74829" w14:textId="77777777" w:rsidR="00FD49D9" w:rsidRPr="001C1F70" w:rsidRDefault="00FD49D9"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Build LSAP is disabled.</w:t>
            </w:r>
          </w:p>
        </w:tc>
        <w:tc>
          <w:tcPr>
            <w:tcW w:w="759" w:type="dxa"/>
            <w:shd w:val="clear" w:color="auto" w:fill="auto"/>
            <w:vAlign w:val="center"/>
          </w:tcPr>
          <w:p w14:paraId="0597F49C" w14:textId="77777777" w:rsidR="00FD49D9" w:rsidRPr="001C1F70" w:rsidRDefault="00FD49D9"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FD49D9" w:rsidRPr="001C1F70" w14:paraId="06FE133D" w14:textId="77777777" w:rsidTr="00566A24">
        <w:trPr>
          <w:cantSplit/>
          <w:trHeight w:val="288"/>
          <w:jc w:val="center"/>
        </w:trPr>
        <w:tc>
          <w:tcPr>
            <w:tcW w:w="572" w:type="dxa"/>
            <w:shd w:val="clear" w:color="auto" w:fill="auto"/>
            <w:vAlign w:val="center"/>
          </w:tcPr>
          <w:p w14:paraId="732509A0" w14:textId="77777777" w:rsidR="00FD49D9" w:rsidRPr="001C1F70" w:rsidRDefault="00FD49D9"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2</w:t>
            </w:r>
          </w:p>
        </w:tc>
        <w:tc>
          <w:tcPr>
            <w:tcW w:w="3278" w:type="dxa"/>
            <w:vMerge/>
            <w:shd w:val="clear" w:color="auto" w:fill="auto"/>
            <w:vAlign w:val="center"/>
          </w:tcPr>
          <w:p w14:paraId="6EEF459E" w14:textId="77777777" w:rsidR="00FD49D9" w:rsidRPr="001C1F70" w:rsidRDefault="00FD49D9"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6C4EC066" w14:textId="77777777" w:rsidR="00FD49D9" w:rsidRPr="001C1F70" w:rsidRDefault="00FD49D9"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2437E897" w14:textId="77777777" w:rsidR="00FD49D9" w:rsidRPr="001F0E3F" w:rsidRDefault="00FD49D9" w:rsidP="00100CA9">
            <w:pPr>
              <w:keepNext/>
              <w:rPr>
                <w:rFonts w:ascii="Arial" w:eastAsia="Mincho" w:hAnsi="Arial" w:cs="Arial"/>
                <w:sz w:val="16"/>
                <w:szCs w:val="16"/>
              </w:rPr>
            </w:pPr>
            <w:r>
              <w:rPr>
                <w:rFonts w:ascii="Arial" w:eastAsia="Mincho" w:hAnsi="Arial" w:cs="Arial"/>
                <w:sz w:val="16"/>
                <w:szCs w:val="16"/>
              </w:rPr>
              <w:t>SDT Conversion will be disabled.</w:t>
            </w:r>
          </w:p>
        </w:tc>
        <w:tc>
          <w:tcPr>
            <w:tcW w:w="759" w:type="dxa"/>
            <w:shd w:val="clear" w:color="auto" w:fill="auto"/>
            <w:vAlign w:val="center"/>
          </w:tcPr>
          <w:p w14:paraId="0FE2B31D" w14:textId="77777777" w:rsidR="00FD49D9" w:rsidRPr="001C1F70" w:rsidRDefault="00FD49D9"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FD49D9" w:rsidRPr="001C1F70" w14:paraId="6E28FDE4" w14:textId="77777777" w:rsidTr="00566A24">
        <w:trPr>
          <w:cantSplit/>
          <w:trHeight w:val="288"/>
          <w:jc w:val="center"/>
        </w:trPr>
        <w:tc>
          <w:tcPr>
            <w:tcW w:w="572" w:type="dxa"/>
            <w:shd w:val="clear" w:color="auto" w:fill="auto"/>
            <w:vAlign w:val="center"/>
          </w:tcPr>
          <w:p w14:paraId="5C34CB5F" w14:textId="77777777" w:rsidR="00FD49D9" w:rsidRDefault="00FD49D9"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3</w:t>
            </w:r>
          </w:p>
        </w:tc>
        <w:tc>
          <w:tcPr>
            <w:tcW w:w="3278" w:type="dxa"/>
            <w:vMerge/>
            <w:shd w:val="clear" w:color="auto" w:fill="auto"/>
            <w:vAlign w:val="center"/>
          </w:tcPr>
          <w:p w14:paraId="706AEEE6" w14:textId="77777777" w:rsidR="00FD49D9" w:rsidRPr="001C1F70" w:rsidRDefault="00FD49D9"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515BE344" w14:textId="77777777" w:rsidR="00FD49D9" w:rsidRPr="001C1F70" w:rsidRDefault="00FD49D9"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4D2A8F54" w14:textId="77777777" w:rsidR="00FD49D9" w:rsidRPr="001C1F70" w:rsidRDefault="00FD49D9"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CDB Consistency Check</w:t>
            </w:r>
            <w:r w:rsidRPr="001C1F70">
              <w:rPr>
                <w:rFonts w:ascii="Arial" w:eastAsia="Mincho" w:hAnsi="Arial" w:cs="Arial"/>
                <w:sz w:val="16"/>
                <w:szCs w:val="16"/>
              </w:rPr>
              <w:t xml:space="preserve"> will be disabled.</w:t>
            </w:r>
          </w:p>
        </w:tc>
        <w:tc>
          <w:tcPr>
            <w:tcW w:w="759" w:type="dxa"/>
            <w:shd w:val="clear" w:color="auto" w:fill="auto"/>
            <w:vAlign w:val="center"/>
          </w:tcPr>
          <w:p w14:paraId="74C96B5E" w14:textId="77777777" w:rsidR="00FD49D9" w:rsidRPr="001C1F70" w:rsidRDefault="00FD49D9"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FD49D9" w:rsidRPr="001C1F70" w14:paraId="0332C9EC" w14:textId="77777777" w:rsidTr="00566A24">
        <w:trPr>
          <w:cantSplit/>
          <w:trHeight w:val="288"/>
          <w:jc w:val="center"/>
        </w:trPr>
        <w:tc>
          <w:tcPr>
            <w:tcW w:w="572" w:type="dxa"/>
            <w:shd w:val="clear" w:color="auto" w:fill="auto"/>
            <w:vAlign w:val="center"/>
          </w:tcPr>
          <w:p w14:paraId="35A100B3" w14:textId="77777777" w:rsidR="00FD49D9" w:rsidRDefault="00FD49D9"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4</w:t>
            </w:r>
          </w:p>
        </w:tc>
        <w:tc>
          <w:tcPr>
            <w:tcW w:w="3278" w:type="dxa"/>
            <w:vMerge/>
            <w:shd w:val="clear" w:color="auto" w:fill="auto"/>
            <w:vAlign w:val="center"/>
          </w:tcPr>
          <w:p w14:paraId="7CA4AA04" w14:textId="77777777" w:rsidR="00FD49D9" w:rsidRPr="001C1F70" w:rsidRDefault="00FD49D9"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541B573C" w14:textId="77777777" w:rsidR="00FD49D9" w:rsidRPr="001C1F70" w:rsidRDefault="00FD49D9"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37EE7556" w14:textId="77777777" w:rsidR="00FD49D9" w:rsidRPr="001F0E3F" w:rsidRDefault="00FD49D9" w:rsidP="00100CA9">
            <w:pPr>
              <w:keepNext/>
              <w:rPr>
                <w:rFonts w:ascii="Arial" w:eastAsia="Mincho" w:hAnsi="Arial" w:cs="Arial"/>
                <w:sz w:val="16"/>
                <w:szCs w:val="16"/>
              </w:rPr>
            </w:pPr>
            <w:r>
              <w:rPr>
                <w:rFonts w:ascii="Arial" w:eastAsia="Mincho" w:hAnsi="Arial" w:cs="Arial"/>
                <w:sz w:val="16"/>
                <w:szCs w:val="16"/>
              </w:rPr>
              <w:t>Export CDB CSV</w:t>
            </w:r>
            <w:r w:rsidRPr="001C1F70">
              <w:rPr>
                <w:rFonts w:ascii="Arial" w:eastAsia="Mincho" w:hAnsi="Arial" w:cs="Arial"/>
                <w:sz w:val="16"/>
                <w:szCs w:val="16"/>
              </w:rPr>
              <w:t xml:space="preserve"> files will be disabled.</w:t>
            </w:r>
          </w:p>
        </w:tc>
        <w:tc>
          <w:tcPr>
            <w:tcW w:w="759" w:type="dxa"/>
            <w:shd w:val="clear" w:color="auto" w:fill="auto"/>
            <w:vAlign w:val="center"/>
          </w:tcPr>
          <w:p w14:paraId="5218243B" w14:textId="77777777" w:rsidR="00FD49D9" w:rsidRPr="001C1F70" w:rsidRDefault="00FD49D9"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FD49D9" w:rsidRPr="001C1F70" w14:paraId="44F9E3E8" w14:textId="77777777" w:rsidTr="00566A24">
        <w:trPr>
          <w:cantSplit/>
          <w:trHeight w:val="288"/>
          <w:jc w:val="center"/>
        </w:trPr>
        <w:tc>
          <w:tcPr>
            <w:tcW w:w="572" w:type="dxa"/>
            <w:shd w:val="clear" w:color="auto" w:fill="auto"/>
            <w:vAlign w:val="center"/>
          </w:tcPr>
          <w:p w14:paraId="4E791815" w14:textId="77777777" w:rsidR="00FD49D9" w:rsidRDefault="00FD49D9"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5</w:t>
            </w:r>
          </w:p>
        </w:tc>
        <w:tc>
          <w:tcPr>
            <w:tcW w:w="3278" w:type="dxa"/>
            <w:vMerge/>
            <w:shd w:val="clear" w:color="auto" w:fill="auto"/>
            <w:vAlign w:val="center"/>
          </w:tcPr>
          <w:p w14:paraId="169DC410" w14:textId="77777777" w:rsidR="00FD49D9" w:rsidRDefault="00FD49D9" w:rsidP="00C665B0">
            <w:pPr>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3D77498B" w14:textId="77777777" w:rsidR="00FD49D9" w:rsidRDefault="00FD49D9" w:rsidP="00C665B0">
            <w:pPr>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244D2806" w14:textId="77777777" w:rsidR="00FD49D9" w:rsidRDefault="00FD49D9" w:rsidP="00C665B0">
            <w:pPr>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Tool contains unsaved changes.</w:t>
            </w:r>
          </w:p>
        </w:tc>
        <w:tc>
          <w:tcPr>
            <w:tcW w:w="759" w:type="dxa"/>
            <w:shd w:val="clear" w:color="auto" w:fill="auto"/>
            <w:vAlign w:val="center"/>
          </w:tcPr>
          <w:p w14:paraId="3F052F71" w14:textId="77777777" w:rsidR="00FD49D9" w:rsidRPr="001C1F70" w:rsidRDefault="00FD49D9" w:rsidP="001D589E">
            <w:pPr>
              <w:overflowPunct w:val="0"/>
              <w:autoSpaceDE w:val="0"/>
              <w:autoSpaceDN w:val="0"/>
              <w:adjustRightInd w:val="0"/>
              <w:spacing w:before="60" w:after="60"/>
              <w:jc w:val="center"/>
              <w:textAlignment w:val="baseline"/>
              <w:rPr>
                <w:rFonts w:ascii="Arial" w:eastAsia="Mincho" w:hAnsi="Arial" w:cs="Arial"/>
                <w:sz w:val="16"/>
                <w:szCs w:val="16"/>
              </w:rPr>
            </w:pPr>
          </w:p>
        </w:tc>
      </w:tr>
      <w:tr w:rsidR="00FD49D9" w:rsidRPr="001C1F70" w14:paraId="4A03120A" w14:textId="77777777" w:rsidTr="00566A24">
        <w:trPr>
          <w:cantSplit/>
          <w:trHeight w:val="288"/>
          <w:jc w:val="center"/>
        </w:trPr>
        <w:tc>
          <w:tcPr>
            <w:tcW w:w="572" w:type="dxa"/>
            <w:shd w:val="clear" w:color="auto" w:fill="auto"/>
            <w:vAlign w:val="center"/>
          </w:tcPr>
          <w:p w14:paraId="41A91DAA" w14:textId="77777777" w:rsidR="00FD49D9" w:rsidRDefault="00FD49D9"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6</w:t>
            </w:r>
          </w:p>
        </w:tc>
        <w:tc>
          <w:tcPr>
            <w:tcW w:w="3278" w:type="dxa"/>
            <w:vMerge w:val="restart"/>
            <w:shd w:val="clear" w:color="auto" w:fill="auto"/>
            <w:vAlign w:val="center"/>
          </w:tcPr>
          <w:p w14:paraId="0FE3C932" w14:textId="77777777" w:rsidR="00FD49D9" w:rsidRPr="001C1F70" w:rsidRDefault="00FD49D9"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Creates a new PC file</w:t>
            </w:r>
          </w:p>
        </w:tc>
        <w:tc>
          <w:tcPr>
            <w:tcW w:w="1784" w:type="dxa"/>
            <w:vMerge w:val="restart"/>
            <w:shd w:val="clear" w:color="auto" w:fill="auto"/>
            <w:vAlign w:val="center"/>
          </w:tcPr>
          <w:p w14:paraId="30AA2CC0" w14:textId="77777777" w:rsidR="00FD49D9" w:rsidRPr="001C1F70" w:rsidRDefault="00FD49D9"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File New</w:t>
            </w:r>
          </w:p>
        </w:tc>
        <w:tc>
          <w:tcPr>
            <w:tcW w:w="3687" w:type="dxa"/>
            <w:shd w:val="clear" w:color="auto" w:fill="auto"/>
            <w:vAlign w:val="center"/>
          </w:tcPr>
          <w:p w14:paraId="0B839453" w14:textId="77777777" w:rsidR="00FD49D9" w:rsidRPr="001C1F70" w:rsidRDefault="00FD49D9"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Build LSAP is disabled.</w:t>
            </w:r>
          </w:p>
        </w:tc>
        <w:tc>
          <w:tcPr>
            <w:tcW w:w="759" w:type="dxa"/>
            <w:shd w:val="clear" w:color="auto" w:fill="auto"/>
            <w:vAlign w:val="center"/>
          </w:tcPr>
          <w:p w14:paraId="51DDEE12" w14:textId="77777777" w:rsidR="00FD49D9" w:rsidRPr="001C1F70" w:rsidRDefault="00FD49D9"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FD49D9" w:rsidRPr="001C1F70" w14:paraId="62FB9467" w14:textId="77777777" w:rsidTr="00566A24">
        <w:trPr>
          <w:cantSplit/>
          <w:trHeight w:val="288"/>
          <w:jc w:val="center"/>
        </w:trPr>
        <w:tc>
          <w:tcPr>
            <w:tcW w:w="572" w:type="dxa"/>
            <w:shd w:val="clear" w:color="auto" w:fill="auto"/>
            <w:vAlign w:val="center"/>
          </w:tcPr>
          <w:p w14:paraId="72D7D9E1" w14:textId="77777777" w:rsidR="00FD49D9" w:rsidRDefault="00FD49D9"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7</w:t>
            </w:r>
          </w:p>
        </w:tc>
        <w:tc>
          <w:tcPr>
            <w:tcW w:w="3278" w:type="dxa"/>
            <w:vMerge/>
            <w:shd w:val="clear" w:color="auto" w:fill="auto"/>
            <w:vAlign w:val="center"/>
          </w:tcPr>
          <w:p w14:paraId="5DCE7B2E" w14:textId="77777777" w:rsidR="00FD49D9" w:rsidRPr="001C1F70" w:rsidRDefault="00FD49D9"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55588A06" w14:textId="77777777" w:rsidR="00FD49D9" w:rsidRDefault="00FD49D9"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40B3DAC0" w14:textId="77777777" w:rsidR="00FD49D9" w:rsidRPr="001C1F70" w:rsidRDefault="00FD49D9"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SDT Conversion will be disabled.</w:t>
            </w:r>
          </w:p>
        </w:tc>
        <w:tc>
          <w:tcPr>
            <w:tcW w:w="759" w:type="dxa"/>
            <w:shd w:val="clear" w:color="auto" w:fill="auto"/>
            <w:vAlign w:val="center"/>
          </w:tcPr>
          <w:p w14:paraId="4EDBD808" w14:textId="77777777" w:rsidR="00FD49D9" w:rsidRPr="001C1F70" w:rsidRDefault="00FD49D9"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FD49D9" w:rsidRPr="001C1F70" w14:paraId="596A0F41" w14:textId="77777777" w:rsidTr="00566A24">
        <w:trPr>
          <w:cantSplit/>
          <w:trHeight w:val="288"/>
          <w:jc w:val="center"/>
        </w:trPr>
        <w:tc>
          <w:tcPr>
            <w:tcW w:w="572" w:type="dxa"/>
            <w:shd w:val="clear" w:color="auto" w:fill="auto"/>
            <w:vAlign w:val="center"/>
          </w:tcPr>
          <w:p w14:paraId="68792A07" w14:textId="77777777" w:rsidR="00FD49D9" w:rsidRDefault="00FD49D9"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8</w:t>
            </w:r>
          </w:p>
        </w:tc>
        <w:tc>
          <w:tcPr>
            <w:tcW w:w="3278" w:type="dxa"/>
            <w:vMerge/>
            <w:shd w:val="clear" w:color="auto" w:fill="auto"/>
            <w:vAlign w:val="center"/>
          </w:tcPr>
          <w:p w14:paraId="0B4E3CFE" w14:textId="77777777" w:rsidR="00FD49D9" w:rsidRDefault="00FD49D9"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538685B5" w14:textId="77777777" w:rsidR="00FD49D9" w:rsidRPr="001C1F70" w:rsidRDefault="00FD49D9"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6AC45BC0" w14:textId="77777777" w:rsidR="00FD49D9" w:rsidRPr="001C1F70" w:rsidRDefault="00FD49D9"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CDB Consistency Check</w:t>
            </w:r>
            <w:r w:rsidRPr="001C1F70">
              <w:rPr>
                <w:rFonts w:ascii="Arial" w:eastAsia="Mincho" w:hAnsi="Arial" w:cs="Arial"/>
                <w:sz w:val="16"/>
                <w:szCs w:val="16"/>
              </w:rPr>
              <w:t xml:space="preserve"> will be disabled.</w:t>
            </w:r>
          </w:p>
        </w:tc>
        <w:tc>
          <w:tcPr>
            <w:tcW w:w="759" w:type="dxa"/>
            <w:shd w:val="clear" w:color="auto" w:fill="auto"/>
            <w:vAlign w:val="center"/>
          </w:tcPr>
          <w:p w14:paraId="0A00BD47" w14:textId="77777777" w:rsidR="00FD49D9" w:rsidRPr="001C1F70" w:rsidRDefault="00FD49D9"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FD49D9" w:rsidRPr="001C1F70" w14:paraId="4F771DBF" w14:textId="77777777" w:rsidTr="00566A24">
        <w:trPr>
          <w:cantSplit/>
          <w:trHeight w:val="288"/>
          <w:jc w:val="center"/>
        </w:trPr>
        <w:tc>
          <w:tcPr>
            <w:tcW w:w="572" w:type="dxa"/>
            <w:shd w:val="clear" w:color="auto" w:fill="auto"/>
            <w:vAlign w:val="center"/>
          </w:tcPr>
          <w:p w14:paraId="54D80EDF" w14:textId="77777777" w:rsidR="00FD49D9" w:rsidRDefault="00FD49D9"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9</w:t>
            </w:r>
          </w:p>
        </w:tc>
        <w:tc>
          <w:tcPr>
            <w:tcW w:w="3278" w:type="dxa"/>
            <w:vMerge/>
            <w:shd w:val="clear" w:color="auto" w:fill="auto"/>
            <w:vAlign w:val="center"/>
          </w:tcPr>
          <w:p w14:paraId="7FBF6E2E" w14:textId="77777777" w:rsidR="00FD49D9" w:rsidRDefault="00FD49D9"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6DF2CD80" w14:textId="77777777" w:rsidR="00FD49D9" w:rsidRDefault="00FD49D9"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16C28BD5" w14:textId="77777777" w:rsidR="00FD49D9" w:rsidRPr="001C1F70" w:rsidRDefault="00FD49D9"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Export CDB CSV</w:t>
            </w:r>
            <w:r w:rsidRPr="001C1F70">
              <w:rPr>
                <w:rFonts w:ascii="Arial" w:eastAsia="Mincho" w:hAnsi="Arial" w:cs="Arial"/>
                <w:sz w:val="16"/>
                <w:szCs w:val="16"/>
              </w:rPr>
              <w:t xml:space="preserve"> files will be disabled.</w:t>
            </w:r>
          </w:p>
        </w:tc>
        <w:tc>
          <w:tcPr>
            <w:tcW w:w="759" w:type="dxa"/>
            <w:shd w:val="clear" w:color="auto" w:fill="auto"/>
            <w:vAlign w:val="center"/>
          </w:tcPr>
          <w:p w14:paraId="407B263F" w14:textId="77777777" w:rsidR="00FD49D9" w:rsidRPr="001C1F70" w:rsidRDefault="00FD49D9"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FD49D9" w:rsidRPr="001C1F70" w14:paraId="799BDCC1" w14:textId="77777777" w:rsidTr="00566A24">
        <w:trPr>
          <w:cantSplit/>
          <w:trHeight w:val="288"/>
          <w:jc w:val="center"/>
        </w:trPr>
        <w:tc>
          <w:tcPr>
            <w:tcW w:w="572" w:type="dxa"/>
            <w:shd w:val="clear" w:color="auto" w:fill="auto"/>
            <w:vAlign w:val="center"/>
          </w:tcPr>
          <w:p w14:paraId="27BD0094" w14:textId="77777777" w:rsidR="00FD49D9" w:rsidRDefault="00FD49D9"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10</w:t>
            </w:r>
          </w:p>
        </w:tc>
        <w:tc>
          <w:tcPr>
            <w:tcW w:w="3278" w:type="dxa"/>
            <w:vMerge/>
            <w:shd w:val="clear" w:color="auto" w:fill="auto"/>
            <w:vAlign w:val="center"/>
          </w:tcPr>
          <w:p w14:paraId="18CBFF97" w14:textId="77777777" w:rsidR="00FD49D9" w:rsidRDefault="00FD49D9" w:rsidP="001D589E">
            <w:pPr>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651904D1" w14:textId="77777777" w:rsidR="00FD49D9" w:rsidRDefault="00FD49D9" w:rsidP="001D589E">
            <w:pPr>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0BDAB247" w14:textId="77777777" w:rsidR="00FD49D9" w:rsidRDefault="00FD49D9" w:rsidP="001D589E">
            <w:pPr>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Tool contains unsaved changes.</w:t>
            </w:r>
          </w:p>
        </w:tc>
        <w:tc>
          <w:tcPr>
            <w:tcW w:w="759" w:type="dxa"/>
            <w:shd w:val="clear" w:color="auto" w:fill="auto"/>
            <w:vAlign w:val="center"/>
          </w:tcPr>
          <w:p w14:paraId="5FF5F3EE" w14:textId="77777777" w:rsidR="00FD49D9" w:rsidRPr="001C1F70" w:rsidRDefault="00FD49D9" w:rsidP="001D589E">
            <w:pPr>
              <w:overflowPunct w:val="0"/>
              <w:autoSpaceDE w:val="0"/>
              <w:autoSpaceDN w:val="0"/>
              <w:adjustRightInd w:val="0"/>
              <w:spacing w:before="60" w:after="60"/>
              <w:jc w:val="center"/>
              <w:textAlignment w:val="baseline"/>
              <w:rPr>
                <w:rFonts w:ascii="Arial" w:eastAsia="Mincho" w:hAnsi="Arial" w:cs="Arial"/>
                <w:sz w:val="16"/>
                <w:szCs w:val="16"/>
              </w:rPr>
            </w:pPr>
          </w:p>
        </w:tc>
      </w:tr>
      <w:tr w:rsidR="006867C0" w:rsidRPr="001C1F70" w14:paraId="2C097E54" w14:textId="77777777" w:rsidTr="004D21D0">
        <w:trPr>
          <w:cantSplit/>
          <w:trHeight w:val="288"/>
          <w:jc w:val="center"/>
        </w:trPr>
        <w:tc>
          <w:tcPr>
            <w:tcW w:w="572" w:type="dxa"/>
            <w:shd w:val="clear" w:color="auto" w:fill="auto"/>
            <w:vAlign w:val="center"/>
          </w:tcPr>
          <w:p w14:paraId="6B70DC82" w14:textId="77777777" w:rsidR="006867C0" w:rsidRDefault="006867C0"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11</w:t>
            </w:r>
          </w:p>
        </w:tc>
        <w:tc>
          <w:tcPr>
            <w:tcW w:w="3278" w:type="dxa"/>
            <w:vMerge w:val="restart"/>
            <w:shd w:val="clear" w:color="auto" w:fill="auto"/>
            <w:vAlign w:val="center"/>
          </w:tcPr>
          <w:p w14:paraId="63C865EE" w14:textId="77777777" w:rsidR="006867C0" w:rsidRDefault="006867C0"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Opens a PC file AND Updater is not executed AND Consistency check passed from PC file.</w:t>
            </w:r>
          </w:p>
        </w:tc>
        <w:tc>
          <w:tcPr>
            <w:tcW w:w="1784" w:type="dxa"/>
            <w:vMerge w:val="restart"/>
            <w:shd w:val="clear" w:color="auto" w:fill="auto"/>
            <w:vAlign w:val="center"/>
          </w:tcPr>
          <w:p w14:paraId="19FB3B4C" w14:textId="77777777" w:rsidR="006867C0" w:rsidRPr="001C1F70" w:rsidRDefault="006867C0"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File Open</w:t>
            </w:r>
          </w:p>
        </w:tc>
        <w:tc>
          <w:tcPr>
            <w:tcW w:w="3687" w:type="dxa"/>
            <w:shd w:val="clear" w:color="auto" w:fill="auto"/>
            <w:vAlign w:val="center"/>
          </w:tcPr>
          <w:p w14:paraId="561E924C" w14:textId="77777777" w:rsidR="006867C0" w:rsidRPr="001C1F70" w:rsidRDefault="006867C0"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CDB Consistency Check</w:t>
            </w:r>
            <w:r w:rsidRPr="001C1F70">
              <w:rPr>
                <w:rFonts w:ascii="Arial" w:eastAsia="Mincho" w:hAnsi="Arial" w:cs="Arial"/>
                <w:sz w:val="16"/>
                <w:szCs w:val="16"/>
              </w:rPr>
              <w:t xml:space="preserve"> will be disabled.</w:t>
            </w:r>
            <w:r>
              <w:rPr>
                <w:rFonts w:ascii="Arial" w:eastAsia="Mincho" w:hAnsi="Arial" w:cs="Arial"/>
                <w:sz w:val="16"/>
                <w:szCs w:val="16"/>
              </w:rPr>
              <w:t xml:space="preserve"> </w:t>
            </w:r>
          </w:p>
        </w:tc>
        <w:tc>
          <w:tcPr>
            <w:tcW w:w="759" w:type="dxa"/>
            <w:shd w:val="clear" w:color="auto" w:fill="auto"/>
            <w:vAlign w:val="center"/>
          </w:tcPr>
          <w:p w14:paraId="6DDF5695" w14:textId="77777777" w:rsidR="006867C0" w:rsidRPr="001C1F70" w:rsidRDefault="006867C0"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6867C0" w:rsidRPr="001C1F70" w14:paraId="619CF5E3" w14:textId="77777777" w:rsidTr="004D21D0">
        <w:trPr>
          <w:cantSplit/>
          <w:trHeight w:val="288"/>
          <w:jc w:val="center"/>
        </w:trPr>
        <w:tc>
          <w:tcPr>
            <w:tcW w:w="572" w:type="dxa"/>
            <w:shd w:val="clear" w:color="auto" w:fill="auto"/>
            <w:vAlign w:val="center"/>
          </w:tcPr>
          <w:p w14:paraId="03401B16" w14:textId="77777777" w:rsidR="006867C0" w:rsidRDefault="006867C0"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12</w:t>
            </w:r>
          </w:p>
        </w:tc>
        <w:tc>
          <w:tcPr>
            <w:tcW w:w="3278" w:type="dxa"/>
            <w:vMerge/>
            <w:shd w:val="clear" w:color="auto" w:fill="auto"/>
            <w:vAlign w:val="center"/>
          </w:tcPr>
          <w:p w14:paraId="4D5BC1CE" w14:textId="77777777" w:rsidR="006867C0" w:rsidRDefault="006867C0"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5426D920" w14:textId="77777777" w:rsidR="006867C0" w:rsidRDefault="006867C0"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71647092" w14:textId="77777777" w:rsidR="006867C0" w:rsidRPr="001C1F70" w:rsidRDefault="006867C0"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Export CDB CSV</w:t>
            </w:r>
            <w:r w:rsidRPr="001C1F70">
              <w:rPr>
                <w:rFonts w:ascii="Arial" w:eastAsia="Mincho" w:hAnsi="Arial" w:cs="Arial"/>
                <w:sz w:val="16"/>
                <w:szCs w:val="16"/>
              </w:rPr>
              <w:t xml:space="preserve"> files will be disabled.</w:t>
            </w:r>
          </w:p>
        </w:tc>
        <w:tc>
          <w:tcPr>
            <w:tcW w:w="759" w:type="dxa"/>
            <w:shd w:val="clear" w:color="auto" w:fill="auto"/>
            <w:vAlign w:val="center"/>
          </w:tcPr>
          <w:p w14:paraId="353F89F9" w14:textId="77777777" w:rsidR="006867C0" w:rsidRPr="001C1F70" w:rsidRDefault="006867C0"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68323468" w14:textId="77777777" w:rsidTr="00BA3641">
        <w:trPr>
          <w:cantSplit/>
          <w:trHeight w:val="288"/>
          <w:jc w:val="center"/>
        </w:trPr>
        <w:tc>
          <w:tcPr>
            <w:tcW w:w="572" w:type="dxa"/>
            <w:shd w:val="clear" w:color="auto" w:fill="auto"/>
            <w:vAlign w:val="center"/>
          </w:tcPr>
          <w:p w14:paraId="5D91FCE6" w14:textId="77777777" w:rsidR="00570E33"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13</w:t>
            </w:r>
          </w:p>
        </w:tc>
        <w:tc>
          <w:tcPr>
            <w:tcW w:w="3278" w:type="dxa"/>
            <w:vMerge/>
            <w:shd w:val="clear" w:color="auto" w:fill="auto"/>
            <w:vAlign w:val="center"/>
          </w:tcPr>
          <w:p w14:paraId="449FF1ED"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4710D9EE"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6C854837"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sidRPr="00BA3641">
              <w:rPr>
                <w:rFonts w:ascii="Arial" w:eastAsia="Mincho" w:hAnsi="Arial" w:cs="Arial"/>
                <w:sz w:val="16"/>
                <w:szCs w:val="16"/>
              </w:rPr>
              <w:t xml:space="preserve">SDT Conversion will be </w:t>
            </w:r>
            <w:r>
              <w:rPr>
                <w:rFonts w:ascii="Arial" w:eastAsia="Mincho" w:hAnsi="Arial" w:cs="Arial"/>
                <w:sz w:val="16"/>
                <w:szCs w:val="16"/>
              </w:rPr>
              <w:t>enabled</w:t>
            </w:r>
            <w:r w:rsidRPr="00BA3641">
              <w:rPr>
                <w:rFonts w:ascii="Arial" w:eastAsia="Mincho" w:hAnsi="Arial" w:cs="Arial"/>
                <w:sz w:val="16"/>
                <w:szCs w:val="16"/>
              </w:rPr>
              <w:t>.</w:t>
            </w:r>
          </w:p>
        </w:tc>
        <w:tc>
          <w:tcPr>
            <w:tcW w:w="759" w:type="dxa"/>
            <w:shd w:val="clear" w:color="auto" w:fill="auto"/>
            <w:vAlign w:val="center"/>
          </w:tcPr>
          <w:p w14:paraId="50304E21" w14:textId="77777777" w:rsidR="00570E33" w:rsidRPr="001C1F70" w:rsidRDefault="00570E33"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5372BC41" w14:textId="77777777" w:rsidTr="004D21D0">
        <w:trPr>
          <w:cantSplit/>
          <w:trHeight w:val="288"/>
          <w:jc w:val="center"/>
        </w:trPr>
        <w:tc>
          <w:tcPr>
            <w:tcW w:w="572" w:type="dxa"/>
            <w:shd w:val="clear" w:color="auto" w:fill="auto"/>
            <w:vAlign w:val="center"/>
          </w:tcPr>
          <w:p w14:paraId="6911739D" w14:textId="77777777" w:rsidR="00570E33"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14</w:t>
            </w:r>
          </w:p>
        </w:tc>
        <w:tc>
          <w:tcPr>
            <w:tcW w:w="3278" w:type="dxa"/>
            <w:vMerge/>
            <w:shd w:val="clear" w:color="auto" w:fill="auto"/>
            <w:vAlign w:val="center"/>
          </w:tcPr>
          <w:p w14:paraId="5D8D3536" w14:textId="77777777" w:rsidR="00570E33" w:rsidRDefault="00570E33" w:rsidP="006867C0">
            <w:pPr>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0D3F3708" w14:textId="77777777" w:rsidR="00570E33" w:rsidRDefault="00570E33" w:rsidP="001D589E">
            <w:pPr>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4D2EDC49" w14:textId="77777777" w:rsidR="00570E33" w:rsidRDefault="00570E33" w:rsidP="006867C0">
            <w:pPr>
              <w:overflowPunct w:val="0"/>
              <w:autoSpaceDE w:val="0"/>
              <w:autoSpaceDN w:val="0"/>
              <w:adjustRightInd w:val="0"/>
              <w:spacing w:before="60" w:after="60"/>
              <w:textAlignment w:val="baseline"/>
              <w:rPr>
                <w:rFonts w:ascii="Arial" w:eastAsia="Mincho" w:hAnsi="Arial" w:cs="Arial"/>
                <w:sz w:val="16"/>
                <w:szCs w:val="16"/>
              </w:rPr>
            </w:pPr>
            <w:r w:rsidRPr="006867C0">
              <w:rPr>
                <w:rFonts w:ascii="Arial" w:eastAsia="Mincho" w:hAnsi="Arial" w:cs="Arial"/>
                <w:sz w:val="16"/>
                <w:szCs w:val="16"/>
              </w:rPr>
              <w:t xml:space="preserve">Build LSAP is </w:t>
            </w:r>
            <w:r>
              <w:rPr>
                <w:rFonts w:ascii="Arial" w:eastAsia="Mincho" w:hAnsi="Arial" w:cs="Arial"/>
                <w:sz w:val="16"/>
                <w:szCs w:val="16"/>
              </w:rPr>
              <w:t>enabled</w:t>
            </w:r>
            <w:r w:rsidRPr="006867C0">
              <w:rPr>
                <w:rFonts w:ascii="Arial" w:eastAsia="Mincho" w:hAnsi="Arial" w:cs="Arial"/>
                <w:sz w:val="16"/>
                <w:szCs w:val="16"/>
              </w:rPr>
              <w:t>.</w:t>
            </w:r>
          </w:p>
        </w:tc>
        <w:tc>
          <w:tcPr>
            <w:tcW w:w="759" w:type="dxa"/>
            <w:shd w:val="clear" w:color="auto" w:fill="auto"/>
            <w:vAlign w:val="center"/>
          </w:tcPr>
          <w:p w14:paraId="19C5C712" w14:textId="77777777" w:rsidR="00570E33" w:rsidRPr="001C1F70"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4A627902" w14:textId="77777777" w:rsidTr="00BA3641">
        <w:trPr>
          <w:cantSplit/>
          <w:trHeight w:val="288"/>
          <w:jc w:val="center"/>
        </w:trPr>
        <w:tc>
          <w:tcPr>
            <w:tcW w:w="572" w:type="dxa"/>
            <w:shd w:val="clear" w:color="auto" w:fill="auto"/>
            <w:vAlign w:val="center"/>
          </w:tcPr>
          <w:p w14:paraId="73ACE4B9" w14:textId="77777777" w:rsidR="00570E33"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15</w:t>
            </w:r>
          </w:p>
        </w:tc>
        <w:tc>
          <w:tcPr>
            <w:tcW w:w="3278" w:type="dxa"/>
            <w:vMerge w:val="restart"/>
            <w:shd w:val="clear" w:color="auto" w:fill="auto"/>
            <w:vAlign w:val="center"/>
          </w:tcPr>
          <w:p w14:paraId="4ACF889D"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sidRPr="006867C0">
              <w:rPr>
                <w:rFonts w:ascii="Arial" w:eastAsia="Mincho" w:hAnsi="Arial" w:cs="Arial"/>
                <w:sz w:val="16"/>
                <w:szCs w:val="16"/>
              </w:rPr>
              <w:t xml:space="preserve">Opens a PC file AND Updater is not executed AND Consistency check </w:t>
            </w:r>
            <w:r>
              <w:rPr>
                <w:rFonts w:ascii="Arial" w:eastAsia="Mincho" w:hAnsi="Arial" w:cs="Arial"/>
                <w:sz w:val="16"/>
                <w:szCs w:val="16"/>
              </w:rPr>
              <w:t>status failed from PC file</w:t>
            </w:r>
            <w:r w:rsidRPr="006867C0">
              <w:rPr>
                <w:rFonts w:ascii="Arial" w:eastAsia="Mincho" w:hAnsi="Arial" w:cs="Arial"/>
                <w:sz w:val="16"/>
                <w:szCs w:val="16"/>
              </w:rPr>
              <w:t>.</w:t>
            </w:r>
          </w:p>
        </w:tc>
        <w:tc>
          <w:tcPr>
            <w:tcW w:w="1784" w:type="dxa"/>
            <w:vMerge w:val="restart"/>
            <w:shd w:val="clear" w:color="auto" w:fill="auto"/>
            <w:vAlign w:val="center"/>
          </w:tcPr>
          <w:p w14:paraId="16B8CF2C"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sidRPr="006867C0">
              <w:rPr>
                <w:rFonts w:ascii="Arial" w:eastAsia="Mincho" w:hAnsi="Arial" w:cs="Arial"/>
                <w:sz w:val="16"/>
                <w:szCs w:val="16"/>
              </w:rPr>
              <w:t>File Open</w:t>
            </w:r>
          </w:p>
        </w:tc>
        <w:tc>
          <w:tcPr>
            <w:tcW w:w="3687" w:type="dxa"/>
            <w:shd w:val="clear" w:color="auto" w:fill="auto"/>
            <w:vAlign w:val="center"/>
          </w:tcPr>
          <w:p w14:paraId="4AF0802F"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sidRPr="006867C0">
              <w:rPr>
                <w:rFonts w:ascii="Arial" w:eastAsia="Mincho" w:hAnsi="Arial" w:cs="Arial"/>
                <w:sz w:val="16"/>
                <w:szCs w:val="16"/>
              </w:rPr>
              <w:t xml:space="preserve">CDB Consistency Check will be disabled. </w:t>
            </w:r>
          </w:p>
        </w:tc>
        <w:tc>
          <w:tcPr>
            <w:tcW w:w="759" w:type="dxa"/>
            <w:shd w:val="clear" w:color="auto" w:fill="auto"/>
            <w:vAlign w:val="center"/>
          </w:tcPr>
          <w:p w14:paraId="07726391" w14:textId="77777777" w:rsidR="00570E33" w:rsidRPr="001C1F70" w:rsidRDefault="00570E33"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6B5C81FC" w14:textId="77777777" w:rsidTr="00BA3641">
        <w:trPr>
          <w:cantSplit/>
          <w:trHeight w:val="288"/>
          <w:jc w:val="center"/>
        </w:trPr>
        <w:tc>
          <w:tcPr>
            <w:tcW w:w="572" w:type="dxa"/>
            <w:shd w:val="clear" w:color="auto" w:fill="auto"/>
            <w:vAlign w:val="center"/>
          </w:tcPr>
          <w:p w14:paraId="3EC91892" w14:textId="77777777" w:rsidR="00570E33"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16</w:t>
            </w:r>
          </w:p>
        </w:tc>
        <w:tc>
          <w:tcPr>
            <w:tcW w:w="3278" w:type="dxa"/>
            <w:vMerge/>
            <w:shd w:val="clear" w:color="auto" w:fill="auto"/>
            <w:vAlign w:val="center"/>
          </w:tcPr>
          <w:p w14:paraId="43C06085"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4643B318"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2E3A8553"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sidRPr="006867C0">
              <w:rPr>
                <w:rFonts w:ascii="Arial" w:eastAsia="Mincho" w:hAnsi="Arial" w:cs="Arial"/>
                <w:sz w:val="16"/>
                <w:szCs w:val="16"/>
              </w:rPr>
              <w:t>Export CDB CSV files will be disabled.</w:t>
            </w:r>
          </w:p>
        </w:tc>
        <w:tc>
          <w:tcPr>
            <w:tcW w:w="759" w:type="dxa"/>
            <w:shd w:val="clear" w:color="auto" w:fill="auto"/>
            <w:vAlign w:val="center"/>
          </w:tcPr>
          <w:p w14:paraId="16198052" w14:textId="77777777" w:rsidR="00570E33" w:rsidRPr="001C1F70" w:rsidRDefault="00570E33"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62B584DB" w14:textId="77777777" w:rsidTr="00BA3641">
        <w:trPr>
          <w:cantSplit/>
          <w:trHeight w:val="288"/>
          <w:jc w:val="center"/>
        </w:trPr>
        <w:tc>
          <w:tcPr>
            <w:tcW w:w="572" w:type="dxa"/>
            <w:shd w:val="clear" w:color="auto" w:fill="auto"/>
            <w:vAlign w:val="center"/>
          </w:tcPr>
          <w:p w14:paraId="56F3833A" w14:textId="77777777" w:rsidR="00570E33"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17</w:t>
            </w:r>
          </w:p>
        </w:tc>
        <w:tc>
          <w:tcPr>
            <w:tcW w:w="3278" w:type="dxa"/>
            <w:vMerge/>
            <w:shd w:val="clear" w:color="auto" w:fill="auto"/>
            <w:vAlign w:val="center"/>
          </w:tcPr>
          <w:p w14:paraId="56FE2A73"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6FAF6A92"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3798595A"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sidRPr="006867C0">
              <w:rPr>
                <w:rFonts w:ascii="Arial" w:eastAsia="Mincho" w:hAnsi="Arial" w:cs="Arial"/>
                <w:sz w:val="16"/>
                <w:szCs w:val="16"/>
              </w:rPr>
              <w:t>SDT Conversion will be disabled.</w:t>
            </w:r>
          </w:p>
        </w:tc>
        <w:tc>
          <w:tcPr>
            <w:tcW w:w="759" w:type="dxa"/>
            <w:shd w:val="clear" w:color="auto" w:fill="auto"/>
            <w:vAlign w:val="center"/>
          </w:tcPr>
          <w:p w14:paraId="6AA8A457" w14:textId="77777777" w:rsidR="00570E33" w:rsidRPr="001C1F70" w:rsidRDefault="00570E33"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3654AE07" w14:textId="77777777" w:rsidTr="00BA3641">
        <w:trPr>
          <w:cantSplit/>
          <w:trHeight w:val="288"/>
          <w:jc w:val="center"/>
        </w:trPr>
        <w:tc>
          <w:tcPr>
            <w:tcW w:w="572" w:type="dxa"/>
            <w:shd w:val="clear" w:color="auto" w:fill="auto"/>
            <w:vAlign w:val="center"/>
          </w:tcPr>
          <w:p w14:paraId="68B6AAEF" w14:textId="77777777" w:rsidR="00570E33"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18</w:t>
            </w:r>
          </w:p>
        </w:tc>
        <w:tc>
          <w:tcPr>
            <w:tcW w:w="3278" w:type="dxa"/>
            <w:vMerge/>
            <w:shd w:val="clear" w:color="auto" w:fill="auto"/>
            <w:vAlign w:val="center"/>
          </w:tcPr>
          <w:p w14:paraId="42C889CF" w14:textId="77777777" w:rsidR="00570E33" w:rsidRDefault="00570E33" w:rsidP="00F843A6">
            <w:pPr>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225BB520" w14:textId="77777777" w:rsidR="00570E33" w:rsidRDefault="00570E33" w:rsidP="001D589E">
            <w:pPr>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334047D2" w14:textId="77777777" w:rsidR="00570E33" w:rsidRDefault="00570E33" w:rsidP="001D589E">
            <w:pPr>
              <w:overflowPunct w:val="0"/>
              <w:autoSpaceDE w:val="0"/>
              <w:autoSpaceDN w:val="0"/>
              <w:adjustRightInd w:val="0"/>
              <w:spacing w:before="60" w:after="60"/>
              <w:textAlignment w:val="baseline"/>
              <w:rPr>
                <w:rFonts w:ascii="Arial" w:eastAsia="Mincho" w:hAnsi="Arial" w:cs="Arial"/>
                <w:sz w:val="16"/>
                <w:szCs w:val="16"/>
              </w:rPr>
            </w:pPr>
            <w:r w:rsidRPr="006867C0">
              <w:rPr>
                <w:rFonts w:ascii="Arial" w:eastAsia="Mincho" w:hAnsi="Arial" w:cs="Arial"/>
                <w:sz w:val="16"/>
                <w:szCs w:val="16"/>
              </w:rPr>
              <w:t>Build LSAP is disabled.</w:t>
            </w:r>
          </w:p>
        </w:tc>
        <w:tc>
          <w:tcPr>
            <w:tcW w:w="759" w:type="dxa"/>
            <w:shd w:val="clear" w:color="auto" w:fill="auto"/>
            <w:vAlign w:val="center"/>
          </w:tcPr>
          <w:p w14:paraId="441009CC" w14:textId="77777777" w:rsidR="00570E33" w:rsidRPr="001C1F70"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0A39E3D9" w14:textId="77777777" w:rsidTr="00566A24">
        <w:trPr>
          <w:cantSplit/>
          <w:trHeight w:val="288"/>
          <w:jc w:val="center"/>
        </w:trPr>
        <w:tc>
          <w:tcPr>
            <w:tcW w:w="572" w:type="dxa"/>
            <w:shd w:val="clear" w:color="auto" w:fill="auto"/>
            <w:vAlign w:val="center"/>
          </w:tcPr>
          <w:p w14:paraId="69A510FE" w14:textId="77777777" w:rsidR="00570E33" w:rsidRPr="001C1F70"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19</w:t>
            </w:r>
          </w:p>
        </w:tc>
        <w:tc>
          <w:tcPr>
            <w:tcW w:w="3278" w:type="dxa"/>
            <w:vMerge w:val="restart"/>
            <w:shd w:val="clear" w:color="auto" w:fill="auto"/>
            <w:vAlign w:val="center"/>
          </w:tcPr>
          <w:p w14:paraId="7C89C0ED" w14:textId="77777777" w:rsidR="00570E33" w:rsidRPr="001C1F70"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Opens a PC file AND Updater is executed.</w:t>
            </w:r>
          </w:p>
        </w:tc>
        <w:tc>
          <w:tcPr>
            <w:tcW w:w="1784" w:type="dxa"/>
            <w:vMerge w:val="restart"/>
            <w:shd w:val="clear" w:color="auto" w:fill="auto"/>
            <w:vAlign w:val="center"/>
          </w:tcPr>
          <w:p w14:paraId="4BBB5070" w14:textId="77777777" w:rsidR="00570E33" w:rsidRPr="001C1F70"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File Open</w:t>
            </w:r>
          </w:p>
        </w:tc>
        <w:tc>
          <w:tcPr>
            <w:tcW w:w="3687" w:type="dxa"/>
            <w:shd w:val="clear" w:color="auto" w:fill="auto"/>
            <w:vAlign w:val="center"/>
          </w:tcPr>
          <w:p w14:paraId="6C09BAC4" w14:textId="77777777" w:rsidR="00570E33" w:rsidRPr="001C1F70"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Build LSAP is disabled.</w:t>
            </w:r>
          </w:p>
        </w:tc>
        <w:tc>
          <w:tcPr>
            <w:tcW w:w="759" w:type="dxa"/>
            <w:shd w:val="clear" w:color="auto" w:fill="auto"/>
            <w:vAlign w:val="center"/>
          </w:tcPr>
          <w:p w14:paraId="4C4EE87D" w14:textId="77777777" w:rsidR="00570E33" w:rsidRPr="001C1F70" w:rsidRDefault="00570E33"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709FB116" w14:textId="77777777" w:rsidTr="00566A24">
        <w:trPr>
          <w:cantSplit/>
          <w:trHeight w:val="288"/>
          <w:jc w:val="center"/>
        </w:trPr>
        <w:tc>
          <w:tcPr>
            <w:tcW w:w="572" w:type="dxa"/>
            <w:shd w:val="clear" w:color="auto" w:fill="auto"/>
            <w:vAlign w:val="center"/>
          </w:tcPr>
          <w:p w14:paraId="69E6A68A" w14:textId="77777777" w:rsidR="00570E33"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20</w:t>
            </w:r>
          </w:p>
        </w:tc>
        <w:tc>
          <w:tcPr>
            <w:tcW w:w="3278" w:type="dxa"/>
            <w:vMerge/>
            <w:shd w:val="clear" w:color="auto" w:fill="auto"/>
            <w:vAlign w:val="center"/>
          </w:tcPr>
          <w:p w14:paraId="508FEA80" w14:textId="77777777" w:rsidR="00570E33" w:rsidRPr="001C1F70"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3C241FB2"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50E0B86B" w14:textId="77777777" w:rsidR="00570E33" w:rsidRPr="001C1F70"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SDT Conversion will be disabled.</w:t>
            </w:r>
          </w:p>
        </w:tc>
        <w:tc>
          <w:tcPr>
            <w:tcW w:w="759" w:type="dxa"/>
            <w:shd w:val="clear" w:color="auto" w:fill="auto"/>
            <w:vAlign w:val="center"/>
          </w:tcPr>
          <w:p w14:paraId="580FC905" w14:textId="77777777" w:rsidR="00570E33" w:rsidRPr="001C1F70" w:rsidRDefault="00570E33"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6F8AACA5" w14:textId="77777777" w:rsidTr="00566A24">
        <w:trPr>
          <w:cantSplit/>
          <w:trHeight w:val="288"/>
          <w:jc w:val="center"/>
        </w:trPr>
        <w:tc>
          <w:tcPr>
            <w:tcW w:w="572" w:type="dxa"/>
            <w:shd w:val="clear" w:color="auto" w:fill="auto"/>
            <w:vAlign w:val="center"/>
          </w:tcPr>
          <w:p w14:paraId="395984E4" w14:textId="77777777" w:rsidR="00570E33"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21</w:t>
            </w:r>
          </w:p>
        </w:tc>
        <w:tc>
          <w:tcPr>
            <w:tcW w:w="3278" w:type="dxa"/>
            <w:vMerge/>
            <w:shd w:val="clear" w:color="auto" w:fill="auto"/>
            <w:vAlign w:val="center"/>
          </w:tcPr>
          <w:p w14:paraId="3A4BE7E2" w14:textId="77777777" w:rsidR="00570E33" w:rsidRPr="001C1F70"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0D0BA6C4"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130962A1" w14:textId="77777777" w:rsidR="00570E33" w:rsidRPr="001C1F70"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CDB Consistency Check</w:t>
            </w:r>
            <w:r w:rsidRPr="001C1F70">
              <w:rPr>
                <w:rFonts w:ascii="Arial" w:eastAsia="Mincho" w:hAnsi="Arial" w:cs="Arial"/>
                <w:sz w:val="16"/>
                <w:szCs w:val="16"/>
              </w:rPr>
              <w:t xml:space="preserve"> will be disabled.</w:t>
            </w:r>
          </w:p>
        </w:tc>
        <w:tc>
          <w:tcPr>
            <w:tcW w:w="759" w:type="dxa"/>
            <w:shd w:val="clear" w:color="auto" w:fill="auto"/>
            <w:vAlign w:val="center"/>
          </w:tcPr>
          <w:p w14:paraId="6A198185" w14:textId="77777777" w:rsidR="00570E33" w:rsidRPr="001C1F70" w:rsidRDefault="00570E33"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05B26757" w14:textId="77777777" w:rsidTr="00566A24">
        <w:trPr>
          <w:cantSplit/>
          <w:trHeight w:val="288"/>
          <w:jc w:val="center"/>
        </w:trPr>
        <w:tc>
          <w:tcPr>
            <w:tcW w:w="572" w:type="dxa"/>
            <w:shd w:val="clear" w:color="auto" w:fill="auto"/>
            <w:vAlign w:val="center"/>
          </w:tcPr>
          <w:p w14:paraId="360E3445" w14:textId="77777777" w:rsidR="00570E33" w:rsidRPr="001C1F70"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22</w:t>
            </w:r>
          </w:p>
        </w:tc>
        <w:tc>
          <w:tcPr>
            <w:tcW w:w="3278" w:type="dxa"/>
            <w:vMerge/>
            <w:shd w:val="clear" w:color="auto" w:fill="auto"/>
            <w:vAlign w:val="center"/>
          </w:tcPr>
          <w:p w14:paraId="59F81E7F" w14:textId="77777777" w:rsidR="00570E33" w:rsidRPr="001C1F70"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1EB6C967" w14:textId="77777777" w:rsidR="00570E33" w:rsidRPr="001C1F70"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65593108" w14:textId="77777777" w:rsidR="00570E33" w:rsidRPr="001C1F70"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Export CDB CSV</w:t>
            </w:r>
            <w:r w:rsidRPr="001C1F70">
              <w:rPr>
                <w:rFonts w:ascii="Arial" w:eastAsia="Mincho" w:hAnsi="Arial" w:cs="Arial"/>
                <w:sz w:val="16"/>
                <w:szCs w:val="16"/>
              </w:rPr>
              <w:t xml:space="preserve"> files will be disabled.</w:t>
            </w:r>
          </w:p>
        </w:tc>
        <w:tc>
          <w:tcPr>
            <w:tcW w:w="759" w:type="dxa"/>
            <w:shd w:val="clear" w:color="auto" w:fill="auto"/>
            <w:vAlign w:val="center"/>
          </w:tcPr>
          <w:p w14:paraId="29BAFE16" w14:textId="77777777" w:rsidR="00570E33" w:rsidRPr="001C1F70" w:rsidRDefault="00570E33"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1AAB76A7" w14:textId="77777777" w:rsidTr="00566A24">
        <w:trPr>
          <w:cantSplit/>
          <w:trHeight w:val="288"/>
          <w:jc w:val="center"/>
        </w:trPr>
        <w:tc>
          <w:tcPr>
            <w:tcW w:w="572" w:type="dxa"/>
            <w:shd w:val="clear" w:color="auto" w:fill="auto"/>
            <w:vAlign w:val="center"/>
          </w:tcPr>
          <w:p w14:paraId="283323D0" w14:textId="77777777" w:rsidR="00570E33"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23</w:t>
            </w:r>
          </w:p>
        </w:tc>
        <w:tc>
          <w:tcPr>
            <w:tcW w:w="3278" w:type="dxa"/>
            <w:vMerge/>
            <w:shd w:val="clear" w:color="auto" w:fill="auto"/>
            <w:vAlign w:val="center"/>
          </w:tcPr>
          <w:p w14:paraId="4CF1A6AC" w14:textId="77777777" w:rsidR="00570E33" w:rsidRDefault="00570E33" w:rsidP="001D589E">
            <w:pPr>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6D93F298" w14:textId="77777777" w:rsidR="00570E33" w:rsidRDefault="00570E33" w:rsidP="001D589E">
            <w:pPr>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5FCE9073" w14:textId="77777777" w:rsidR="00570E33" w:rsidRDefault="00570E33" w:rsidP="001D589E">
            <w:pPr>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Tool contains unsaved changes.</w:t>
            </w:r>
          </w:p>
        </w:tc>
        <w:tc>
          <w:tcPr>
            <w:tcW w:w="759" w:type="dxa"/>
            <w:shd w:val="clear" w:color="auto" w:fill="auto"/>
            <w:vAlign w:val="center"/>
          </w:tcPr>
          <w:p w14:paraId="128886E3" w14:textId="77777777" w:rsidR="00570E33" w:rsidRPr="001C1F70"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42B1EF0B" w14:textId="77777777" w:rsidTr="00BA3641">
        <w:trPr>
          <w:cantSplit/>
          <w:trHeight w:val="288"/>
          <w:jc w:val="center"/>
        </w:trPr>
        <w:tc>
          <w:tcPr>
            <w:tcW w:w="572" w:type="dxa"/>
            <w:shd w:val="clear" w:color="auto" w:fill="auto"/>
            <w:vAlign w:val="center"/>
          </w:tcPr>
          <w:p w14:paraId="3EF3A362" w14:textId="77777777" w:rsidR="00570E33"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24</w:t>
            </w:r>
          </w:p>
        </w:tc>
        <w:tc>
          <w:tcPr>
            <w:tcW w:w="3278" w:type="dxa"/>
            <w:vMerge w:val="restart"/>
            <w:shd w:val="clear" w:color="auto" w:fill="auto"/>
            <w:vAlign w:val="center"/>
          </w:tcPr>
          <w:p w14:paraId="23CFC1B7"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Closes the loaded PC file.</w:t>
            </w:r>
          </w:p>
        </w:tc>
        <w:tc>
          <w:tcPr>
            <w:tcW w:w="1784" w:type="dxa"/>
            <w:vMerge w:val="restart"/>
            <w:shd w:val="clear" w:color="auto" w:fill="auto"/>
            <w:vAlign w:val="center"/>
          </w:tcPr>
          <w:p w14:paraId="74475E85"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File Close</w:t>
            </w:r>
          </w:p>
        </w:tc>
        <w:tc>
          <w:tcPr>
            <w:tcW w:w="3687" w:type="dxa"/>
            <w:shd w:val="clear" w:color="auto" w:fill="auto"/>
            <w:vAlign w:val="center"/>
          </w:tcPr>
          <w:p w14:paraId="71021ABC"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Build LSAP is disabled.</w:t>
            </w:r>
          </w:p>
        </w:tc>
        <w:tc>
          <w:tcPr>
            <w:tcW w:w="759" w:type="dxa"/>
            <w:shd w:val="clear" w:color="auto" w:fill="auto"/>
            <w:vAlign w:val="center"/>
          </w:tcPr>
          <w:p w14:paraId="78C89967" w14:textId="77777777" w:rsidR="00570E33" w:rsidRPr="001C1F70" w:rsidRDefault="00570E33"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3E9FC232" w14:textId="77777777" w:rsidTr="00BA3641">
        <w:trPr>
          <w:cantSplit/>
          <w:trHeight w:val="288"/>
          <w:jc w:val="center"/>
        </w:trPr>
        <w:tc>
          <w:tcPr>
            <w:tcW w:w="572" w:type="dxa"/>
            <w:shd w:val="clear" w:color="auto" w:fill="auto"/>
            <w:vAlign w:val="center"/>
          </w:tcPr>
          <w:p w14:paraId="3F2C3EC1" w14:textId="77777777" w:rsidR="00570E33"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25</w:t>
            </w:r>
          </w:p>
        </w:tc>
        <w:tc>
          <w:tcPr>
            <w:tcW w:w="3278" w:type="dxa"/>
            <w:vMerge/>
            <w:shd w:val="clear" w:color="auto" w:fill="auto"/>
            <w:vAlign w:val="center"/>
          </w:tcPr>
          <w:p w14:paraId="1F705013"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32BCBA33"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0D401371"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SDT Conversion will be disabled.</w:t>
            </w:r>
          </w:p>
        </w:tc>
        <w:tc>
          <w:tcPr>
            <w:tcW w:w="759" w:type="dxa"/>
            <w:shd w:val="clear" w:color="auto" w:fill="auto"/>
            <w:vAlign w:val="center"/>
          </w:tcPr>
          <w:p w14:paraId="6E369284" w14:textId="77777777" w:rsidR="00570E33" w:rsidRPr="001C1F70" w:rsidRDefault="00570E33"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5B7FB310" w14:textId="77777777" w:rsidTr="00BA3641">
        <w:trPr>
          <w:cantSplit/>
          <w:trHeight w:val="288"/>
          <w:jc w:val="center"/>
        </w:trPr>
        <w:tc>
          <w:tcPr>
            <w:tcW w:w="572" w:type="dxa"/>
            <w:shd w:val="clear" w:color="auto" w:fill="auto"/>
            <w:vAlign w:val="center"/>
          </w:tcPr>
          <w:p w14:paraId="11E9D5E7" w14:textId="77777777" w:rsidR="00570E33"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26</w:t>
            </w:r>
          </w:p>
        </w:tc>
        <w:tc>
          <w:tcPr>
            <w:tcW w:w="3278" w:type="dxa"/>
            <w:vMerge/>
            <w:shd w:val="clear" w:color="auto" w:fill="auto"/>
            <w:vAlign w:val="center"/>
          </w:tcPr>
          <w:p w14:paraId="52BFBB4F"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2081AEFA"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2A22682A"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CDB Consistency Check</w:t>
            </w:r>
            <w:r w:rsidRPr="001C1F70">
              <w:rPr>
                <w:rFonts w:ascii="Arial" w:eastAsia="Mincho" w:hAnsi="Arial" w:cs="Arial"/>
                <w:sz w:val="16"/>
                <w:szCs w:val="16"/>
              </w:rPr>
              <w:t xml:space="preserve"> will be disabled.</w:t>
            </w:r>
          </w:p>
        </w:tc>
        <w:tc>
          <w:tcPr>
            <w:tcW w:w="759" w:type="dxa"/>
            <w:shd w:val="clear" w:color="auto" w:fill="auto"/>
            <w:vAlign w:val="center"/>
          </w:tcPr>
          <w:p w14:paraId="0502E7B5" w14:textId="77777777" w:rsidR="00570E33" w:rsidRPr="001C1F70" w:rsidRDefault="00570E33"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1B6FB4FF" w14:textId="77777777" w:rsidTr="00BA3641">
        <w:trPr>
          <w:cantSplit/>
          <w:trHeight w:val="288"/>
          <w:jc w:val="center"/>
        </w:trPr>
        <w:tc>
          <w:tcPr>
            <w:tcW w:w="572" w:type="dxa"/>
            <w:shd w:val="clear" w:color="auto" w:fill="auto"/>
            <w:vAlign w:val="center"/>
          </w:tcPr>
          <w:p w14:paraId="4D056260" w14:textId="77777777" w:rsidR="00570E33"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27</w:t>
            </w:r>
          </w:p>
        </w:tc>
        <w:tc>
          <w:tcPr>
            <w:tcW w:w="3278" w:type="dxa"/>
            <w:vMerge/>
            <w:shd w:val="clear" w:color="auto" w:fill="auto"/>
            <w:vAlign w:val="center"/>
          </w:tcPr>
          <w:p w14:paraId="629BD67D" w14:textId="77777777" w:rsidR="00570E33" w:rsidRDefault="00570E33" w:rsidP="001D589E">
            <w:pPr>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0F805C8B" w14:textId="77777777" w:rsidR="00570E33" w:rsidRDefault="00570E33" w:rsidP="001D589E">
            <w:pPr>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4A6AFFE3" w14:textId="77777777" w:rsidR="00570E33" w:rsidRDefault="00570E33" w:rsidP="001D589E">
            <w:pPr>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Export CDB CSV</w:t>
            </w:r>
            <w:r w:rsidRPr="001C1F70">
              <w:rPr>
                <w:rFonts w:ascii="Arial" w:eastAsia="Mincho" w:hAnsi="Arial" w:cs="Arial"/>
                <w:sz w:val="16"/>
                <w:szCs w:val="16"/>
              </w:rPr>
              <w:t xml:space="preserve"> files will be disabled.</w:t>
            </w:r>
          </w:p>
        </w:tc>
        <w:tc>
          <w:tcPr>
            <w:tcW w:w="759" w:type="dxa"/>
            <w:shd w:val="clear" w:color="auto" w:fill="auto"/>
            <w:vAlign w:val="center"/>
          </w:tcPr>
          <w:p w14:paraId="05E77492" w14:textId="77777777" w:rsidR="00570E33" w:rsidRPr="001C1F70"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136C05F4" w14:textId="77777777" w:rsidTr="00566A24">
        <w:trPr>
          <w:cantSplit/>
          <w:trHeight w:val="288"/>
          <w:jc w:val="center"/>
        </w:trPr>
        <w:tc>
          <w:tcPr>
            <w:tcW w:w="572" w:type="dxa"/>
            <w:shd w:val="clear" w:color="auto" w:fill="auto"/>
            <w:vAlign w:val="center"/>
          </w:tcPr>
          <w:p w14:paraId="277F57B5" w14:textId="77777777" w:rsidR="00570E33"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28</w:t>
            </w:r>
          </w:p>
        </w:tc>
        <w:tc>
          <w:tcPr>
            <w:tcW w:w="3278" w:type="dxa"/>
            <w:vMerge w:val="restart"/>
            <w:shd w:val="clear" w:color="auto" w:fill="auto"/>
            <w:vAlign w:val="center"/>
          </w:tcPr>
          <w:p w14:paraId="5B546FA7"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Accepts changes in the Editor</w:t>
            </w:r>
          </w:p>
        </w:tc>
        <w:tc>
          <w:tcPr>
            <w:tcW w:w="1784" w:type="dxa"/>
            <w:vMerge w:val="restart"/>
            <w:shd w:val="clear" w:color="auto" w:fill="auto"/>
            <w:vAlign w:val="center"/>
          </w:tcPr>
          <w:p w14:paraId="514C3CA6"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Accept data changes in Editor</w:t>
            </w:r>
          </w:p>
        </w:tc>
        <w:tc>
          <w:tcPr>
            <w:tcW w:w="3687" w:type="dxa"/>
            <w:shd w:val="clear" w:color="auto" w:fill="auto"/>
            <w:vAlign w:val="center"/>
          </w:tcPr>
          <w:p w14:paraId="74BF841E" w14:textId="77777777" w:rsidR="00570E33" w:rsidRPr="001C1F70"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Build LSAP is disabled.</w:t>
            </w:r>
          </w:p>
        </w:tc>
        <w:tc>
          <w:tcPr>
            <w:tcW w:w="759" w:type="dxa"/>
            <w:shd w:val="clear" w:color="auto" w:fill="auto"/>
            <w:vAlign w:val="center"/>
          </w:tcPr>
          <w:p w14:paraId="723C6E9A" w14:textId="77777777" w:rsidR="00570E33" w:rsidRPr="001C1F70" w:rsidRDefault="00570E33"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4339204A" w14:textId="77777777" w:rsidTr="00566A24">
        <w:trPr>
          <w:cantSplit/>
          <w:trHeight w:val="288"/>
          <w:jc w:val="center"/>
        </w:trPr>
        <w:tc>
          <w:tcPr>
            <w:tcW w:w="572" w:type="dxa"/>
            <w:shd w:val="clear" w:color="auto" w:fill="auto"/>
            <w:vAlign w:val="center"/>
          </w:tcPr>
          <w:p w14:paraId="322D2CCB" w14:textId="77777777" w:rsidR="00570E33"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29</w:t>
            </w:r>
          </w:p>
        </w:tc>
        <w:tc>
          <w:tcPr>
            <w:tcW w:w="3278" w:type="dxa"/>
            <w:vMerge/>
            <w:shd w:val="clear" w:color="auto" w:fill="auto"/>
            <w:vAlign w:val="center"/>
          </w:tcPr>
          <w:p w14:paraId="0A1C48B5"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7A1DFCE0"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6B7B1542" w14:textId="77777777" w:rsidR="00570E33" w:rsidRPr="001C1F70"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SDT Conversion will be disabled.</w:t>
            </w:r>
          </w:p>
        </w:tc>
        <w:tc>
          <w:tcPr>
            <w:tcW w:w="759" w:type="dxa"/>
            <w:shd w:val="clear" w:color="auto" w:fill="auto"/>
            <w:vAlign w:val="center"/>
          </w:tcPr>
          <w:p w14:paraId="6BEB76CA" w14:textId="77777777" w:rsidR="00570E33" w:rsidRPr="001C1F70" w:rsidRDefault="00570E33"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3729E747" w14:textId="77777777" w:rsidTr="00566A24">
        <w:trPr>
          <w:cantSplit/>
          <w:trHeight w:val="288"/>
          <w:jc w:val="center"/>
        </w:trPr>
        <w:tc>
          <w:tcPr>
            <w:tcW w:w="572" w:type="dxa"/>
            <w:shd w:val="clear" w:color="auto" w:fill="auto"/>
            <w:vAlign w:val="center"/>
          </w:tcPr>
          <w:p w14:paraId="019888EF" w14:textId="77777777" w:rsidR="00570E33"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30</w:t>
            </w:r>
          </w:p>
        </w:tc>
        <w:tc>
          <w:tcPr>
            <w:tcW w:w="3278" w:type="dxa"/>
            <w:vMerge/>
            <w:shd w:val="clear" w:color="auto" w:fill="auto"/>
            <w:vAlign w:val="center"/>
          </w:tcPr>
          <w:p w14:paraId="53C9E854"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03E2BE81"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2CB30D97" w14:textId="77777777" w:rsidR="00570E33" w:rsidRPr="001C1F70"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CDB Consistency Check</w:t>
            </w:r>
            <w:r w:rsidRPr="001C1F70">
              <w:rPr>
                <w:rFonts w:ascii="Arial" w:eastAsia="Mincho" w:hAnsi="Arial" w:cs="Arial"/>
                <w:sz w:val="16"/>
                <w:szCs w:val="16"/>
              </w:rPr>
              <w:t xml:space="preserve"> will be disabled.</w:t>
            </w:r>
          </w:p>
        </w:tc>
        <w:tc>
          <w:tcPr>
            <w:tcW w:w="759" w:type="dxa"/>
            <w:shd w:val="clear" w:color="auto" w:fill="auto"/>
            <w:vAlign w:val="center"/>
          </w:tcPr>
          <w:p w14:paraId="6C1D3291" w14:textId="77777777" w:rsidR="00570E33" w:rsidRPr="001C1F70" w:rsidRDefault="00570E33"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78C47A11" w14:textId="77777777" w:rsidTr="00566A24">
        <w:trPr>
          <w:cantSplit/>
          <w:trHeight w:val="288"/>
          <w:jc w:val="center"/>
        </w:trPr>
        <w:tc>
          <w:tcPr>
            <w:tcW w:w="572" w:type="dxa"/>
            <w:shd w:val="clear" w:color="auto" w:fill="auto"/>
            <w:vAlign w:val="center"/>
          </w:tcPr>
          <w:p w14:paraId="5D9A5958" w14:textId="77777777" w:rsidR="00570E33"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31</w:t>
            </w:r>
          </w:p>
        </w:tc>
        <w:tc>
          <w:tcPr>
            <w:tcW w:w="3278" w:type="dxa"/>
            <w:vMerge/>
            <w:shd w:val="clear" w:color="auto" w:fill="auto"/>
            <w:vAlign w:val="center"/>
          </w:tcPr>
          <w:p w14:paraId="05627AE9"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2E11EC60"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00A5ED67" w14:textId="77777777" w:rsidR="00570E33" w:rsidRPr="001C1F70"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Export CDB CSV</w:t>
            </w:r>
            <w:r w:rsidRPr="001C1F70">
              <w:rPr>
                <w:rFonts w:ascii="Arial" w:eastAsia="Mincho" w:hAnsi="Arial" w:cs="Arial"/>
                <w:sz w:val="16"/>
                <w:szCs w:val="16"/>
              </w:rPr>
              <w:t xml:space="preserve"> files will be disabled.</w:t>
            </w:r>
          </w:p>
        </w:tc>
        <w:tc>
          <w:tcPr>
            <w:tcW w:w="759" w:type="dxa"/>
            <w:shd w:val="clear" w:color="auto" w:fill="auto"/>
            <w:vAlign w:val="center"/>
          </w:tcPr>
          <w:p w14:paraId="789149AD" w14:textId="77777777" w:rsidR="00570E33" w:rsidRPr="001C1F70" w:rsidRDefault="00570E33"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364202F3" w14:textId="77777777" w:rsidTr="00566A24">
        <w:trPr>
          <w:cantSplit/>
          <w:trHeight w:val="288"/>
          <w:jc w:val="center"/>
        </w:trPr>
        <w:tc>
          <w:tcPr>
            <w:tcW w:w="572" w:type="dxa"/>
            <w:shd w:val="clear" w:color="auto" w:fill="auto"/>
            <w:vAlign w:val="center"/>
          </w:tcPr>
          <w:p w14:paraId="248BCC19" w14:textId="77777777" w:rsidR="00570E33"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32</w:t>
            </w:r>
          </w:p>
        </w:tc>
        <w:tc>
          <w:tcPr>
            <w:tcW w:w="3278" w:type="dxa"/>
            <w:vMerge/>
            <w:shd w:val="clear" w:color="auto" w:fill="auto"/>
            <w:vAlign w:val="center"/>
          </w:tcPr>
          <w:p w14:paraId="2221A08B" w14:textId="77777777" w:rsidR="00570E33" w:rsidRDefault="00570E33" w:rsidP="001D589E">
            <w:pPr>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7F18B694" w14:textId="77777777" w:rsidR="00570E33" w:rsidRDefault="00570E33" w:rsidP="001D589E">
            <w:pPr>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722153E8" w14:textId="77777777" w:rsidR="00570E33" w:rsidRDefault="00570E33" w:rsidP="001D589E">
            <w:pPr>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Tool contains unsaved changes.</w:t>
            </w:r>
          </w:p>
        </w:tc>
        <w:tc>
          <w:tcPr>
            <w:tcW w:w="759" w:type="dxa"/>
            <w:shd w:val="clear" w:color="auto" w:fill="auto"/>
            <w:vAlign w:val="center"/>
          </w:tcPr>
          <w:p w14:paraId="039CED23" w14:textId="77777777" w:rsidR="00570E33" w:rsidRPr="001C1F70"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1AE85F0B" w14:textId="77777777" w:rsidTr="00566A24">
        <w:trPr>
          <w:cantSplit/>
          <w:trHeight w:val="288"/>
          <w:jc w:val="center"/>
        </w:trPr>
        <w:tc>
          <w:tcPr>
            <w:tcW w:w="572" w:type="dxa"/>
            <w:shd w:val="clear" w:color="auto" w:fill="auto"/>
            <w:vAlign w:val="center"/>
          </w:tcPr>
          <w:p w14:paraId="1D77F6B3" w14:textId="77777777" w:rsidR="00570E33"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33</w:t>
            </w:r>
          </w:p>
        </w:tc>
        <w:tc>
          <w:tcPr>
            <w:tcW w:w="3278" w:type="dxa"/>
            <w:shd w:val="clear" w:color="auto" w:fill="auto"/>
            <w:vAlign w:val="center"/>
          </w:tcPr>
          <w:p w14:paraId="1E400360" w14:textId="77777777" w:rsidR="00570E33" w:rsidRDefault="00570E33" w:rsidP="001D589E">
            <w:pPr>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Modifies the database description</w:t>
            </w:r>
          </w:p>
        </w:tc>
        <w:tc>
          <w:tcPr>
            <w:tcW w:w="1784" w:type="dxa"/>
            <w:shd w:val="clear" w:color="auto" w:fill="auto"/>
            <w:vAlign w:val="center"/>
          </w:tcPr>
          <w:p w14:paraId="18CE4541" w14:textId="77777777" w:rsidR="00570E33" w:rsidRDefault="00570E33" w:rsidP="001D589E">
            <w:pPr>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Accept changes in Config Info</w:t>
            </w:r>
          </w:p>
        </w:tc>
        <w:tc>
          <w:tcPr>
            <w:tcW w:w="3687" w:type="dxa"/>
            <w:shd w:val="clear" w:color="auto" w:fill="auto"/>
            <w:vAlign w:val="center"/>
          </w:tcPr>
          <w:p w14:paraId="3C439E1D" w14:textId="77777777" w:rsidR="00570E33" w:rsidRDefault="00570E33" w:rsidP="001D589E">
            <w:pPr>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Tool contains unsaved changes.</w:t>
            </w:r>
          </w:p>
        </w:tc>
        <w:tc>
          <w:tcPr>
            <w:tcW w:w="759" w:type="dxa"/>
            <w:shd w:val="clear" w:color="auto" w:fill="auto"/>
            <w:vAlign w:val="center"/>
          </w:tcPr>
          <w:p w14:paraId="09158DAA" w14:textId="77777777" w:rsidR="00570E33" w:rsidRPr="001C1F70"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64F9B546" w14:textId="77777777" w:rsidTr="00566A24">
        <w:trPr>
          <w:cantSplit/>
          <w:trHeight w:val="288"/>
          <w:jc w:val="center"/>
        </w:trPr>
        <w:tc>
          <w:tcPr>
            <w:tcW w:w="572" w:type="dxa"/>
            <w:shd w:val="clear" w:color="auto" w:fill="auto"/>
            <w:vAlign w:val="center"/>
          </w:tcPr>
          <w:p w14:paraId="5F92E9E2" w14:textId="77777777" w:rsidR="00570E33" w:rsidRDefault="00570E33"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34</w:t>
            </w:r>
          </w:p>
        </w:tc>
        <w:tc>
          <w:tcPr>
            <w:tcW w:w="3278" w:type="dxa"/>
            <w:vMerge w:val="restart"/>
            <w:shd w:val="clear" w:color="auto" w:fill="auto"/>
            <w:vAlign w:val="center"/>
          </w:tcPr>
          <w:p w14:paraId="2223687B"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Fails Consistency Check with at least 1 critical error</w:t>
            </w:r>
          </w:p>
        </w:tc>
        <w:tc>
          <w:tcPr>
            <w:tcW w:w="1784" w:type="dxa"/>
            <w:vMerge w:val="restart"/>
            <w:shd w:val="clear" w:color="auto" w:fill="auto"/>
            <w:vAlign w:val="center"/>
          </w:tcPr>
          <w:p w14:paraId="436C074E"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Consistency Check</w:t>
            </w:r>
          </w:p>
        </w:tc>
        <w:tc>
          <w:tcPr>
            <w:tcW w:w="3687" w:type="dxa"/>
            <w:shd w:val="clear" w:color="auto" w:fill="auto"/>
            <w:vAlign w:val="center"/>
          </w:tcPr>
          <w:p w14:paraId="22612643" w14:textId="77777777" w:rsidR="00570E33" w:rsidRPr="001C1F70"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Build LSAP is disabled.</w:t>
            </w:r>
          </w:p>
        </w:tc>
        <w:tc>
          <w:tcPr>
            <w:tcW w:w="759" w:type="dxa"/>
            <w:shd w:val="clear" w:color="auto" w:fill="auto"/>
            <w:vAlign w:val="center"/>
          </w:tcPr>
          <w:p w14:paraId="0405938A" w14:textId="77777777" w:rsidR="00570E33" w:rsidRPr="001C1F70" w:rsidRDefault="00570E33"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7958B7A0" w14:textId="77777777" w:rsidTr="00566A24">
        <w:trPr>
          <w:cantSplit/>
          <w:trHeight w:val="288"/>
          <w:jc w:val="center"/>
        </w:trPr>
        <w:tc>
          <w:tcPr>
            <w:tcW w:w="572" w:type="dxa"/>
            <w:shd w:val="clear" w:color="auto" w:fill="auto"/>
            <w:vAlign w:val="center"/>
          </w:tcPr>
          <w:p w14:paraId="5AAC3BB5" w14:textId="77777777" w:rsidR="00570E33" w:rsidRDefault="00570E33"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35</w:t>
            </w:r>
          </w:p>
        </w:tc>
        <w:tc>
          <w:tcPr>
            <w:tcW w:w="3278" w:type="dxa"/>
            <w:vMerge/>
            <w:shd w:val="clear" w:color="auto" w:fill="auto"/>
            <w:vAlign w:val="center"/>
          </w:tcPr>
          <w:p w14:paraId="1C7B8392"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49733255"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635ECCDB" w14:textId="77777777" w:rsidR="00570E33" w:rsidRPr="001C1F70"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SDT Conversion will be disabled.</w:t>
            </w:r>
          </w:p>
        </w:tc>
        <w:tc>
          <w:tcPr>
            <w:tcW w:w="759" w:type="dxa"/>
            <w:shd w:val="clear" w:color="auto" w:fill="auto"/>
            <w:vAlign w:val="center"/>
          </w:tcPr>
          <w:p w14:paraId="46E5CF91" w14:textId="77777777" w:rsidR="00570E33" w:rsidRPr="001C1F70" w:rsidRDefault="00570E33"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1F433201" w14:textId="77777777" w:rsidTr="00566A24">
        <w:trPr>
          <w:cantSplit/>
          <w:trHeight w:val="288"/>
          <w:jc w:val="center"/>
        </w:trPr>
        <w:tc>
          <w:tcPr>
            <w:tcW w:w="572" w:type="dxa"/>
            <w:shd w:val="clear" w:color="auto" w:fill="auto"/>
            <w:vAlign w:val="center"/>
          </w:tcPr>
          <w:p w14:paraId="5B89800A" w14:textId="77777777" w:rsidR="00570E33" w:rsidRDefault="00570E33"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36</w:t>
            </w:r>
          </w:p>
        </w:tc>
        <w:tc>
          <w:tcPr>
            <w:tcW w:w="3278" w:type="dxa"/>
            <w:vMerge/>
            <w:shd w:val="clear" w:color="auto" w:fill="auto"/>
            <w:vAlign w:val="center"/>
          </w:tcPr>
          <w:p w14:paraId="4501F6D8"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776795EE"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5BEFC704" w14:textId="77777777" w:rsidR="00570E33" w:rsidRPr="001C1F70"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CDB Consistency Check</w:t>
            </w:r>
            <w:r w:rsidRPr="001C1F70">
              <w:rPr>
                <w:rFonts w:ascii="Arial" w:eastAsia="Mincho" w:hAnsi="Arial" w:cs="Arial"/>
                <w:sz w:val="16"/>
                <w:szCs w:val="16"/>
              </w:rPr>
              <w:t xml:space="preserve"> will be disabled.</w:t>
            </w:r>
          </w:p>
        </w:tc>
        <w:tc>
          <w:tcPr>
            <w:tcW w:w="759" w:type="dxa"/>
            <w:shd w:val="clear" w:color="auto" w:fill="auto"/>
            <w:vAlign w:val="center"/>
          </w:tcPr>
          <w:p w14:paraId="18B2D287" w14:textId="77777777" w:rsidR="00570E33" w:rsidRPr="001C1F70" w:rsidRDefault="00570E33"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62F3F033" w14:textId="77777777" w:rsidTr="00566A24">
        <w:trPr>
          <w:cantSplit/>
          <w:trHeight w:val="288"/>
          <w:jc w:val="center"/>
        </w:trPr>
        <w:tc>
          <w:tcPr>
            <w:tcW w:w="572" w:type="dxa"/>
            <w:shd w:val="clear" w:color="auto" w:fill="auto"/>
            <w:vAlign w:val="center"/>
          </w:tcPr>
          <w:p w14:paraId="6FE2033D" w14:textId="77777777" w:rsidR="00570E33" w:rsidRDefault="003C13FA" w:rsidP="003C13FA">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37</w:t>
            </w:r>
          </w:p>
        </w:tc>
        <w:tc>
          <w:tcPr>
            <w:tcW w:w="3278" w:type="dxa"/>
            <w:vMerge w:val="restart"/>
            <w:shd w:val="clear" w:color="auto" w:fill="auto"/>
            <w:vAlign w:val="center"/>
          </w:tcPr>
          <w:p w14:paraId="4CA321D0"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Passes Consistency Check with 0 Critical errors</w:t>
            </w:r>
          </w:p>
        </w:tc>
        <w:tc>
          <w:tcPr>
            <w:tcW w:w="1784" w:type="dxa"/>
            <w:vMerge w:val="restart"/>
            <w:shd w:val="clear" w:color="auto" w:fill="auto"/>
            <w:vAlign w:val="center"/>
          </w:tcPr>
          <w:p w14:paraId="2954FCB5"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Consistency Check</w:t>
            </w:r>
          </w:p>
        </w:tc>
        <w:tc>
          <w:tcPr>
            <w:tcW w:w="3687" w:type="dxa"/>
            <w:shd w:val="clear" w:color="auto" w:fill="auto"/>
            <w:vAlign w:val="center"/>
          </w:tcPr>
          <w:p w14:paraId="3C6F84EB" w14:textId="77777777" w:rsidR="00570E33" w:rsidRPr="001C1F70"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Build LSAP is enabled.</w:t>
            </w:r>
          </w:p>
        </w:tc>
        <w:tc>
          <w:tcPr>
            <w:tcW w:w="759" w:type="dxa"/>
            <w:shd w:val="clear" w:color="auto" w:fill="auto"/>
            <w:vAlign w:val="center"/>
          </w:tcPr>
          <w:p w14:paraId="1D4B0B0F" w14:textId="77777777" w:rsidR="00570E33" w:rsidRPr="001C1F70" w:rsidRDefault="00570E33"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0779F4D7" w14:textId="77777777" w:rsidTr="00566A24">
        <w:trPr>
          <w:cantSplit/>
          <w:trHeight w:val="288"/>
          <w:jc w:val="center"/>
        </w:trPr>
        <w:tc>
          <w:tcPr>
            <w:tcW w:w="572" w:type="dxa"/>
            <w:shd w:val="clear" w:color="auto" w:fill="auto"/>
            <w:vAlign w:val="center"/>
          </w:tcPr>
          <w:p w14:paraId="4352C5BE" w14:textId="77777777" w:rsidR="00570E33" w:rsidRDefault="003C13FA" w:rsidP="003C13FA">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38</w:t>
            </w:r>
          </w:p>
        </w:tc>
        <w:tc>
          <w:tcPr>
            <w:tcW w:w="3278" w:type="dxa"/>
            <w:vMerge/>
            <w:shd w:val="clear" w:color="auto" w:fill="auto"/>
            <w:vAlign w:val="center"/>
          </w:tcPr>
          <w:p w14:paraId="5978F578" w14:textId="77777777" w:rsidR="00570E33" w:rsidRDefault="00570E33" w:rsidP="001D589E">
            <w:pPr>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106DE892" w14:textId="77777777" w:rsidR="00570E33" w:rsidRDefault="00570E33" w:rsidP="001D589E">
            <w:pPr>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637FD2B3" w14:textId="77777777" w:rsidR="00570E33" w:rsidRPr="001C1F70" w:rsidRDefault="00570E33" w:rsidP="001D589E">
            <w:pPr>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SDT Conversion will be enabled.</w:t>
            </w:r>
          </w:p>
        </w:tc>
        <w:tc>
          <w:tcPr>
            <w:tcW w:w="759" w:type="dxa"/>
            <w:shd w:val="clear" w:color="auto" w:fill="auto"/>
            <w:vAlign w:val="center"/>
          </w:tcPr>
          <w:p w14:paraId="39C2F691" w14:textId="77777777" w:rsidR="00570E33" w:rsidRPr="001C1F70" w:rsidRDefault="00570E33" w:rsidP="001D589E">
            <w:pPr>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11DE3BED" w14:textId="77777777" w:rsidTr="00566A24">
        <w:trPr>
          <w:cantSplit/>
          <w:trHeight w:val="288"/>
          <w:jc w:val="center"/>
        </w:trPr>
        <w:tc>
          <w:tcPr>
            <w:tcW w:w="572" w:type="dxa"/>
            <w:shd w:val="clear" w:color="auto" w:fill="auto"/>
            <w:vAlign w:val="center"/>
          </w:tcPr>
          <w:p w14:paraId="6CB29F9D" w14:textId="77777777" w:rsidR="00570E33" w:rsidRDefault="003C13FA" w:rsidP="001D589E">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39</w:t>
            </w:r>
          </w:p>
        </w:tc>
        <w:tc>
          <w:tcPr>
            <w:tcW w:w="3278" w:type="dxa"/>
            <w:vMerge w:val="restart"/>
            <w:shd w:val="clear" w:color="auto" w:fill="auto"/>
            <w:vAlign w:val="center"/>
          </w:tcPr>
          <w:p w14:paraId="1BA23D21"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Completes SDT Conversion</w:t>
            </w:r>
          </w:p>
        </w:tc>
        <w:tc>
          <w:tcPr>
            <w:tcW w:w="1784" w:type="dxa"/>
            <w:vMerge w:val="restart"/>
            <w:shd w:val="clear" w:color="auto" w:fill="auto"/>
            <w:vAlign w:val="center"/>
          </w:tcPr>
          <w:p w14:paraId="3A0FCE77"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SDT Conversion</w:t>
            </w:r>
          </w:p>
        </w:tc>
        <w:tc>
          <w:tcPr>
            <w:tcW w:w="3687" w:type="dxa"/>
            <w:shd w:val="clear" w:color="auto" w:fill="auto"/>
            <w:vAlign w:val="center"/>
          </w:tcPr>
          <w:p w14:paraId="0B707CE8" w14:textId="77777777" w:rsidR="00570E33" w:rsidRPr="001C1F70"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CDB Consistency Check will be en</w:t>
            </w:r>
            <w:r w:rsidRPr="001C1F70">
              <w:rPr>
                <w:rFonts w:ascii="Arial" w:eastAsia="Mincho" w:hAnsi="Arial" w:cs="Arial"/>
                <w:sz w:val="16"/>
                <w:szCs w:val="16"/>
              </w:rPr>
              <w:t>abled.</w:t>
            </w:r>
            <w:r>
              <w:rPr>
                <w:rFonts w:ascii="Arial" w:eastAsia="Mincho" w:hAnsi="Arial" w:cs="Arial"/>
                <w:sz w:val="16"/>
                <w:szCs w:val="16"/>
              </w:rPr>
              <w:t xml:space="preserve"> </w:t>
            </w:r>
          </w:p>
        </w:tc>
        <w:tc>
          <w:tcPr>
            <w:tcW w:w="759" w:type="dxa"/>
            <w:shd w:val="clear" w:color="auto" w:fill="auto"/>
            <w:vAlign w:val="center"/>
          </w:tcPr>
          <w:p w14:paraId="7574834E" w14:textId="77777777" w:rsidR="00570E33" w:rsidRPr="001C1F70" w:rsidRDefault="00570E33"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21C9CCC9" w14:textId="77777777" w:rsidTr="00566A24">
        <w:trPr>
          <w:cantSplit/>
          <w:trHeight w:val="288"/>
          <w:jc w:val="center"/>
        </w:trPr>
        <w:tc>
          <w:tcPr>
            <w:tcW w:w="572" w:type="dxa"/>
            <w:shd w:val="clear" w:color="auto" w:fill="auto"/>
            <w:vAlign w:val="center"/>
          </w:tcPr>
          <w:p w14:paraId="15ADBEDA" w14:textId="77777777" w:rsidR="00570E33" w:rsidRDefault="003C13FA" w:rsidP="003C13FA">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40</w:t>
            </w:r>
          </w:p>
        </w:tc>
        <w:tc>
          <w:tcPr>
            <w:tcW w:w="3278" w:type="dxa"/>
            <w:vMerge/>
            <w:shd w:val="clear" w:color="auto" w:fill="auto"/>
            <w:vAlign w:val="center"/>
          </w:tcPr>
          <w:p w14:paraId="457F7D2C"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1784" w:type="dxa"/>
            <w:vMerge/>
            <w:shd w:val="clear" w:color="auto" w:fill="auto"/>
            <w:vAlign w:val="center"/>
          </w:tcPr>
          <w:p w14:paraId="46F1E1DE"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4872D62B" w14:textId="77777777" w:rsidR="00570E33" w:rsidRPr="001C1F70"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Export CDB CSV</w:t>
            </w:r>
            <w:r w:rsidRPr="001C1F70">
              <w:rPr>
                <w:rFonts w:ascii="Arial" w:eastAsia="Mincho" w:hAnsi="Arial" w:cs="Arial"/>
                <w:sz w:val="16"/>
                <w:szCs w:val="16"/>
              </w:rPr>
              <w:t xml:space="preserve"> files will be </w:t>
            </w:r>
            <w:r>
              <w:rPr>
                <w:rFonts w:ascii="Arial" w:eastAsia="Mincho" w:hAnsi="Arial" w:cs="Arial"/>
                <w:sz w:val="16"/>
                <w:szCs w:val="16"/>
              </w:rPr>
              <w:t>enabled.</w:t>
            </w:r>
          </w:p>
        </w:tc>
        <w:tc>
          <w:tcPr>
            <w:tcW w:w="759" w:type="dxa"/>
            <w:shd w:val="clear" w:color="auto" w:fill="auto"/>
            <w:vAlign w:val="center"/>
          </w:tcPr>
          <w:p w14:paraId="788F0543" w14:textId="77777777" w:rsidR="00570E33" w:rsidRPr="001C1F70" w:rsidRDefault="00570E33"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70E33" w:rsidRPr="001C1F70" w14:paraId="27F61035" w14:textId="77777777" w:rsidTr="00566A24">
        <w:trPr>
          <w:cantSplit/>
          <w:trHeight w:val="288"/>
          <w:jc w:val="center"/>
        </w:trPr>
        <w:tc>
          <w:tcPr>
            <w:tcW w:w="572" w:type="dxa"/>
            <w:shd w:val="clear" w:color="auto" w:fill="auto"/>
            <w:vAlign w:val="center"/>
          </w:tcPr>
          <w:p w14:paraId="55C1EECB" w14:textId="77777777" w:rsidR="00570E33" w:rsidRDefault="00570E33" w:rsidP="00566A24">
            <w:pPr>
              <w:overflowPunct w:val="0"/>
              <w:autoSpaceDE w:val="0"/>
              <w:autoSpaceDN w:val="0"/>
              <w:adjustRightInd w:val="0"/>
              <w:spacing w:before="60" w:after="60"/>
              <w:jc w:val="center"/>
              <w:textAlignment w:val="baseline"/>
              <w:rPr>
                <w:rFonts w:ascii="Arial" w:eastAsia="Mincho" w:hAnsi="Arial" w:cs="Arial"/>
                <w:sz w:val="16"/>
                <w:szCs w:val="16"/>
              </w:rPr>
            </w:pPr>
          </w:p>
        </w:tc>
        <w:tc>
          <w:tcPr>
            <w:tcW w:w="3278" w:type="dxa"/>
            <w:shd w:val="clear" w:color="auto" w:fill="auto"/>
            <w:vAlign w:val="center"/>
          </w:tcPr>
          <w:p w14:paraId="0BF2CF4B"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1784" w:type="dxa"/>
            <w:shd w:val="clear" w:color="auto" w:fill="auto"/>
            <w:vAlign w:val="center"/>
          </w:tcPr>
          <w:p w14:paraId="7D073926" w14:textId="77777777" w:rsidR="00570E33" w:rsidRPr="001C1F70"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3687" w:type="dxa"/>
            <w:shd w:val="clear" w:color="auto" w:fill="auto"/>
            <w:vAlign w:val="center"/>
          </w:tcPr>
          <w:p w14:paraId="19285CE5" w14:textId="77777777" w:rsidR="00570E33" w:rsidRDefault="00570E33" w:rsidP="00100CA9">
            <w:pPr>
              <w:keepNext/>
              <w:overflowPunct w:val="0"/>
              <w:autoSpaceDE w:val="0"/>
              <w:autoSpaceDN w:val="0"/>
              <w:adjustRightInd w:val="0"/>
              <w:spacing w:before="60" w:after="60"/>
              <w:textAlignment w:val="baseline"/>
              <w:rPr>
                <w:rFonts w:ascii="Arial" w:eastAsia="Mincho" w:hAnsi="Arial" w:cs="Arial"/>
                <w:sz w:val="16"/>
                <w:szCs w:val="16"/>
              </w:rPr>
            </w:pPr>
          </w:p>
        </w:tc>
        <w:tc>
          <w:tcPr>
            <w:tcW w:w="759" w:type="dxa"/>
            <w:shd w:val="clear" w:color="auto" w:fill="auto"/>
            <w:vAlign w:val="center"/>
          </w:tcPr>
          <w:p w14:paraId="3C807ADC" w14:textId="77777777" w:rsidR="00570E33" w:rsidRPr="001C1F70" w:rsidRDefault="00570E33"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bl>
    <w:p w14:paraId="25D88345" w14:textId="77777777" w:rsidR="008F65C9" w:rsidRDefault="008F65C9" w:rsidP="008F65C9">
      <w:pPr>
        <w:pStyle w:val="linespace"/>
      </w:pPr>
    </w:p>
    <w:p w14:paraId="7E30A283" w14:textId="77777777" w:rsidR="00AC793C" w:rsidRDefault="00AC793C" w:rsidP="0060515C">
      <w:pPr>
        <w:pStyle w:val="linespace"/>
        <w:ind w:left="0" w:firstLine="0"/>
      </w:pPr>
    </w:p>
    <w:p w14:paraId="2AD7817D" w14:textId="77777777" w:rsidR="00711658" w:rsidRDefault="00711658" w:rsidP="00621533">
      <w:pPr>
        <w:pStyle w:val="Table"/>
      </w:pPr>
      <w:bookmarkStart w:id="529" w:name="_Toc395021810"/>
      <w:bookmarkStart w:id="530" w:name="_Toc122753764"/>
      <w:bookmarkStart w:id="531" w:name="_Toc73952779"/>
      <w:bookmarkStart w:id="532" w:name="_Toc140582232"/>
      <w:bookmarkStart w:id="533" w:name="_Toc141173735"/>
      <w:r>
        <w:t>Table 4.1</w:t>
      </w:r>
      <w:r w:rsidR="00F33E7A">
        <w:t>-4</w:t>
      </w:r>
      <w:r>
        <w:t xml:space="preserve">:  </w:t>
      </w:r>
      <w:r w:rsidR="004C10A2">
        <w:t xml:space="preserve">ACDG </w:t>
      </w:r>
      <w:r w:rsidR="00105CA9">
        <w:t>Host</w:t>
      </w:r>
      <w:r w:rsidR="004C10A2">
        <w:t xml:space="preserve"> </w:t>
      </w:r>
      <w:r w:rsidR="00F33E7A">
        <w:t>Primary Scre</w:t>
      </w:r>
      <w:r w:rsidR="0035009C">
        <w:t>e</w:t>
      </w:r>
      <w:r w:rsidR="00F33E7A">
        <w:t xml:space="preserve">n - </w:t>
      </w:r>
      <w:r w:rsidR="003E24D9">
        <w:t xml:space="preserve">Operation </w:t>
      </w:r>
      <w:r>
        <w:t>Check</w:t>
      </w:r>
      <w:r w:rsidR="004C10A2">
        <w:t>s</w:t>
      </w:r>
      <w:bookmarkEnd w:id="529"/>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593"/>
        <w:gridCol w:w="3262"/>
        <w:gridCol w:w="1406"/>
        <w:gridCol w:w="3880"/>
        <w:gridCol w:w="759"/>
      </w:tblGrid>
      <w:tr w:rsidR="005841EA" w:rsidRPr="001C1F70" w14:paraId="56795DB7" w14:textId="77777777" w:rsidTr="006E4A8F">
        <w:trPr>
          <w:cantSplit/>
          <w:trHeight w:val="288"/>
          <w:jc w:val="center"/>
        </w:trPr>
        <w:tc>
          <w:tcPr>
            <w:tcW w:w="593" w:type="dxa"/>
            <w:tcBorders>
              <w:bottom w:val="single" w:sz="4" w:space="0" w:color="auto"/>
            </w:tcBorders>
            <w:shd w:val="clear" w:color="auto" w:fill="C0C0C0"/>
            <w:vAlign w:val="center"/>
          </w:tcPr>
          <w:p w14:paraId="288F62AA" w14:textId="77777777" w:rsidR="005841EA" w:rsidRPr="001C1F70" w:rsidRDefault="005841EA" w:rsidP="001C1F70">
            <w:pPr>
              <w:keepNext/>
              <w:overflowPunct w:val="0"/>
              <w:autoSpaceDE w:val="0"/>
              <w:autoSpaceDN w:val="0"/>
              <w:adjustRightInd w:val="0"/>
              <w:spacing w:before="60" w:after="60"/>
              <w:jc w:val="center"/>
              <w:textAlignment w:val="baseline"/>
              <w:rPr>
                <w:rFonts w:ascii="Arial" w:eastAsia="Mincho" w:hAnsi="Arial" w:cs="Arial"/>
                <w:b/>
                <w:sz w:val="16"/>
                <w:szCs w:val="16"/>
                <w:highlight w:val="lightGray"/>
              </w:rPr>
            </w:pPr>
            <w:r w:rsidRPr="001C1F70">
              <w:rPr>
                <w:rFonts w:ascii="Arial" w:eastAsia="Mincho" w:hAnsi="Arial" w:cs="Arial"/>
                <w:b/>
                <w:sz w:val="16"/>
                <w:szCs w:val="16"/>
                <w:highlight w:val="lightGray"/>
              </w:rPr>
              <w:t>Item #</w:t>
            </w:r>
          </w:p>
        </w:tc>
        <w:tc>
          <w:tcPr>
            <w:tcW w:w="3262" w:type="dxa"/>
            <w:tcBorders>
              <w:bottom w:val="single" w:sz="4" w:space="0" w:color="auto"/>
            </w:tcBorders>
            <w:shd w:val="clear" w:color="auto" w:fill="C0C0C0"/>
            <w:vAlign w:val="center"/>
          </w:tcPr>
          <w:p w14:paraId="1FC8EDD3" w14:textId="77777777" w:rsidR="005841EA" w:rsidRPr="001C1F70" w:rsidRDefault="005841EA" w:rsidP="001C1F70">
            <w:pPr>
              <w:keepNext/>
              <w:overflowPunct w:val="0"/>
              <w:autoSpaceDE w:val="0"/>
              <w:autoSpaceDN w:val="0"/>
              <w:adjustRightInd w:val="0"/>
              <w:spacing w:before="60" w:after="60"/>
              <w:jc w:val="center"/>
              <w:textAlignment w:val="baseline"/>
              <w:rPr>
                <w:rFonts w:ascii="Arial" w:eastAsia="Mincho" w:hAnsi="Arial" w:cs="Arial"/>
                <w:b/>
                <w:sz w:val="16"/>
                <w:szCs w:val="16"/>
                <w:highlight w:val="lightGray"/>
              </w:rPr>
            </w:pPr>
            <w:r w:rsidRPr="001C1F70">
              <w:rPr>
                <w:rFonts w:ascii="Arial" w:eastAsia="Mincho" w:hAnsi="Arial" w:cs="Arial"/>
                <w:b/>
                <w:sz w:val="16"/>
                <w:szCs w:val="16"/>
                <w:highlight w:val="lightGray"/>
              </w:rPr>
              <w:t>Consistency Check Rule</w:t>
            </w:r>
          </w:p>
        </w:tc>
        <w:tc>
          <w:tcPr>
            <w:tcW w:w="1406" w:type="dxa"/>
            <w:tcBorders>
              <w:bottom w:val="single" w:sz="4" w:space="0" w:color="auto"/>
            </w:tcBorders>
            <w:shd w:val="clear" w:color="auto" w:fill="C0C0C0"/>
            <w:vAlign w:val="center"/>
          </w:tcPr>
          <w:p w14:paraId="7A5877DD" w14:textId="77777777" w:rsidR="005841EA" w:rsidRPr="001C1F70" w:rsidRDefault="005841EA" w:rsidP="001C1F70">
            <w:pPr>
              <w:keepNext/>
              <w:overflowPunct w:val="0"/>
              <w:autoSpaceDE w:val="0"/>
              <w:autoSpaceDN w:val="0"/>
              <w:adjustRightInd w:val="0"/>
              <w:spacing w:before="60" w:after="60"/>
              <w:jc w:val="center"/>
              <w:textAlignment w:val="baseline"/>
              <w:rPr>
                <w:rFonts w:ascii="Arial" w:eastAsia="Mincho" w:hAnsi="Arial" w:cs="Arial"/>
                <w:b/>
                <w:sz w:val="16"/>
                <w:szCs w:val="16"/>
                <w:highlight w:val="lightGray"/>
              </w:rPr>
            </w:pPr>
            <w:r w:rsidRPr="001C1F70">
              <w:rPr>
                <w:rFonts w:ascii="Arial" w:eastAsia="Mincho" w:hAnsi="Arial" w:cs="Arial"/>
                <w:b/>
                <w:sz w:val="16"/>
                <w:szCs w:val="16"/>
                <w:highlight w:val="lightGray"/>
              </w:rPr>
              <w:t>Activated On</w:t>
            </w:r>
          </w:p>
        </w:tc>
        <w:tc>
          <w:tcPr>
            <w:tcW w:w="3880" w:type="dxa"/>
            <w:tcBorders>
              <w:bottom w:val="single" w:sz="4" w:space="0" w:color="auto"/>
            </w:tcBorders>
            <w:shd w:val="clear" w:color="auto" w:fill="C0C0C0"/>
            <w:vAlign w:val="center"/>
          </w:tcPr>
          <w:p w14:paraId="2EFB4CAD" w14:textId="77777777" w:rsidR="005841EA" w:rsidRPr="001C1F70" w:rsidRDefault="005841EA" w:rsidP="001C1F70">
            <w:pPr>
              <w:keepNext/>
              <w:overflowPunct w:val="0"/>
              <w:autoSpaceDE w:val="0"/>
              <w:autoSpaceDN w:val="0"/>
              <w:adjustRightInd w:val="0"/>
              <w:spacing w:before="60" w:after="0"/>
              <w:jc w:val="center"/>
              <w:textAlignment w:val="baseline"/>
              <w:rPr>
                <w:rFonts w:ascii="Arial" w:eastAsia="Mincho" w:hAnsi="Arial" w:cs="Arial"/>
                <w:b/>
                <w:sz w:val="16"/>
                <w:szCs w:val="16"/>
              </w:rPr>
            </w:pPr>
            <w:r w:rsidRPr="001C1F70">
              <w:rPr>
                <w:rFonts w:ascii="Arial" w:eastAsia="Mincho" w:hAnsi="Arial" w:cs="Arial"/>
                <w:b/>
                <w:sz w:val="16"/>
                <w:szCs w:val="16"/>
              </w:rPr>
              <w:t>Result</w:t>
            </w:r>
          </w:p>
        </w:tc>
        <w:tc>
          <w:tcPr>
            <w:tcW w:w="759" w:type="dxa"/>
            <w:tcBorders>
              <w:bottom w:val="single" w:sz="4" w:space="0" w:color="auto"/>
            </w:tcBorders>
            <w:shd w:val="clear" w:color="auto" w:fill="C0C0C0"/>
            <w:vAlign w:val="center"/>
          </w:tcPr>
          <w:p w14:paraId="79B95832" w14:textId="77777777" w:rsidR="005841EA" w:rsidRPr="001C1F70" w:rsidRDefault="005841EA" w:rsidP="001C1F70">
            <w:pPr>
              <w:keepNext/>
              <w:overflowPunct w:val="0"/>
              <w:autoSpaceDE w:val="0"/>
              <w:autoSpaceDN w:val="0"/>
              <w:adjustRightInd w:val="0"/>
              <w:spacing w:before="60" w:after="60"/>
              <w:jc w:val="center"/>
              <w:textAlignment w:val="baseline"/>
              <w:rPr>
                <w:rFonts w:ascii="Arial" w:eastAsia="Mincho" w:hAnsi="Arial" w:cs="Arial"/>
                <w:b/>
                <w:sz w:val="16"/>
                <w:szCs w:val="16"/>
                <w:highlight w:val="lightGray"/>
              </w:rPr>
            </w:pPr>
            <w:r w:rsidRPr="001C1F70">
              <w:rPr>
                <w:rFonts w:ascii="Arial" w:eastAsia="Mincho" w:hAnsi="Arial" w:cs="Arial"/>
                <w:b/>
                <w:sz w:val="16"/>
                <w:szCs w:val="16"/>
                <w:highlight w:val="lightGray"/>
              </w:rPr>
              <w:t>Model Unique</w:t>
            </w:r>
          </w:p>
        </w:tc>
      </w:tr>
      <w:tr w:rsidR="005841EA" w:rsidRPr="001C1F70" w14:paraId="17D3A16D" w14:textId="77777777" w:rsidTr="006E4A8F">
        <w:trPr>
          <w:cantSplit/>
          <w:trHeight w:val="288"/>
          <w:jc w:val="center"/>
        </w:trPr>
        <w:tc>
          <w:tcPr>
            <w:tcW w:w="593" w:type="dxa"/>
            <w:shd w:val="clear" w:color="auto" w:fill="auto"/>
            <w:vAlign w:val="center"/>
          </w:tcPr>
          <w:p w14:paraId="090D1086" w14:textId="77777777" w:rsidR="005841EA" w:rsidRPr="001C1F70" w:rsidRDefault="005841EA"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r w:rsidRPr="001C1F70">
              <w:rPr>
                <w:rFonts w:ascii="Arial" w:eastAsia="Mincho" w:hAnsi="Arial" w:cs="Arial"/>
                <w:sz w:val="16"/>
                <w:szCs w:val="16"/>
              </w:rPr>
              <w:t>1</w:t>
            </w:r>
          </w:p>
        </w:tc>
        <w:tc>
          <w:tcPr>
            <w:tcW w:w="3262" w:type="dxa"/>
            <w:shd w:val="clear" w:color="auto" w:fill="auto"/>
            <w:vAlign w:val="center"/>
          </w:tcPr>
          <w:p w14:paraId="553F8C64" w14:textId="77777777" w:rsidR="00D3047C" w:rsidRPr="001C1F70" w:rsidRDefault="00566A24" w:rsidP="00FD49D9">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Check for unsaved changes.</w:t>
            </w:r>
          </w:p>
        </w:tc>
        <w:tc>
          <w:tcPr>
            <w:tcW w:w="1406" w:type="dxa"/>
            <w:shd w:val="clear" w:color="auto" w:fill="auto"/>
            <w:vAlign w:val="center"/>
          </w:tcPr>
          <w:p w14:paraId="01F9BC83" w14:textId="77777777" w:rsidR="005841EA" w:rsidRPr="001C1F70" w:rsidRDefault="005841EA" w:rsidP="00092147">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File New, File Open, File Close, Exit</w:t>
            </w:r>
          </w:p>
        </w:tc>
        <w:tc>
          <w:tcPr>
            <w:tcW w:w="3880" w:type="dxa"/>
            <w:shd w:val="clear" w:color="auto" w:fill="auto"/>
            <w:vAlign w:val="center"/>
          </w:tcPr>
          <w:p w14:paraId="64C19B72" w14:textId="77777777" w:rsidR="005841EA" w:rsidRPr="001C1F70" w:rsidRDefault="00675C8B" w:rsidP="001C1F7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Display</w:t>
            </w:r>
            <w:r w:rsidR="008A77D2" w:rsidRPr="001C1F70">
              <w:rPr>
                <w:rFonts w:ascii="Arial" w:eastAsia="Mincho" w:hAnsi="Arial" w:cs="Arial"/>
                <w:sz w:val="16"/>
                <w:szCs w:val="16"/>
              </w:rPr>
              <w:t>s</w:t>
            </w:r>
            <w:r w:rsidRPr="001C1F70">
              <w:rPr>
                <w:rFonts w:ascii="Arial" w:eastAsia="Mincho" w:hAnsi="Arial" w:cs="Arial"/>
                <w:sz w:val="16"/>
                <w:szCs w:val="16"/>
              </w:rPr>
              <w:t xml:space="preserve"> warning dialog box</w:t>
            </w:r>
            <w:r w:rsidR="004175FC">
              <w:rPr>
                <w:rFonts w:ascii="Arial" w:eastAsia="Mincho" w:hAnsi="Arial" w:cs="Arial"/>
                <w:sz w:val="16"/>
                <w:szCs w:val="16"/>
              </w:rPr>
              <w:t xml:space="preserve"> per Table 5.1-1, item 1.</w:t>
            </w:r>
          </w:p>
        </w:tc>
        <w:tc>
          <w:tcPr>
            <w:tcW w:w="759" w:type="dxa"/>
            <w:shd w:val="clear" w:color="auto" w:fill="auto"/>
            <w:vAlign w:val="center"/>
          </w:tcPr>
          <w:p w14:paraId="7275448C" w14:textId="77777777" w:rsidR="005841EA" w:rsidRPr="001C1F70" w:rsidRDefault="005841EA"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60754B" w:rsidRPr="001C1F70" w14:paraId="78B1C7AD" w14:textId="77777777" w:rsidTr="006E4A8F">
        <w:trPr>
          <w:cantSplit/>
          <w:trHeight w:val="288"/>
          <w:jc w:val="center"/>
        </w:trPr>
        <w:tc>
          <w:tcPr>
            <w:tcW w:w="593" w:type="dxa"/>
            <w:shd w:val="clear" w:color="auto" w:fill="auto"/>
            <w:vAlign w:val="center"/>
          </w:tcPr>
          <w:p w14:paraId="2CE4A219" w14:textId="77777777" w:rsidR="0060754B" w:rsidRDefault="0060754B"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2</w:t>
            </w:r>
          </w:p>
        </w:tc>
        <w:tc>
          <w:tcPr>
            <w:tcW w:w="3262" w:type="dxa"/>
            <w:shd w:val="clear" w:color="auto" w:fill="auto"/>
            <w:vAlign w:val="center"/>
          </w:tcPr>
          <w:p w14:paraId="5A2B6834" w14:textId="77777777" w:rsidR="00566A24" w:rsidRDefault="00566A24" w:rsidP="001C1F70">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Check for unsaved changes.</w:t>
            </w:r>
          </w:p>
        </w:tc>
        <w:tc>
          <w:tcPr>
            <w:tcW w:w="1406" w:type="dxa"/>
            <w:shd w:val="clear" w:color="auto" w:fill="auto"/>
            <w:vAlign w:val="center"/>
          </w:tcPr>
          <w:p w14:paraId="4E498BE6" w14:textId="77777777" w:rsidR="0060754B" w:rsidRDefault="0060754B" w:rsidP="001C1F70">
            <w:pPr>
              <w:keepNext/>
              <w:overflowPunct w:val="0"/>
              <w:autoSpaceDE w:val="0"/>
              <w:autoSpaceDN w:val="0"/>
              <w:adjustRightInd w:val="0"/>
              <w:spacing w:before="60" w:after="60"/>
              <w:textAlignment w:val="baseline"/>
              <w:rPr>
                <w:rFonts w:ascii="Arial" w:eastAsia="Mincho" w:hAnsi="Arial" w:cs="Arial"/>
                <w:sz w:val="16"/>
                <w:szCs w:val="16"/>
              </w:rPr>
            </w:pPr>
            <w:r w:rsidRPr="004A780A">
              <w:rPr>
                <w:rFonts w:ascii="Arial" w:eastAsia="Mincho" w:hAnsi="Arial" w:cs="Arial"/>
                <w:color w:val="000000"/>
                <w:sz w:val="16"/>
                <w:szCs w:val="16"/>
              </w:rPr>
              <w:t>Build LSAP Files</w:t>
            </w:r>
          </w:p>
        </w:tc>
        <w:tc>
          <w:tcPr>
            <w:tcW w:w="3880" w:type="dxa"/>
            <w:shd w:val="clear" w:color="auto" w:fill="auto"/>
            <w:vAlign w:val="center"/>
          </w:tcPr>
          <w:p w14:paraId="7688DDCE" w14:textId="77777777" w:rsidR="0060754B" w:rsidRPr="001C1F70" w:rsidRDefault="0060754B" w:rsidP="00D05FE9">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Displays warning dialog box</w:t>
            </w:r>
            <w:r>
              <w:rPr>
                <w:rFonts w:ascii="Arial" w:eastAsia="Mincho" w:hAnsi="Arial" w:cs="Arial"/>
                <w:sz w:val="16"/>
                <w:szCs w:val="16"/>
              </w:rPr>
              <w:t xml:space="preserve"> per Table 5.1-1, item 9.</w:t>
            </w:r>
          </w:p>
        </w:tc>
        <w:tc>
          <w:tcPr>
            <w:tcW w:w="759" w:type="dxa"/>
            <w:shd w:val="clear" w:color="auto" w:fill="auto"/>
            <w:vAlign w:val="center"/>
          </w:tcPr>
          <w:p w14:paraId="7BB20D36" w14:textId="77777777" w:rsidR="0060754B" w:rsidRPr="001C1F70" w:rsidRDefault="0060754B"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60754B" w:rsidRPr="001C1F70" w14:paraId="6B1B740E" w14:textId="77777777" w:rsidTr="006E4A8F">
        <w:trPr>
          <w:cantSplit/>
          <w:trHeight w:val="288"/>
          <w:jc w:val="center"/>
        </w:trPr>
        <w:tc>
          <w:tcPr>
            <w:tcW w:w="593" w:type="dxa"/>
            <w:shd w:val="clear" w:color="auto" w:fill="auto"/>
            <w:vAlign w:val="center"/>
          </w:tcPr>
          <w:p w14:paraId="574629D0" w14:textId="77777777" w:rsidR="0060754B" w:rsidRPr="001C1F70" w:rsidRDefault="0060754B"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3</w:t>
            </w:r>
          </w:p>
        </w:tc>
        <w:tc>
          <w:tcPr>
            <w:tcW w:w="3262" w:type="dxa"/>
            <w:shd w:val="clear" w:color="auto" w:fill="auto"/>
            <w:vAlign w:val="center"/>
          </w:tcPr>
          <w:p w14:paraId="39BEF50B" w14:textId="77777777" w:rsidR="00566A24" w:rsidRPr="001C1F70" w:rsidRDefault="001E4B5D" w:rsidP="001C1F70">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Check if Updater was</w:t>
            </w:r>
            <w:r w:rsidR="00193A01">
              <w:rPr>
                <w:rFonts w:ascii="Arial" w:eastAsia="Mincho" w:hAnsi="Arial" w:cs="Arial"/>
                <w:sz w:val="16"/>
                <w:szCs w:val="16"/>
              </w:rPr>
              <w:t xml:space="preserve"> executed on file open</w:t>
            </w:r>
            <w:r>
              <w:rPr>
                <w:rFonts w:ascii="Arial" w:eastAsia="Mincho" w:hAnsi="Arial" w:cs="Arial"/>
                <w:sz w:val="16"/>
                <w:szCs w:val="16"/>
              </w:rPr>
              <w:t>.</w:t>
            </w:r>
          </w:p>
        </w:tc>
        <w:tc>
          <w:tcPr>
            <w:tcW w:w="1406" w:type="dxa"/>
            <w:shd w:val="clear" w:color="auto" w:fill="auto"/>
            <w:vAlign w:val="center"/>
          </w:tcPr>
          <w:p w14:paraId="6DCB70B9" w14:textId="77777777" w:rsidR="0060754B" w:rsidRPr="001C1F70" w:rsidRDefault="0060754B" w:rsidP="001C1F70">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File Save</w:t>
            </w:r>
          </w:p>
        </w:tc>
        <w:tc>
          <w:tcPr>
            <w:tcW w:w="3880" w:type="dxa"/>
            <w:shd w:val="clear" w:color="auto" w:fill="auto"/>
            <w:vAlign w:val="center"/>
          </w:tcPr>
          <w:p w14:paraId="30B05F38" w14:textId="77777777" w:rsidR="0060754B" w:rsidRPr="001C1F70" w:rsidRDefault="0060754B" w:rsidP="006E4A8F">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Displays warning dialog box</w:t>
            </w:r>
            <w:r>
              <w:rPr>
                <w:rFonts w:ascii="Arial" w:eastAsia="Mincho" w:hAnsi="Arial" w:cs="Arial"/>
                <w:sz w:val="16"/>
                <w:szCs w:val="16"/>
              </w:rPr>
              <w:t xml:space="preserve"> per Table 5.1-1, item 2.</w:t>
            </w:r>
          </w:p>
        </w:tc>
        <w:tc>
          <w:tcPr>
            <w:tcW w:w="759" w:type="dxa"/>
            <w:shd w:val="clear" w:color="auto" w:fill="auto"/>
            <w:vAlign w:val="center"/>
          </w:tcPr>
          <w:p w14:paraId="7941C47A" w14:textId="77777777" w:rsidR="0060754B" w:rsidRPr="001C1F70" w:rsidRDefault="0060754B"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60754B" w:rsidRPr="001C1F70" w14:paraId="33919D10" w14:textId="77777777" w:rsidTr="006E4A8F">
        <w:trPr>
          <w:cantSplit/>
          <w:trHeight w:val="288"/>
          <w:jc w:val="center"/>
        </w:trPr>
        <w:tc>
          <w:tcPr>
            <w:tcW w:w="593" w:type="dxa"/>
            <w:shd w:val="clear" w:color="auto" w:fill="auto"/>
            <w:vAlign w:val="center"/>
          </w:tcPr>
          <w:p w14:paraId="1740211E" w14:textId="77777777" w:rsidR="0060754B" w:rsidRDefault="0060754B"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4</w:t>
            </w:r>
          </w:p>
        </w:tc>
        <w:tc>
          <w:tcPr>
            <w:tcW w:w="3262" w:type="dxa"/>
            <w:shd w:val="clear" w:color="auto" w:fill="auto"/>
            <w:vAlign w:val="center"/>
          </w:tcPr>
          <w:p w14:paraId="12434242" w14:textId="77777777" w:rsidR="001E4B5D" w:rsidRDefault="001E4B5D" w:rsidP="003E1A0E">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 xml:space="preserve">Check if </w:t>
            </w:r>
            <w:r w:rsidRPr="001E4B5D">
              <w:rPr>
                <w:rFonts w:ascii="Arial" w:eastAsia="Mincho" w:hAnsi="Arial" w:cs="Arial"/>
                <w:sz w:val="16"/>
                <w:szCs w:val="16"/>
              </w:rPr>
              <w:t>PC file name already exists in that location</w:t>
            </w:r>
            <w:r>
              <w:rPr>
                <w:rFonts w:ascii="Arial" w:eastAsia="Mincho" w:hAnsi="Arial" w:cs="Arial"/>
                <w:sz w:val="16"/>
                <w:szCs w:val="16"/>
              </w:rPr>
              <w:t>.</w:t>
            </w:r>
          </w:p>
        </w:tc>
        <w:tc>
          <w:tcPr>
            <w:tcW w:w="1406" w:type="dxa"/>
            <w:shd w:val="clear" w:color="auto" w:fill="auto"/>
            <w:vAlign w:val="center"/>
          </w:tcPr>
          <w:p w14:paraId="3951A6F5" w14:textId="77777777" w:rsidR="0060754B" w:rsidRPr="001C1F70" w:rsidRDefault="00B84CDE" w:rsidP="006542E4">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Save file AND Browse for folder</w:t>
            </w:r>
          </w:p>
        </w:tc>
        <w:tc>
          <w:tcPr>
            <w:tcW w:w="3880" w:type="dxa"/>
            <w:shd w:val="clear" w:color="auto" w:fill="auto"/>
            <w:vAlign w:val="center"/>
          </w:tcPr>
          <w:p w14:paraId="0C7EDBB3" w14:textId="77777777" w:rsidR="0060754B" w:rsidRPr="001C1F70" w:rsidRDefault="0060754B" w:rsidP="006542E4">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Displays warning dialog box</w:t>
            </w:r>
            <w:r>
              <w:rPr>
                <w:rFonts w:ascii="Arial" w:eastAsia="Mincho" w:hAnsi="Arial" w:cs="Arial"/>
                <w:sz w:val="16"/>
                <w:szCs w:val="16"/>
              </w:rPr>
              <w:t xml:space="preserve"> per Table 5.1-1, item 3.</w:t>
            </w:r>
          </w:p>
        </w:tc>
        <w:tc>
          <w:tcPr>
            <w:tcW w:w="759" w:type="dxa"/>
            <w:shd w:val="clear" w:color="auto" w:fill="auto"/>
            <w:vAlign w:val="center"/>
          </w:tcPr>
          <w:p w14:paraId="79BF1B92" w14:textId="77777777" w:rsidR="0060754B" w:rsidRPr="001C1F70" w:rsidRDefault="0060754B"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60754B" w:rsidRPr="001C1F70" w14:paraId="6C7D1AD9" w14:textId="77777777" w:rsidTr="006E4A8F">
        <w:trPr>
          <w:cantSplit/>
          <w:trHeight w:val="288"/>
          <w:jc w:val="center"/>
        </w:trPr>
        <w:tc>
          <w:tcPr>
            <w:tcW w:w="593" w:type="dxa"/>
            <w:shd w:val="clear" w:color="auto" w:fill="auto"/>
            <w:vAlign w:val="center"/>
          </w:tcPr>
          <w:p w14:paraId="74432D60" w14:textId="77777777" w:rsidR="0060754B" w:rsidRPr="001C1F70" w:rsidRDefault="0060754B"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5</w:t>
            </w:r>
          </w:p>
        </w:tc>
        <w:tc>
          <w:tcPr>
            <w:tcW w:w="3262" w:type="dxa"/>
            <w:shd w:val="clear" w:color="auto" w:fill="auto"/>
            <w:vAlign w:val="center"/>
          </w:tcPr>
          <w:p w14:paraId="5030AF6A" w14:textId="77777777" w:rsidR="00C342DA" w:rsidRPr="001C1F70" w:rsidRDefault="00027AE4" w:rsidP="00027AE4">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Check that the file being opened is compatible with the currently selected Plug-In</w:t>
            </w:r>
            <w:r w:rsidR="00C342DA" w:rsidRPr="00C342DA">
              <w:rPr>
                <w:rFonts w:ascii="Arial" w:eastAsia="Mincho" w:hAnsi="Arial" w:cs="Arial"/>
                <w:sz w:val="16"/>
                <w:szCs w:val="16"/>
              </w:rPr>
              <w:t>.</w:t>
            </w:r>
          </w:p>
        </w:tc>
        <w:tc>
          <w:tcPr>
            <w:tcW w:w="1406" w:type="dxa"/>
            <w:shd w:val="clear" w:color="auto" w:fill="auto"/>
            <w:vAlign w:val="center"/>
          </w:tcPr>
          <w:p w14:paraId="76C652F1" w14:textId="77777777" w:rsidR="0060754B" w:rsidRDefault="0060754B" w:rsidP="001C1F7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File Open</w:t>
            </w:r>
          </w:p>
          <w:p w14:paraId="3168D4CC" w14:textId="77777777" w:rsidR="001251D9" w:rsidRPr="001C1F70" w:rsidRDefault="001251D9" w:rsidP="001C1F70">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Import XML</w:t>
            </w:r>
          </w:p>
        </w:tc>
        <w:tc>
          <w:tcPr>
            <w:tcW w:w="3880" w:type="dxa"/>
            <w:shd w:val="clear" w:color="auto" w:fill="auto"/>
            <w:vAlign w:val="center"/>
          </w:tcPr>
          <w:p w14:paraId="1DB869A8" w14:textId="77777777" w:rsidR="0060754B" w:rsidRPr="001C1F70" w:rsidRDefault="0060754B" w:rsidP="001C1F7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See Table 2-1 in D620Z012-19</w:t>
            </w:r>
          </w:p>
        </w:tc>
        <w:tc>
          <w:tcPr>
            <w:tcW w:w="759" w:type="dxa"/>
            <w:shd w:val="clear" w:color="auto" w:fill="auto"/>
            <w:vAlign w:val="center"/>
          </w:tcPr>
          <w:p w14:paraId="46BA19D0" w14:textId="77777777" w:rsidR="0060754B" w:rsidRPr="001C1F70" w:rsidRDefault="0060754B"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60754B" w:rsidRPr="001C1F70" w14:paraId="177DCD3C" w14:textId="77777777" w:rsidTr="006E4A8F">
        <w:trPr>
          <w:cantSplit/>
          <w:trHeight w:val="288"/>
          <w:jc w:val="center"/>
        </w:trPr>
        <w:tc>
          <w:tcPr>
            <w:tcW w:w="593" w:type="dxa"/>
            <w:shd w:val="clear" w:color="auto" w:fill="auto"/>
            <w:vAlign w:val="center"/>
          </w:tcPr>
          <w:p w14:paraId="167BF251" w14:textId="77777777" w:rsidR="0060754B" w:rsidRPr="001C1F70" w:rsidRDefault="0060754B"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6</w:t>
            </w:r>
          </w:p>
        </w:tc>
        <w:tc>
          <w:tcPr>
            <w:tcW w:w="3262" w:type="dxa"/>
            <w:shd w:val="clear" w:color="auto" w:fill="auto"/>
            <w:vAlign w:val="center"/>
          </w:tcPr>
          <w:p w14:paraId="2C0BCE17" w14:textId="77777777" w:rsidR="00C342DA" w:rsidRPr="001C1F70" w:rsidRDefault="00027AE4" w:rsidP="00744F46">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(Deleted)</w:t>
            </w:r>
          </w:p>
        </w:tc>
        <w:tc>
          <w:tcPr>
            <w:tcW w:w="1406" w:type="dxa"/>
            <w:shd w:val="clear" w:color="auto" w:fill="auto"/>
            <w:vAlign w:val="center"/>
          </w:tcPr>
          <w:p w14:paraId="5BEE18D4" w14:textId="77777777" w:rsidR="0060754B" w:rsidRPr="001C1F70" w:rsidRDefault="00027AE4" w:rsidP="001C1F70">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(Deleted)</w:t>
            </w:r>
          </w:p>
        </w:tc>
        <w:tc>
          <w:tcPr>
            <w:tcW w:w="3880" w:type="dxa"/>
            <w:shd w:val="clear" w:color="auto" w:fill="auto"/>
            <w:vAlign w:val="center"/>
          </w:tcPr>
          <w:p w14:paraId="583B5A00" w14:textId="77777777" w:rsidR="0060754B" w:rsidRPr="001C1F70" w:rsidRDefault="00027AE4" w:rsidP="001C1F70">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(Deleted)</w:t>
            </w:r>
          </w:p>
        </w:tc>
        <w:tc>
          <w:tcPr>
            <w:tcW w:w="759" w:type="dxa"/>
            <w:shd w:val="clear" w:color="auto" w:fill="auto"/>
            <w:vAlign w:val="center"/>
          </w:tcPr>
          <w:p w14:paraId="77F89BCC" w14:textId="77777777" w:rsidR="0060754B" w:rsidRPr="001C1F70" w:rsidRDefault="0060754B"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60754B" w:rsidRPr="001C1F70" w14:paraId="01C361F0" w14:textId="77777777" w:rsidTr="006E4A8F">
        <w:trPr>
          <w:cantSplit/>
          <w:trHeight w:val="288"/>
          <w:jc w:val="center"/>
        </w:trPr>
        <w:tc>
          <w:tcPr>
            <w:tcW w:w="593" w:type="dxa"/>
            <w:shd w:val="clear" w:color="auto" w:fill="auto"/>
            <w:vAlign w:val="center"/>
          </w:tcPr>
          <w:p w14:paraId="50372E78" w14:textId="77777777" w:rsidR="0060754B" w:rsidRPr="001C1F70" w:rsidRDefault="0060754B"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7</w:t>
            </w:r>
          </w:p>
        </w:tc>
        <w:tc>
          <w:tcPr>
            <w:tcW w:w="3262" w:type="dxa"/>
            <w:shd w:val="clear" w:color="auto" w:fill="auto"/>
            <w:vAlign w:val="center"/>
          </w:tcPr>
          <w:p w14:paraId="6FFE89DB" w14:textId="77777777" w:rsidR="00C342DA" w:rsidRPr="001C1F70" w:rsidRDefault="00027AE4" w:rsidP="00027AE4">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 xml:space="preserve"> Promt the user when opening an incompatible File. See Table 2-1 </w:t>
            </w:r>
            <w:r w:rsidRPr="001C1F70">
              <w:rPr>
                <w:rFonts w:ascii="Arial" w:eastAsia="Mincho" w:hAnsi="Arial" w:cs="Arial"/>
                <w:sz w:val="16"/>
                <w:szCs w:val="16"/>
              </w:rPr>
              <w:t>in D620Z012-19</w:t>
            </w:r>
            <w:r>
              <w:rPr>
                <w:rFonts w:ascii="Arial" w:eastAsia="Mincho" w:hAnsi="Arial" w:cs="Arial"/>
                <w:sz w:val="16"/>
                <w:szCs w:val="16"/>
              </w:rPr>
              <w:t xml:space="preserve"> for compatibility</w:t>
            </w:r>
            <w:r w:rsidR="00C342DA" w:rsidRPr="00C342DA">
              <w:rPr>
                <w:rFonts w:ascii="Arial" w:eastAsia="Mincho" w:hAnsi="Arial" w:cs="Arial"/>
                <w:sz w:val="16"/>
                <w:szCs w:val="16"/>
              </w:rPr>
              <w:t>.</w:t>
            </w:r>
          </w:p>
        </w:tc>
        <w:tc>
          <w:tcPr>
            <w:tcW w:w="1406" w:type="dxa"/>
            <w:shd w:val="clear" w:color="auto" w:fill="auto"/>
            <w:vAlign w:val="center"/>
          </w:tcPr>
          <w:p w14:paraId="12FB95B7" w14:textId="77777777" w:rsidR="0060754B" w:rsidRDefault="0060754B" w:rsidP="001C1F7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File Open</w:t>
            </w:r>
          </w:p>
          <w:p w14:paraId="58AB4A65" w14:textId="77777777" w:rsidR="001251D9" w:rsidRPr="001C1F70" w:rsidRDefault="001251D9" w:rsidP="001C1F70">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Import XML</w:t>
            </w:r>
          </w:p>
        </w:tc>
        <w:tc>
          <w:tcPr>
            <w:tcW w:w="3880" w:type="dxa"/>
            <w:shd w:val="clear" w:color="auto" w:fill="auto"/>
            <w:vAlign w:val="center"/>
          </w:tcPr>
          <w:p w14:paraId="3E51F862" w14:textId="77777777" w:rsidR="0060754B" w:rsidRPr="001C1F70" w:rsidRDefault="0060754B" w:rsidP="001C1F7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Displays warning dialog box</w:t>
            </w:r>
            <w:r>
              <w:rPr>
                <w:rFonts w:ascii="Arial" w:eastAsia="Mincho" w:hAnsi="Arial" w:cs="Arial"/>
                <w:sz w:val="16"/>
                <w:szCs w:val="16"/>
              </w:rPr>
              <w:t xml:space="preserve"> per Table 4</w:t>
            </w:r>
            <w:r w:rsidRPr="001C1F70">
              <w:rPr>
                <w:rFonts w:ascii="Arial" w:eastAsia="Mincho" w:hAnsi="Arial" w:cs="Arial"/>
                <w:sz w:val="16"/>
                <w:szCs w:val="16"/>
              </w:rPr>
              <w:t>-1</w:t>
            </w:r>
            <w:r>
              <w:rPr>
                <w:rFonts w:ascii="Arial" w:eastAsia="Mincho" w:hAnsi="Arial" w:cs="Arial"/>
                <w:sz w:val="16"/>
                <w:szCs w:val="16"/>
              </w:rPr>
              <w:t>, item 2</w:t>
            </w:r>
            <w:r w:rsidRPr="001C1F70">
              <w:rPr>
                <w:rFonts w:ascii="Arial" w:eastAsia="Mincho" w:hAnsi="Arial" w:cs="Arial"/>
                <w:sz w:val="16"/>
                <w:szCs w:val="16"/>
              </w:rPr>
              <w:t xml:space="preserve"> in D620Z012-19</w:t>
            </w:r>
          </w:p>
        </w:tc>
        <w:tc>
          <w:tcPr>
            <w:tcW w:w="759" w:type="dxa"/>
            <w:shd w:val="clear" w:color="auto" w:fill="auto"/>
            <w:vAlign w:val="center"/>
          </w:tcPr>
          <w:p w14:paraId="69B28C75" w14:textId="77777777" w:rsidR="0060754B" w:rsidRPr="001C1F70" w:rsidRDefault="0060754B"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60754B" w:rsidRPr="001C1F70" w14:paraId="52485674" w14:textId="77777777" w:rsidTr="006E4A8F">
        <w:trPr>
          <w:cantSplit/>
          <w:trHeight w:val="288"/>
          <w:jc w:val="center"/>
        </w:trPr>
        <w:tc>
          <w:tcPr>
            <w:tcW w:w="593" w:type="dxa"/>
            <w:shd w:val="clear" w:color="auto" w:fill="auto"/>
            <w:vAlign w:val="center"/>
          </w:tcPr>
          <w:p w14:paraId="3F90EA36" w14:textId="77777777" w:rsidR="0060754B" w:rsidRPr="001C1F70" w:rsidRDefault="0060754B"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8</w:t>
            </w:r>
          </w:p>
        </w:tc>
        <w:tc>
          <w:tcPr>
            <w:tcW w:w="3262" w:type="dxa"/>
            <w:shd w:val="clear" w:color="auto" w:fill="auto"/>
            <w:vAlign w:val="center"/>
          </w:tcPr>
          <w:p w14:paraId="3575F209" w14:textId="77777777" w:rsidR="00C342DA" w:rsidRPr="001C1F70" w:rsidRDefault="00027AE4" w:rsidP="00395493">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(Deleted)</w:t>
            </w:r>
          </w:p>
        </w:tc>
        <w:tc>
          <w:tcPr>
            <w:tcW w:w="1406" w:type="dxa"/>
            <w:shd w:val="clear" w:color="auto" w:fill="auto"/>
            <w:vAlign w:val="center"/>
          </w:tcPr>
          <w:p w14:paraId="08D31AA4" w14:textId="77777777" w:rsidR="0060754B" w:rsidRPr="001C1F70" w:rsidRDefault="00027AE4" w:rsidP="001C1F70">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(Deleted)</w:t>
            </w:r>
          </w:p>
        </w:tc>
        <w:tc>
          <w:tcPr>
            <w:tcW w:w="3880" w:type="dxa"/>
            <w:shd w:val="clear" w:color="auto" w:fill="auto"/>
            <w:vAlign w:val="center"/>
          </w:tcPr>
          <w:p w14:paraId="25B1B11D" w14:textId="77777777" w:rsidR="0060754B" w:rsidRPr="001C1F70" w:rsidRDefault="00027AE4" w:rsidP="001C1F70">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(Deleted)</w:t>
            </w:r>
          </w:p>
        </w:tc>
        <w:tc>
          <w:tcPr>
            <w:tcW w:w="759" w:type="dxa"/>
            <w:shd w:val="clear" w:color="auto" w:fill="auto"/>
            <w:vAlign w:val="center"/>
          </w:tcPr>
          <w:p w14:paraId="2CE46D78" w14:textId="77777777" w:rsidR="0060754B" w:rsidRPr="001C1F70" w:rsidRDefault="0060754B"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B67457" w:rsidRPr="001C1F70" w14:paraId="085ACFAA" w14:textId="77777777" w:rsidTr="006E4A8F">
        <w:trPr>
          <w:cantSplit/>
          <w:trHeight w:val="288"/>
          <w:jc w:val="center"/>
        </w:trPr>
        <w:tc>
          <w:tcPr>
            <w:tcW w:w="593" w:type="dxa"/>
            <w:shd w:val="clear" w:color="auto" w:fill="auto"/>
            <w:vAlign w:val="center"/>
          </w:tcPr>
          <w:p w14:paraId="3C299362" w14:textId="77777777" w:rsidR="00B67457" w:rsidRDefault="00B67457"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9</w:t>
            </w:r>
          </w:p>
        </w:tc>
        <w:tc>
          <w:tcPr>
            <w:tcW w:w="3262" w:type="dxa"/>
            <w:shd w:val="clear" w:color="auto" w:fill="auto"/>
            <w:vAlign w:val="center"/>
          </w:tcPr>
          <w:p w14:paraId="2207D804" w14:textId="77777777" w:rsidR="00B67457" w:rsidRDefault="00B67457" w:rsidP="00B67457">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Check if the PC File is Read-only</w:t>
            </w:r>
          </w:p>
        </w:tc>
        <w:tc>
          <w:tcPr>
            <w:tcW w:w="1406" w:type="dxa"/>
            <w:shd w:val="clear" w:color="auto" w:fill="auto"/>
            <w:vAlign w:val="center"/>
          </w:tcPr>
          <w:p w14:paraId="21F6DAE3" w14:textId="77777777" w:rsidR="00B67457" w:rsidRPr="001C1F70" w:rsidRDefault="00B67457" w:rsidP="001C1F70">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File Save</w:t>
            </w:r>
          </w:p>
        </w:tc>
        <w:tc>
          <w:tcPr>
            <w:tcW w:w="3880" w:type="dxa"/>
            <w:shd w:val="clear" w:color="auto" w:fill="auto"/>
            <w:vAlign w:val="center"/>
          </w:tcPr>
          <w:p w14:paraId="1637EA3E" w14:textId="77777777" w:rsidR="00B67457" w:rsidRPr="001C1F70" w:rsidRDefault="00B67457" w:rsidP="001C1F7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Displays warning dialog box</w:t>
            </w:r>
            <w:r w:rsidR="00042489">
              <w:rPr>
                <w:rFonts w:ascii="Arial" w:eastAsia="Mincho" w:hAnsi="Arial" w:cs="Arial"/>
                <w:sz w:val="16"/>
                <w:szCs w:val="16"/>
              </w:rPr>
              <w:t xml:space="preserve"> per Table 5.1-1, item 10</w:t>
            </w:r>
            <w:r>
              <w:rPr>
                <w:rFonts w:ascii="Arial" w:eastAsia="Mincho" w:hAnsi="Arial" w:cs="Arial"/>
                <w:sz w:val="16"/>
                <w:szCs w:val="16"/>
              </w:rPr>
              <w:t>.</w:t>
            </w:r>
          </w:p>
        </w:tc>
        <w:tc>
          <w:tcPr>
            <w:tcW w:w="759" w:type="dxa"/>
            <w:shd w:val="clear" w:color="auto" w:fill="auto"/>
            <w:vAlign w:val="center"/>
          </w:tcPr>
          <w:p w14:paraId="7A2213B4" w14:textId="77777777" w:rsidR="00B67457" w:rsidRPr="001C1F70" w:rsidRDefault="00B67457" w:rsidP="001C1F70">
            <w:pPr>
              <w:keepNext/>
              <w:overflowPunct w:val="0"/>
              <w:autoSpaceDE w:val="0"/>
              <w:autoSpaceDN w:val="0"/>
              <w:adjustRightInd w:val="0"/>
              <w:spacing w:before="60" w:after="60"/>
              <w:jc w:val="center"/>
              <w:textAlignment w:val="baseline"/>
              <w:rPr>
                <w:rFonts w:ascii="Arial" w:eastAsia="Mincho" w:hAnsi="Arial" w:cs="Arial"/>
                <w:sz w:val="16"/>
                <w:szCs w:val="16"/>
              </w:rPr>
            </w:pPr>
          </w:p>
        </w:tc>
      </w:tr>
    </w:tbl>
    <w:p w14:paraId="1EDD5632" w14:textId="77777777" w:rsidR="00A26F0A" w:rsidRDefault="00A26F0A" w:rsidP="00A26F0A">
      <w:pPr>
        <w:pStyle w:val="linespace"/>
        <w:tabs>
          <w:tab w:val="clear" w:pos="720"/>
        </w:tabs>
        <w:ind w:left="0" w:firstLine="0"/>
      </w:pPr>
    </w:p>
    <w:p w14:paraId="2C4080CD" w14:textId="77777777" w:rsidR="00100CA9" w:rsidRDefault="00100CA9" w:rsidP="00A26F0A">
      <w:pPr>
        <w:pStyle w:val="linespace"/>
        <w:tabs>
          <w:tab w:val="clear" w:pos="720"/>
        </w:tabs>
        <w:ind w:left="0" w:firstLine="0"/>
      </w:pPr>
    </w:p>
    <w:p w14:paraId="4199FAA2" w14:textId="77777777" w:rsidR="007551F7" w:rsidRDefault="007551F7" w:rsidP="007551F7">
      <w:pPr>
        <w:pStyle w:val="Heading2"/>
      </w:pPr>
      <w:bookmarkStart w:id="534" w:name="_Toc395703342"/>
      <w:r>
        <w:t>4.2</w:t>
      </w:r>
      <w:r>
        <w:tab/>
        <w:t>Sub-Screens</w:t>
      </w:r>
      <w:bookmarkEnd w:id="534"/>
    </w:p>
    <w:p w14:paraId="4B31019A" w14:textId="77777777" w:rsidR="00031141" w:rsidRDefault="0056228C" w:rsidP="007551F7">
      <w:pPr>
        <w:keepNext/>
        <w:rPr>
          <w:rFonts w:eastAsia="MS Mincho"/>
        </w:rPr>
      </w:pPr>
      <w:r>
        <w:rPr>
          <w:rFonts w:eastAsia="MS Mincho"/>
        </w:rPr>
        <w:t>The ACDG Host sub-screens are described in this section</w:t>
      </w:r>
      <w:r w:rsidR="007551F7">
        <w:rPr>
          <w:rFonts w:eastAsia="MS Mincho"/>
        </w:rPr>
        <w:t>.</w:t>
      </w:r>
      <w:r w:rsidR="00D603DE">
        <w:rPr>
          <w:rFonts w:eastAsia="MS Mincho"/>
        </w:rPr>
        <w:t xml:space="preserve">  </w:t>
      </w:r>
    </w:p>
    <w:p w14:paraId="3217483D" w14:textId="77777777" w:rsidR="007551F7" w:rsidRDefault="008D0D04" w:rsidP="007551F7">
      <w:pPr>
        <w:keepNext/>
        <w:rPr>
          <w:rFonts w:eastAsia="MS Mincho"/>
        </w:rPr>
      </w:pPr>
      <w:r>
        <w:rPr>
          <w:rFonts w:eastAsia="MS Mincho"/>
        </w:rPr>
        <w:t>The</w:t>
      </w:r>
      <w:r w:rsidR="009136B5">
        <w:rPr>
          <w:rFonts w:eastAsia="MS Mincho"/>
        </w:rPr>
        <w:t xml:space="preserve"> </w:t>
      </w:r>
      <w:r w:rsidR="00D603DE">
        <w:rPr>
          <w:rFonts w:eastAsia="MS Mincho"/>
        </w:rPr>
        <w:t>File</w:t>
      </w:r>
      <w:r>
        <w:rPr>
          <w:rFonts w:eastAsia="MS Mincho"/>
        </w:rPr>
        <w:t xml:space="preserve"> sub-screens are described in sections</w:t>
      </w:r>
      <w:r w:rsidR="00100CA9">
        <w:rPr>
          <w:rFonts w:eastAsia="MS Mincho"/>
        </w:rPr>
        <w:t xml:space="preserve"> </w:t>
      </w:r>
      <w:r w:rsidR="00FE17CC">
        <w:rPr>
          <w:rFonts w:eastAsia="MS Mincho"/>
        </w:rPr>
        <w:t>4.2.1 through 4.2.5;</w:t>
      </w:r>
      <w:r w:rsidR="00D603DE">
        <w:rPr>
          <w:rFonts w:eastAsia="MS Mincho"/>
        </w:rPr>
        <w:t xml:space="preserve"> Utilities</w:t>
      </w:r>
      <w:r w:rsidR="00FE17CC">
        <w:rPr>
          <w:rFonts w:eastAsia="MS Mincho"/>
        </w:rPr>
        <w:t xml:space="preserve"> sub-screens in sections </w:t>
      </w:r>
      <w:r w:rsidR="00D603DE">
        <w:rPr>
          <w:rFonts w:eastAsia="MS Mincho"/>
        </w:rPr>
        <w:t>4.2.6</w:t>
      </w:r>
      <w:r w:rsidR="00FE17CC">
        <w:rPr>
          <w:rFonts w:eastAsia="MS Mincho"/>
        </w:rPr>
        <w:t xml:space="preserve"> and</w:t>
      </w:r>
      <w:r w:rsidR="00D603DE">
        <w:rPr>
          <w:rFonts w:eastAsia="MS Mincho"/>
        </w:rPr>
        <w:t xml:space="preserve"> 4.2.</w:t>
      </w:r>
      <w:r w:rsidR="00031141">
        <w:rPr>
          <w:rFonts w:eastAsia="MS Mincho"/>
        </w:rPr>
        <w:t>7</w:t>
      </w:r>
      <w:r w:rsidR="00FE17CC">
        <w:rPr>
          <w:rFonts w:eastAsia="MS Mincho"/>
        </w:rPr>
        <w:t xml:space="preserve">; </w:t>
      </w:r>
      <w:r w:rsidR="00D603DE">
        <w:rPr>
          <w:rFonts w:eastAsia="MS Mincho"/>
        </w:rPr>
        <w:t xml:space="preserve">Advanced </w:t>
      </w:r>
      <w:r w:rsidR="00FE17CC">
        <w:rPr>
          <w:rFonts w:eastAsia="MS Mincho"/>
        </w:rPr>
        <w:t xml:space="preserve">sub-screens in sections </w:t>
      </w:r>
      <w:r w:rsidR="00D603DE">
        <w:rPr>
          <w:rFonts w:eastAsia="MS Mincho"/>
        </w:rPr>
        <w:t>4.2.</w:t>
      </w:r>
      <w:r w:rsidR="00031141">
        <w:rPr>
          <w:rFonts w:eastAsia="MS Mincho"/>
        </w:rPr>
        <w:t>8</w:t>
      </w:r>
      <w:r w:rsidR="00FE17CC">
        <w:rPr>
          <w:rFonts w:eastAsia="MS Mincho"/>
        </w:rPr>
        <w:t xml:space="preserve"> through </w:t>
      </w:r>
      <w:r w:rsidR="00D603DE">
        <w:rPr>
          <w:rFonts w:eastAsia="MS Mincho"/>
        </w:rPr>
        <w:t xml:space="preserve">4.2.13; </w:t>
      </w:r>
      <w:r w:rsidR="00FE17CC">
        <w:rPr>
          <w:rFonts w:eastAsia="MS Mincho"/>
        </w:rPr>
        <w:t xml:space="preserve">and </w:t>
      </w:r>
      <w:r w:rsidR="00D603DE">
        <w:rPr>
          <w:rFonts w:eastAsia="MS Mincho"/>
        </w:rPr>
        <w:t>Help</w:t>
      </w:r>
      <w:r w:rsidR="00FE17CC">
        <w:rPr>
          <w:rFonts w:eastAsia="MS Mincho"/>
        </w:rPr>
        <w:t xml:space="preserve"> sub-screens in sections 4.2.14 and </w:t>
      </w:r>
      <w:r w:rsidR="00D603DE">
        <w:rPr>
          <w:rFonts w:eastAsia="MS Mincho"/>
        </w:rPr>
        <w:t>4.2.15</w:t>
      </w:r>
      <w:r w:rsidR="00FE17CC">
        <w:rPr>
          <w:rFonts w:eastAsia="MS Mincho"/>
        </w:rPr>
        <w:t>.</w:t>
      </w:r>
    </w:p>
    <w:p w14:paraId="423B1717" w14:textId="77777777" w:rsidR="00973E7A" w:rsidRPr="0056228C" w:rsidRDefault="00973E7A" w:rsidP="00973E7A">
      <w:pPr>
        <w:pStyle w:val="Heading3"/>
        <w:rPr>
          <w:rFonts w:eastAsia="MS Mincho"/>
        </w:rPr>
      </w:pPr>
      <w:bookmarkStart w:id="535" w:name="_Toc395703343"/>
      <w:bookmarkStart w:id="536" w:name="_Toc336344023"/>
      <w:bookmarkEnd w:id="530"/>
      <w:bookmarkEnd w:id="531"/>
      <w:bookmarkEnd w:id="532"/>
      <w:bookmarkEnd w:id="533"/>
      <w:r>
        <w:rPr>
          <w:rFonts w:eastAsia="MS Mincho"/>
        </w:rPr>
        <w:t>4.2.1</w:t>
      </w:r>
      <w:r>
        <w:rPr>
          <w:rFonts w:eastAsia="MS Mincho"/>
        </w:rPr>
        <w:tab/>
        <w:t>File New Screen</w:t>
      </w:r>
      <w:bookmarkEnd w:id="535"/>
    </w:p>
    <w:p w14:paraId="6FF19968" w14:textId="77777777" w:rsidR="00973E7A" w:rsidRDefault="00973E7A" w:rsidP="00973E7A">
      <w:pPr>
        <w:pStyle w:val="Para"/>
      </w:pPr>
      <w:r>
        <w:t>a.</w:t>
      </w:r>
      <w:r>
        <w:tab/>
        <w:t>The File New Screen controls shall be as defined in Table 4.2.1-1.</w:t>
      </w:r>
    </w:p>
    <w:p w14:paraId="229712A2" w14:textId="77777777" w:rsidR="00973E7A" w:rsidRDefault="00973E7A" w:rsidP="00973E7A">
      <w:pPr>
        <w:pStyle w:val="Para"/>
        <w:spacing w:before="0" w:after="0"/>
      </w:pPr>
    </w:p>
    <w:p w14:paraId="18B2A167" w14:textId="77777777" w:rsidR="00973E7A" w:rsidRDefault="00973E7A" w:rsidP="00973E7A">
      <w:pPr>
        <w:pStyle w:val="Table"/>
      </w:pPr>
      <w:bookmarkStart w:id="537" w:name="_Hlt122159022"/>
      <w:bookmarkStart w:id="538" w:name="_Hlt122159072"/>
      <w:bookmarkStart w:id="539" w:name="_Hlt122159710"/>
      <w:bookmarkStart w:id="540" w:name="_Toc346888980"/>
      <w:bookmarkStart w:id="541" w:name="_Toc395021811"/>
      <w:bookmarkEnd w:id="537"/>
      <w:bookmarkEnd w:id="538"/>
      <w:bookmarkEnd w:id="539"/>
      <w:r>
        <w:t>Table 4.2.1-1:  File New Screen - Components</w:t>
      </w:r>
      <w:bookmarkEnd w:id="540"/>
      <w:bookmarkEnd w:id="541"/>
    </w:p>
    <w:tbl>
      <w:tblPr>
        <w:tblW w:w="91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9"/>
        <w:gridCol w:w="1168"/>
        <w:gridCol w:w="1137"/>
        <w:gridCol w:w="1558"/>
        <w:gridCol w:w="1474"/>
        <w:gridCol w:w="1781"/>
        <w:gridCol w:w="718"/>
        <w:gridCol w:w="759"/>
      </w:tblGrid>
      <w:tr w:rsidR="00973E7A" w:rsidRPr="00953812" w14:paraId="3798BA27" w14:textId="77777777" w:rsidTr="006542E4">
        <w:trPr>
          <w:cantSplit/>
          <w:trHeight w:val="288"/>
          <w:tblHeader/>
          <w:jc w:val="center"/>
        </w:trPr>
        <w:tc>
          <w:tcPr>
            <w:tcW w:w="589" w:type="dxa"/>
            <w:shd w:val="clear" w:color="auto" w:fill="CCCCCC"/>
            <w:vAlign w:val="center"/>
          </w:tcPr>
          <w:p w14:paraId="17E6AA03" w14:textId="77777777" w:rsidR="00973E7A" w:rsidRPr="00953812" w:rsidRDefault="00973E7A" w:rsidP="00B04805">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Item #</w:t>
            </w:r>
          </w:p>
        </w:tc>
        <w:tc>
          <w:tcPr>
            <w:tcW w:w="1168" w:type="dxa"/>
            <w:shd w:val="clear" w:color="auto" w:fill="CCCCCC"/>
            <w:vAlign w:val="center"/>
          </w:tcPr>
          <w:p w14:paraId="0714F468" w14:textId="77777777" w:rsidR="00973E7A" w:rsidRPr="00953812" w:rsidRDefault="00973E7A" w:rsidP="00B04805">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Label</w:t>
            </w:r>
          </w:p>
        </w:tc>
        <w:tc>
          <w:tcPr>
            <w:tcW w:w="1137" w:type="dxa"/>
            <w:shd w:val="clear" w:color="auto" w:fill="CCCCCC"/>
            <w:vAlign w:val="center"/>
          </w:tcPr>
          <w:p w14:paraId="49F0FFEA" w14:textId="77777777" w:rsidR="00973E7A" w:rsidRPr="00953812" w:rsidRDefault="00973E7A" w:rsidP="00B04805">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Type</w:t>
            </w:r>
          </w:p>
        </w:tc>
        <w:tc>
          <w:tcPr>
            <w:tcW w:w="1558" w:type="dxa"/>
            <w:shd w:val="clear" w:color="auto" w:fill="CCCCCC"/>
            <w:vAlign w:val="center"/>
          </w:tcPr>
          <w:p w14:paraId="3D968E72" w14:textId="77777777" w:rsidR="00973E7A" w:rsidRPr="00953812" w:rsidRDefault="00973E7A" w:rsidP="00B04805">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Range</w:t>
            </w:r>
          </w:p>
        </w:tc>
        <w:tc>
          <w:tcPr>
            <w:tcW w:w="1474" w:type="dxa"/>
            <w:shd w:val="clear" w:color="auto" w:fill="CCCCCC"/>
            <w:vAlign w:val="center"/>
          </w:tcPr>
          <w:p w14:paraId="53E38E78" w14:textId="77777777" w:rsidR="00973E7A" w:rsidRPr="00953812" w:rsidRDefault="00973E7A" w:rsidP="00B04805">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Details</w:t>
            </w:r>
          </w:p>
        </w:tc>
        <w:tc>
          <w:tcPr>
            <w:tcW w:w="1781" w:type="dxa"/>
            <w:shd w:val="clear" w:color="auto" w:fill="CCCCCC"/>
            <w:vAlign w:val="center"/>
          </w:tcPr>
          <w:p w14:paraId="5BDD7060" w14:textId="77777777" w:rsidR="00973E7A" w:rsidRPr="00953812" w:rsidRDefault="00973E7A" w:rsidP="00B04805">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Availab</w:t>
            </w:r>
            <w:r w:rsidR="00501A5A">
              <w:rPr>
                <w:rFonts w:ascii="Arial" w:eastAsia="Mincho" w:hAnsi="Arial" w:cs="Arial"/>
                <w:b/>
                <w:sz w:val="16"/>
                <w:szCs w:val="16"/>
              </w:rPr>
              <w:t>i</w:t>
            </w:r>
            <w:r w:rsidRPr="00953812">
              <w:rPr>
                <w:rFonts w:ascii="Arial" w:eastAsia="Mincho" w:hAnsi="Arial" w:cs="Arial"/>
                <w:b/>
                <w:sz w:val="16"/>
                <w:szCs w:val="16"/>
              </w:rPr>
              <w:t>lity</w:t>
            </w:r>
          </w:p>
        </w:tc>
        <w:tc>
          <w:tcPr>
            <w:tcW w:w="718" w:type="dxa"/>
            <w:shd w:val="clear" w:color="auto" w:fill="CCCCCC"/>
            <w:vAlign w:val="center"/>
          </w:tcPr>
          <w:p w14:paraId="592D0A76" w14:textId="77777777" w:rsidR="00973E7A" w:rsidRPr="00953812" w:rsidRDefault="00973E7A" w:rsidP="00B04805">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Tab Order</w:t>
            </w:r>
          </w:p>
        </w:tc>
        <w:tc>
          <w:tcPr>
            <w:tcW w:w="759" w:type="dxa"/>
            <w:shd w:val="clear" w:color="auto" w:fill="CCCCCC"/>
            <w:vAlign w:val="center"/>
          </w:tcPr>
          <w:p w14:paraId="2FF726D0" w14:textId="77777777" w:rsidR="00973E7A" w:rsidRPr="00953812" w:rsidRDefault="00973E7A" w:rsidP="00B04805">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Model Unique</w:t>
            </w:r>
          </w:p>
        </w:tc>
      </w:tr>
      <w:tr w:rsidR="00973E7A" w:rsidRPr="00953812" w14:paraId="6E9789E7" w14:textId="77777777" w:rsidTr="006542E4">
        <w:trPr>
          <w:cantSplit/>
          <w:trHeight w:val="288"/>
          <w:jc w:val="center"/>
        </w:trPr>
        <w:tc>
          <w:tcPr>
            <w:tcW w:w="589" w:type="dxa"/>
            <w:shd w:val="clear" w:color="auto" w:fill="auto"/>
            <w:vAlign w:val="center"/>
          </w:tcPr>
          <w:p w14:paraId="792A33AB" w14:textId="77777777" w:rsidR="00973E7A" w:rsidRPr="00953812" w:rsidRDefault="00973E7A" w:rsidP="00B04805">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sidRPr="00953812">
              <w:rPr>
                <w:rFonts w:ascii="Arial" w:eastAsia="Mincho" w:hAnsi="Arial" w:cs="Arial"/>
                <w:color w:val="000000"/>
                <w:sz w:val="16"/>
                <w:szCs w:val="16"/>
              </w:rPr>
              <w:t>1</w:t>
            </w:r>
          </w:p>
        </w:tc>
        <w:tc>
          <w:tcPr>
            <w:tcW w:w="1168" w:type="dxa"/>
            <w:shd w:val="clear" w:color="auto" w:fill="auto"/>
            <w:vAlign w:val="center"/>
          </w:tcPr>
          <w:p w14:paraId="630D2E97"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New Configuration Database</w:t>
            </w:r>
          </w:p>
        </w:tc>
        <w:tc>
          <w:tcPr>
            <w:tcW w:w="1137" w:type="dxa"/>
            <w:shd w:val="clear" w:color="auto" w:fill="auto"/>
            <w:vAlign w:val="center"/>
          </w:tcPr>
          <w:p w14:paraId="0BC14048"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Label</w:t>
            </w:r>
          </w:p>
        </w:tc>
        <w:tc>
          <w:tcPr>
            <w:tcW w:w="1558" w:type="dxa"/>
            <w:shd w:val="clear" w:color="auto" w:fill="auto"/>
            <w:vAlign w:val="center"/>
          </w:tcPr>
          <w:p w14:paraId="0FCBD370"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197B3BE4" w14:textId="77777777" w:rsidR="00973E7A" w:rsidRPr="00953812" w:rsidRDefault="00973E7A" w:rsidP="0079518C">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Screen Title</w:t>
            </w:r>
            <w:r w:rsidR="0079518C">
              <w:rPr>
                <w:rFonts w:ascii="Arial" w:eastAsia="Mincho" w:hAnsi="Arial" w:cs="Arial"/>
                <w:color w:val="000000"/>
                <w:sz w:val="16"/>
                <w:szCs w:val="16"/>
              </w:rPr>
              <w:t>;</w:t>
            </w:r>
            <w:r w:rsidR="0079518C" w:rsidRPr="00953812">
              <w:rPr>
                <w:rFonts w:ascii="Arial" w:eastAsia="Mincho" w:hAnsi="Arial" w:cs="Arial"/>
                <w:color w:val="000000"/>
                <w:sz w:val="16"/>
                <w:szCs w:val="16"/>
              </w:rPr>
              <w:t xml:space="preserve"> </w:t>
            </w:r>
            <w:r w:rsidR="0079518C">
              <w:rPr>
                <w:rFonts w:ascii="Arial" w:eastAsia="Mincho" w:hAnsi="Arial" w:cs="Arial"/>
                <w:color w:val="000000"/>
                <w:sz w:val="16"/>
                <w:szCs w:val="16"/>
              </w:rPr>
              <w:t>bold, underline</w:t>
            </w:r>
          </w:p>
        </w:tc>
        <w:tc>
          <w:tcPr>
            <w:tcW w:w="1781" w:type="dxa"/>
            <w:shd w:val="clear" w:color="auto" w:fill="auto"/>
            <w:vAlign w:val="center"/>
          </w:tcPr>
          <w:p w14:paraId="27B56941"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visible, not editable</w:t>
            </w:r>
          </w:p>
        </w:tc>
        <w:tc>
          <w:tcPr>
            <w:tcW w:w="718" w:type="dxa"/>
            <w:shd w:val="clear" w:color="auto" w:fill="auto"/>
            <w:vAlign w:val="center"/>
          </w:tcPr>
          <w:p w14:paraId="7593AAC4" w14:textId="77777777" w:rsidR="00973E7A" w:rsidRPr="00953812" w:rsidRDefault="00973E7A" w:rsidP="00B04805">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759" w:type="dxa"/>
            <w:shd w:val="clear" w:color="auto" w:fill="auto"/>
            <w:vAlign w:val="center"/>
          </w:tcPr>
          <w:p w14:paraId="3D0B1E55" w14:textId="77777777" w:rsidR="00973E7A" w:rsidRPr="00953812" w:rsidRDefault="00973E7A" w:rsidP="00B04805">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52AC99C2" w14:textId="77777777" w:rsidTr="006542E4">
        <w:trPr>
          <w:cantSplit/>
          <w:trHeight w:val="288"/>
          <w:jc w:val="center"/>
        </w:trPr>
        <w:tc>
          <w:tcPr>
            <w:tcW w:w="589" w:type="dxa"/>
            <w:shd w:val="clear" w:color="auto" w:fill="auto"/>
            <w:vAlign w:val="center"/>
          </w:tcPr>
          <w:p w14:paraId="469259C1" w14:textId="77777777" w:rsidR="00973E7A" w:rsidRPr="00953812" w:rsidRDefault="00973E7A" w:rsidP="00B04805">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sidRPr="00953812">
              <w:rPr>
                <w:rFonts w:ascii="Arial" w:eastAsia="Mincho" w:hAnsi="Arial" w:cs="Arial"/>
                <w:color w:val="000000"/>
                <w:sz w:val="16"/>
                <w:szCs w:val="16"/>
              </w:rPr>
              <w:t>2</w:t>
            </w:r>
          </w:p>
        </w:tc>
        <w:tc>
          <w:tcPr>
            <w:tcW w:w="1168" w:type="dxa"/>
            <w:shd w:val="clear" w:color="auto" w:fill="auto"/>
            <w:vAlign w:val="center"/>
          </w:tcPr>
          <w:p w14:paraId="778A1E3F"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Load Part Number</w:t>
            </w:r>
          </w:p>
        </w:tc>
        <w:tc>
          <w:tcPr>
            <w:tcW w:w="1137" w:type="dxa"/>
            <w:shd w:val="clear" w:color="auto" w:fill="auto"/>
            <w:vAlign w:val="center"/>
          </w:tcPr>
          <w:p w14:paraId="08B74EA0"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TextBox</w:t>
            </w:r>
          </w:p>
        </w:tc>
        <w:tc>
          <w:tcPr>
            <w:tcW w:w="1558" w:type="dxa"/>
            <w:shd w:val="clear" w:color="auto" w:fill="auto"/>
            <w:vAlign w:val="center"/>
          </w:tcPr>
          <w:p w14:paraId="7B500DCA"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492DEB07"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781" w:type="dxa"/>
            <w:shd w:val="clear" w:color="auto" w:fill="auto"/>
            <w:vAlign w:val="center"/>
          </w:tcPr>
          <w:p w14:paraId="019E5412"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visible, not editable</w:t>
            </w:r>
          </w:p>
        </w:tc>
        <w:tc>
          <w:tcPr>
            <w:tcW w:w="718" w:type="dxa"/>
            <w:shd w:val="clear" w:color="auto" w:fill="auto"/>
            <w:vAlign w:val="center"/>
          </w:tcPr>
          <w:p w14:paraId="320BF8ED" w14:textId="77777777" w:rsidR="00973E7A" w:rsidRPr="00953812" w:rsidRDefault="00973E7A" w:rsidP="00B04805">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759" w:type="dxa"/>
            <w:shd w:val="clear" w:color="auto" w:fill="auto"/>
            <w:vAlign w:val="center"/>
          </w:tcPr>
          <w:p w14:paraId="10597365" w14:textId="77777777" w:rsidR="00973E7A" w:rsidRPr="00953812" w:rsidRDefault="00973E7A" w:rsidP="00B04805">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03C899A8" w14:textId="77777777" w:rsidTr="006542E4">
        <w:trPr>
          <w:cantSplit/>
          <w:trHeight w:val="288"/>
          <w:jc w:val="center"/>
        </w:trPr>
        <w:tc>
          <w:tcPr>
            <w:tcW w:w="589" w:type="dxa"/>
            <w:shd w:val="clear" w:color="auto" w:fill="auto"/>
            <w:vAlign w:val="center"/>
          </w:tcPr>
          <w:p w14:paraId="4293822D" w14:textId="77777777" w:rsidR="00973E7A" w:rsidRPr="00953812" w:rsidRDefault="00973E7A" w:rsidP="00B04805">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w:t>
            </w:r>
          </w:p>
        </w:tc>
        <w:tc>
          <w:tcPr>
            <w:tcW w:w="1168" w:type="dxa"/>
            <w:shd w:val="clear" w:color="auto" w:fill="auto"/>
            <w:vAlign w:val="center"/>
          </w:tcPr>
          <w:p w14:paraId="2FF5E0A6"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w:t>
            </w:r>
          </w:p>
        </w:tc>
        <w:tc>
          <w:tcPr>
            <w:tcW w:w="1137" w:type="dxa"/>
            <w:shd w:val="clear" w:color="auto" w:fill="auto"/>
            <w:vAlign w:val="center"/>
          </w:tcPr>
          <w:p w14:paraId="06B81427"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Button</w:t>
            </w:r>
          </w:p>
        </w:tc>
        <w:tc>
          <w:tcPr>
            <w:tcW w:w="1558" w:type="dxa"/>
            <w:shd w:val="clear" w:color="auto" w:fill="auto"/>
            <w:vAlign w:val="center"/>
          </w:tcPr>
          <w:p w14:paraId="5EE9D975"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4C484DAC"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 xml:space="preserve">See </w:t>
            </w:r>
            <w:r>
              <w:rPr>
                <w:rFonts w:ascii="Arial" w:eastAsia="Mincho" w:hAnsi="Arial" w:cs="Arial"/>
                <w:color w:val="000000"/>
                <w:sz w:val="16"/>
                <w:szCs w:val="16"/>
              </w:rPr>
              <w:t>Table</w:t>
            </w:r>
            <w:r w:rsidRPr="00953812">
              <w:rPr>
                <w:rFonts w:ascii="Arial" w:eastAsia="Mincho" w:hAnsi="Arial" w:cs="Arial"/>
                <w:color w:val="000000"/>
                <w:sz w:val="16"/>
                <w:szCs w:val="16"/>
              </w:rPr>
              <w:t xml:space="preserve"> </w:t>
            </w:r>
            <w:r>
              <w:rPr>
                <w:rFonts w:ascii="Arial" w:eastAsia="Mincho" w:hAnsi="Arial" w:cs="Arial"/>
                <w:color w:val="000000"/>
                <w:sz w:val="16"/>
                <w:szCs w:val="16"/>
              </w:rPr>
              <w:t>4.2.1</w:t>
            </w:r>
            <w:r w:rsidRPr="00953812">
              <w:rPr>
                <w:rFonts w:ascii="Arial" w:eastAsia="Mincho" w:hAnsi="Arial" w:cs="Arial"/>
                <w:color w:val="000000"/>
                <w:sz w:val="16"/>
                <w:szCs w:val="16"/>
              </w:rPr>
              <w:t>-</w:t>
            </w:r>
            <w:r>
              <w:rPr>
                <w:rFonts w:ascii="Arial" w:eastAsia="Mincho" w:hAnsi="Arial" w:cs="Arial"/>
                <w:color w:val="000000"/>
                <w:sz w:val="16"/>
                <w:szCs w:val="16"/>
              </w:rPr>
              <w:t>2</w:t>
            </w:r>
          </w:p>
        </w:tc>
        <w:tc>
          <w:tcPr>
            <w:tcW w:w="1781" w:type="dxa"/>
            <w:shd w:val="clear" w:color="auto" w:fill="auto"/>
            <w:vAlign w:val="center"/>
          </w:tcPr>
          <w:p w14:paraId="0CD8961B"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718" w:type="dxa"/>
            <w:shd w:val="clear" w:color="auto" w:fill="auto"/>
            <w:vAlign w:val="center"/>
          </w:tcPr>
          <w:p w14:paraId="6C033C62" w14:textId="77777777" w:rsidR="00973E7A" w:rsidRPr="00953812" w:rsidRDefault="00973E7A" w:rsidP="00B04805">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w:t>
            </w:r>
          </w:p>
        </w:tc>
        <w:tc>
          <w:tcPr>
            <w:tcW w:w="759" w:type="dxa"/>
            <w:shd w:val="clear" w:color="auto" w:fill="auto"/>
            <w:vAlign w:val="center"/>
          </w:tcPr>
          <w:p w14:paraId="53306CBE" w14:textId="77777777" w:rsidR="00973E7A" w:rsidRPr="00953812" w:rsidRDefault="00973E7A" w:rsidP="00B04805">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249BBB5E" w14:textId="77777777" w:rsidTr="006542E4">
        <w:trPr>
          <w:cantSplit/>
          <w:trHeight w:val="288"/>
          <w:jc w:val="center"/>
        </w:trPr>
        <w:tc>
          <w:tcPr>
            <w:tcW w:w="589" w:type="dxa"/>
            <w:shd w:val="clear" w:color="auto" w:fill="auto"/>
            <w:vAlign w:val="center"/>
          </w:tcPr>
          <w:p w14:paraId="41BB7356" w14:textId="77777777" w:rsidR="00973E7A" w:rsidRPr="00953812" w:rsidRDefault="00973E7A" w:rsidP="00B04805">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4</w:t>
            </w:r>
          </w:p>
        </w:tc>
        <w:tc>
          <w:tcPr>
            <w:tcW w:w="1168" w:type="dxa"/>
            <w:shd w:val="clear" w:color="auto" w:fill="auto"/>
            <w:vAlign w:val="center"/>
          </w:tcPr>
          <w:p w14:paraId="4F4471A6"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Configuration Database</w:t>
            </w:r>
            <w:r w:rsidRPr="00953812">
              <w:rPr>
                <w:rFonts w:ascii="Arial" w:eastAsia="Mincho" w:hAnsi="Arial" w:cs="Arial"/>
                <w:color w:val="000000"/>
                <w:sz w:val="16"/>
                <w:szCs w:val="16"/>
              </w:rPr>
              <w:t xml:space="preserve"> Description</w:t>
            </w:r>
          </w:p>
        </w:tc>
        <w:tc>
          <w:tcPr>
            <w:tcW w:w="1137" w:type="dxa"/>
            <w:shd w:val="clear" w:color="auto" w:fill="auto"/>
            <w:vAlign w:val="center"/>
          </w:tcPr>
          <w:p w14:paraId="0FC8CB1E"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TextBox</w:t>
            </w:r>
          </w:p>
        </w:tc>
        <w:tc>
          <w:tcPr>
            <w:tcW w:w="1558" w:type="dxa"/>
            <w:shd w:val="clear" w:color="auto" w:fill="auto"/>
            <w:vAlign w:val="center"/>
          </w:tcPr>
          <w:p w14:paraId="25250143" w14:textId="77777777" w:rsidR="00973E7A" w:rsidRPr="00953812" w:rsidRDefault="00824F8E"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 xml:space="preserve">1 min to </w:t>
            </w:r>
            <w:r w:rsidR="00973E7A">
              <w:rPr>
                <w:rFonts w:ascii="Arial" w:eastAsia="Mincho" w:hAnsi="Arial" w:cs="Arial"/>
                <w:color w:val="000000"/>
                <w:sz w:val="16"/>
                <w:szCs w:val="16"/>
              </w:rPr>
              <w:t>40</w:t>
            </w:r>
            <w:r w:rsidR="00973E7A" w:rsidRPr="00953812">
              <w:rPr>
                <w:rFonts w:ascii="Arial" w:eastAsia="Mincho" w:hAnsi="Arial" w:cs="Arial"/>
                <w:color w:val="000000"/>
                <w:sz w:val="16"/>
                <w:szCs w:val="16"/>
              </w:rPr>
              <w:t xml:space="preserve"> </w:t>
            </w:r>
            <w:r>
              <w:rPr>
                <w:rFonts w:ascii="Arial" w:eastAsia="Mincho" w:hAnsi="Arial" w:cs="Arial"/>
                <w:color w:val="000000"/>
                <w:sz w:val="16"/>
                <w:szCs w:val="16"/>
              </w:rPr>
              <w:t xml:space="preserve">max </w:t>
            </w:r>
            <w:r w:rsidR="00973E7A" w:rsidRPr="00953812">
              <w:rPr>
                <w:rFonts w:ascii="Arial" w:eastAsia="Mincho" w:hAnsi="Arial" w:cs="Arial"/>
                <w:color w:val="000000"/>
                <w:sz w:val="16"/>
                <w:szCs w:val="16"/>
              </w:rPr>
              <w:t>Characters</w:t>
            </w:r>
          </w:p>
          <w:p w14:paraId="17AE2622" w14:textId="77777777" w:rsidR="00973E7A" w:rsidRPr="00953812" w:rsidRDefault="00973E7A" w:rsidP="00824F8E">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sz w:val="16"/>
                <w:szCs w:val="16"/>
              </w:rPr>
              <w:t>ASCII characters</w:t>
            </w:r>
            <w:r w:rsidRPr="00953812">
              <w:rPr>
                <w:rFonts w:ascii="Arial" w:eastAsia="Mincho" w:hAnsi="Arial" w:cs="Arial"/>
                <w:sz w:val="16"/>
                <w:szCs w:val="16"/>
              </w:rPr>
              <w:br/>
              <w:t>a-z A-Z 0-9 ` ~ ^ , . : ; ? ! _ # - + / * = % $   @ \ | ) ( ] [ } { [space]</w:t>
            </w:r>
          </w:p>
        </w:tc>
        <w:tc>
          <w:tcPr>
            <w:tcW w:w="1474" w:type="dxa"/>
            <w:shd w:val="clear" w:color="auto" w:fill="auto"/>
            <w:vAlign w:val="center"/>
          </w:tcPr>
          <w:p w14:paraId="0EF9A213"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781" w:type="dxa"/>
            <w:shd w:val="clear" w:color="auto" w:fill="auto"/>
            <w:vAlign w:val="center"/>
          </w:tcPr>
          <w:p w14:paraId="19CB5D77"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718" w:type="dxa"/>
            <w:shd w:val="clear" w:color="auto" w:fill="auto"/>
            <w:vAlign w:val="center"/>
          </w:tcPr>
          <w:p w14:paraId="29CD584D" w14:textId="77777777" w:rsidR="00973E7A" w:rsidRPr="00953812" w:rsidRDefault="00973E7A" w:rsidP="00B04805">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w:t>
            </w:r>
          </w:p>
        </w:tc>
        <w:tc>
          <w:tcPr>
            <w:tcW w:w="759" w:type="dxa"/>
            <w:shd w:val="clear" w:color="auto" w:fill="auto"/>
            <w:vAlign w:val="center"/>
          </w:tcPr>
          <w:p w14:paraId="45C1530C" w14:textId="77777777" w:rsidR="00973E7A" w:rsidRPr="00953812" w:rsidRDefault="00973E7A" w:rsidP="00B04805">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4C20B581" w14:textId="77777777" w:rsidTr="006542E4">
        <w:trPr>
          <w:cantSplit/>
          <w:trHeight w:val="288"/>
          <w:jc w:val="center"/>
        </w:trPr>
        <w:tc>
          <w:tcPr>
            <w:tcW w:w="589" w:type="dxa"/>
            <w:shd w:val="clear" w:color="auto" w:fill="auto"/>
            <w:vAlign w:val="center"/>
          </w:tcPr>
          <w:p w14:paraId="056FCDFC" w14:textId="77777777" w:rsidR="00973E7A" w:rsidRPr="00953812" w:rsidRDefault="00973E7A" w:rsidP="00B04805">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sidRPr="00953812">
              <w:rPr>
                <w:rFonts w:ascii="Arial" w:eastAsia="Mincho" w:hAnsi="Arial" w:cs="Arial"/>
                <w:color w:val="000000"/>
                <w:sz w:val="16"/>
                <w:szCs w:val="16"/>
              </w:rPr>
              <w:t>5</w:t>
            </w:r>
          </w:p>
        </w:tc>
        <w:tc>
          <w:tcPr>
            <w:tcW w:w="1168" w:type="dxa"/>
            <w:shd w:val="clear" w:color="auto" w:fill="auto"/>
            <w:vAlign w:val="center"/>
          </w:tcPr>
          <w:p w14:paraId="2D3DDEF1"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OK</w:t>
            </w:r>
          </w:p>
        </w:tc>
        <w:tc>
          <w:tcPr>
            <w:tcW w:w="1137" w:type="dxa"/>
            <w:shd w:val="clear" w:color="auto" w:fill="auto"/>
            <w:vAlign w:val="center"/>
          </w:tcPr>
          <w:p w14:paraId="399E8557"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Button</w:t>
            </w:r>
          </w:p>
        </w:tc>
        <w:tc>
          <w:tcPr>
            <w:tcW w:w="1558" w:type="dxa"/>
            <w:shd w:val="clear" w:color="auto" w:fill="auto"/>
            <w:vAlign w:val="center"/>
          </w:tcPr>
          <w:p w14:paraId="116E2084"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48E22D7D"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 xml:space="preserve">See </w:t>
            </w:r>
            <w:r>
              <w:rPr>
                <w:rFonts w:ascii="Arial" w:eastAsia="Mincho" w:hAnsi="Arial" w:cs="Arial"/>
                <w:color w:val="000000"/>
                <w:sz w:val="16"/>
                <w:szCs w:val="16"/>
              </w:rPr>
              <w:t>Figure</w:t>
            </w:r>
            <w:r w:rsidRPr="00953812">
              <w:rPr>
                <w:rFonts w:ascii="Arial" w:eastAsia="Mincho" w:hAnsi="Arial" w:cs="Arial"/>
                <w:color w:val="000000"/>
                <w:sz w:val="16"/>
                <w:szCs w:val="16"/>
              </w:rPr>
              <w:t xml:space="preserve"> </w:t>
            </w:r>
            <w:r>
              <w:rPr>
                <w:rFonts w:ascii="Arial" w:eastAsia="Mincho" w:hAnsi="Arial" w:cs="Arial"/>
                <w:color w:val="000000"/>
                <w:sz w:val="16"/>
                <w:szCs w:val="16"/>
              </w:rPr>
              <w:t>6.1</w:t>
            </w:r>
            <w:r w:rsidRPr="00953812">
              <w:rPr>
                <w:rFonts w:ascii="Arial" w:eastAsia="Mincho" w:hAnsi="Arial" w:cs="Arial"/>
                <w:color w:val="000000"/>
                <w:sz w:val="16"/>
                <w:szCs w:val="16"/>
              </w:rPr>
              <w:t>-</w:t>
            </w:r>
            <w:r>
              <w:rPr>
                <w:rFonts w:ascii="Arial" w:eastAsia="Mincho" w:hAnsi="Arial" w:cs="Arial"/>
                <w:color w:val="000000"/>
                <w:sz w:val="16"/>
                <w:szCs w:val="16"/>
              </w:rPr>
              <w:t>1</w:t>
            </w:r>
          </w:p>
        </w:tc>
        <w:tc>
          <w:tcPr>
            <w:tcW w:w="1781" w:type="dxa"/>
            <w:shd w:val="clear" w:color="auto" w:fill="auto"/>
            <w:vAlign w:val="center"/>
          </w:tcPr>
          <w:p w14:paraId="27F7DD78"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718" w:type="dxa"/>
            <w:shd w:val="clear" w:color="auto" w:fill="auto"/>
            <w:vAlign w:val="center"/>
          </w:tcPr>
          <w:p w14:paraId="6AF7FBE3" w14:textId="77777777" w:rsidR="00973E7A" w:rsidRPr="00953812" w:rsidRDefault="00973E7A" w:rsidP="00B04805">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w:t>
            </w:r>
          </w:p>
        </w:tc>
        <w:tc>
          <w:tcPr>
            <w:tcW w:w="759" w:type="dxa"/>
            <w:shd w:val="clear" w:color="auto" w:fill="auto"/>
            <w:vAlign w:val="center"/>
          </w:tcPr>
          <w:p w14:paraId="4687359D" w14:textId="77777777" w:rsidR="00973E7A" w:rsidRPr="00953812" w:rsidRDefault="00973E7A" w:rsidP="00B04805">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29BDA39C" w14:textId="77777777" w:rsidTr="006542E4">
        <w:trPr>
          <w:cantSplit/>
          <w:trHeight w:val="288"/>
          <w:jc w:val="center"/>
        </w:trPr>
        <w:tc>
          <w:tcPr>
            <w:tcW w:w="589" w:type="dxa"/>
            <w:shd w:val="clear" w:color="auto" w:fill="auto"/>
            <w:vAlign w:val="center"/>
          </w:tcPr>
          <w:p w14:paraId="1DDFFE2A" w14:textId="77777777" w:rsidR="00973E7A" w:rsidRPr="00953812" w:rsidRDefault="00973E7A" w:rsidP="00B04805">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6</w:t>
            </w:r>
          </w:p>
        </w:tc>
        <w:tc>
          <w:tcPr>
            <w:tcW w:w="1168" w:type="dxa"/>
            <w:shd w:val="clear" w:color="auto" w:fill="auto"/>
            <w:vAlign w:val="center"/>
          </w:tcPr>
          <w:p w14:paraId="3526651B"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Cancel</w:t>
            </w:r>
          </w:p>
        </w:tc>
        <w:tc>
          <w:tcPr>
            <w:tcW w:w="1137" w:type="dxa"/>
            <w:shd w:val="clear" w:color="auto" w:fill="auto"/>
            <w:vAlign w:val="center"/>
          </w:tcPr>
          <w:p w14:paraId="1D017A1A"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Button</w:t>
            </w:r>
          </w:p>
        </w:tc>
        <w:tc>
          <w:tcPr>
            <w:tcW w:w="1558" w:type="dxa"/>
            <w:shd w:val="clear" w:color="auto" w:fill="auto"/>
            <w:vAlign w:val="center"/>
          </w:tcPr>
          <w:p w14:paraId="5CB60140"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4D5ACADE"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 xml:space="preserve">See </w:t>
            </w:r>
            <w:r>
              <w:rPr>
                <w:rFonts w:ascii="Arial" w:eastAsia="Mincho" w:hAnsi="Arial" w:cs="Arial"/>
                <w:color w:val="000000"/>
                <w:sz w:val="16"/>
                <w:szCs w:val="16"/>
              </w:rPr>
              <w:t>Figure</w:t>
            </w:r>
            <w:r w:rsidRPr="00953812">
              <w:rPr>
                <w:rFonts w:ascii="Arial" w:eastAsia="Mincho" w:hAnsi="Arial" w:cs="Arial"/>
                <w:color w:val="000000"/>
                <w:sz w:val="16"/>
                <w:szCs w:val="16"/>
              </w:rPr>
              <w:t xml:space="preserve"> </w:t>
            </w:r>
            <w:r>
              <w:rPr>
                <w:rFonts w:ascii="Arial" w:eastAsia="Mincho" w:hAnsi="Arial" w:cs="Arial"/>
                <w:color w:val="000000"/>
                <w:sz w:val="16"/>
                <w:szCs w:val="16"/>
              </w:rPr>
              <w:t>6.1</w:t>
            </w:r>
            <w:r w:rsidRPr="00953812">
              <w:rPr>
                <w:rFonts w:ascii="Arial" w:eastAsia="Mincho" w:hAnsi="Arial" w:cs="Arial"/>
                <w:color w:val="000000"/>
                <w:sz w:val="16"/>
                <w:szCs w:val="16"/>
              </w:rPr>
              <w:t>-</w:t>
            </w:r>
            <w:r>
              <w:rPr>
                <w:rFonts w:ascii="Arial" w:eastAsia="Mincho" w:hAnsi="Arial" w:cs="Arial"/>
                <w:color w:val="000000"/>
                <w:sz w:val="16"/>
                <w:szCs w:val="16"/>
              </w:rPr>
              <w:t>1</w:t>
            </w:r>
          </w:p>
        </w:tc>
        <w:tc>
          <w:tcPr>
            <w:tcW w:w="1781" w:type="dxa"/>
            <w:shd w:val="clear" w:color="auto" w:fill="auto"/>
            <w:vAlign w:val="center"/>
          </w:tcPr>
          <w:p w14:paraId="2F257F97" w14:textId="77777777" w:rsidR="00973E7A" w:rsidRPr="00953812" w:rsidRDefault="00973E7A" w:rsidP="00B04805">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718" w:type="dxa"/>
            <w:shd w:val="clear" w:color="auto" w:fill="auto"/>
            <w:vAlign w:val="center"/>
          </w:tcPr>
          <w:p w14:paraId="4C9C8EA2" w14:textId="77777777" w:rsidR="00973E7A" w:rsidRPr="00953812" w:rsidRDefault="00973E7A" w:rsidP="00B04805">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4</w:t>
            </w:r>
          </w:p>
        </w:tc>
        <w:tc>
          <w:tcPr>
            <w:tcW w:w="759" w:type="dxa"/>
            <w:shd w:val="clear" w:color="auto" w:fill="auto"/>
            <w:vAlign w:val="center"/>
          </w:tcPr>
          <w:p w14:paraId="2D18C155" w14:textId="77777777" w:rsidR="00973E7A" w:rsidRPr="00953812" w:rsidRDefault="00973E7A" w:rsidP="00B04805">
            <w:pPr>
              <w:keepNext/>
              <w:overflowPunct w:val="0"/>
              <w:autoSpaceDE w:val="0"/>
              <w:autoSpaceDN w:val="0"/>
              <w:adjustRightInd w:val="0"/>
              <w:spacing w:before="60" w:after="60"/>
              <w:jc w:val="center"/>
              <w:textAlignment w:val="baseline"/>
              <w:rPr>
                <w:rFonts w:ascii="Arial" w:eastAsia="Mincho" w:hAnsi="Arial" w:cs="Arial"/>
                <w:sz w:val="16"/>
                <w:szCs w:val="16"/>
              </w:rPr>
            </w:pPr>
          </w:p>
        </w:tc>
      </w:tr>
    </w:tbl>
    <w:p w14:paraId="6B3A6751" w14:textId="77777777" w:rsidR="00973E7A" w:rsidRDefault="00973E7A" w:rsidP="00973E7A">
      <w:pPr>
        <w:pStyle w:val="linespace"/>
      </w:pPr>
    </w:p>
    <w:p w14:paraId="3A9A91DA" w14:textId="77777777" w:rsidR="00973E7A" w:rsidRDefault="00973E7A" w:rsidP="00973E7A">
      <w:pPr>
        <w:pStyle w:val="linespace"/>
      </w:pPr>
    </w:p>
    <w:p w14:paraId="56DA22BF" w14:textId="77777777" w:rsidR="00973E7A" w:rsidRDefault="00973E7A" w:rsidP="00973E7A">
      <w:pPr>
        <w:pStyle w:val="Para"/>
        <w:keepNext/>
      </w:pPr>
      <w:r>
        <w:t>b.</w:t>
      </w:r>
      <w:r>
        <w:tab/>
        <w:t>T</w:t>
      </w:r>
      <w:r w:rsidR="00C3249C">
        <w:t xml:space="preserve">he File New Load Part Number </w:t>
      </w:r>
      <w:r>
        <w:t>screen shall be defined in Table 4.2.1-2.</w:t>
      </w:r>
    </w:p>
    <w:p w14:paraId="0973EF54" w14:textId="77777777" w:rsidR="00973E7A" w:rsidRDefault="00973E7A" w:rsidP="00973E7A">
      <w:pPr>
        <w:pStyle w:val="linespace"/>
        <w:keepNext/>
      </w:pPr>
    </w:p>
    <w:p w14:paraId="3FB1193F" w14:textId="77777777" w:rsidR="00973E7A" w:rsidRDefault="00C3249C" w:rsidP="00973E7A">
      <w:pPr>
        <w:pStyle w:val="Table"/>
      </w:pPr>
      <w:bookmarkStart w:id="542" w:name="_Toc346888981"/>
      <w:bookmarkStart w:id="543" w:name="_Toc395021812"/>
      <w:r>
        <w:t>Table 4.2.1-2:  File New Load Part Number S</w:t>
      </w:r>
      <w:r w:rsidR="00973E7A">
        <w:t>creen</w:t>
      </w:r>
      <w:bookmarkEnd w:id="542"/>
      <w:bookmarkEnd w:id="543"/>
    </w:p>
    <w:tbl>
      <w:tblPr>
        <w:tblW w:w="106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4"/>
        <w:gridCol w:w="1430"/>
        <w:gridCol w:w="1081"/>
        <w:gridCol w:w="1710"/>
        <w:gridCol w:w="1964"/>
        <w:gridCol w:w="2217"/>
        <w:gridCol w:w="689"/>
        <w:gridCol w:w="881"/>
      </w:tblGrid>
      <w:tr w:rsidR="00973E7A" w:rsidRPr="00953812" w14:paraId="6992C6D1" w14:textId="77777777" w:rsidTr="00100CA9">
        <w:trPr>
          <w:cantSplit/>
          <w:trHeight w:val="259"/>
          <w:tblHeader/>
          <w:jc w:val="center"/>
        </w:trPr>
        <w:tc>
          <w:tcPr>
            <w:tcW w:w="646" w:type="dxa"/>
            <w:shd w:val="clear" w:color="auto" w:fill="CCCCCC"/>
            <w:vAlign w:val="center"/>
          </w:tcPr>
          <w:p w14:paraId="0822546A"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Item #</w:t>
            </w:r>
          </w:p>
        </w:tc>
        <w:tc>
          <w:tcPr>
            <w:tcW w:w="1353" w:type="dxa"/>
            <w:shd w:val="clear" w:color="auto" w:fill="CCCCCC"/>
            <w:vAlign w:val="center"/>
          </w:tcPr>
          <w:p w14:paraId="280D27C6"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Label</w:t>
            </w:r>
          </w:p>
        </w:tc>
        <w:tc>
          <w:tcPr>
            <w:tcW w:w="1023" w:type="dxa"/>
            <w:shd w:val="clear" w:color="auto" w:fill="CCCCCC"/>
            <w:vAlign w:val="center"/>
          </w:tcPr>
          <w:p w14:paraId="1BBB926D"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Type</w:t>
            </w:r>
          </w:p>
        </w:tc>
        <w:tc>
          <w:tcPr>
            <w:tcW w:w="1618" w:type="dxa"/>
            <w:shd w:val="clear" w:color="auto" w:fill="CCCCCC"/>
            <w:vAlign w:val="center"/>
          </w:tcPr>
          <w:p w14:paraId="05ED1B9E"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Range</w:t>
            </w:r>
          </w:p>
        </w:tc>
        <w:tc>
          <w:tcPr>
            <w:tcW w:w="1858" w:type="dxa"/>
            <w:shd w:val="clear" w:color="auto" w:fill="CCCCCC"/>
            <w:vAlign w:val="center"/>
          </w:tcPr>
          <w:p w14:paraId="744942D4"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Details</w:t>
            </w:r>
          </w:p>
        </w:tc>
        <w:tc>
          <w:tcPr>
            <w:tcW w:w="2097" w:type="dxa"/>
            <w:shd w:val="clear" w:color="auto" w:fill="CCCCCC"/>
            <w:vAlign w:val="center"/>
          </w:tcPr>
          <w:p w14:paraId="3995B554"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Availab</w:t>
            </w:r>
            <w:r w:rsidR="00501A5A">
              <w:rPr>
                <w:rFonts w:ascii="Arial" w:eastAsia="Mincho" w:hAnsi="Arial" w:cs="Arial"/>
                <w:b/>
                <w:sz w:val="16"/>
                <w:szCs w:val="16"/>
              </w:rPr>
              <w:t>i</w:t>
            </w:r>
            <w:r w:rsidRPr="00953812">
              <w:rPr>
                <w:rFonts w:ascii="Arial" w:eastAsia="Mincho" w:hAnsi="Arial" w:cs="Arial"/>
                <w:b/>
                <w:sz w:val="16"/>
                <w:szCs w:val="16"/>
              </w:rPr>
              <w:t>lity</w:t>
            </w:r>
          </w:p>
        </w:tc>
        <w:tc>
          <w:tcPr>
            <w:tcW w:w="652" w:type="dxa"/>
            <w:shd w:val="clear" w:color="auto" w:fill="CCCCCC"/>
            <w:vAlign w:val="center"/>
          </w:tcPr>
          <w:p w14:paraId="3F5A2A29"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Tab Order</w:t>
            </w:r>
          </w:p>
        </w:tc>
        <w:tc>
          <w:tcPr>
            <w:tcW w:w="833" w:type="dxa"/>
            <w:shd w:val="clear" w:color="auto" w:fill="CCCCCC"/>
            <w:vAlign w:val="center"/>
          </w:tcPr>
          <w:p w14:paraId="01104E26"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Model Unique</w:t>
            </w:r>
          </w:p>
        </w:tc>
      </w:tr>
      <w:tr w:rsidR="00973E7A" w:rsidRPr="00953812" w14:paraId="52A5E147" w14:textId="77777777" w:rsidTr="00100CA9">
        <w:trPr>
          <w:cantSplit/>
          <w:trHeight w:val="259"/>
          <w:jc w:val="center"/>
        </w:trPr>
        <w:tc>
          <w:tcPr>
            <w:tcW w:w="646" w:type="dxa"/>
            <w:shd w:val="clear" w:color="auto" w:fill="auto"/>
            <w:vAlign w:val="center"/>
          </w:tcPr>
          <w:p w14:paraId="3EE236EA"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sidRPr="00953812">
              <w:rPr>
                <w:rFonts w:ascii="Arial" w:eastAsia="Mincho" w:hAnsi="Arial" w:cs="Arial"/>
                <w:color w:val="000000"/>
                <w:sz w:val="16"/>
                <w:szCs w:val="16"/>
              </w:rPr>
              <w:t>1</w:t>
            </w:r>
          </w:p>
        </w:tc>
        <w:tc>
          <w:tcPr>
            <w:tcW w:w="1353" w:type="dxa"/>
            <w:shd w:val="clear" w:color="auto" w:fill="auto"/>
            <w:vAlign w:val="center"/>
          </w:tcPr>
          <w:p w14:paraId="07617F09"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Load Part Number contents</w:t>
            </w:r>
          </w:p>
        </w:tc>
        <w:tc>
          <w:tcPr>
            <w:tcW w:w="1023" w:type="dxa"/>
            <w:shd w:val="clear" w:color="auto" w:fill="auto"/>
            <w:vAlign w:val="center"/>
          </w:tcPr>
          <w:p w14:paraId="42532F72"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Label</w:t>
            </w:r>
          </w:p>
        </w:tc>
        <w:tc>
          <w:tcPr>
            <w:tcW w:w="1618" w:type="dxa"/>
            <w:shd w:val="clear" w:color="auto" w:fill="auto"/>
            <w:vAlign w:val="center"/>
          </w:tcPr>
          <w:p w14:paraId="0C500494"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858" w:type="dxa"/>
            <w:shd w:val="clear" w:color="auto" w:fill="auto"/>
            <w:vAlign w:val="center"/>
          </w:tcPr>
          <w:p w14:paraId="74CC6546"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Screen Title</w:t>
            </w:r>
            <w:r>
              <w:rPr>
                <w:rFonts w:ascii="Arial" w:eastAsia="Mincho" w:hAnsi="Arial" w:cs="Arial"/>
                <w:color w:val="000000"/>
                <w:sz w:val="16"/>
                <w:szCs w:val="16"/>
              </w:rPr>
              <w:t>; bold, underline</w:t>
            </w:r>
          </w:p>
        </w:tc>
        <w:tc>
          <w:tcPr>
            <w:tcW w:w="2097" w:type="dxa"/>
            <w:shd w:val="clear" w:color="auto" w:fill="auto"/>
            <w:vAlign w:val="center"/>
          </w:tcPr>
          <w:p w14:paraId="60562185"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visible, not editable</w:t>
            </w:r>
          </w:p>
        </w:tc>
        <w:tc>
          <w:tcPr>
            <w:tcW w:w="652" w:type="dxa"/>
            <w:shd w:val="clear" w:color="auto" w:fill="auto"/>
            <w:vAlign w:val="center"/>
          </w:tcPr>
          <w:p w14:paraId="6350C527"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833" w:type="dxa"/>
            <w:shd w:val="clear" w:color="auto" w:fill="auto"/>
            <w:vAlign w:val="center"/>
          </w:tcPr>
          <w:p w14:paraId="2CA86134"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524C89DF" w14:textId="77777777" w:rsidTr="00100CA9">
        <w:trPr>
          <w:cantSplit/>
          <w:trHeight w:val="259"/>
          <w:jc w:val="center"/>
        </w:trPr>
        <w:tc>
          <w:tcPr>
            <w:tcW w:w="646" w:type="dxa"/>
            <w:shd w:val="clear" w:color="auto" w:fill="auto"/>
            <w:vAlign w:val="center"/>
          </w:tcPr>
          <w:p w14:paraId="40C05562"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w:t>
            </w:r>
          </w:p>
        </w:tc>
        <w:tc>
          <w:tcPr>
            <w:tcW w:w="1353" w:type="dxa"/>
            <w:shd w:val="clear" w:color="auto" w:fill="auto"/>
            <w:vAlign w:val="center"/>
          </w:tcPr>
          <w:p w14:paraId="2D985C5B"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Select label type:</w:t>
            </w:r>
          </w:p>
        </w:tc>
        <w:tc>
          <w:tcPr>
            <w:tcW w:w="1023" w:type="dxa"/>
            <w:shd w:val="clear" w:color="auto" w:fill="auto"/>
            <w:vAlign w:val="center"/>
          </w:tcPr>
          <w:p w14:paraId="491BDB09"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Label</w:t>
            </w:r>
          </w:p>
        </w:tc>
        <w:tc>
          <w:tcPr>
            <w:tcW w:w="1618" w:type="dxa"/>
            <w:shd w:val="clear" w:color="auto" w:fill="auto"/>
            <w:vAlign w:val="center"/>
          </w:tcPr>
          <w:p w14:paraId="4CAEC927"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858" w:type="dxa"/>
            <w:shd w:val="clear" w:color="auto" w:fill="auto"/>
            <w:vAlign w:val="center"/>
          </w:tcPr>
          <w:p w14:paraId="6867B1AF"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Heading</w:t>
            </w:r>
          </w:p>
        </w:tc>
        <w:tc>
          <w:tcPr>
            <w:tcW w:w="2097" w:type="dxa"/>
            <w:shd w:val="clear" w:color="auto" w:fill="auto"/>
            <w:vAlign w:val="center"/>
          </w:tcPr>
          <w:p w14:paraId="6D188294"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visible, not editable</w:t>
            </w:r>
          </w:p>
        </w:tc>
        <w:tc>
          <w:tcPr>
            <w:tcW w:w="652" w:type="dxa"/>
            <w:shd w:val="clear" w:color="auto" w:fill="auto"/>
            <w:vAlign w:val="center"/>
          </w:tcPr>
          <w:p w14:paraId="60565935"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833" w:type="dxa"/>
            <w:shd w:val="clear" w:color="auto" w:fill="auto"/>
            <w:vAlign w:val="center"/>
          </w:tcPr>
          <w:p w14:paraId="6BA92064"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123F77C5" w14:textId="77777777" w:rsidTr="00100CA9">
        <w:trPr>
          <w:cantSplit/>
          <w:trHeight w:val="259"/>
          <w:jc w:val="center"/>
        </w:trPr>
        <w:tc>
          <w:tcPr>
            <w:tcW w:w="646" w:type="dxa"/>
            <w:shd w:val="clear" w:color="auto" w:fill="auto"/>
            <w:vAlign w:val="center"/>
          </w:tcPr>
          <w:p w14:paraId="5D521F6E"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w:t>
            </w:r>
          </w:p>
        </w:tc>
        <w:tc>
          <w:tcPr>
            <w:tcW w:w="1353" w:type="dxa"/>
            <w:shd w:val="clear" w:color="auto" w:fill="auto"/>
            <w:vAlign w:val="center"/>
          </w:tcPr>
          <w:p w14:paraId="328C9C9F" w14:textId="77777777" w:rsidR="00973E7A"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Blue label</w:t>
            </w:r>
          </w:p>
        </w:tc>
        <w:tc>
          <w:tcPr>
            <w:tcW w:w="1023" w:type="dxa"/>
            <w:shd w:val="clear" w:color="auto" w:fill="auto"/>
            <w:vAlign w:val="center"/>
          </w:tcPr>
          <w:p w14:paraId="57615B8C" w14:textId="77777777" w:rsidR="00973E7A" w:rsidRPr="00953812" w:rsidRDefault="00F609E2"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 xml:space="preserve">Radio </w:t>
            </w:r>
            <w:r w:rsidR="00973E7A">
              <w:rPr>
                <w:rFonts w:ascii="Arial" w:eastAsia="Mincho" w:hAnsi="Arial" w:cs="Arial"/>
                <w:color w:val="000000"/>
                <w:sz w:val="16"/>
                <w:szCs w:val="16"/>
              </w:rPr>
              <w:t>Button</w:t>
            </w:r>
          </w:p>
        </w:tc>
        <w:tc>
          <w:tcPr>
            <w:tcW w:w="1618" w:type="dxa"/>
            <w:shd w:val="clear" w:color="auto" w:fill="auto"/>
            <w:vAlign w:val="center"/>
          </w:tcPr>
          <w:p w14:paraId="4D01F741"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858" w:type="dxa"/>
            <w:shd w:val="clear" w:color="auto" w:fill="auto"/>
            <w:vAlign w:val="center"/>
          </w:tcPr>
          <w:p w14:paraId="5F7759F2" w14:textId="77777777" w:rsidR="00973E7A"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2097" w:type="dxa"/>
            <w:shd w:val="clear" w:color="auto" w:fill="auto"/>
            <w:vAlign w:val="center"/>
          </w:tcPr>
          <w:p w14:paraId="00C270E2"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 xml:space="preserve">Always </w:t>
            </w:r>
            <w:r>
              <w:rPr>
                <w:rFonts w:ascii="Arial" w:eastAsia="Mincho" w:hAnsi="Arial" w:cs="Arial"/>
                <w:color w:val="000000"/>
                <w:sz w:val="16"/>
                <w:szCs w:val="16"/>
              </w:rPr>
              <w:t>selectable; mutually exclusive with item 4</w:t>
            </w:r>
          </w:p>
        </w:tc>
        <w:tc>
          <w:tcPr>
            <w:tcW w:w="652" w:type="dxa"/>
            <w:shd w:val="clear" w:color="auto" w:fill="auto"/>
            <w:vAlign w:val="center"/>
          </w:tcPr>
          <w:p w14:paraId="3E714B05"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w:t>
            </w:r>
          </w:p>
        </w:tc>
        <w:tc>
          <w:tcPr>
            <w:tcW w:w="833" w:type="dxa"/>
            <w:shd w:val="clear" w:color="auto" w:fill="auto"/>
            <w:vAlign w:val="center"/>
          </w:tcPr>
          <w:p w14:paraId="1B57CC25"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0DF0C475" w14:textId="77777777" w:rsidTr="00100CA9">
        <w:trPr>
          <w:cantSplit/>
          <w:trHeight w:val="259"/>
          <w:jc w:val="center"/>
        </w:trPr>
        <w:tc>
          <w:tcPr>
            <w:tcW w:w="646" w:type="dxa"/>
            <w:shd w:val="clear" w:color="auto" w:fill="auto"/>
            <w:vAlign w:val="center"/>
          </w:tcPr>
          <w:p w14:paraId="27E26941"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4</w:t>
            </w:r>
          </w:p>
        </w:tc>
        <w:tc>
          <w:tcPr>
            <w:tcW w:w="1353" w:type="dxa"/>
            <w:shd w:val="clear" w:color="auto" w:fill="auto"/>
            <w:vAlign w:val="center"/>
          </w:tcPr>
          <w:p w14:paraId="33ECAE4B" w14:textId="77777777" w:rsidR="00973E7A"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Red/Black label</w:t>
            </w:r>
          </w:p>
        </w:tc>
        <w:tc>
          <w:tcPr>
            <w:tcW w:w="1023" w:type="dxa"/>
            <w:shd w:val="clear" w:color="auto" w:fill="auto"/>
            <w:vAlign w:val="center"/>
          </w:tcPr>
          <w:p w14:paraId="19E73842" w14:textId="77777777" w:rsidR="00973E7A" w:rsidRPr="00953812" w:rsidRDefault="00F609E2"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 xml:space="preserve">Radio </w:t>
            </w:r>
            <w:r w:rsidR="00973E7A">
              <w:rPr>
                <w:rFonts w:ascii="Arial" w:eastAsia="Mincho" w:hAnsi="Arial" w:cs="Arial"/>
                <w:color w:val="000000"/>
                <w:sz w:val="16"/>
                <w:szCs w:val="16"/>
              </w:rPr>
              <w:t>Button</w:t>
            </w:r>
          </w:p>
        </w:tc>
        <w:tc>
          <w:tcPr>
            <w:tcW w:w="1618" w:type="dxa"/>
            <w:shd w:val="clear" w:color="auto" w:fill="auto"/>
            <w:vAlign w:val="center"/>
          </w:tcPr>
          <w:p w14:paraId="5665FA9E"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858" w:type="dxa"/>
            <w:shd w:val="clear" w:color="auto" w:fill="auto"/>
            <w:vAlign w:val="center"/>
          </w:tcPr>
          <w:p w14:paraId="214C538C" w14:textId="77777777" w:rsidR="00973E7A"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2097" w:type="dxa"/>
            <w:shd w:val="clear" w:color="auto" w:fill="auto"/>
            <w:vAlign w:val="center"/>
          </w:tcPr>
          <w:p w14:paraId="082DD4AA"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 xml:space="preserve">Always </w:t>
            </w:r>
            <w:r>
              <w:rPr>
                <w:rFonts w:ascii="Arial" w:eastAsia="Mincho" w:hAnsi="Arial" w:cs="Arial"/>
                <w:color w:val="000000"/>
                <w:sz w:val="16"/>
                <w:szCs w:val="16"/>
              </w:rPr>
              <w:t>selectable; mutually exclusive with item 3</w:t>
            </w:r>
          </w:p>
        </w:tc>
        <w:tc>
          <w:tcPr>
            <w:tcW w:w="652" w:type="dxa"/>
            <w:shd w:val="clear" w:color="auto" w:fill="auto"/>
            <w:vAlign w:val="center"/>
          </w:tcPr>
          <w:p w14:paraId="61443714"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w:t>
            </w:r>
          </w:p>
        </w:tc>
        <w:tc>
          <w:tcPr>
            <w:tcW w:w="833" w:type="dxa"/>
            <w:shd w:val="clear" w:color="auto" w:fill="auto"/>
            <w:vAlign w:val="center"/>
          </w:tcPr>
          <w:p w14:paraId="1101D262"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3F05D603" w14:textId="77777777" w:rsidTr="00100CA9">
        <w:trPr>
          <w:cantSplit/>
          <w:trHeight w:val="259"/>
          <w:jc w:val="center"/>
        </w:trPr>
        <w:tc>
          <w:tcPr>
            <w:tcW w:w="646" w:type="dxa"/>
            <w:shd w:val="clear" w:color="auto" w:fill="auto"/>
            <w:vAlign w:val="center"/>
          </w:tcPr>
          <w:p w14:paraId="68AD8196" w14:textId="77777777" w:rsidR="00973E7A"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5</w:t>
            </w:r>
          </w:p>
        </w:tc>
        <w:tc>
          <w:tcPr>
            <w:tcW w:w="1353" w:type="dxa"/>
            <w:shd w:val="clear" w:color="auto" w:fill="auto"/>
            <w:vAlign w:val="center"/>
          </w:tcPr>
          <w:p w14:paraId="63514376" w14:textId="77777777" w:rsidR="00973E7A" w:rsidRPr="00953812" w:rsidRDefault="00973E7A" w:rsidP="00223F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Part N</w:t>
            </w:r>
            <w:r w:rsidR="00223FA9">
              <w:rPr>
                <w:rFonts w:ascii="Arial" w:eastAsia="Mincho" w:hAnsi="Arial" w:cs="Arial"/>
                <w:color w:val="000000"/>
                <w:sz w:val="16"/>
                <w:szCs w:val="16"/>
              </w:rPr>
              <w:t>umber</w:t>
            </w:r>
            <w:r w:rsidR="008362D3">
              <w:rPr>
                <w:rFonts w:ascii="Arial" w:eastAsia="Mincho" w:hAnsi="Arial" w:cs="Arial"/>
                <w:color w:val="000000"/>
                <w:sz w:val="16"/>
                <w:szCs w:val="16"/>
              </w:rPr>
              <w:t xml:space="preserve"> Format:</w:t>
            </w:r>
          </w:p>
        </w:tc>
        <w:tc>
          <w:tcPr>
            <w:tcW w:w="1023" w:type="dxa"/>
            <w:shd w:val="clear" w:color="auto" w:fill="auto"/>
            <w:vAlign w:val="center"/>
          </w:tcPr>
          <w:p w14:paraId="3F95FC41"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Label</w:t>
            </w:r>
          </w:p>
        </w:tc>
        <w:tc>
          <w:tcPr>
            <w:tcW w:w="1618" w:type="dxa"/>
            <w:shd w:val="clear" w:color="auto" w:fill="auto"/>
            <w:vAlign w:val="center"/>
          </w:tcPr>
          <w:p w14:paraId="77FB2326"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858" w:type="dxa"/>
            <w:shd w:val="clear" w:color="auto" w:fill="auto"/>
            <w:vAlign w:val="center"/>
          </w:tcPr>
          <w:p w14:paraId="78806B54"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Heading</w:t>
            </w:r>
          </w:p>
        </w:tc>
        <w:tc>
          <w:tcPr>
            <w:tcW w:w="2097" w:type="dxa"/>
            <w:shd w:val="clear" w:color="auto" w:fill="auto"/>
            <w:vAlign w:val="center"/>
          </w:tcPr>
          <w:p w14:paraId="71A25F89"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visible, not editable</w:t>
            </w:r>
          </w:p>
        </w:tc>
        <w:tc>
          <w:tcPr>
            <w:tcW w:w="652" w:type="dxa"/>
            <w:shd w:val="clear" w:color="auto" w:fill="auto"/>
            <w:vAlign w:val="center"/>
          </w:tcPr>
          <w:p w14:paraId="7D380BDE"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833" w:type="dxa"/>
            <w:shd w:val="clear" w:color="auto" w:fill="auto"/>
            <w:vAlign w:val="center"/>
          </w:tcPr>
          <w:p w14:paraId="6A2C42A6"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3D4949A1" w14:textId="77777777" w:rsidTr="00100CA9">
        <w:trPr>
          <w:cantSplit/>
          <w:trHeight w:val="259"/>
          <w:jc w:val="center"/>
        </w:trPr>
        <w:tc>
          <w:tcPr>
            <w:tcW w:w="646" w:type="dxa"/>
            <w:shd w:val="clear" w:color="auto" w:fill="auto"/>
            <w:vAlign w:val="center"/>
          </w:tcPr>
          <w:p w14:paraId="5DF006A8" w14:textId="77777777" w:rsidR="00973E7A"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6</w:t>
            </w:r>
          </w:p>
        </w:tc>
        <w:tc>
          <w:tcPr>
            <w:tcW w:w="1353" w:type="dxa"/>
            <w:shd w:val="clear" w:color="auto" w:fill="auto"/>
            <w:vAlign w:val="center"/>
          </w:tcPr>
          <w:p w14:paraId="5C3C4581"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MMMCC-SSSS-SSSS</w:t>
            </w:r>
          </w:p>
        </w:tc>
        <w:tc>
          <w:tcPr>
            <w:tcW w:w="1023" w:type="dxa"/>
            <w:shd w:val="clear" w:color="auto" w:fill="auto"/>
            <w:vAlign w:val="center"/>
          </w:tcPr>
          <w:p w14:paraId="0F4343FA"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Label</w:t>
            </w:r>
          </w:p>
        </w:tc>
        <w:tc>
          <w:tcPr>
            <w:tcW w:w="1618" w:type="dxa"/>
            <w:shd w:val="clear" w:color="auto" w:fill="auto"/>
            <w:vAlign w:val="center"/>
          </w:tcPr>
          <w:p w14:paraId="229386B1"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858" w:type="dxa"/>
            <w:shd w:val="clear" w:color="auto" w:fill="auto"/>
            <w:vAlign w:val="center"/>
          </w:tcPr>
          <w:p w14:paraId="10A308F9"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Sub-heading</w:t>
            </w:r>
            <w:r w:rsidR="008362D3">
              <w:rPr>
                <w:rFonts w:ascii="Arial" w:eastAsia="Mincho" w:hAnsi="Arial" w:cs="Arial"/>
                <w:color w:val="000000"/>
                <w:sz w:val="16"/>
                <w:szCs w:val="16"/>
              </w:rPr>
              <w:t>; bold</w:t>
            </w:r>
          </w:p>
        </w:tc>
        <w:tc>
          <w:tcPr>
            <w:tcW w:w="2097" w:type="dxa"/>
            <w:shd w:val="clear" w:color="auto" w:fill="auto"/>
            <w:vAlign w:val="center"/>
          </w:tcPr>
          <w:p w14:paraId="599BF5AC"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visible, not editable</w:t>
            </w:r>
          </w:p>
        </w:tc>
        <w:tc>
          <w:tcPr>
            <w:tcW w:w="652" w:type="dxa"/>
            <w:shd w:val="clear" w:color="auto" w:fill="auto"/>
            <w:vAlign w:val="center"/>
          </w:tcPr>
          <w:p w14:paraId="4F2CB0AF"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833" w:type="dxa"/>
            <w:shd w:val="clear" w:color="auto" w:fill="auto"/>
            <w:vAlign w:val="center"/>
          </w:tcPr>
          <w:p w14:paraId="00830451"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6E53D49E" w14:textId="77777777" w:rsidTr="00100CA9">
        <w:trPr>
          <w:cantSplit/>
          <w:trHeight w:val="259"/>
          <w:jc w:val="center"/>
        </w:trPr>
        <w:tc>
          <w:tcPr>
            <w:tcW w:w="646" w:type="dxa"/>
            <w:shd w:val="clear" w:color="auto" w:fill="auto"/>
            <w:vAlign w:val="center"/>
          </w:tcPr>
          <w:p w14:paraId="3F9A73CA" w14:textId="77777777" w:rsidR="00973E7A"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7</w:t>
            </w:r>
          </w:p>
        </w:tc>
        <w:tc>
          <w:tcPr>
            <w:tcW w:w="1353" w:type="dxa"/>
            <w:shd w:val="clear" w:color="auto" w:fill="auto"/>
            <w:vAlign w:val="center"/>
          </w:tcPr>
          <w:p w14:paraId="2358EA92" w14:textId="77777777" w:rsidR="00973E7A"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Field</w:t>
            </w:r>
          </w:p>
        </w:tc>
        <w:tc>
          <w:tcPr>
            <w:tcW w:w="1023" w:type="dxa"/>
            <w:shd w:val="clear" w:color="auto" w:fill="auto"/>
            <w:vAlign w:val="center"/>
          </w:tcPr>
          <w:p w14:paraId="252BA2E1" w14:textId="77777777" w:rsidR="00973E7A"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618" w:type="dxa"/>
            <w:shd w:val="clear" w:color="auto" w:fill="auto"/>
            <w:vAlign w:val="center"/>
          </w:tcPr>
          <w:p w14:paraId="1614624A"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858" w:type="dxa"/>
            <w:shd w:val="clear" w:color="auto" w:fill="auto"/>
            <w:vAlign w:val="center"/>
          </w:tcPr>
          <w:p w14:paraId="270B6E7A" w14:textId="77777777" w:rsidR="00973E7A"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Column Heading 1</w:t>
            </w:r>
          </w:p>
        </w:tc>
        <w:tc>
          <w:tcPr>
            <w:tcW w:w="2097" w:type="dxa"/>
            <w:shd w:val="clear" w:color="auto" w:fill="auto"/>
            <w:vAlign w:val="center"/>
          </w:tcPr>
          <w:p w14:paraId="7C99FDA2"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652" w:type="dxa"/>
            <w:shd w:val="clear" w:color="auto" w:fill="auto"/>
            <w:vAlign w:val="center"/>
          </w:tcPr>
          <w:p w14:paraId="3AA41C59"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833" w:type="dxa"/>
            <w:shd w:val="clear" w:color="auto" w:fill="auto"/>
            <w:vAlign w:val="center"/>
          </w:tcPr>
          <w:p w14:paraId="44E05CC5"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3537BBBF" w14:textId="77777777" w:rsidTr="00100CA9">
        <w:trPr>
          <w:cantSplit/>
          <w:trHeight w:val="259"/>
          <w:jc w:val="center"/>
        </w:trPr>
        <w:tc>
          <w:tcPr>
            <w:tcW w:w="646" w:type="dxa"/>
            <w:shd w:val="clear" w:color="auto" w:fill="auto"/>
            <w:vAlign w:val="center"/>
          </w:tcPr>
          <w:p w14:paraId="2110B68C" w14:textId="77777777" w:rsidR="00973E7A"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8</w:t>
            </w:r>
          </w:p>
        </w:tc>
        <w:tc>
          <w:tcPr>
            <w:tcW w:w="1353" w:type="dxa"/>
            <w:shd w:val="clear" w:color="auto" w:fill="auto"/>
            <w:vAlign w:val="center"/>
          </w:tcPr>
          <w:p w14:paraId="1937EA29" w14:textId="77777777" w:rsidR="00973E7A"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Description</w:t>
            </w:r>
          </w:p>
        </w:tc>
        <w:tc>
          <w:tcPr>
            <w:tcW w:w="1023" w:type="dxa"/>
            <w:shd w:val="clear" w:color="auto" w:fill="auto"/>
            <w:vAlign w:val="center"/>
          </w:tcPr>
          <w:p w14:paraId="111EDD72" w14:textId="77777777" w:rsidR="00973E7A"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618" w:type="dxa"/>
            <w:shd w:val="clear" w:color="auto" w:fill="auto"/>
            <w:vAlign w:val="center"/>
          </w:tcPr>
          <w:p w14:paraId="68221AE1"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858" w:type="dxa"/>
            <w:shd w:val="clear" w:color="auto" w:fill="auto"/>
            <w:vAlign w:val="center"/>
          </w:tcPr>
          <w:p w14:paraId="7F6E19FA" w14:textId="77777777" w:rsidR="00973E7A"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Column Heading 2</w:t>
            </w:r>
          </w:p>
        </w:tc>
        <w:tc>
          <w:tcPr>
            <w:tcW w:w="2097" w:type="dxa"/>
            <w:shd w:val="clear" w:color="auto" w:fill="auto"/>
            <w:vAlign w:val="center"/>
          </w:tcPr>
          <w:p w14:paraId="3DE78FC5"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652" w:type="dxa"/>
            <w:shd w:val="clear" w:color="auto" w:fill="auto"/>
            <w:vAlign w:val="center"/>
          </w:tcPr>
          <w:p w14:paraId="77834D75"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833" w:type="dxa"/>
            <w:shd w:val="clear" w:color="auto" w:fill="auto"/>
            <w:vAlign w:val="center"/>
          </w:tcPr>
          <w:p w14:paraId="033F79FE"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1E69DCD6" w14:textId="77777777" w:rsidTr="00100CA9">
        <w:trPr>
          <w:cantSplit/>
          <w:trHeight w:val="259"/>
          <w:jc w:val="center"/>
        </w:trPr>
        <w:tc>
          <w:tcPr>
            <w:tcW w:w="646" w:type="dxa"/>
            <w:shd w:val="clear" w:color="auto" w:fill="auto"/>
            <w:vAlign w:val="center"/>
          </w:tcPr>
          <w:p w14:paraId="362A6A41" w14:textId="77777777" w:rsidR="00973E7A"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9</w:t>
            </w:r>
          </w:p>
        </w:tc>
        <w:tc>
          <w:tcPr>
            <w:tcW w:w="1353" w:type="dxa"/>
            <w:shd w:val="clear" w:color="auto" w:fill="auto"/>
            <w:vAlign w:val="center"/>
          </w:tcPr>
          <w:p w14:paraId="143AFE42" w14:textId="77777777" w:rsidR="00973E7A"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Characters</w:t>
            </w:r>
          </w:p>
        </w:tc>
        <w:tc>
          <w:tcPr>
            <w:tcW w:w="1023" w:type="dxa"/>
            <w:shd w:val="clear" w:color="auto" w:fill="auto"/>
            <w:vAlign w:val="center"/>
          </w:tcPr>
          <w:p w14:paraId="3638D7C2" w14:textId="77777777" w:rsidR="00973E7A"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618" w:type="dxa"/>
            <w:shd w:val="clear" w:color="auto" w:fill="auto"/>
            <w:vAlign w:val="center"/>
          </w:tcPr>
          <w:p w14:paraId="3DBA06A4"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858" w:type="dxa"/>
            <w:shd w:val="clear" w:color="auto" w:fill="auto"/>
            <w:vAlign w:val="center"/>
          </w:tcPr>
          <w:p w14:paraId="249DA143" w14:textId="77777777" w:rsidR="00973E7A"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Column Heading 3</w:t>
            </w:r>
          </w:p>
        </w:tc>
        <w:tc>
          <w:tcPr>
            <w:tcW w:w="2097" w:type="dxa"/>
            <w:shd w:val="clear" w:color="auto" w:fill="auto"/>
            <w:vAlign w:val="center"/>
          </w:tcPr>
          <w:p w14:paraId="4E405F74"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652" w:type="dxa"/>
            <w:shd w:val="clear" w:color="auto" w:fill="auto"/>
            <w:vAlign w:val="center"/>
          </w:tcPr>
          <w:p w14:paraId="169AD65C"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833" w:type="dxa"/>
            <w:shd w:val="clear" w:color="auto" w:fill="auto"/>
            <w:vAlign w:val="center"/>
          </w:tcPr>
          <w:p w14:paraId="4D1E4C81"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56DA6E26" w14:textId="77777777" w:rsidTr="00100CA9">
        <w:trPr>
          <w:cantSplit/>
          <w:trHeight w:val="259"/>
          <w:jc w:val="center"/>
        </w:trPr>
        <w:tc>
          <w:tcPr>
            <w:tcW w:w="646" w:type="dxa"/>
            <w:shd w:val="clear" w:color="auto" w:fill="auto"/>
            <w:vAlign w:val="center"/>
          </w:tcPr>
          <w:p w14:paraId="5E49CDC4" w14:textId="77777777" w:rsidR="00973E7A"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10</w:t>
            </w:r>
          </w:p>
        </w:tc>
        <w:tc>
          <w:tcPr>
            <w:tcW w:w="1353" w:type="dxa"/>
            <w:shd w:val="clear" w:color="auto" w:fill="auto"/>
            <w:vAlign w:val="center"/>
          </w:tcPr>
          <w:p w14:paraId="5067B1BE" w14:textId="77777777" w:rsidR="00973E7A"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MMM</w:t>
            </w:r>
          </w:p>
        </w:tc>
        <w:tc>
          <w:tcPr>
            <w:tcW w:w="1023" w:type="dxa"/>
            <w:shd w:val="clear" w:color="auto" w:fill="auto"/>
            <w:vAlign w:val="center"/>
          </w:tcPr>
          <w:p w14:paraId="351AA230" w14:textId="77777777" w:rsidR="00973E7A"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618" w:type="dxa"/>
            <w:shd w:val="clear" w:color="auto" w:fill="auto"/>
            <w:vAlign w:val="center"/>
          </w:tcPr>
          <w:p w14:paraId="59CCCEF2"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Three upper case alphanumeric characters</w:t>
            </w:r>
          </w:p>
        </w:tc>
        <w:tc>
          <w:tcPr>
            <w:tcW w:w="1858" w:type="dxa"/>
            <w:shd w:val="clear" w:color="auto" w:fill="auto"/>
            <w:vAlign w:val="center"/>
          </w:tcPr>
          <w:p w14:paraId="212C0D02" w14:textId="77777777" w:rsidR="00973E7A"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Column Heading 1 text = MMM</w:t>
            </w:r>
          </w:p>
          <w:p w14:paraId="31FBB934" w14:textId="77777777" w:rsidR="00973E7A"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Column Heading 2 text = Three upper case alphanumeric characters</w:t>
            </w:r>
          </w:p>
        </w:tc>
        <w:tc>
          <w:tcPr>
            <w:tcW w:w="2097" w:type="dxa"/>
            <w:shd w:val="clear" w:color="auto" w:fill="auto"/>
            <w:vAlign w:val="center"/>
          </w:tcPr>
          <w:p w14:paraId="20FCD191"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652" w:type="dxa"/>
            <w:shd w:val="clear" w:color="auto" w:fill="auto"/>
            <w:vAlign w:val="center"/>
          </w:tcPr>
          <w:p w14:paraId="1E005AB4"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w:t>
            </w:r>
          </w:p>
        </w:tc>
        <w:tc>
          <w:tcPr>
            <w:tcW w:w="833" w:type="dxa"/>
            <w:shd w:val="clear" w:color="auto" w:fill="auto"/>
            <w:vAlign w:val="center"/>
          </w:tcPr>
          <w:p w14:paraId="0EA4799E"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748532AE" w14:textId="77777777" w:rsidTr="00100CA9">
        <w:trPr>
          <w:cantSplit/>
          <w:trHeight w:val="259"/>
          <w:jc w:val="center"/>
        </w:trPr>
        <w:tc>
          <w:tcPr>
            <w:tcW w:w="646" w:type="dxa"/>
            <w:shd w:val="clear" w:color="auto" w:fill="auto"/>
            <w:vAlign w:val="center"/>
          </w:tcPr>
          <w:p w14:paraId="14C09A26" w14:textId="77777777" w:rsidR="00973E7A"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11</w:t>
            </w:r>
          </w:p>
        </w:tc>
        <w:tc>
          <w:tcPr>
            <w:tcW w:w="1353" w:type="dxa"/>
            <w:shd w:val="clear" w:color="auto" w:fill="auto"/>
            <w:vAlign w:val="center"/>
          </w:tcPr>
          <w:p w14:paraId="3BE65E53" w14:textId="77777777" w:rsidR="00973E7A"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SSSS</w:t>
            </w:r>
          </w:p>
        </w:tc>
        <w:tc>
          <w:tcPr>
            <w:tcW w:w="1023" w:type="dxa"/>
            <w:shd w:val="clear" w:color="auto" w:fill="auto"/>
            <w:vAlign w:val="center"/>
          </w:tcPr>
          <w:p w14:paraId="0FBD6AAD" w14:textId="77777777" w:rsidR="00973E7A"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618" w:type="dxa"/>
            <w:shd w:val="clear" w:color="auto" w:fill="auto"/>
            <w:vAlign w:val="center"/>
          </w:tcPr>
          <w:p w14:paraId="70B21E20"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Four upper case alphanumeric characters but not I, O, Q, or Z</w:t>
            </w:r>
          </w:p>
        </w:tc>
        <w:tc>
          <w:tcPr>
            <w:tcW w:w="1858" w:type="dxa"/>
            <w:shd w:val="clear" w:color="auto" w:fill="auto"/>
            <w:vAlign w:val="center"/>
          </w:tcPr>
          <w:p w14:paraId="7C3AA310" w14:textId="77777777" w:rsidR="00973E7A"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Column Heading 1 text = SSSS</w:t>
            </w:r>
          </w:p>
          <w:p w14:paraId="708E9D50" w14:textId="77777777" w:rsidR="00973E7A"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Column Heading 2 text = Four upper case alphanumeric characters but not I, O, Q, or Z</w:t>
            </w:r>
          </w:p>
        </w:tc>
        <w:tc>
          <w:tcPr>
            <w:tcW w:w="2097" w:type="dxa"/>
            <w:shd w:val="clear" w:color="auto" w:fill="auto"/>
            <w:vAlign w:val="center"/>
          </w:tcPr>
          <w:p w14:paraId="2A35F3AF"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652" w:type="dxa"/>
            <w:shd w:val="clear" w:color="auto" w:fill="auto"/>
            <w:vAlign w:val="center"/>
          </w:tcPr>
          <w:p w14:paraId="72D25085"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4</w:t>
            </w:r>
          </w:p>
        </w:tc>
        <w:tc>
          <w:tcPr>
            <w:tcW w:w="833" w:type="dxa"/>
            <w:shd w:val="clear" w:color="auto" w:fill="auto"/>
            <w:vAlign w:val="center"/>
          </w:tcPr>
          <w:p w14:paraId="0967F741"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59249968" w14:textId="77777777" w:rsidTr="00100CA9">
        <w:trPr>
          <w:cantSplit/>
          <w:trHeight w:val="259"/>
          <w:jc w:val="center"/>
        </w:trPr>
        <w:tc>
          <w:tcPr>
            <w:tcW w:w="646" w:type="dxa"/>
            <w:shd w:val="clear" w:color="auto" w:fill="auto"/>
            <w:vAlign w:val="center"/>
          </w:tcPr>
          <w:p w14:paraId="34F634A6" w14:textId="77777777" w:rsidR="00973E7A"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12</w:t>
            </w:r>
          </w:p>
        </w:tc>
        <w:tc>
          <w:tcPr>
            <w:tcW w:w="1353" w:type="dxa"/>
            <w:shd w:val="clear" w:color="auto" w:fill="auto"/>
            <w:vAlign w:val="center"/>
          </w:tcPr>
          <w:p w14:paraId="644E8C75" w14:textId="77777777" w:rsidR="00973E7A"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SSSS</w:t>
            </w:r>
          </w:p>
        </w:tc>
        <w:tc>
          <w:tcPr>
            <w:tcW w:w="1023" w:type="dxa"/>
            <w:shd w:val="clear" w:color="auto" w:fill="auto"/>
            <w:vAlign w:val="center"/>
          </w:tcPr>
          <w:p w14:paraId="346F61A3" w14:textId="77777777" w:rsidR="00973E7A"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618" w:type="dxa"/>
            <w:shd w:val="clear" w:color="auto" w:fill="auto"/>
            <w:vAlign w:val="center"/>
          </w:tcPr>
          <w:p w14:paraId="30016ABB"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Four upper case alphanumeric characters but not I, O, Q, or Z</w:t>
            </w:r>
          </w:p>
        </w:tc>
        <w:tc>
          <w:tcPr>
            <w:tcW w:w="1858" w:type="dxa"/>
            <w:shd w:val="clear" w:color="auto" w:fill="auto"/>
            <w:vAlign w:val="center"/>
          </w:tcPr>
          <w:p w14:paraId="41684A78" w14:textId="77777777" w:rsidR="00973E7A"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Column Heading 1 text = SSSS</w:t>
            </w:r>
          </w:p>
          <w:p w14:paraId="58FDC2D2" w14:textId="77777777" w:rsidR="00973E7A"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Column Heading 2 text = Four upper case alphanumeric characters but not I, O, Q, or Z</w:t>
            </w:r>
          </w:p>
        </w:tc>
        <w:tc>
          <w:tcPr>
            <w:tcW w:w="2097" w:type="dxa"/>
            <w:shd w:val="clear" w:color="auto" w:fill="auto"/>
            <w:vAlign w:val="center"/>
          </w:tcPr>
          <w:p w14:paraId="1A27DB57"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652" w:type="dxa"/>
            <w:shd w:val="clear" w:color="auto" w:fill="auto"/>
            <w:vAlign w:val="center"/>
          </w:tcPr>
          <w:p w14:paraId="06166569"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5</w:t>
            </w:r>
          </w:p>
        </w:tc>
        <w:tc>
          <w:tcPr>
            <w:tcW w:w="833" w:type="dxa"/>
            <w:shd w:val="clear" w:color="auto" w:fill="auto"/>
            <w:vAlign w:val="center"/>
          </w:tcPr>
          <w:p w14:paraId="243D2797"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7454DD06" w14:textId="77777777" w:rsidTr="00100CA9">
        <w:trPr>
          <w:cantSplit/>
          <w:trHeight w:val="259"/>
          <w:jc w:val="center"/>
        </w:trPr>
        <w:tc>
          <w:tcPr>
            <w:tcW w:w="646" w:type="dxa"/>
            <w:shd w:val="clear" w:color="auto" w:fill="auto"/>
            <w:vAlign w:val="center"/>
          </w:tcPr>
          <w:p w14:paraId="6C1E048B"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13</w:t>
            </w:r>
          </w:p>
        </w:tc>
        <w:tc>
          <w:tcPr>
            <w:tcW w:w="1353" w:type="dxa"/>
            <w:shd w:val="clear" w:color="auto" w:fill="auto"/>
            <w:vAlign w:val="center"/>
          </w:tcPr>
          <w:p w14:paraId="56A13990"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CC</w:t>
            </w:r>
          </w:p>
        </w:tc>
        <w:tc>
          <w:tcPr>
            <w:tcW w:w="1023" w:type="dxa"/>
            <w:shd w:val="clear" w:color="auto" w:fill="auto"/>
            <w:vAlign w:val="center"/>
          </w:tcPr>
          <w:p w14:paraId="022A26E7"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TextBox</w:t>
            </w:r>
          </w:p>
        </w:tc>
        <w:tc>
          <w:tcPr>
            <w:tcW w:w="1618" w:type="dxa"/>
            <w:shd w:val="clear" w:color="auto" w:fill="auto"/>
            <w:vAlign w:val="center"/>
          </w:tcPr>
          <w:p w14:paraId="26231A60"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858" w:type="dxa"/>
            <w:shd w:val="clear" w:color="auto" w:fill="auto"/>
            <w:vAlign w:val="center"/>
          </w:tcPr>
          <w:p w14:paraId="2BB7A008"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 xml:space="preserve">This field calculates the CC </w:t>
            </w:r>
            <w:r w:rsidR="00CF3D5E">
              <w:rPr>
                <w:rFonts w:ascii="Arial" w:eastAsia="Mincho" w:hAnsi="Arial" w:cs="Arial"/>
                <w:color w:val="000000"/>
                <w:sz w:val="16"/>
                <w:szCs w:val="16"/>
              </w:rPr>
              <w:t>per ARINC 665-3</w:t>
            </w:r>
          </w:p>
        </w:tc>
        <w:tc>
          <w:tcPr>
            <w:tcW w:w="2097" w:type="dxa"/>
            <w:shd w:val="clear" w:color="auto" w:fill="auto"/>
            <w:vAlign w:val="center"/>
          </w:tcPr>
          <w:p w14:paraId="3E832481"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visible, not editable</w:t>
            </w:r>
          </w:p>
        </w:tc>
        <w:tc>
          <w:tcPr>
            <w:tcW w:w="652" w:type="dxa"/>
            <w:shd w:val="clear" w:color="auto" w:fill="auto"/>
            <w:vAlign w:val="center"/>
          </w:tcPr>
          <w:p w14:paraId="481C3B49"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833" w:type="dxa"/>
            <w:shd w:val="clear" w:color="auto" w:fill="auto"/>
            <w:vAlign w:val="center"/>
          </w:tcPr>
          <w:p w14:paraId="7E1B31DD"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66AF99A1" w14:textId="77777777" w:rsidTr="00100CA9">
        <w:trPr>
          <w:cantSplit/>
          <w:trHeight w:val="259"/>
          <w:jc w:val="center"/>
        </w:trPr>
        <w:tc>
          <w:tcPr>
            <w:tcW w:w="646" w:type="dxa"/>
            <w:shd w:val="clear" w:color="auto" w:fill="auto"/>
            <w:vAlign w:val="center"/>
          </w:tcPr>
          <w:p w14:paraId="76B02530"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14</w:t>
            </w:r>
          </w:p>
        </w:tc>
        <w:tc>
          <w:tcPr>
            <w:tcW w:w="1353" w:type="dxa"/>
            <w:shd w:val="clear" w:color="auto" w:fill="auto"/>
            <w:vAlign w:val="center"/>
          </w:tcPr>
          <w:p w14:paraId="5E8FA5EF"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Load Part No.</w:t>
            </w:r>
          </w:p>
        </w:tc>
        <w:tc>
          <w:tcPr>
            <w:tcW w:w="1023" w:type="dxa"/>
            <w:shd w:val="clear" w:color="auto" w:fill="auto"/>
            <w:vAlign w:val="center"/>
          </w:tcPr>
          <w:p w14:paraId="47DDB9A2"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TextBox</w:t>
            </w:r>
          </w:p>
        </w:tc>
        <w:tc>
          <w:tcPr>
            <w:tcW w:w="1618" w:type="dxa"/>
            <w:shd w:val="clear" w:color="auto" w:fill="auto"/>
            <w:vAlign w:val="center"/>
          </w:tcPr>
          <w:p w14:paraId="202766B4"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858" w:type="dxa"/>
            <w:shd w:val="clear" w:color="auto" w:fill="auto"/>
            <w:vAlign w:val="center"/>
          </w:tcPr>
          <w:p w14:paraId="229BBB9E"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This field displays the Load Part Number per ARINC 665</w:t>
            </w:r>
            <w:r w:rsidR="00CF3D5E">
              <w:rPr>
                <w:rFonts w:ascii="Arial" w:eastAsia="Mincho" w:hAnsi="Arial" w:cs="Arial"/>
                <w:color w:val="000000"/>
                <w:sz w:val="16"/>
                <w:szCs w:val="16"/>
              </w:rPr>
              <w:t>-3</w:t>
            </w:r>
          </w:p>
        </w:tc>
        <w:tc>
          <w:tcPr>
            <w:tcW w:w="2097" w:type="dxa"/>
            <w:shd w:val="clear" w:color="auto" w:fill="auto"/>
            <w:vAlign w:val="center"/>
          </w:tcPr>
          <w:p w14:paraId="4B796707"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visible, not editable</w:t>
            </w:r>
          </w:p>
        </w:tc>
        <w:tc>
          <w:tcPr>
            <w:tcW w:w="652" w:type="dxa"/>
            <w:shd w:val="clear" w:color="auto" w:fill="auto"/>
            <w:vAlign w:val="center"/>
          </w:tcPr>
          <w:p w14:paraId="0B724E17"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833" w:type="dxa"/>
            <w:shd w:val="clear" w:color="auto" w:fill="auto"/>
            <w:vAlign w:val="center"/>
          </w:tcPr>
          <w:p w14:paraId="3B2A73F7"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251882B6" w14:textId="77777777" w:rsidTr="00100CA9">
        <w:trPr>
          <w:cantSplit/>
          <w:trHeight w:val="259"/>
          <w:jc w:val="center"/>
        </w:trPr>
        <w:tc>
          <w:tcPr>
            <w:tcW w:w="646" w:type="dxa"/>
            <w:shd w:val="clear" w:color="auto" w:fill="auto"/>
            <w:vAlign w:val="center"/>
          </w:tcPr>
          <w:p w14:paraId="79A59997"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sidRPr="00953812">
              <w:rPr>
                <w:rFonts w:ascii="Arial" w:eastAsia="Mincho" w:hAnsi="Arial" w:cs="Arial"/>
                <w:color w:val="000000"/>
                <w:sz w:val="16"/>
                <w:szCs w:val="16"/>
              </w:rPr>
              <w:t>15</w:t>
            </w:r>
          </w:p>
        </w:tc>
        <w:tc>
          <w:tcPr>
            <w:tcW w:w="1353" w:type="dxa"/>
            <w:shd w:val="clear" w:color="auto" w:fill="auto"/>
            <w:vAlign w:val="center"/>
          </w:tcPr>
          <w:p w14:paraId="61022978"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OK</w:t>
            </w:r>
          </w:p>
        </w:tc>
        <w:tc>
          <w:tcPr>
            <w:tcW w:w="1023" w:type="dxa"/>
            <w:shd w:val="clear" w:color="auto" w:fill="auto"/>
            <w:vAlign w:val="center"/>
          </w:tcPr>
          <w:p w14:paraId="2AFDC4ED"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Button</w:t>
            </w:r>
          </w:p>
        </w:tc>
        <w:tc>
          <w:tcPr>
            <w:tcW w:w="1618" w:type="dxa"/>
            <w:shd w:val="clear" w:color="auto" w:fill="auto"/>
            <w:vAlign w:val="center"/>
          </w:tcPr>
          <w:p w14:paraId="647873E3"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858" w:type="dxa"/>
            <w:shd w:val="clear" w:color="auto" w:fill="auto"/>
            <w:vAlign w:val="center"/>
          </w:tcPr>
          <w:p w14:paraId="7C02C9B7"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 xml:space="preserve">See </w:t>
            </w:r>
            <w:r>
              <w:rPr>
                <w:rFonts w:ascii="Arial" w:eastAsia="Mincho" w:hAnsi="Arial" w:cs="Arial"/>
                <w:color w:val="000000"/>
                <w:sz w:val="16"/>
                <w:szCs w:val="16"/>
              </w:rPr>
              <w:t>Figure</w:t>
            </w:r>
            <w:r w:rsidRPr="00953812">
              <w:rPr>
                <w:rFonts w:ascii="Arial" w:eastAsia="Mincho" w:hAnsi="Arial" w:cs="Arial"/>
                <w:color w:val="000000"/>
                <w:sz w:val="16"/>
                <w:szCs w:val="16"/>
              </w:rPr>
              <w:t xml:space="preserve"> </w:t>
            </w:r>
            <w:r>
              <w:rPr>
                <w:rFonts w:ascii="Arial" w:eastAsia="Mincho" w:hAnsi="Arial" w:cs="Arial"/>
                <w:color w:val="000000"/>
                <w:sz w:val="16"/>
                <w:szCs w:val="16"/>
              </w:rPr>
              <w:t>6.1</w:t>
            </w:r>
            <w:r w:rsidRPr="00953812">
              <w:rPr>
                <w:rFonts w:ascii="Arial" w:eastAsia="Mincho" w:hAnsi="Arial" w:cs="Arial"/>
                <w:color w:val="000000"/>
                <w:sz w:val="16"/>
                <w:szCs w:val="16"/>
              </w:rPr>
              <w:t>-</w:t>
            </w:r>
            <w:r>
              <w:rPr>
                <w:rFonts w:ascii="Arial" w:eastAsia="Mincho" w:hAnsi="Arial" w:cs="Arial"/>
                <w:color w:val="000000"/>
                <w:sz w:val="16"/>
                <w:szCs w:val="16"/>
              </w:rPr>
              <w:t>1</w:t>
            </w:r>
          </w:p>
        </w:tc>
        <w:tc>
          <w:tcPr>
            <w:tcW w:w="2097" w:type="dxa"/>
            <w:shd w:val="clear" w:color="auto" w:fill="auto"/>
            <w:vAlign w:val="center"/>
          </w:tcPr>
          <w:p w14:paraId="12017429"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652" w:type="dxa"/>
            <w:shd w:val="clear" w:color="auto" w:fill="auto"/>
            <w:vAlign w:val="center"/>
          </w:tcPr>
          <w:p w14:paraId="5CD1F3FA"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6</w:t>
            </w:r>
          </w:p>
        </w:tc>
        <w:tc>
          <w:tcPr>
            <w:tcW w:w="833" w:type="dxa"/>
            <w:shd w:val="clear" w:color="auto" w:fill="auto"/>
            <w:vAlign w:val="center"/>
          </w:tcPr>
          <w:p w14:paraId="7D89A8AA"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2B44BC59" w14:textId="77777777" w:rsidTr="00100CA9">
        <w:trPr>
          <w:cantSplit/>
          <w:trHeight w:val="259"/>
          <w:jc w:val="center"/>
        </w:trPr>
        <w:tc>
          <w:tcPr>
            <w:tcW w:w="646" w:type="dxa"/>
            <w:shd w:val="clear" w:color="auto" w:fill="auto"/>
            <w:vAlign w:val="center"/>
          </w:tcPr>
          <w:p w14:paraId="385B4AD2"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16</w:t>
            </w:r>
          </w:p>
        </w:tc>
        <w:tc>
          <w:tcPr>
            <w:tcW w:w="1353" w:type="dxa"/>
            <w:shd w:val="clear" w:color="auto" w:fill="auto"/>
            <w:vAlign w:val="center"/>
          </w:tcPr>
          <w:p w14:paraId="215237CD"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Close</w:t>
            </w:r>
          </w:p>
        </w:tc>
        <w:tc>
          <w:tcPr>
            <w:tcW w:w="1023" w:type="dxa"/>
            <w:shd w:val="clear" w:color="auto" w:fill="auto"/>
            <w:vAlign w:val="center"/>
          </w:tcPr>
          <w:p w14:paraId="6A338152"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Button</w:t>
            </w:r>
          </w:p>
        </w:tc>
        <w:tc>
          <w:tcPr>
            <w:tcW w:w="1618" w:type="dxa"/>
            <w:shd w:val="clear" w:color="auto" w:fill="auto"/>
            <w:vAlign w:val="center"/>
          </w:tcPr>
          <w:p w14:paraId="54F51C6D"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858" w:type="dxa"/>
            <w:shd w:val="clear" w:color="auto" w:fill="auto"/>
            <w:vAlign w:val="center"/>
          </w:tcPr>
          <w:p w14:paraId="5A50622E"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 xml:space="preserve">See </w:t>
            </w:r>
            <w:r>
              <w:rPr>
                <w:rFonts w:ascii="Arial" w:eastAsia="Mincho" w:hAnsi="Arial" w:cs="Arial"/>
                <w:color w:val="000000"/>
                <w:sz w:val="16"/>
                <w:szCs w:val="16"/>
              </w:rPr>
              <w:t>Figure</w:t>
            </w:r>
            <w:r w:rsidRPr="00953812">
              <w:rPr>
                <w:rFonts w:ascii="Arial" w:eastAsia="Mincho" w:hAnsi="Arial" w:cs="Arial"/>
                <w:color w:val="000000"/>
                <w:sz w:val="16"/>
                <w:szCs w:val="16"/>
              </w:rPr>
              <w:t xml:space="preserve"> </w:t>
            </w:r>
            <w:r>
              <w:rPr>
                <w:rFonts w:ascii="Arial" w:eastAsia="Mincho" w:hAnsi="Arial" w:cs="Arial"/>
                <w:color w:val="000000"/>
                <w:sz w:val="16"/>
                <w:szCs w:val="16"/>
              </w:rPr>
              <w:t>6.1</w:t>
            </w:r>
            <w:r w:rsidRPr="00953812">
              <w:rPr>
                <w:rFonts w:ascii="Arial" w:eastAsia="Mincho" w:hAnsi="Arial" w:cs="Arial"/>
                <w:color w:val="000000"/>
                <w:sz w:val="16"/>
                <w:szCs w:val="16"/>
              </w:rPr>
              <w:t>-</w:t>
            </w:r>
            <w:r>
              <w:rPr>
                <w:rFonts w:ascii="Arial" w:eastAsia="Mincho" w:hAnsi="Arial" w:cs="Arial"/>
                <w:color w:val="000000"/>
                <w:sz w:val="16"/>
                <w:szCs w:val="16"/>
              </w:rPr>
              <w:t>1</w:t>
            </w:r>
          </w:p>
        </w:tc>
        <w:tc>
          <w:tcPr>
            <w:tcW w:w="2097" w:type="dxa"/>
            <w:shd w:val="clear" w:color="auto" w:fill="auto"/>
            <w:vAlign w:val="center"/>
          </w:tcPr>
          <w:p w14:paraId="58D35DB8"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652" w:type="dxa"/>
            <w:shd w:val="clear" w:color="auto" w:fill="auto"/>
            <w:vAlign w:val="center"/>
          </w:tcPr>
          <w:p w14:paraId="3FBF41F9"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7</w:t>
            </w:r>
          </w:p>
        </w:tc>
        <w:tc>
          <w:tcPr>
            <w:tcW w:w="833" w:type="dxa"/>
            <w:shd w:val="clear" w:color="auto" w:fill="auto"/>
            <w:vAlign w:val="center"/>
          </w:tcPr>
          <w:p w14:paraId="2752B70A"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bl>
    <w:p w14:paraId="06FA6147" w14:textId="77777777" w:rsidR="00973E7A" w:rsidRDefault="00973E7A" w:rsidP="0059072B">
      <w:pPr>
        <w:pStyle w:val="linespace"/>
        <w:ind w:left="0" w:firstLine="0"/>
      </w:pPr>
    </w:p>
    <w:p w14:paraId="4E728415" w14:textId="77777777" w:rsidR="00AB6318" w:rsidRPr="0056228C" w:rsidRDefault="00AB6318" w:rsidP="00AB6318">
      <w:pPr>
        <w:pStyle w:val="Heading3"/>
        <w:rPr>
          <w:rFonts w:eastAsia="MS Mincho"/>
        </w:rPr>
      </w:pPr>
      <w:bookmarkStart w:id="544" w:name="_Toc395703344"/>
      <w:r>
        <w:rPr>
          <w:rFonts w:eastAsia="MS Mincho"/>
        </w:rPr>
        <w:t>4.2.2</w:t>
      </w:r>
      <w:r>
        <w:rPr>
          <w:rFonts w:eastAsia="MS Mincho"/>
        </w:rPr>
        <w:tab/>
        <w:t>File Open Screen</w:t>
      </w:r>
      <w:bookmarkEnd w:id="544"/>
    </w:p>
    <w:p w14:paraId="1A4208AD" w14:textId="77777777" w:rsidR="00AB6318" w:rsidRDefault="00AB6318" w:rsidP="00100CA9">
      <w:pPr>
        <w:pStyle w:val="Para"/>
        <w:keepNext/>
      </w:pPr>
      <w:r>
        <w:t>a.</w:t>
      </w:r>
      <w:r>
        <w:tab/>
        <w:t>The File Open Screen shall have the following characteristics:</w:t>
      </w:r>
    </w:p>
    <w:p w14:paraId="72538FAA" w14:textId="76616602" w:rsidR="00B04805" w:rsidRPr="00E934DE" w:rsidRDefault="00AB6318" w:rsidP="00B04805">
      <w:pPr>
        <w:pStyle w:val="Para12"/>
      </w:pPr>
      <w:r>
        <w:t>1.</w:t>
      </w:r>
      <w:r>
        <w:tab/>
        <w:t xml:space="preserve">The Open Screen shall be provided by the Operating System </w:t>
      </w:r>
      <w:del w:id="545" w:author="Hooks, Kevin C" w:date="2018-01-02T08:00:00Z">
        <w:r w:rsidRPr="00D344E8" w:rsidDel="00D344E8">
          <w:rPr>
            <w:strike/>
            <w:rPrChange w:id="546" w:author="Hooks, Kevin C" w:date="2018-01-02T08:00:00Z">
              <w:rPr/>
            </w:rPrChange>
          </w:rPr>
          <w:delText>(Windows 7)</w:delText>
        </w:r>
        <w:r w:rsidR="00B04805" w:rsidDel="00D344E8">
          <w:delText>.</w:delText>
        </w:r>
      </w:del>
    </w:p>
    <w:p w14:paraId="0ABB5D27" w14:textId="77777777" w:rsidR="00B04805" w:rsidRPr="00E934DE" w:rsidRDefault="00AB6318" w:rsidP="00B04805">
      <w:pPr>
        <w:pStyle w:val="Para12"/>
      </w:pPr>
      <w:r>
        <w:t>2.</w:t>
      </w:r>
      <w:r>
        <w:tab/>
        <w:t>The Open Screen shall only allow browsing of directory folders and the selection of .pc files</w:t>
      </w:r>
      <w:r w:rsidR="00B04805">
        <w:t>.</w:t>
      </w:r>
    </w:p>
    <w:p w14:paraId="50F16653" w14:textId="77777777" w:rsidR="00B04805" w:rsidRPr="00E934DE" w:rsidRDefault="00AB6318" w:rsidP="00B04805">
      <w:pPr>
        <w:pStyle w:val="Para12"/>
      </w:pPr>
      <w:r>
        <w:t>3.</w:t>
      </w:r>
      <w:r>
        <w:tab/>
        <w:t>The Open Screen shall remember the file path of the parent directory of the last opened .pc file for the current program session.</w:t>
      </w:r>
      <w:r w:rsidR="00B04805" w:rsidRPr="00B04805">
        <w:t xml:space="preserve"> </w:t>
      </w:r>
    </w:p>
    <w:p w14:paraId="57EF7117" w14:textId="77777777" w:rsidR="00B04805" w:rsidRPr="00E934DE" w:rsidRDefault="00AB6318" w:rsidP="00B04805">
      <w:pPr>
        <w:pStyle w:val="Para12"/>
      </w:pPr>
      <w:r>
        <w:t>4.</w:t>
      </w:r>
      <w:r>
        <w:tab/>
        <w:t>The Open Screen’s starting file path shall be the Default starting file path.</w:t>
      </w:r>
      <w:r w:rsidR="00B04805" w:rsidRPr="00B04805">
        <w:t xml:space="preserve"> </w:t>
      </w:r>
    </w:p>
    <w:p w14:paraId="17D271A0" w14:textId="77777777" w:rsidR="00AB6318" w:rsidRPr="0056228C" w:rsidRDefault="00AB6318" w:rsidP="00AB6318">
      <w:pPr>
        <w:pStyle w:val="Heading3"/>
        <w:rPr>
          <w:rFonts w:eastAsia="MS Mincho"/>
        </w:rPr>
      </w:pPr>
      <w:bookmarkStart w:id="547" w:name="_Toc395703345"/>
      <w:r>
        <w:rPr>
          <w:rFonts w:eastAsia="MS Mincho"/>
        </w:rPr>
        <w:t>4.2.3</w:t>
      </w:r>
      <w:r>
        <w:rPr>
          <w:rFonts w:eastAsia="MS Mincho"/>
        </w:rPr>
        <w:tab/>
        <w:t>File Save Screen</w:t>
      </w:r>
      <w:bookmarkEnd w:id="547"/>
    </w:p>
    <w:p w14:paraId="7F5DBAAC" w14:textId="77777777" w:rsidR="00AB6318" w:rsidRDefault="00AB6318" w:rsidP="00100CA9">
      <w:pPr>
        <w:pStyle w:val="Para"/>
        <w:keepNext/>
      </w:pPr>
      <w:r>
        <w:t>a.</w:t>
      </w:r>
      <w:r>
        <w:tab/>
        <w:t>The File Save Screen shall have the following characteristics:</w:t>
      </w:r>
    </w:p>
    <w:p w14:paraId="49CF577D" w14:textId="729DEA19" w:rsidR="00B04805" w:rsidRPr="00E934DE" w:rsidRDefault="00AB6318" w:rsidP="00B04805">
      <w:pPr>
        <w:pStyle w:val="Para12"/>
      </w:pPr>
      <w:r>
        <w:t>1.</w:t>
      </w:r>
      <w:r>
        <w:tab/>
        <w:t>The Save Screen shall be provided by the Operating System</w:t>
      </w:r>
      <w:del w:id="548" w:author="Hooks, Kevin C" w:date="2018-01-02T08:01:00Z">
        <w:r w:rsidDel="00D344E8">
          <w:delText xml:space="preserve"> (Windows 7)</w:delText>
        </w:r>
      </w:del>
      <w:r>
        <w:t>.</w:t>
      </w:r>
      <w:r w:rsidR="00B04805" w:rsidRPr="00B04805">
        <w:t xml:space="preserve"> </w:t>
      </w:r>
    </w:p>
    <w:p w14:paraId="325C2BC1" w14:textId="77777777" w:rsidR="00B04805" w:rsidRPr="00E934DE" w:rsidRDefault="00AB6318" w:rsidP="00B04805">
      <w:pPr>
        <w:pStyle w:val="Para12"/>
      </w:pPr>
      <w:r>
        <w:t>2.</w:t>
      </w:r>
      <w:r>
        <w:tab/>
        <w:t>The Save Screen shall only allow browsing of directory folders.</w:t>
      </w:r>
      <w:r w:rsidR="00B04805" w:rsidRPr="00B04805">
        <w:t xml:space="preserve"> </w:t>
      </w:r>
    </w:p>
    <w:p w14:paraId="150760AF" w14:textId="77777777" w:rsidR="00B04805" w:rsidRPr="00E934DE" w:rsidRDefault="00AB6318" w:rsidP="00B04805">
      <w:pPr>
        <w:pStyle w:val="Para12"/>
      </w:pPr>
      <w:r>
        <w:t>3.</w:t>
      </w:r>
      <w:r>
        <w:tab/>
        <w:t>The Save Screen shall remember the file path of the parent directory of the last opened .pc file for the current program session.</w:t>
      </w:r>
      <w:r w:rsidR="00B04805" w:rsidRPr="00B04805">
        <w:t xml:space="preserve"> </w:t>
      </w:r>
    </w:p>
    <w:p w14:paraId="5714DDAF" w14:textId="77777777" w:rsidR="00B04805" w:rsidRPr="00E934DE" w:rsidRDefault="00AB6318" w:rsidP="00B04805">
      <w:pPr>
        <w:pStyle w:val="Para12"/>
      </w:pPr>
      <w:r>
        <w:t>4.</w:t>
      </w:r>
      <w:r>
        <w:tab/>
        <w:t>The Save Screen’s starting file path shall be the Default starting file path.</w:t>
      </w:r>
      <w:r w:rsidR="00B04805" w:rsidRPr="00B04805">
        <w:t xml:space="preserve"> </w:t>
      </w:r>
    </w:p>
    <w:p w14:paraId="568960AF" w14:textId="77777777" w:rsidR="00973E7A" w:rsidRPr="0056228C" w:rsidRDefault="00D92D1E" w:rsidP="00973E7A">
      <w:pPr>
        <w:pStyle w:val="Heading3"/>
        <w:rPr>
          <w:rFonts w:eastAsia="MS Mincho"/>
        </w:rPr>
      </w:pPr>
      <w:bookmarkStart w:id="549" w:name="_Toc395703346"/>
      <w:r>
        <w:rPr>
          <w:rFonts w:eastAsia="MS Mincho"/>
        </w:rPr>
        <w:t>4.2.4</w:t>
      </w:r>
      <w:r w:rsidR="00973E7A">
        <w:rPr>
          <w:rFonts w:eastAsia="MS Mincho"/>
        </w:rPr>
        <w:tab/>
        <w:t>File SaveAs Screen</w:t>
      </w:r>
      <w:bookmarkEnd w:id="549"/>
    </w:p>
    <w:p w14:paraId="6F4EF8CE" w14:textId="77777777" w:rsidR="00973E7A" w:rsidRDefault="00973E7A" w:rsidP="00973E7A">
      <w:pPr>
        <w:pStyle w:val="Para"/>
      </w:pPr>
      <w:r>
        <w:t>a.</w:t>
      </w:r>
      <w:r>
        <w:tab/>
        <w:t>The File SaveAs Screen controls shall be as defined in Table 4.2.</w:t>
      </w:r>
      <w:r w:rsidR="00D92D1E">
        <w:t>4</w:t>
      </w:r>
      <w:r>
        <w:t>-1.</w:t>
      </w:r>
    </w:p>
    <w:p w14:paraId="43ABF1DE" w14:textId="77777777" w:rsidR="00973E7A" w:rsidRDefault="00973E7A" w:rsidP="00973E7A">
      <w:pPr>
        <w:pStyle w:val="Para"/>
        <w:spacing w:before="0" w:after="0"/>
      </w:pPr>
    </w:p>
    <w:p w14:paraId="366AB561" w14:textId="77777777" w:rsidR="00973E7A" w:rsidRDefault="00973E7A" w:rsidP="00973E7A">
      <w:pPr>
        <w:pStyle w:val="Table"/>
      </w:pPr>
      <w:bookmarkStart w:id="550" w:name="_Toc395021813"/>
      <w:r>
        <w:t>Table 4.2.</w:t>
      </w:r>
      <w:r w:rsidR="00D92D1E">
        <w:t>4</w:t>
      </w:r>
      <w:r>
        <w:t>-1:  File SaveAs Screen - Components</w:t>
      </w:r>
      <w:bookmarkEnd w:id="55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1282"/>
        <w:gridCol w:w="1248"/>
        <w:gridCol w:w="1710"/>
        <w:gridCol w:w="1618"/>
        <w:gridCol w:w="1955"/>
        <w:gridCol w:w="788"/>
        <w:gridCol w:w="833"/>
      </w:tblGrid>
      <w:tr w:rsidR="00973E7A" w:rsidRPr="00953812" w14:paraId="647AB777" w14:textId="77777777" w:rsidTr="00100CA9">
        <w:trPr>
          <w:cantSplit/>
          <w:trHeight w:val="288"/>
          <w:tblHeader/>
          <w:jc w:val="center"/>
        </w:trPr>
        <w:tc>
          <w:tcPr>
            <w:tcW w:w="589" w:type="dxa"/>
            <w:shd w:val="clear" w:color="auto" w:fill="CCCCCC"/>
            <w:vAlign w:val="center"/>
          </w:tcPr>
          <w:p w14:paraId="36BD1B03"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Item #</w:t>
            </w:r>
          </w:p>
        </w:tc>
        <w:tc>
          <w:tcPr>
            <w:tcW w:w="1168" w:type="dxa"/>
            <w:shd w:val="clear" w:color="auto" w:fill="CCCCCC"/>
            <w:vAlign w:val="center"/>
          </w:tcPr>
          <w:p w14:paraId="0FC21497"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Label</w:t>
            </w:r>
          </w:p>
        </w:tc>
        <w:tc>
          <w:tcPr>
            <w:tcW w:w="1137" w:type="dxa"/>
            <w:shd w:val="clear" w:color="auto" w:fill="CCCCCC"/>
            <w:vAlign w:val="center"/>
          </w:tcPr>
          <w:p w14:paraId="239C97CF"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Type</w:t>
            </w:r>
          </w:p>
        </w:tc>
        <w:tc>
          <w:tcPr>
            <w:tcW w:w="1558" w:type="dxa"/>
            <w:shd w:val="clear" w:color="auto" w:fill="CCCCCC"/>
            <w:vAlign w:val="center"/>
          </w:tcPr>
          <w:p w14:paraId="4978A775"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Range</w:t>
            </w:r>
          </w:p>
        </w:tc>
        <w:tc>
          <w:tcPr>
            <w:tcW w:w="1474" w:type="dxa"/>
            <w:shd w:val="clear" w:color="auto" w:fill="CCCCCC"/>
            <w:vAlign w:val="center"/>
          </w:tcPr>
          <w:p w14:paraId="34BD0361"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Details</w:t>
            </w:r>
          </w:p>
        </w:tc>
        <w:tc>
          <w:tcPr>
            <w:tcW w:w="1781" w:type="dxa"/>
            <w:shd w:val="clear" w:color="auto" w:fill="CCCCCC"/>
            <w:vAlign w:val="center"/>
          </w:tcPr>
          <w:p w14:paraId="52376BD7"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Availab</w:t>
            </w:r>
            <w:r w:rsidR="00501A5A">
              <w:rPr>
                <w:rFonts w:ascii="Arial" w:eastAsia="Mincho" w:hAnsi="Arial" w:cs="Arial"/>
                <w:b/>
                <w:sz w:val="16"/>
                <w:szCs w:val="16"/>
              </w:rPr>
              <w:t>i</w:t>
            </w:r>
            <w:r w:rsidRPr="00953812">
              <w:rPr>
                <w:rFonts w:ascii="Arial" w:eastAsia="Mincho" w:hAnsi="Arial" w:cs="Arial"/>
                <w:b/>
                <w:sz w:val="16"/>
                <w:szCs w:val="16"/>
              </w:rPr>
              <w:t>lity</w:t>
            </w:r>
          </w:p>
        </w:tc>
        <w:tc>
          <w:tcPr>
            <w:tcW w:w="718" w:type="dxa"/>
            <w:shd w:val="clear" w:color="auto" w:fill="CCCCCC"/>
            <w:vAlign w:val="center"/>
          </w:tcPr>
          <w:p w14:paraId="3330FB83"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Tab Order</w:t>
            </w:r>
          </w:p>
        </w:tc>
        <w:tc>
          <w:tcPr>
            <w:tcW w:w="759" w:type="dxa"/>
            <w:shd w:val="clear" w:color="auto" w:fill="CCCCCC"/>
            <w:vAlign w:val="center"/>
          </w:tcPr>
          <w:p w14:paraId="792D9359"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Model Unique</w:t>
            </w:r>
          </w:p>
        </w:tc>
      </w:tr>
      <w:tr w:rsidR="00973E7A" w:rsidRPr="00953812" w14:paraId="436A3187" w14:textId="77777777" w:rsidTr="00100CA9">
        <w:trPr>
          <w:cantSplit/>
          <w:trHeight w:val="288"/>
          <w:jc w:val="center"/>
        </w:trPr>
        <w:tc>
          <w:tcPr>
            <w:tcW w:w="589" w:type="dxa"/>
            <w:shd w:val="clear" w:color="auto" w:fill="auto"/>
            <w:vAlign w:val="center"/>
          </w:tcPr>
          <w:p w14:paraId="52DD2D11"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sidRPr="00953812">
              <w:rPr>
                <w:rFonts w:ascii="Arial" w:eastAsia="Mincho" w:hAnsi="Arial" w:cs="Arial"/>
                <w:color w:val="000000"/>
                <w:sz w:val="16"/>
                <w:szCs w:val="16"/>
              </w:rPr>
              <w:t>1</w:t>
            </w:r>
          </w:p>
        </w:tc>
        <w:tc>
          <w:tcPr>
            <w:tcW w:w="1168" w:type="dxa"/>
            <w:shd w:val="clear" w:color="auto" w:fill="auto"/>
            <w:vAlign w:val="center"/>
          </w:tcPr>
          <w:p w14:paraId="0A16C10B"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PC File Save As</w:t>
            </w:r>
          </w:p>
        </w:tc>
        <w:tc>
          <w:tcPr>
            <w:tcW w:w="1137" w:type="dxa"/>
            <w:shd w:val="clear" w:color="auto" w:fill="auto"/>
            <w:vAlign w:val="center"/>
          </w:tcPr>
          <w:p w14:paraId="25F86AA3"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Label</w:t>
            </w:r>
          </w:p>
        </w:tc>
        <w:tc>
          <w:tcPr>
            <w:tcW w:w="1558" w:type="dxa"/>
            <w:shd w:val="clear" w:color="auto" w:fill="auto"/>
            <w:vAlign w:val="center"/>
          </w:tcPr>
          <w:p w14:paraId="461FA610"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47328C27"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Screen Title</w:t>
            </w:r>
            <w:r>
              <w:rPr>
                <w:rFonts w:ascii="Arial" w:eastAsia="Mincho" w:hAnsi="Arial" w:cs="Arial"/>
                <w:color w:val="000000"/>
                <w:sz w:val="16"/>
                <w:szCs w:val="16"/>
              </w:rPr>
              <w:t>; bold, underline</w:t>
            </w:r>
          </w:p>
        </w:tc>
        <w:tc>
          <w:tcPr>
            <w:tcW w:w="1781" w:type="dxa"/>
            <w:shd w:val="clear" w:color="auto" w:fill="auto"/>
            <w:vAlign w:val="center"/>
          </w:tcPr>
          <w:p w14:paraId="793793EC"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visible, not editable</w:t>
            </w:r>
          </w:p>
        </w:tc>
        <w:tc>
          <w:tcPr>
            <w:tcW w:w="718" w:type="dxa"/>
            <w:shd w:val="clear" w:color="auto" w:fill="auto"/>
            <w:vAlign w:val="center"/>
          </w:tcPr>
          <w:p w14:paraId="6432CA2E"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759" w:type="dxa"/>
            <w:shd w:val="clear" w:color="auto" w:fill="auto"/>
            <w:vAlign w:val="center"/>
          </w:tcPr>
          <w:p w14:paraId="0B8333E3"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2DC92F41" w14:textId="77777777" w:rsidTr="00100CA9">
        <w:trPr>
          <w:cantSplit/>
          <w:trHeight w:val="288"/>
          <w:jc w:val="center"/>
        </w:trPr>
        <w:tc>
          <w:tcPr>
            <w:tcW w:w="589" w:type="dxa"/>
            <w:shd w:val="clear" w:color="auto" w:fill="auto"/>
            <w:vAlign w:val="center"/>
          </w:tcPr>
          <w:p w14:paraId="5BFAEC5F"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sidRPr="00953812">
              <w:rPr>
                <w:rFonts w:ascii="Arial" w:eastAsia="Mincho" w:hAnsi="Arial" w:cs="Arial"/>
                <w:color w:val="000000"/>
                <w:sz w:val="16"/>
                <w:szCs w:val="16"/>
              </w:rPr>
              <w:t>2</w:t>
            </w:r>
          </w:p>
        </w:tc>
        <w:tc>
          <w:tcPr>
            <w:tcW w:w="1168" w:type="dxa"/>
            <w:shd w:val="clear" w:color="auto" w:fill="auto"/>
            <w:vAlign w:val="center"/>
          </w:tcPr>
          <w:p w14:paraId="444ADAAB"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PC File Directory</w:t>
            </w:r>
          </w:p>
        </w:tc>
        <w:tc>
          <w:tcPr>
            <w:tcW w:w="1137" w:type="dxa"/>
            <w:shd w:val="clear" w:color="auto" w:fill="auto"/>
            <w:vAlign w:val="center"/>
          </w:tcPr>
          <w:p w14:paraId="06B3AA04"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TextBox</w:t>
            </w:r>
          </w:p>
        </w:tc>
        <w:tc>
          <w:tcPr>
            <w:tcW w:w="1558" w:type="dxa"/>
            <w:shd w:val="clear" w:color="auto" w:fill="auto"/>
            <w:vAlign w:val="center"/>
          </w:tcPr>
          <w:p w14:paraId="358E1167"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263E6DDE"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781" w:type="dxa"/>
            <w:shd w:val="clear" w:color="auto" w:fill="auto"/>
            <w:vAlign w:val="center"/>
          </w:tcPr>
          <w:p w14:paraId="4409A222"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718" w:type="dxa"/>
            <w:shd w:val="clear" w:color="auto" w:fill="auto"/>
            <w:vAlign w:val="center"/>
          </w:tcPr>
          <w:p w14:paraId="409DCCF1"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w:t>
            </w:r>
          </w:p>
        </w:tc>
        <w:tc>
          <w:tcPr>
            <w:tcW w:w="759" w:type="dxa"/>
            <w:shd w:val="clear" w:color="auto" w:fill="auto"/>
            <w:vAlign w:val="center"/>
          </w:tcPr>
          <w:p w14:paraId="00CC042F"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66C02928" w14:textId="77777777" w:rsidTr="00100CA9">
        <w:trPr>
          <w:cantSplit/>
          <w:trHeight w:val="288"/>
          <w:jc w:val="center"/>
        </w:trPr>
        <w:tc>
          <w:tcPr>
            <w:tcW w:w="589" w:type="dxa"/>
            <w:shd w:val="clear" w:color="auto" w:fill="auto"/>
            <w:vAlign w:val="center"/>
          </w:tcPr>
          <w:p w14:paraId="1A26A297"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w:t>
            </w:r>
          </w:p>
        </w:tc>
        <w:tc>
          <w:tcPr>
            <w:tcW w:w="1168" w:type="dxa"/>
            <w:shd w:val="clear" w:color="auto" w:fill="auto"/>
            <w:vAlign w:val="center"/>
          </w:tcPr>
          <w:p w14:paraId="57382EE4"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w:t>
            </w:r>
          </w:p>
        </w:tc>
        <w:tc>
          <w:tcPr>
            <w:tcW w:w="1137" w:type="dxa"/>
            <w:shd w:val="clear" w:color="auto" w:fill="auto"/>
            <w:vAlign w:val="center"/>
          </w:tcPr>
          <w:p w14:paraId="216BD395"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Button</w:t>
            </w:r>
          </w:p>
        </w:tc>
        <w:tc>
          <w:tcPr>
            <w:tcW w:w="1558" w:type="dxa"/>
            <w:shd w:val="clear" w:color="auto" w:fill="auto"/>
            <w:vAlign w:val="center"/>
          </w:tcPr>
          <w:p w14:paraId="40A0C8C1"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734274D8" w14:textId="77777777" w:rsidR="000D2BD0" w:rsidRDefault="00973E7A" w:rsidP="000D2BD0">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A standard Windows OS Browse For Folder screen is used to select the file directory</w:t>
            </w:r>
            <w:r w:rsidR="000D2BD0">
              <w:rPr>
                <w:rFonts w:ascii="Arial" w:eastAsia="Mincho" w:hAnsi="Arial" w:cs="Arial"/>
                <w:color w:val="000000"/>
                <w:sz w:val="16"/>
                <w:szCs w:val="16"/>
              </w:rPr>
              <w:t xml:space="preserve">.  </w:t>
            </w:r>
          </w:p>
          <w:p w14:paraId="57896F6A" w14:textId="77777777" w:rsidR="000D2BD0" w:rsidRDefault="000D2BD0" w:rsidP="000D2BD0">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 xml:space="preserve">The browser </w:t>
            </w:r>
            <w:r w:rsidRPr="000D2BD0">
              <w:rPr>
                <w:rFonts w:ascii="Arial" w:eastAsia="Mincho" w:hAnsi="Arial" w:cs="Arial"/>
                <w:color w:val="000000"/>
                <w:sz w:val="16"/>
                <w:szCs w:val="16"/>
              </w:rPr>
              <w:t>starting file path shall be the Default starting file path</w:t>
            </w:r>
            <w:r>
              <w:rPr>
                <w:rFonts w:ascii="Arial" w:eastAsia="Mincho" w:hAnsi="Arial" w:cs="Arial"/>
                <w:color w:val="000000"/>
                <w:sz w:val="16"/>
                <w:szCs w:val="16"/>
              </w:rPr>
              <w:t xml:space="preserve">.  </w:t>
            </w:r>
          </w:p>
          <w:p w14:paraId="4E84138B" w14:textId="77777777" w:rsidR="00973E7A" w:rsidRDefault="000D2BD0" w:rsidP="000D2BD0">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The browser</w:t>
            </w:r>
            <w:r w:rsidRPr="000D2BD0">
              <w:rPr>
                <w:rFonts w:ascii="Arial" w:eastAsia="Mincho" w:hAnsi="Arial" w:cs="Arial"/>
                <w:color w:val="000000"/>
                <w:sz w:val="16"/>
                <w:szCs w:val="16"/>
              </w:rPr>
              <w:t xml:space="preserve"> shall remember the file path of the parent directory of the last opened .pc file for the current program session. </w:t>
            </w:r>
          </w:p>
          <w:p w14:paraId="3BEE93C3"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NOTE: additionally contains a Make New Folder button</w:t>
            </w:r>
          </w:p>
        </w:tc>
        <w:tc>
          <w:tcPr>
            <w:tcW w:w="1781" w:type="dxa"/>
            <w:shd w:val="clear" w:color="auto" w:fill="auto"/>
            <w:vAlign w:val="center"/>
          </w:tcPr>
          <w:p w14:paraId="4AA778A1" w14:textId="0225594E"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718" w:type="dxa"/>
            <w:shd w:val="clear" w:color="auto" w:fill="auto"/>
            <w:vAlign w:val="center"/>
          </w:tcPr>
          <w:p w14:paraId="15CB9BB2"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w:t>
            </w:r>
          </w:p>
        </w:tc>
        <w:tc>
          <w:tcPr>
            <w:tcW w:w="759" w:type="dxa"/>
            <w:shd w:val="clear" w:color="auto" w:fill="auto"/>
            <w:vAlign w:val="center"/>
          </w:tcPr>
          <w:p w14:paraId="3F20C206"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1735EA4D" w14:textId="77777777" w:rsidTr="00100CA9">
        <w:trPr>
          <w:cantSplit/>
          <w:trHeight w:val="288"/>
          <w:jc w:val="center"/>
        </w:trPr>
        <w:tc>
          <w:tcPr>
            <w:tcW w:w="589" w:type="dxa"/>
            <w:shd w:val="clear" w:color="auto" w:fill="auto"/>
            <w:vAlign w:val="center"/>
          </w:tcPr>
          <w:p w14:paraId="74F7E095" w14:textId="77777777" w:rsidR="00973E7A"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4</w:t>
            </w:r>
          </w:p>
        </w:tc>
        <w:tc>
          <w:tcPr>
            <w:tcW w:w="1168" w:type="dxa"/>
            <w:shd w:val="clear" w:color="auto" w:fill="auto"/>
            <w:vAlign w:val="center"/>
          </w:tcPr>
          <w:p w14:paraId="646FBA66"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New Load Part Number</w:t>
            </w:r>
          </w:p>
        </w:tc>
        <w:tc>
          <w:tcPr>
            <w:tcW w:w="1137" w:type="dxa"/>
            <w:shd w:val="clear" w:color="auto" w:fill="auto"/>
            <w:vAlign w:val="center"/>
          </w:tcPr>
          <w:p w14:paraId="2D4EC814"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TextBox</w:t>
            </w:r>
          </w:p>
        </w:tc>
        <w:tc>
          <w:tcPr>
            <w:tcW w:w="1558" w:type="dxa"/>
            <w:shd w:val="clear" w:color="auto" w:fill="auto"/>
            <w:vAlign w:val="center"/>
          </w:tcPr>
          <w:p w14:paraId="425E65C2"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3A7289AF"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781" w:type="dxa"/>
            <w:shd w:val="clear" w:color="auto" w:fill="auto"/>
            <w:vAlign w:val="center"/>
          </w:tcPr>
          <w:p w14:paraId="5718DFFB"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visible, not editable</w:t>
            </w:r>
          </w:p>
        </w:tc>
        <w:tc>
          <w:tcPr>
            <w:tcW w:w="718" w:type="dxa"/>
            <w:shd w:val="clear" w:color="auto" w:fill="auto"/>
            <w:vAlign w:val="center"/>
          </w:tcPr>
          <w:p w14:paraId="70557F1D" w14:textId="77777777" w:rsidR="00973E7A"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759" w:type="dxa"/>
            <w:shd w:val="clear" w:color="auto" w:fill="auto"/>
            <w:vAlign w:val="center"/>
          </w:tcPr>
          <w:p w14:paraId="1AFA810F"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2972B754" w14:textId="77777777" w:rsidTr="00100CA9">
        <w:trPr>
          <w:cantSplit/>
          <w:trHeight w:val="288"/>
          <w:jc w:val="center"/>
        </w:trPr>
        <w:tc>
          <w:tcPr>
            <w:tcW w:w="589" w:type="dxa"/>
            <w:shd w:val="clear" w:color="auto" w:fill="auto"/>
            <w:vAlign w:val="center"/>
          </w:tcPr>
          <w:p w14:paraId="0A6A5B40" w14:textId="77777777" w:rsidR="00973E7A"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5</w:t>
            </w:r>
          </w:p>
        </w:tc>
        <w:tc>
          <w:tcPr>
            <w:tcW w:w="1168" w:type="dxa"/>
            <w:shd w:val="clear" w:color="auto" w:fill="auto"/>
            <w:vAlign w:val="center"/>
          </w:tcPr>
          <w:p w14:paraId="2D3B6079"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w:t>
            </w:r>
          </w:p>
        </w:tc>
        <w:tc>
          <w:tcPr>
            <w:tcW w:w="1137" w:type="dxa"/>
            <w:shd w:val="clear" w:color="auto" w:fill="auto"/>
            <w:vAlign w:val="center"/>
          </w:tcPr>
          <w:p w14:paraId="59F0BA9A"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Button</w:t>
            </w:r>
          </w:p>
        </w:tc>
        <w:tc>
          <w:tcPr>
            <w:tcW w:w="1558" w:type="dxa"/>
            <w:shd w:val="clear" w:color="auto" w:fill="auto"/>
            <w:vAlign w:val="center"/>
          </w:tcPr>
          <w:p w14:paraId="03338C14"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6B917E7B"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 xml:space="preserve">See </w:t>
            </w:r>
            <w:r>
              <w:rPr>
                <w:rFonts w:ascii="Arial" w:eastAsia="Mincho" w:hAnsi="Arial" w:cs="Arial"/>
                <w:color w:val="000000"/>
                <w:sz w:val="16"/>
                <w:szCs w:val="16"/>
              </w:rPr>
              <w:t>Table</w:t>
            </w:r>
            <w:r w:rsidRPr="00953812">
              <w:rPr>
                <w:rFonts w:ascii="Arial" w:eastAsia="Mincho" w:hAnsi="Arial" w:cs="Arial"/>
                <w:color w:val="000000"/>
                <w:sz w:val="16"/>
                <w:szCs w:val="16"/>
              </w:rPr>
              <w:t xml:space="preserve"> </w:t>
            </w:r>
            <w:r>
              <w:rPr>
                <w:rFonts w:ascii="Arial" w:eastAsia="Mincho" w:hAnsi="Arial" w:cs="Arial"/>
                <w:color w:val="000000"/>
                <w:sz w:val="16"/>
                <w:szCs w:val="16"/>
              </w:rPr>
              <w:t>4.2.1</w:t>
            </w:r>
            <w:r w:rsidRPr="00953812">
              <w:rPr>
                <w:rFonts w:ascii="Arial" w:eastAsia="Mincho" w:hAnsi="Arial" w:cs="Arial"/>
                <w:color w:val="000000"/>
                <w:sz w:val="16"/>
                <w:szCs w:val="16"/>
              </w:rPr>
              <w:t>-</w:t>
            </w:r>
            <w:r>
              <w:rPr>
                <w:rFonts w:ascii="Arial" w:eastAsia="Mincho" w:hAnsi="Arial" w:cs="Arial"/>
                <w:color w:val="000000"/>
                <w:sz w:val="16"/>
                <w:szCs w:val="16"/>
              </w:rPr>
              <w:t>2</w:t>
            </w:r>
          </w:p>
        </w:tc>
        <w:tc>
          <w:tcPr>
            <w:tcW w:w="1781" w:type="dxa"/>
            <w:shd w:val="clear" w:color="auto" w:fill="auto"/>
            <w:vAlign w:val="center"/>
          </w:tcPr>
          <w:p w14:paraId="47AE1CC3"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718" w:type="dxa"/>
            <w:shd w:val="clear" w:color="auto" w:fill="auto"/>
            <w:vAlign w:val="center"/>
          </w:tcPr>
          <w:p w14:paraId="7D923AC7" w14:textId="77777777" w:rsidR="00973E7A"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w:t>
            </w:r>
          </w:p>
        </w:tc>
        <w:tc>
          <w:tcPr>
            <w:tcW w:w="759" w:type="dxa"/>
            <w:shd w:val="clear" w:color="auto" w:fill="auto"/>
            <w:vAlign w:val="center"/>
          </w:tcPr>
          <w:p w14:paraId="6DE5F19B"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767DEBDE" w14:textId="77777777" w:rsidTr="00100CA9">
        <w:trPr>
          <w:cantSplit/>
          <w:trHeight w:val="288"/>
          <w:jc w:val="center"/>
        </w:trPr>
        <w:tc>
          <w:tcPr>
            <w:tcW w:w="589" w:type="dxa"/>
            <w:shd w:val="clear" w:color="auto" w:fill="auto"/>
            <w:vAlign w:val="center"/>
          </w:tcPr>
          <w:p w14:paraId="30EFDA46"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6</w:t>
            </w:r>
          </w:p>
        </w:tc>
        <w:tc>
          <w:tcPr>
            <w:tcW w:w="1168" w:type="dxa"/>
            <w:shd w:val="clear" w:color="auto" w:fill="auto"/>
            <w:vAlign w:val="center"/>
          </w:tcPr>
          <w:p w14:paraId="7C957137"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Configuration Database</w:t>
            </w:r>
            <w:r w:rsidRPr="00953812">
              <w:rPr>
                <w:rFonts w:ascii="Arial" w:eastAsia="Mincho" w:hAnsi="Arial" w:cs="Arial"/>
                <w:color w:val="000000"/>
                <w:sz w:val="16"/>
                <w:szCs w:val="16"/>
              </w:rPr>
              <w:t xml:space="preserve"> Description</w:t>
            </w:r>
          </w:p>
        </w:tc>
        <w:tc>
          <w:tcPr>
            <w:tcW w:w="1137" w:type="dxa"/>
            <w:shd w:val="clear" w:color="auto" w:fill="auto"/>
            <w:vAlign w:val="center"/>
          </w:tcPr>
          <w:p w14:paraId="0C253741"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TextBox</w:t>
            </w:r>
          </w:p>
        </w:tc>
        <w:tc>
          <w:tcPr>
            <w:tcW w:w="1558" w:type="dxa"/>
            <w:shd w:val="clear" w:color="auto" w:fill="auto"/>
            <w:vAlign w:val="center"/>
          </w:tcPr>
          <w:p w14:paraId="0AC57E3A" w14:textId="77777777" w:rsidR="00973E7A" w:rsidRPr="00953812" w:rsidRDefault="00032B25"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 xml:space="preserve">1 min to </w:t>
            </w:r>
            <w:r w:rsidR="00973E7A">
              <w:rPr>
                <w:rFonts w:ascii="Arial" w:eastAsia="Mincho" w:hAnsi="Arial" w:cs="Arial"/>
                <w:color w:val="000000"/>
                <w:sz w:val="16"/>
                <w:szCs w:val="16"/>
              </w:rPr>
              <w:t>40</w:t>
            </w:r>
            <w:r w:rsidR="00973E7A" w:rsidRPr="00953812">
              <w:rPr>
                <w:rFonts w:ascii="Arial" w:eastAsia="Mincho" w:hAnsi="Arial" w:cs="Arial"/>
                <w:color w:val="000000"/>
                <w:sz w:val="16"/>
                <w:szCs w:val="16"/>
              </w:rPr>
              <w:t xml:space="preserve"> </w:t>
            </w:r>
            <w:r>
              <w:rPr>
                <w:rFonts w:ascii="Arial" w:eastAsia="Mincho" w:hAnsi="Arial" w:cs="Arial"/>
                <w:color w:val="000000"/>
                <w:sz w:val="16"/>
                <w:szCs w:val="16"/>
              </w:rPr>
              <w:t xml:space="preserve">max </w:t>
            </w:r>
            <w:r w:rsidR="00973E7A" w:rsidRPr="00953812">
              <w:rPr>
                <w:rFonts w:ascii="Arial" w:eastAsia="Mincho" w:hAnsi="Arial" w:cs="Arial"/>
                <w:color w:val="000000"/>
                <w:sz w:val="16"/>
                <w:szCs w:val="16"/>
              </w:rPr>
              <w:t>Characters</w:t>
            </w:r>
          </w:p>
          <w:p w14:paraId="558820BB" w14:textId="77777777" w:rsidR="00973E7A" w:rsidRPr="00953812" w:rsidRDefault="00973E7A" w:rsidP="00032B25">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sz w:val="16"/>
                <w:szCs w:val="16"/>
              </w:rPr>
              <w:t>ASCII characters</w:t>
            </w:r>
            <w:r w:rsidRPr="00953812">
              <w:rPr>
                <w:rFonts w:ascii="Arial" w:eastAsia="Mincho" w:hAnsi="Arial" w:cs="Arial"/>
                <w:sz w:val="16"/>
                <w:szCs w:val="16"/>
              </w:rPr>
              <w:br/>
              <w:t xml:space="preserve">a-z A-Z 0-9 ` ~ ^ , . : ; ? ! _ # - + / * = % $   @ \ | ) ( ] [ } { [space] </w:t>
            </w:r>
          </w:p>
        </w:tc>
        <w:tc>
          <w:tcPr>
            <w:tcW w:w="1474" w:type="dxa"/>
            <w:shd w:val="clear" w:color="auto" w:fill="auto"/>
            <w:vAlign w:val="center"/>
          </w:tcPr>
          <w:p w14:paraId="625C7F79"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781" w:type="dxa"/>
            <w:shd w:val="clear" w:color="auto" w:fill="auto"/>
            <w:vAlign w:val="center"/>
          </w:tcPr>
          <w:p w14:paraId="1193211F"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718" w:type="dxa"/>
            <w:shd w:val="clear" w:color="auto" w:fill="auto"/>
            <w:vAlign w:val="center"/>
          </w:tcPr>
          <w:p w14:paraId="546A65C5"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4</w:t>
            </w:r>
          </w:p>
        </w:tc>
        <w:tc>
          <w:tcPr>
            <w:tcW w:w="759" w:type="dxa"/>
            <w:shd w:val="clear" w:color="auto" w:fill="auto"/>
            <w:vAlign w:val="center"/>
          </w:tcPr>
          <w:p w14:paraId="10CF29A9"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16C32995" w14:textId="77777777" w:rsidTr="00100CA9">
        <w:trPr>
          <w:cantSplit/>
          <w:trHeight w:val="288"/>
          <w:jc w:val="center"/>
        </w:trPr>
        <w:tc>
          <w:tcPr>
            <w:tcW w:w="589" w:type="dxa"/>
            <w:shd w:val="clear" w:color="auto" w:fill="auto"/>
            <w:vAlign w:val="center"/>
          </w:tcPr>
          <w:p w14:paraId="57CE9BAF"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7</w:t>
            </w:r>
          </w:p>
        </w:tc>
        <w:tc>
          <w:tcPr>
            <w:tcW w:w="1168" w:type="dxa"/>
            <w:shd w:val="clear" w:color="auto" w:fill="auto"/>
            <w:vAlign w:val="center"/>
          </w:tcPr>
          <w:p w14:paraId="2C37621D"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OK</w:t>
            </w:r>
          </w:p>
        </w:tc>
        <w:tc>
          <w:tcPr>
            <w:tcW w:w="1137" w:type="dxa"/>
            <w:shd w:val="clear" w:color="auto" w:fill="auto"/>
            <w:vAlign w:val="center"/>
          </w:tcPr>
          <w:p w14:paraId="63BBCEB2"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Button</w:t>
            </w:r>
          </w:p>
        </w:tc>
        <w:tc>
          <w:tcPr>
            <w:tcW w:w="1558" w:type="dxa"/>
            <w:shd w:val="clear" w:color="auto" w:fill="auto"/>
            <w:vAlign w:val="center"/>
          </w:tcPr>
          <w:p w14:paraId="36F56C8A"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0051B6DD"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 xml:space="preserve">See </w:t>
            </w:r>
            <w:r>
              <w:rPr>
                <w:rFonts w:ascii="Arial" w:eastAsia="Mincho" w:hAnsi="Arial" w:cs="Arial"/>
                <w:color w:val="000000"/>
                <w:sz w:val="16"/>
                <w:szCs w:val="16"/>
              </w:rPr>
              <w:t>Figure</w:t>
            </w:r>
            <w:r w:rsidRPr="00953812">
              <w:rPr>
                <w:rFonts w:ascii="Arial" w:eastAsia="Mincho" w:hAnsi="Arial" w:cs="Arial"/>
                <w:color w:val="000000"/>
                <w:sz w:val="16"/>
                <w:szCs w:val="16"/>
              </w:rPr>
              <w:t xml:space="preserve"> </w:t>
            </w:r>
            <w:r>
              <w:rPr>
                <w:rFonts w:ascii="Arial" w:eastAsia="Mincho" w:hAnsi="Arial" w:cs="Arial"/>
                <w:color w:val="000000"/>
                <w:sz w:val="16"/>
                <w:szCs w:val="16"/>
              </w:rPr>
              <w:t>6.1</w:t>
            </w:r>
            <w:r w:rsidRPr="00953812">
              <w:rPr>
                <w:rFonts w:ascii="Arial" w:eastAsia="Mincho" w:hAnsi="Arial" w:cs="Arial"/>
                <w:color w:val="000000"/>
                <w:sz w:val="16"/>
                <w:szCs w:val="16"/>
              </w:rPr>
              <w:t>-</w:t>
            </w:r>
            <w:r>
              <w:rPr>
                <w:rFonts w:ascii="Arial" w:eastAsia="Mincho" w:hAnsi="Arial" w:cs="Arial"/>
                <w:color w:val="000000"/>
                <w:sz w:val="16"/>
                <w:szCs w:val="16"/>
              </w:rPr>
              <w:t>4</w:t>
            </w:r>
          </w:p>
        </w:tc>
        <w:tc>
          <w:tcPr>
            <w:tcW w:w="1781" w:type="dxa"/>
            <w:shd w:val="clear" w:color="auto" w:fill="auto"/>
            <w:vAlign w:val="center"/>
          </w:tcPr>
          <w:p w14:paraId="59E0EFC2"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718" w:type="dxa"/>
            <w:shd w:val="clear" w:color="auto" w:fill="auto"/>
            <w:vAlign w:val="center"/>
          </w:tcPr>
          <w:p w14:paraId="255ADD84"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5</w:t>
            </w:r>
          </w:p>
        </w:tc>
        <w:tc>
          <w:tcPr>
            <w:tcW w:w="759" w:type="dxa"/>
            <w:shd w:val="clear" w:color="auto" w:fill="auto"/>
            <w:vAlign w:val="center"/>
          </w:tcPr>
          <w:p w14:paraId="29F0D25E"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5979D0F7" w14:textId="77777777" w:rsidTr="00100CA9">
        <w:trPr>
          <w:cantSplit/>
          <w:trHeight w:val="288"/>
          <w:jc w:val="center"/>
        </w:trPr>
        <w:tc>
          <w:tcPr>
            <w:tcW w:w="589" w:type="dxa"/>
            <w:shd w:val="clear" w:color="auto" w:fill="auto"/>
            <w:vAlign w:val="center"/>
          </w:tcPr>
          <w:p w14:paraId="581EECE7"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8</w:t>
            </w:r>
          </w:p>
        </w:tc>
        <w:tc>
          <w:tcPr>
            <w:tcW w:w="1168" w:type="dxa"/>
            <w:shd w:val="clear" w:color="auto" w:fill="auto"/>
            <w:vAlign w:val="center"/>
          </w:tcPr>
          <w:p w14:paraId="35734777"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Cancel</w:t>
            </w:r>
          </w:p>
        </w:tc>
        <w:tc>
          <w:tcPr>
            <w:tcW w:w="1137" w:type="dxa"/>
            <w:shd w:val="clear" w:color="auto" w:fill="auto"/>
            <w:vAlign w:val="center"/>
          </w:tcPr>
          <w:p w14:paraId="22896923"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Button</w:t>
            </w:r>
          </w:p>
        </w:tc>
        <w:tc>
          <w:tcPr>
            <w:tcW w:w="1558" w:type="dxa"/>
            <w:shd w:val="clear" w:color="auto" w:fill="auto"/>
            <w:vAlign w:val="center"/>
          </w:tcPr>
          <w:p w14:paraId="0C933371"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062933B8"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 xml:space="preserve">See </w:t>
            </w:r>
            <w:r>
              <w:rPr>
                <w:rFonts w:ascii="Arial" w:eastAsia="Mincho" w:hAnsi="Arial" w:cs="Arial"/>
                <w:color w:val="000000"/>
                <w:sz w:val="16"/>
                <w:szCs w:val="16"/>
              </w:rPr>
              <w:t>Figure</w:t>
            </w:r>
            <w:r w:rsidRPr="00953812">
              <w:rPr>
                <w:rFonts w:ascii="Arial" w:eastAsia="Mincho" w:hAnsi="Arial" w:cs="Arial"/>
                <w:color w:val="000000"/>
                <w:sz w:val="16"/>
                <w:szCs w:val="16"/>
              </w:rPr>
              <w:t xml:space="preserve"> </w:t>
            </w:r>
            <w:r>
              <w:rPr>
                <w:rFonts w:ascii="Arial" w:eastAsia="Mincho" w:hAnsi="Arial" w:cs="Arial"/>
                <w:color w:val="000000"/>
                <w:sz w:val="16"/>
                <w:szCs w:val="16"/>
              </w:rPr>
              <w:t>6.1</w:t>
            </w:r>
            <w:r w:rsidRPr="00953812">
              <w:rPr>
                <w:rFonts w:ascii="Arial" w:eastAsia="Mincho" w:hAnsi="Arial" w:cs="Arial"/>
                <w:color w:val="000000"/>
                <w:sz w:val="16"/>
                <w:szCs w:val="16"/>
              </w:rPr>
              <w:t>-</w:t>
            </w:r>
            <w:r>
              <w:rPr>
                <w:rFonts w:ascii="Arial" w:eastAsia="Mincho" w:hAnsi="Arial" w:cs="Arial"/>
                <w:color w:val="000000"/>
                <w:sz w:val="16"/>
                <w:szCs w:val="16"/>
              </w:rPr>
              <w:t>4</w:t>
            </w:r>
          </w:p>
        </w:tc>
        <w:tc>
          <w:tcPr>
            <w:tcW w:w="1781" w:type="dxa"/>
            <w:shd w:val="clear" w:color="auto" w:fill="auto"/>
            <w:vAlign w:val="center"/>
          </w:tcPr>
          <w:p w14:paraId="75B1E020" w14:textId="77777777" w:rsidR="00973E7A" w:rsidRPr="00953812" w:rsidRDefault="00973E7A" w:rsidP="00100CA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718" w:type="dxa"/>
            <w:shd w:val="clear" w:color="auto" w:fill="auto"/>
            <w:vAlign w:val="center"/>
          </w:tcPr>
          <w:p w14:paraId="43F01400"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6</w:t>
            </w:r>
          </w:p>
        </w:tc>
        <w:tc>
          <w:tcPr>
            <w:tcW w:w="759" w:type="dxa"/>
            <w:shd w:val="clear" w:color="auto" w:fill="auto"/>
            <w:vAlign w:val="center"/>
          </w:tcPr>
          <w:p w14:paraId="6C3C1EE3" w14:textId="77777777" w:rsidR="00973E7A" w:rsidRPr="00953812" w:rsidRDefault="00973E7A" w:rsidP="00100CA9">
            <w:pPr>
              <w:keepNext/>
              <w:overflowPunct w:val="0"/>
              <w:autoSpaceDE w:val="0"/>
              <w:autoSpaceDN w:val="0"/>
              <w:adjustRightInd w:val="0"/>
              <w:spacing w:before="60" w:after="60"/>
              <w:jc w:val="center"/>
              <w:textAlignment w:val="baseline"/>
              <w:rPr>
                <w:rFonts w:ascii="Arial" w:eastAsia="Mincho" w:hAnsi="Arial" w:cs="Arial"/>
                <w:sz w:val="16"/>
                <w:szCs w:val="16"/>
              </w:rPr>
            </w:pPr>
          </w:p>
        </w:tc>
      </w:tr>
    </w:tbl>
    <w:p w14:paraId="31528027" w14:textId="77777777" w:rsidR="00973E7A" w:rsidRDefault="00973E7A" w:rsidP="00973E7A">
      <w:pPr>
        <w:pStyle w:val="linespace"/>
      </w:pPr>
    </w:p>
    <w:p w14:paraId="450B2BA3" w14:textId="77777777" w:rsidR="00973E7A" w:rsidRDefault="00973E7A" w:rsidP="00973E7A">
      <w:pPr>
        <w:pStyle w:val="linespace"/>
      </w:pPr>
    </w:p>
    <w:p w14:paraId="5895F364" w14:textId="77777777" w:rsidR="00973E7A" w:rsidRPr="0056228C" w:rsidRDefault="00D92D1E" w:rsidP="004064BD">
      <w:pPr>
        <w:pStyle w:val="Heading3"/>
        <w:rPr>
          <w:rFonts w:eastAsia="MS Mincho"/>
        </w:rPr>
      </w:pPr>
      <w:bookmarkStart w:id="551" w:name="_Toc395703347"/>
      <w:r>
        <w:rPr>
          <w:rFonts w:eastAsia="MS Mincho"/>
        </w:rPr>
        <w:t>4.2.5</w:t>
      </w:r>
      <w:r w:rsidR="00973E7A">
        <w:rPr>
          <w:rFonts w:eastAsia="MS Mincho"/>
        </w:rPr>
        <w:tab/>
        <w:t>Configuration Information Screen</w:t>
      </w:r>
      <w:bookmarkEnd w:id="551"/>
    </w:p>
    <w:p w14:paraId="0BA721BE" w14:textId="77777777" w:rsidR="00973E7A" w:rsidRDefault="00973E7A" w:rsidP="004064BD">
      <w:pPr>
        <w:pStyle w:val="Para"/>
        <w:keepNext/>
      </w:pPr>
      <w:r>
        <w:t>a.</w:t>
      </w:r>
      <w:r>
        <w:tab/>
        <w:t>The Config Info Screen controls shall be as defined in Table 4.2.</w:t>
      </w:r>
      <w:r w:rsidR="00D92D1E">
        <w:t>5</w:t>
      </w:r>
      <w:r>
        <w:t>-1.</w:t>
      </w:r>
    </w:p>
    <w:p w14:paraId="25C62468" w14:textId="77777777" w:rsidR="00973E7A" w:rsidRDefault="00973E7A" w:rsidP="004064BD">
      <w:pPr>
        <w:pStyle w:val="Para"/>
        <w:keepNext/>
        <w:spacing w:before="0" w:after="0"/>
      </w:pPr>
    </w:p>
    <w:p w14:paraId="3D6F6DF7" w14:textId="77777777" w:rsidR="00973E7A" w:rsidRDefault="00D92D1E" w:rsidP="00973E7A">
      <w:pPr>
        <w:pStyle w:val="Table"/>
      </w:pPr>
      <w:bookmarkStart w:id="552" w:name="_Toc395021814"/>
      <w:r>
        <w:t>Table 4.2.5</w:t>
      </w:r>
      <w:r w:rsidR="00973E7A">
        <w:t>-1:  Config Info Screen - Components</w:t>
      </w:r>
      <w:bookmarkEnd w:id="552"/>
    </w:p>
    <w:tbl>
      <w:tblPr>
        <w:tblW w:w="91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9"/>
        <w:gridCol w:w="1168"/>
        <w:gridCol w:w="1137"/>
        <w:gridCol w:w="1558"/>
        <w:gridCol w:w="1474"/>
        <w:gridCol w:w="1781"/>
        <w:gridCol w:w="718"/>
        <w:gridCol w:w="759"/>
      </w:tblGrid>
      <w:tr w:rsidR="00973E7A" w:rsidRPr="00953812" w14:paraId="2EAB2BEC" w14:textId="77777777" w:rsidTr="006542E4">
        <w:trPr>
          <w:cantSplit/>
          <w:trHeight w:val="288"/>
          <w:tblHeader/>
          <w:jc w:val="center"/>
        </w:trPr>
        <w:tc>
          <w:tcPr>
            <w:tcW w:w="589" w:type="dxa"/>
            <w:shd w:val="clear" w:color="auto" w:fill="CCCCCC"/>
            <w:vAlign w:val="center"/>
          </w:tcPr>
          <w:p w14:paraId="76DA81CE"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Item #</w:t>
            </w:r>
          </w:p>
        </w:tc>
        <w:tc>
          <w:tcPr>
            <w:tcW w:w="1168" w:type="dxa"/>
            <w:shd w:val="clear" w:color="auto" w:fill="CCCCCC"/>
            <w:vAlign w:val="center"/>
          </w:tcPr>
          <w:p w14:paraId="37B2BD50"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Label</w:t>
            </w:r>
          </w:p>
        </w:tc>
        <w:tc>
          <w:tcPr>
            <w:tcW w:w="1137" w:type="dxa"/>
            <w:shd w:val="clear" w:color="auto" w:fill="CCCCCC"/>
            <w:vAlign w:val="center"/>
          </w:tcPr>
          <w:p w14:paraId="5F157B1B"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Type</w:t>
            </w:r>
          </w:p>
        </w:tc>
        <w:tc>
          <w:tcPr>
            <w:tcW w:w="1558" w:type="dxa"/>
            <w:shd w:val="clear" w:color="auto" w:fill="CCCCCC"/>
            <w:vAlign w:val="center"/>
          </w:tcPr>
          <w:p w14:paraId="56209ADE"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Range</w:t>
            </w:r>
          </w:p>
        </w:tc>
        <w:tc>
          <w:tcPr>
            <w:tcW w:w="1474" w:type="dxa"/>
            <w:shd w:val="clear" w:color="auto" w:fill="CCCCCC"/>
            <w:vAlign w:val="center"/>
          </w:tcPr>
          <w:p w14:paraId="3BE20B3E"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Details</w:t>
            </w:r>
          </w:p>
        </w:tc>
        <w:tc>
          <w:tcPr>
            <w:tcW w:w="1781" w:type="dxa"/>
            <w:shd w:val="clear" w:color="auto" w:fill="CCCCCC"/>
            <w:vAlign w:val="center"/>
          </w:tcPr>
          <w:p w14:paraId="69D62622"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Availab</w:t>
            </w:r>
            <w:r w:rsidR="00501A5A">
              <w:rPr>
                <w:rFonts w:ascii="Arial" w:eastAsia="Mincho" w:hAnsi="Arial" w:cs="Arial"/>
                <w:b/>
                <w:sz w:val="16"/>
                <w:szCs w:val="16"/>
              </w:rPr>
              <w:t>i</w:t>
            </w:r>
            <w:r w:rsidRPr="00953812">
              <w:rPr>
                <w:rFonts w:ascii="Arial" w:eastAsia="Mincho" w:hAnsi="Arial" w:cs="Arial"/>
                <w:b/>
                <w:sz w:val="16"/>
                <w:szCs w:val="16"/>
              </w:rPr>
              <w:t>lity</w:t>
            </w:r>
          </w:p>
        </w:tc>
        <w:tc>
          <w:tcPr>
            <w:tcW w:w="718" w:type="dxa"/>
            <w:shd w:val="clear" w:color="auto" w:fill="CCCCCC"/>
            <w:vAlign w:val="center"/>
          </w:tcPr>
          <w:p w14:paraId="5781D3AC"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Tab Order</w:t>
            </w:r>
          </w:p>
        </w:tc>
        <w:tc>
          <w:tcPr>
            <w:tcW w:w="759" w:type="dxa"/>
            <w:shd w:val="clear" w:color="auto" w:fill="CCCCCC"/>
            <w:vAlign w:val="center"/>
          </w:tcPr>
          <w:p w14:paraId="2AA247D9"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Model Unique</w:t>
            </w:r>
          </w:p>
        </w:tc>
      </w:tr>
      <w:tr w:rsidR="006067AB" w:rsidRPr="00953812" w14:paraId="1EAD63F3" w14:textId="77777777" w:rsidTr="006542E4">
        <w:trPr>
          <w:cantSplit/>
          <w:trHeight w:val="288"/>
          <w:jc w:val="center"/>
        </w:trPr>
        <w:tc>
          <w:tcPr>
            <w:tcW w:w="589" w:type="dxa"/>
            <w:shd w:val="clear" w:color="auto" w:fill="auto"/>
            <w:vAlign w:val="center"/>
          </w:tcPr>
          <w:p w14:paraId="77C0B946" w14:textId="77777777" w:rsidR="006067AB" w:rsidRPr="00953812" w:rsidRDefault="006067AB"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w:t>
            </w:r>
          </w:p>
        </w:tc>
        <w:tc>
          <w:tcPr>
            <w:tcW w:w="1168" w:type="dxa"/>
            <w:shd w:val="clear" w:color="auto" w:fill="auto"/>
            <w:vAlign w:val="center"/>
          </w:tcPr>
          <w:p w14:paraId="3790A9A4" w14:textId="21378876" w:rsidR="006067AB" w:rsidRPr="006067AB" w:rsidRDefault="006067AB" w:rsidP="004064BD">
            <w:pPr>
              <w:keepNext/>
              <w:overflowPunct w:val="0"/>
              <w:autoSpaceDE w:val="0"/>
              <w:autoSpaceDN w:val="0"/>
              <w:adjustRightInd w:val="0"/>
              <w:spacing w:before="60" w:after="60"/>
              <w:textAlignment w:val="baseline"/>
              <w:rPr>
                <w:rFonts w:ascii="Arial" w:eastAsia="Mincho" w:hAnsi="Arial" w:cs="Arial"/>
                <w:color w:val="000000"/>
                <w:sz w:val="16"/>
                <w:szCs w:val="16"/>
                <w:u w:val="single"/>
              </w:rPr>
            </w:pPr>
            <w:r>
              <w:rPr>
                <w:rFonts w:ascii="Arial" w:eastAsia="Mincho" w:hAnsi="Arial" w:cs="Arial"/>
                <w:color w:val="000000"/>
                <w:sz w:val="16"/>
                <w:szCs w:val="16"/>
                <w:u w:val="single"/>
              </w:rPr>
              <w:t>Configuration Information</w:t>
            </w:r>
            <w:ins w:id="553" w:author="Max Tovkes" w:date="2019-02-03T21:57:00Z">
              <w:r w:rsidR="00D966EF">
                <w:rPr>
                  <w:rFonts w:ascii="Arial" w:eastAsia="Mincho" w:hAnsi="Arial" w:cs="Arial"/>
                  <w:color w:val="000000"/>
                  <w:sz w:val="16"/>
                  <w:szCs w:val="16"/>
                  <w:u w:val="single"/>
                </w:rPr>
                <w:t>s</w:t>
              </w:r>
            </w:ins>
          </w:p>
        </w:tc>
        <w:tc>
          <w:tcPr>
            <w:tcW w:w="1137" w:type="dxa"/>
            <w:shd w:val="clear" w:color="auto" w:fill="auto"/>
            <w:vAlign w:val="center"/>
          </w:tcPr>
          <w:p w14:paraId="43C8D21E" w14:textId="77777777" w:rsidR="006067AB" w:rsidRPr="00953812" w:rsidRDefault="006067AB"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Label</w:t>
            </w:r>
          </w:p>
        </w:tc>
        <w:tc>
          <w:tcPr>
            <w:tcW w:w="1558" w:type="dxa"/>
            <w:shd w:val="clear" w:color="auto" w:fill="auto"/>
            <w:vAlign w:val="center"/>
          </w:tcPr>
          <w:p w14:paraId="0A31A510" w14:textId="77777777" w:rsidR="006067AB" w:rsidRPr="00953812" w:rsidRDefault="006067AB"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2D961A53" w14:textId="77777777" w:rsidR="006067AB" w:rsidRPr="00953812" w:rsidDel="0079518C" w:rsidRDefault="006067AB" w:rsidP="0079518C">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Screen Title</w:t>
            </w:r>
            <w:r>
              <w:rPr>
                <w:rFonts w:ascii="Arial" w:eastAsia="Mincho" w:hAnsi="Arial" w:cs="Arial"/>
                <w:color w:val="000000"/>
                <w:sz w:val="16"/>
                <w:szCs w:val="16"/>
              </w:rPr>
              <w:t>; bold, underline</w:t>
            </w:r>
          </w:p>
        </w:tc>
        <w:tc>
          <w:tcPr>
            <w:tcW w:w="1781" w:type="dxa"/>
            <w:shd w:val="clear" w:color="auto" w:fill="auto"/>
            <w:vAlign w:val="center"/>
          </w:tcPr>
          <w:p w14:paraId="727CAEE0" w14:textId="77777777" w:rsidR="006067AB" w:rsidRPr="00953812" w:rsidRDefault="006067AB"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718" w:type="dxa"/>
            <w:shd w:val="clear" w:color="auto" w:fill="auto"/>
            <w:vAlign w:val="center"/>
          </w:tcPr>
          <w:p w14:paraId="344DC794" w14:textId="77777777" w:rsidR="006067AB" w:rsidRPr="00953812" w:rsidRDefault="006067AB"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759" w:type="dxa"/>
            <w:shd w:val="clear" w:color="auto" w:fill="auto"/>
            <w:vAlign w:val="center"/>
          </w:tcPr>
          <w:p w14:paraId="26EE4A84" w14:textId="77777777" w:rsidR="006067AB" w:rsidRPr="00953812" w:rsidRDefault="006067AB"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5C2AC0BF" w14:textId="77777777" w:rsidTr="006542E4">
        <w:trPr>
          <w:cantSplit/>
          <w:trHeight w:val="288"/>
          <w:jc w:val="center"/>
        </w:trPr>
        <w:tc>
          <w:tcPr>
            <w:tcW w:w="589" w:type="dxa"/>
            <w:shd w:val="clear" w:color="auto" w:fill="auto"/>
            <w:vAlign w:val="center"/>
          </w:tcPr>
          <w:p w14:paraId="7CE02B61" w14:textId="77777777" w:rsidR="00973E7A" w:rsidRPr="00953812" w:rsidRDefault="006067AB"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w:t>
            </w:r>
          </w:p>
        </w:tc>
        <w:tc>
          <w:tcPr>
            <w:tcW w:w="1168" w:type="dxa"/>
            <w:shd w:val="clear" w:color="auto" w:fill="auto"/>
            <w:vAlign w:val="center"/>
          </w:tcPr>
          <w:p w14:paraId="3EED1ABB" w14:textId="77777777" w:rsidR="00973E7A" w:rsidRPr="0079518C" w:rsidRDefault="0020006F" w:rsidP="004064BD">
            <w:pPr>
              <w:keepNext/>
              <w:overflowPunct w:val="0"/>
              <w:autoSpaceDE w:val="0"/>
              <w:autoSpaceDN w:val="0"/>
              <w:adjustRightInd w:val="0"/>
              <w:spacing w:before="60" w:after="60"/>
              <w:textAlignment w:val="baseline"/>
              <w:rPr>
                <w:rFonts w:ascii="Arial" w:eastAsia="Mincho" w:hAnsi="Arial" w:cs="Arial"/>
                <w:color w:val="000000"/>
                <w:sz w:val="16"/>
                <w:szCs w:val="16"/>
                <w:u w:val="single"/>
              </w:rPr>
            </w:pPr>
            <w:r w:rsidRPr="0020006F">
              <w:rPr>
                <w:rFonts w:ascii="Arial" w:eastAsia="Mincho" w:hAnsi="Arial" w:cs="Arial"/>
                <w:color w:val="000000"/>
                <w:sz w:val="16"/>
                <w:szCs w:val="16"/>
                <w:u w:val="single"/>
              </w:rPr>
              <w:t>Configuration Database Description</w:t>
            </w:r>
          </w:p>
        </w:tc>
        <w:tc>
          <w:tcPr>
            <w:tcW w:w="1137" w:type="dxa"/>
            <w:shd w:val="clear" w:color="auto" w:fill="auto"/>
            <w:vAlign w:val="center"/>
          </w:tcPr>
          <w:p w14:paraId="29274064"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Label</w:t>
            </w:r>
          </w:p>
        </w:tc>
        <w:tc>
          <w:tcPr>
            <w:tcW w:w="1558" w:type="dxa"/>
            <w:shd w:val="clear" w:color="auto" w:fill="auto"/>
            <w:vAlign w:val="center"/>
          </w:tcPr>
          <w:p w14:paraId="61DE089A"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1DFCF8B4" w14:textId="77777777" w:rsidR="00973E7A" w:rsidRPr="00953812" w:rsidRDefault="0079518C" w:rsidP="0079518C">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U</w:t>
            </w:r>
            <w:r w:rsidR="00973E7A">
              <w:rPr>
                <w:rFonts w:ascii="Arial" w:eastAsia="Mincho" w:hAnsi="Arial" w:cs="Arial"/>
                <w:color w:val="000000"/>
                <w:sz w:val="16"/>
                <w:szCs w:val="16"/>
              </w:rPr>
              <w:t>nderline</w:t>
            </w:r>
          </w:p>
        </w:tc>
        <w:tc>
          <w:tcPr>
            <w:tcW w:w="1781" w:type="dxa"/>
            <w:shd w:val="clear" w:color="auto" w:fill="auto"/>
            <w:vAlign w:val="center"/>
          </w:tcPr>
          <w:p w14:paraId="0CDDD56E"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visible, not editable</w:t>
            </w:r>
          </w:p>
        </w:tc>
        <w:tc>
          <w:tcPr>
            <w:tcW w:w="718" w:type="dxa"/>
            <w:shd w:val="clear" w:color="auto" w:fill="auto"/>
            <w:vAlign w:val="center"/>
          </w:tcPr>
          <w:p w14:paraId="35518DBE"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759" w:type="dxa"/>
            <w:shd w:val="clear" w:color="auto" w:fill="auto"/>
            <w:vAlign w:val="center"/>
          </w:tcPr>
          <w:p w14:paraId="14B76F05"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1427C312" w14:textId="77777777" w:rsidTr="006542E4">
        <w:trPr>
          <w:cantSplit/>
          <w:trHeight w:val="288"/>
          <w:jc w:val="center"/>
        </w:trPr>
        <w:tc>
          <w:tcPr>
            <w:tcW w:w="589" w:type="dxa"/>
            <w:shd w:val="clear" w:color="auto" w:fill="auto"/>
            <w:vAlign w:val="center"/>
          </w:tcPr>
          <w:p w14:paraId="6F31467C" w14:textId="77777777" w:rsidR="00973E7A" w:rsidRPr="00953812" w:rsidRDefault="006067AB"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w:t>
            </w:r>
          </w:p>
        </w:tc>
        <w:tc>
          <w:tcPr>
            <w:tcW w:w="1168" w:type="dxa"/>
            <w:shd w:val="clear" w:color="auto" w:fill="auto"/>
            <w:vAlign w:val="center"/>
          </w:tcPr>
          <w:p w14:paraId="506A00DA"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Configuration Database</w:t>
            </w:r>
            <w:r w:rsidRPr="00953812">
              <w:rPr>
                <w:rFonts w:ascii="Arial" w:eastAsia="Mincho" w:hAnsi="Arial" w:cs="Arial"/>
                <w:color w:val="000000"/>
                <w:sz w:val="16"/>
                <w:szCs w:val="16"/>
              </w:rPr>
              <w:t xml:space="preserve"> Description</w:t>
            </w:r>
          </w:p>
        </w:tc>
        <w:tc>
          <w:tcPr>
            <w:tcW w:w="1137" w:type="dxa"/>
            <w:shd w:val="clear" w:color="auto" w:fill="auto"/>
            <w:vAlign w:val="center"/>
          </w:tcPr>
          <w:p w14:paraId="0DAF8423"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TextBox</w:t>
            </w:r>
          </w:p>
        </w:tc>
        <w:tc>
          <w:tcPr>
            <w:tcW w:w="1558" w:type="dxa"/>
            <w:shd w:val="clear" w:color="auto" w:fill="auto"/>
            <w:vAlign w:val="center"/>
          </w:tcPr>
          <w:p w14:paraId="216CFD7F" w14:textId="77777777" w:rsidR="00973E7A" w:rsidRPr="00953812" w:rsidRDefault="00032B25"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 xml:space="preserve">1 min to </w:t>
            </w:r>
            <w:r w:rsidR="00973E7A">
              <w:rPr>
                <w:rFonts w:ascii="Arial" w:eastAsia="Mincho" w:hAnsi="Arial" w:cs="Arial"/>
                <w:color w:val="000000"/>
                <w:sz w:val="16"/>
                <w:szCs w:val="16"/>
              </w:rPr>
              <w:t>40</w:t>
            </w:r>
            <w:r w:rsidR="00973E7A" w:rsidRPr="00953812">
              <w:rPr>
                <w:rFonts w:ascii="Arial" w:eastAsia="Mincho" w:hAnsi="Arial" w:cs="Arial"/>
                <w:color w:val="000000"/>
                <w:sz w:val="16"/>
                <w:szCs w:val="16"/>
              </w:rPr>
              <w:t xml:space="preserve"> </w:t>
            </w:r>
            <w:r>
              <w:rPr>
                <w:rFonts w:ascii="Arial" w:eastAsia="Mincho" w:hAnsi="Arial" w:cs="Arial"/>
                <w:color w:val="000000"/>
                <w:sz w:val="16"/>
                <w:szCs w:val="16"/>
              </w:rPr>
              <w:t xml:space="preserve">max </w:t>
            </w:r>
            <w:r w:rsidR="00973E7A" w:rsidRPr="00953812">
              <w:rPr>
                <w:rFonts w:ascii="Arial" w:eastAsia="Mincho" w:hAnsi="Arial" w:cs="Arial"/>
                <w:color w:val="000000"/>
                <w:sz w:val="16"/>
                <w:szCs w:val="16"/>
              </w:rPr>
              <w:t>Characters</w:t>
            </w:r>
          </w:p>
          <w:p w14:paraId="6D45AF40" w14:textId="77777777" w:rsidR="00973E7A" w:rsidRPr="00953812" w:rsidRDefault="00973E7A" w:rsidP="00032B25">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sz w:val="16"/>
                <w:szCs w:val="16"/>
              </w:rPr>
              <w:t>ASCII characters</w:t>
            </w:r>
            <w:r w:rsidRPr="00953812">
              <w:rPr>
                <w:rFonts w:ascii="Arial" w:eastAsia="Mincho" w:hAnsi="Arial" w:cs="Arial"/>
                <w:sz w:val="16"/>
                <w:szCs w:val="16"/>
              </w:rPr>
              <w:br/>
              <w:t xml:space="preserve">a-z A-Z 0-9 ` ~ ^ , . : ; ? ! _ # - + / * = % $   @ \ | ) ( ] [ } { [space] </w:t>
            </w:r>
          </w:p>
        </w:tc>
        <w:tc>
          <w:tcPr>
            <w:tcW w:w="1474" w:type="dxa"/>
            <w:shd w:val="clear" w:color="auto" w:fill="auto"/>
            <w:vAlign w:val="center"/>
          </w:tcPr>
          <w:p w14:paraId="25611A58"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781" w:type="dxa"/>
            <w:shd w:val="clear" w:color="auto" w:fill="auto"/>
            <w:vAlign w:val="center"/>
          </w:tcPr>
          <w:p w14:paraId="193C719F"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718" w:type="dxa"/>
            <w:shd w:val="clear" w:color="auto" w:fill="auto"/>
            <w:vAlign w:val="center"/>
          </w:tcPr>
          <w:p w14:paraId="3EDF9776"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w:t>
            </w:r>
          </w:p>
        </w:tc>
        <w:tc>
          <w:tcPr>
            <w:tcW w:w="759" w:type="dxa"/>
            <w:shd w:val="clear" w:color="auto" w:fill="auto"/>
            <w:vAlign w:val="center"/>
          </w:tcPr>
          <w:p w14:paraId="22C25446"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395493" w:rsidRPr="00953812" w14:paraId="305146FB" w14:textId="77777777" w:rsidTr="00CF3D5E">
        <w:trPr>
          <w:cantSplit/>
          <w:trHeight w:val="288"/>
          <w:jc w:val="center"/>
        </w:trPr>
        <w:tc>
          <w:tcPr>
            <w:tcW w:w="589" w:type="dxa"/>
            <w:shd w:val="clear" w:color="auto" w:fill="auto"/>
            <w:vAlign w:val="center"/>
          </w:tcPr>
          <w:p w14:paraId="54734182" w14:textId="77777777" w:rsidR="00395493" w:rsidRDefault="006067AB"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4</w:t>
            </w:r>
          </w:p>
        </w:tc>
        <w:tc>
          <w:tcPr>
            <w:tcW w:w="1168" w:type="dxa"/>
            <w:shd w:val="clear" w:color="auto" w:fill="auto"/>
            <w:vAlign w:val="center"/>
          </w:tcPr>
          <w:p w14:paraId="64A50C5D" w14:textId="77777777" w:rsidR="00395493"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u w:val="single"/>
              </w:rPr>
              <w:t>Airplane Model</w:t>
            </w:r>
          </w:p>
        </w:tc>
        <w:tc>
          <w:tcPr>
            <w:tcW w:w="1137" w:type="dxa"/>
            <w:shd w:val="clear" w:color="auto" w:fill="auto"/>
            <w:vAlign w:val="center"/>
          </w:tcPr>
          <w:p w14:paraId="2AD83A75" w14:textId="77777777" w:rsidR="00395493" w:rsidRPr="00953812"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Label</w:t>
            </w:r>
          </w:p>
        </w:tc>
        <w:tc>
          <w:tcPr>
            <w:tcW w:w="1558" w:type="dxa"/>
            <w:shd w:val="clear" w:color="auto" w:fill="auto"/>
            <w:vAlign w:val="center"/>
          </w:tcPr>
          <w:p w14:paraId="444758D8" w14:textId="77777777" w:rsidR="00395493" w:rsidRPr="00953812"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0028351B" w14:textId="77777777" w:rsidR="00395493" w:rsidRPr="00953812"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Displays the airplane model of the PC File</w:t>
            </w:r>
          </w:p>
        </w:tc>
        <w:tc>
          <w:tcPr>
            <w:tcW w:w="1781" w:type="dxa"/>
            <w:shd w:val="clear" w:color="auto" w:fill="auto"/>
          </w:tcPr>
          <w:p w14:paraId="218A1019" w14:textId="77777777" w:rsidR="00395493" w:rsidRPr="00953812"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840456">
              <w:rPr>
                <w:rFonts w:ascii="Arial" w:eastAsia="Mincho" w:hAnsi="Arial" w:cs="Arial"/>
                <w:color w:val="000000"/>
                <w:sz w:val="16"/>
                <w:szCs w:val="16"/>
              </w:rPr>
              <w:t>Always visible, not editable</w:t>
            </w:r>
          </w:p>
        </w:tc>
        <w:tc>
          <w:tcPr>
            <w:tcW w:w="718" w:type="dxa"/>
            <w:shd w:val="clear" w:color="auto" w:fill="auto"/>
            <w:vAlign w:val="center"/>
          </w:tcPr>
          <w:p w14:paraId="489846E8" w14:textId="6A7ACF83" w:rsidR="00395493" w:rsidRDefault="00D966EF"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ins w:id="554" w:author="Max Tovkes" w:date="2019-02-03T21:57:00Z">
              <w:r>
                <w:rPr>
                  <w:rFonts w:ascii="Arial" w:eastAsia="Mincho" w:hAnsi="Arial" w:cs="Arial"/>
                  <w:color w:val="000000"/>
                  <w:sz w:val="16"/>
                  <w:szCs w:val="16"/>
                </w:rPr>
                <w:t>2</w:t>
              </w:r>
            </w:ins>
            <w:bookmarkStart w:id="555" w:name="_GoBack"/>
            <w:bookmarkEnd w:id="555"/>
          </w:p>
        </w:tc>
        <w:tc>
          <w:tcPr>
            <w:tcW w:w="759" w:type="dxa"/>
            <w:shd w:val="clear" w:color="auto" w:fill="auto"/>
            <w:vAlign w:val="center"/>
          </w:tcPr>
          <w:p w14:paraId="14E50082" w14:textId="77777777" w:rsidR="00395493" w:rsidRPr="00953812" w:rsidRDefault="00395493"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395493" w:rsidRPr="00953812" w14:paraId="7867CC99" w14:textId="77777777" w:rsidTr="00CF3D5E">
        <w:trPr>
          <w:cantSplit/>
          <w:trHeight w:val="288"/>
          <w:jc w:val="center"/>
        </w:trPr>
        <w:tc>
          <w:tcPr>
            <w:tcW w:w="589" w:type="dxa"/>
            <w:shd w:val="clear" w:color="auto" w:fill="auto"/>
            <w:vAlign w:val="center"/>
          </w:tcPr>
          <w:p w14:paraId="391CD729" w14:textId="77777777" w:rsidR="00395493" w:rsidRDefault="006067AB"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5</w:t>
            </w:r>
          </w:p>
        </w:tc>
        <w:tc>
          <w:tcPr>
            <w:tcW w:w="1168" w:type="dxa"/>
            <w:shd w:val="clear" w:color="auto" w:fill="auto"/>
            <w:vAlign w:val="center"/>
          </w:tcPr>
          <w:p w14:paraId="227720C7" w14:textId="77777777" w:rsidR="00395493"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5B3CE6">
              <w:rPr>
                <w:rFonts w:ascii="Arial" w:eastAsia="Mincho" w:hAnsi="Arial" w:cs="Arial"/>
                <w:color w:val="000000"/>
                <w:sz w:val="16"/>
                <w:szCs w:val="16"/>
                <w:u w:val="single"/>
              </w:rPr>
              <w:t>Time Stamp</w:t>
            </w:r>
          </w:p>
        </w:tc>
        <w:tc>
          <w:tcPr>
            <w:tcW w:w="1137" w:type="dxa"/>
            <w:shd w:val="clear" w:color="auto" w:fill="auto"/>
            <w:vAlign w:val="center"/>
          </w:tcPr>
          <w:p w14:paraId="4F3146D0" w14:textId="77777777" w:rsidR="00395493" w:rsidRPr="00953812"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Label</w:t>
            </w:r>
          </w:p>
        </w:tc>
        <w:tc>
          <w:tcPr>
            <w:tcW w:w="1558" w:type="dxa"/>
            <w:shd w:val="clear" w:color="auto" w:fill="auto"/>
            <w:vAlign w:val="center"/>
          </w:tcPr>
          <w:p w14:paraId="30766F35" w14:textId="77777777" w:rsidR="00395493" w:rsidRPr="00953812"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4A950F55" w14:textId="77777777" w:rsidR="00395493" w:rsidRPr="00953812"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Displays the creation date and time of the PC File</w:t>
            </w:r>
          </w:p>
        </w:tc>
        <w:tc>
          <w:tcPr>
            <w:tcW w:w="1781" w:type="dxa"/>
            <w:shd w:val="clear" w:color="auto" w:fill="auto"/>
          </w:tcPr>
          <w:p w14:paraId="537A09DE" w14:textId="77777777" w:rsidR="00395493" w:rsidRPr="00953812"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840456">
              <w:rPr>
                <w:rFonts w:ascii="Arial" w:eastAsia="Mincho" w:hAnsi="Arial" w:cs="Arial"/>
                <w:color w:val="000000"/>
                <w:sz w:val="16"/>
                <w:szCs w:val="16"/>
              </w:rPr>
              <w:t>Always visible, not editable</w:t>
            </w:r>
          </w:p>
        </w:tc>
        <w:tc>
          <w:tcPr>
            <w:tcW w:w="718" w:type="dxa"/>
            <w:shd w:val="clear" w:color="auto" w:fill="auto"/>
            <w:vAlign w:val="center"/>
          </w:tcPr>
          <w:p w14:paraId="0BD96943" w14:textId="77777777" w:rsidR="00395493" w:rsidRDefault="00395493"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759" w:type="dxa"/>
            <w:shd w:val="clear" w:color="auto" w:fill="auto"/>
            <w:vAlign w:val="center"/>
          </w:tcPr>
          <w:p w14:paraId="2EA7DA20" w14:textId="77777777" w:rsidR="00395493" w:rsidRPr="00953812" w:rsidRDefault="00395493"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395493" w:rsidRPr="00953812" w14:paraId="76AF0DC4" w14:textId="77777777" w:rsidTr="00CF3D5E">
        <w:trPr>
          <w:cantSplit/>
          <w:trHeight w:val="288"/>
          <w:jc w:val="center"/>
        </w:trPr>
        <w:tc>
          <w:tcPr>
            <w:tcW w:w="589" w:type="dxa"/>
            <w:shd w:val="clear" w:color="auto" w:fill="auto"/>
            <w:vAlign w:val="center"/>
          </w:tcPr>
          <w:p w14:paraId="4120F4A8" w14:textId="77777777" w:rsidR="00395493" w:rsidRDefault="006067AB"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6</w:t>
            </w:r>
          </w:p>
        </w:tc>
        <w:tc>
          <w:tcPr>
            <w:tcW w:w="1168" w:type="dxa"/>
            <w:shd w:val="clear" w:color="auto" w:fill="auto"/>
            <w:vAlign w:val="center"/>
          </w:tcPr>
          <w:p w14:paraId="28569A3D" w14:textId="77777777" w:rsidR="00395493"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u w:val="single"/>
              </w:rPr>
              <w:t>Revision</w:t>
            </w:r>
          </w:p>
        </w:tc>
        <w:tc>
          <w:tcPr>
            <w:tcW w:w="1137" w:type="dxa"/>
            <w:shd w:val="clear" w:color="auto" w:fill="auto"/>
            <w:vAlign w:val="center"/>
          </w:tcPr>
          <w:p w14:paraId="1D67DB65" w14:textId="77777777" w:rsidR="00395493" w:rsidRPr="00953812"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Label</w:t>
            </w:r>
          </w:p>
        </w:tc>
        <w:tc>
          <w:tcPr>
            <w:tcW w:w="1558" w:type="dxa"/>
            <w:shd w:val="clear" w:color="auto" w:fill="auto"/>
            <w:vAlign w:val="center"/>
          </w:tcPr>
          <w:p w14:paraId="3458853D" w14:textId="77777777" w:rsidR="00395493" w:rsidRPr="00953812"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42FC3CF1" w14:textId="77777777" w:rsidR="00395493" w:rsidRPr="00953812"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Displays the revision number of the PC File</w:t>
            </w:r>
          </w:p>
        </w:tc>
        <w:tc>
          <w:tcPr>
            <w:tcW w:w="1781" w:type="dxa"/>
            <w:shd w:val="clear" w:color="auto" w:fill="auto"/>
          </w:tcPr>
          <w:p w14:paraId="61BAC3D6" w14:textId="77777777" w:rsidR="00395493" w:rsidRPr="00953812"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840456">
              <w:rPr>
                <w:rFonts w:ascii="Arial" w:eastAsia="Mincho" w:hAnsi="Arial" w:cs="Arial"/>
                <w:color w:val="000000"/>
                <w:sz w:val="16"/>
                <w:szCs w:val="16"/>
              </w:rPr>
              <w:t>Always visible, not editable</w:t>
            </w:r>
          </w:p>
        </w:tc>
        <w:tc>
          <w:tcPr>
            <w:tcW w:w="718" w:type="dxa"/>
            <w:shd w:val="clear" w:color="auto" w:fill="auto"/>
            <w:vAlign w:val="center"/>
          </w:tcPr>
          <w:p w14:paraId="54F7E439" w14:textId="77777777" w:rsidR="00395493" w:rsidRDefault="00395493"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759" w:type="dxa"/>
            <w:shd w:val="clear" w:color="auto" w:fill="auto"/>
            <w:vAlign w:val="center"/>
          </w:tcPr>
          <w:p w14:paraId="44FB45BC" w14:textId="77777777" w:rsidR="00395493" w:rsidRPr="00953812" w:rsidRDefault="00395493"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395493" w:rsidRPr="00953812" w14:paraId="03D73E57" w14:textId="77777777" w:rsidTr="00CF3D5E">
        <w:trPr>
          <w:cantSplit/>
          <w:trHeight w:val="288"/>
          <w:jc w:val="center"/>
        </w:trPr>
        <w:tc>
          <w:tcPr>
            <w:tcW w:w="589" w:type="dxa"/>
            <w:shd w:val="clear" w:color="auto" w:fill="auto"/>
            <w:vAlign w:val="center"/>
          </w:tcPr>
          <w:p w14:paraId="34B01B8E" w14:textId="77777777" w:rsidR="00395493" w:rsidRDefault="006067AB"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7</w:t>
            </w:r>
          </w:p>
        </w:tc>
        <w:tc>
          <w:tcPr>
            <w:tcW w:w="1168" w:type="dxa"/>
            <w:shd w:val="clear" w:color="auto" w:fill="auto"/>
            <w:vAlign w:val="center"/>
          </w:tcPr>
          <w:p w14:paraId="631DDA18" w14:textId="77777777" w:rsidR="00395493"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u w:val="single"/>
              </w:rPr>
              <w:t>CDG Part Number</w:t>
            </w:r>
          </w:p>
        </w:tc>
        <w:tc>
          <w:tcPr>
            <w:tcW w:w="1137" w:type="dxa"/>
            <w:shd w:val="clear" w:color="auto" w:fill="auto"/>
            <w:vAlign w:val="center"/>
          </w:tcPr>
          <w:p w14:paraId="0B44BDD0" w14:textId="77777777" w:rsidR="00395493" w:rsidRPr="00953812"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Label</w:t>
            </w:r>
          </w:p>
        </w:tc>
        <w:tc>
          <w:tcPr>
            <w:tcW w:w="1558" w:type="dxa"/>
            <w:shd w:val="clear" w:color="auto" w:fill="auto"/>
            <w:vAlign w:val="center"/>
          </w:tcPr>
          <w:p w14:paraId="67328809" w14:textId="77777777" w:rsidR="00395493" w:rsidRPr="00953812"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1899B94F" w14:textId="77777777" w:rsidR="00395493" w:rsidRPr="00953812"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Displays the part number of the Panasonic CDG Tool when the PC File was created</w:t>
            </w:r>
          </w:p>
        </w:tc>
        <w:tc>
          <w:tcPr>
            <w:tcW w:w="1781" w:type="dxa"/>
            <w:shd w:val="clear" w:color="auto" w:fill="auto"/>
          </w:tcPr>
          <w:p w14:paraId="5C66BEB9" w14:textId="77777777" w:rsidR="00395493" w:rsidRPr="00953812"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840456">
              <w:rPr>
                <w:rFonts w:ascii="Arial" w:eastAsia="Mincho" w:hAnsi="Arial" w:cs="Arial"/>
                <w:color w:val="000000"/>
                <w:sz w:val="16"/>
                <w:szCs w:val="16"/>
              </w:rPr>
              <w:t>Always visible, not editable</w:t>
            </w:r>
          </w:p>
        </w:tc>
        <w:tc>
          <w:tcPr>
            <w:tcW w:w="718" w:type="dxa"/>
            <w:shd w:val="clear" w:color="auto" w:fill="auto"/>
            <w:vAlign w:val="center"/>
          </w:tcPr>
          <w:p w14:paraId="6CAFB3CB" w14:textId="77777777" w:rsidR="00395493" w:rsidRDefault="00395493"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759" w:type="dxa"/>
            <w:shd w:val="clear" w:color="auto" w:fill="auto"/>
            <w:vAlign w:val="center"/>
          </w:tcPr>
          <w:p w14:paraId="2B9164DD" w14:textId="77777777" w:rsidR="00395493" w:rsidRPr="00953812" w:rsidRDefault="00395493"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395493" w:rsidRPr="00953812" w14:paraId="64F26EB8" w14:textId="77777777" w:rsidTr="00CF3D5E">
        <w:trPr>
          <w:cantSplit/>
          <w:trHeight w:val="288"/>
          <w:jc w:val="center"/>
        </w:trPr>
        <w:tc>
          <w:tcPr>
            <w:tcW w:w="589" w:type="dxa"/>
            <w:shd w:val="clear" w:color="auto" w:fill="auto"/>
            <w:vAlign w:val="center"/>
          </w:tcPr>
          <w:p w14:paraId="737F5117" w14:textId="77777777" w:rsidR="00395493" w:rsidRDefault="006067AB"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8</w:t>
            </w:r>
          </w:p>
        </w:tc>
        <w:tc>
          <w:tcPr>
            <w:tcW w:w="1168" w:type="dxa"/>
            <w:shd w:val="clear" w:color="auto" w:fill="auto"/>
            <w:vAlign w:val="center"/>
          </w:tcPr>
          <w:p w14:paraId="7656D61D" w14:textId="77777777" w:rsidR="00395493"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u w:val="single"/>
              </w:rPr>
              <w:t>Plug-in Package Name</w:t>
            </w:r>
          </w:p>
        </w:tc>
        <w:tc>
          <w:tcPr>
            <w:tcW w:w="1137" w:type="dxa"/>
            <w:shd w:val="clear" w:color="auto" w:fill="auto"/>
            <w:vAlign w:val="center"/>
          </w:tcPr>
          <w:p w14:paraId="7C6112FD" w14:textId="77777777" w:rsidR="00395493" w:rsidRPr="00953812"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Label</w:t>
            </w:r>
          </w:p>
        </w:tc>
        <w:tc>
          <w:tcPr>
            <w:tcW w:w="1558" w:type="dxa"/>
            <w:shd w:val="clear" w:color="auto" w:fill="auto"/>
            <w:vAlign w:val="center"/>
          </w:tcPr>
          <w:p w14:paraId="332268E0" w14:textId="77777777" w:rsidR="00395493" w:rsidRPr="00953812"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4A1E21AE" w14:textId="77777777" w:rsidR="00395493" w:rsidRPr="00953812"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Displays the plug-in package used when the PC File was created</w:t>
            </w:r>
          </w:p>
        </w:tc>
        <w:tc>
          <w:tcPr>
            <w:tcW w:w="1781" w:type="dxa"/>
            <w:shd w:val="clear" w:color="auto" w:fill="auto"/>
          </w:tcPr>
          <w:p w14:paraId="00FEF4EB" w14:textId="77777777" w:rsidR="00395493" w:rsidRPr="00953812"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840456">
              <w:rPr>
                <w:rFonts w:ascii="Arial" w:eastAsia="Mincho" w:hAnsi="Arial" w:cs="Arial"/>
                <w:color w:val="000000"/>
                <w:sz w:val="16"/>
                <w:szCs w:val="16"/>
              </w:rPr>
              <w:t>Always visible, not editable</w:t>
            </w:r>
          </w:p>
        </w:tc>
        <w:tc>
          <w:tcPr>
            <w:tcW w:w="718" w:type="dxa"/>
            <w:shd w:val="clear" w:color="auto" w:fill="auto"/>
            <w:vAlign w:val="center"/>
          </w:tcPr>
          <w:p w14:paraId="500693A4" w14:textId="77777777" w:rsidR="00395493" w:rsidRDefault="00395493"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759" w:type="dxa"/>
            <w:shd w:val="clear" w:color="auto" w:fill="auto"/>
            <w:vAlign w:val="center"/>
          </w:tcPr>
          <w:p w14:paraId="275AE43B" w14:textId="77777777" w:rsidR="00395493" w:rsidRPr="00953812" w:rsidRDefault="00395493"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617EAC" w:rsidRPr="00953812" w14:paraId="12BD8CC3" w14:textId="77777777" w:rsidTr="00CF3D5E">
        <w:trPr>
          <w:cantSplit/>
          <w:trHeight w:val="288"/>
          <w:jc w:val="center"/>
        </w:trPr>
        <w:tc>
          <w:tcPr>
            <w:tcW w:w="589" w:type="dxa"/>
            <w:shd w:val="clear" w:color="auto" w:fill="auto"/>
            <w:vAlign w:val="center"/>
          </w:tcPr>
          <w:p w14:paraId="438E6707" w14:textId="77777777" w:rsidR="00617EAC" w:rsidRDefault="003F1B4C"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9</w:t>
            </w:r>
          </w:p>
        </w:tc>
        <w:tc>
          <w:tcPr>
            <w:tcW w:w="1168" w:type="dxa"/>
            <w:shd w:val="clear" w:color="auto" w:fill="auto"/>
            <w:vAlign w:val="center"/>
          </w:tcPr>
          <w:p w14:paraId="49135DBF" w14:textId="77777777" w:rsidR="00617EAC" w:rsidRDefault="00617EAC" w:rsidP="00617EAC">
            <w:pPr>
              <w:keepNext/>
              <w:overflowPunct w:val="0"/>
              <w:autoSpaceDE w:val="0"/>
              <w:autoSpaceDN w:val="0"/>
              <w:adjustRightInd w:val="0"/>
              <w:spacing w:before="60" w:after="60"/>
              <w:textAlignment w:val="baseline"/>
              <w:rPr>
                <w:rFonts w:ascii="Arial" w:eastAsia="Mincho" w:hAnsi="Arial" w:cs="Arial"/>
                <w:color w:val="000000"/>
                <w:sz w:val="16"/>
                <w:szCs w:val="16"/>
                <w:u w:val="single"/>
              </w:rPr>
            </w:pPr>
            <w:r>
              <w:rPr>
                <w:rFonts w:ascii="Arial" w:eastAsia="Mincho" w:hAnsi="Arial" w:cs="Arial"/>
                <w:color w:val="000000"/>
                <w:sz w:val="16"/>
                <w:szCs w:val="16"/>
                <w:u w:val="single"/>
              </w:rPr>
              <w:t>Plug-in Version Number</w:t>
            </w:r>
          </w:p>
        </w:tc>
        <w:tc>
          <w:tcPr>
            <w:tcW w:w="1137" w:type="dxa"/>
            <w:shd w:val="clear" w:color="auto" w:fill="auto"/>
            <w:vAlign w:val="center"/>
          </w:tcPr>
          <w:p w14:paraId="070038F0" w14:textId="77777777" w:rsidR="00617EAC" w:rsidRDefault="00617EAC"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Label</w:t>
            </w:r>
          </w:p>
        </w:tc>
        <w:tc>
          <w:tcPr>
            <w:tcW w:w="1558" w:type="dxa"/>
            <w:shd w:val="clear" w:color="auto" w:fill="auto"/>
            <w:vAlign w:val="center"/>
          </w:tcPr>
          <w:p w14:paraId="2E950CC8" w14:textId="77777777" w:rsidR="00617EAC" w:rsidRPr="00953812" w:rsidRDefault="00617EAC"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271813F9" w14:textId="77777777" w:rsidR="00617EAC" w:rsidRDefault="00617EAC" w:rsidP="00430126">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 xml:space="preserve">Displays the plug-in </w:t>
            </w:r>
            <w:r w:rsidR="00430126">
              <w:rPr>
                <w:rFonts w:ascii="Arial" w:eastAsia="Mincho" w:hAnsi="Arial" w:cs="Arial"/>
                <w:color w:val="000000"/>
                <w:sz w:val="16"/>
                <w:szCs w:val="16"/>
              </w:rPr>
              <w:t>version number</w:t>
            </w:r>
          </w:p>
        </w:tc>
        <w:tc>
          <w:tcPr>
            <w:tcW w:w="1781" w:type="dxa"/>
            <w:shd w:val="clear" w:color="auto" w:fill="auto"/>
          </w:tcPr>
          <w:p w14:paraId="61C2FD97" w14:textId="77777777" w:rsidR="00617EAC" w:rsidRPr="00840456" w:rsidRDefault="00617EAC"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840456">
              <w:rPr>
                <w:rFonts w:ascii="Arial" w:eastAsia="Mincho" w:hAnsi="Arial" w:cs="Arial"/>
                <w:color w:val="000000"/>
                <w:sz w:val="16"/>
                <w:szCs w:val="16"/>
              </w:rPr>
              <w:t>Always visible, not editable</w:t>
            </w:r>
          </w:p>
        </w:tc>
        <w:tc>
          <w:tcPr>
            <w:tcW w:w="718" w:type="dxa"/>
            <w:shd w:val="clear" w:color="auto" w:fill="auto"/>
            <w:vAlign w:val="center"/>
          </w:tcPr>
          <w:p w14:paraId="1087644C" w14:textId="77777777" w:rsidR="00617EAC" w:rsidRDefault="00617EAC"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759" w:type="dxa"/>
            <w:shd w:val="clear" w:color="auto" w:fill="auto"/>
            <w:vAlign w:val="center"/>
          </w:tcPr>
          <w:p w14:paraId="351F744D" w14:textId="77777777" w:rsidR="00617EAC" w:rsidRPr="00953812" w:rsidRDefault="00617EAC"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395493" w:rsidRPr="00953812" w14:paraId="1DE7DCB1" w14:textId="77777777" w:rsidTr="00CF3D5E">
        <w:trPr>
          <w:cantSplit/>
          <w:trHeight w:val="288"/>
          <w:jc w:val="center"/>
        </w:trPr>
        <w:tc>
          <w:tcPr>
            <w:tcW w:w="589" w:type="dxa"/>
            <w:shd w:val="clear" w:color="auto" w:fill="auto"/>
            <w:vAlign w:val="center"/>
          </w:tcPr>
          <w:p w14:paraId="0CCDBFB4" w14:textId="77777777" w:rsidR="00395493" w:rsidRDefault="003F1B4C"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10</w:t>
            </w:r>
          </w:p>
        </w:tc>
        <w:tc>
          <w:tcPr>
            <w:tcW w:w="1168" w:type="dxa"/>
            <w:shd w:val="clear" w:color="auto" w:fill="auto"/>
            <w:vAlign w:val="center"/>
          </w:tcPr>
          <w:p w14:paraId="4C400BF8" w14:textId="77777777" w:rsidR="00395493"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u w:val="single"/>
              </w:rPr>
              <w:t>Load Part Number</w:t>
            </w:r>
          </w:p>
        </w:tc>
        <w:tc>
          <w:tcPr>
            <w:tcW w:w="1137" w:type="dxa"/>
            <w:shd w:val="clear" w:color="auto" w:fill="auto"/>
            <w:vAlign w:val="center"/>
          </w:tcPr>
          <w:p w14:paraId="5018100B" w14:textId="77777777" w:rsidR="00395493" w:rsidRPr="00953812"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Label</w:t>
            </w:r>
          </w:p>
        </w:tc>
        <w:tc>
          <w:tcPr>
            <w:tcW w:w="1558" w:type="dxa"/>
            <w:shd w:val="clear" w:color="auto" w:fill="auto"/>
            <w:vAlign w:val="center"/>
          </w:tcPr>
          <w:p w14:paraId="462C65DD" w14:textId="77777777" w:rsidR="00395493" w:rsidRPr="00953812"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304CB065" w14:textId="77777777" w:rsidR="00395493" w:rsidRPr="00953812"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 xml:space="preserve">Displays the </w:t>
            </w:r>
            <w:r w:rsidRPr="00C26C78">
              <w:rPr>
                <w:rFonts w:ascii="Arial" w:eastAsia="Mincho" w:hAnsi="Arial" w:cs="Arial"/>
                <w:color w:val="000000"/>
                <w:sz w:val="16"/>
                <w:szCs w:val="16"/>
              </w:rPr>
              <w:t>ARINC 665-3 LSAP part number</w:t>
            </w:r>
            <w:r>
              <w:rPr>
                <w:rFonts w:ascii="Arial" w:eastAsia="Mincho" w:hAnsi="Arial" w:cs="Arial"/>
                <w:color w:val="000000"/>
                <w:sz w:val="16"/>
                <w:szCs w:val="16"/>
              </w:rPr>
              <w:t xml:space="preserve"> of the PC File</w:t>
            </w:r>
          </w:p>
        </w:tc>
        <w:tc>
          <w:tcPr>
            <w:tcW w:w="1781" w:type="dxa"/>
            <w:shd w:val="clear" w:color="auto" w:fill="auto"/>
          </w:tcPr>
          <w:p w14:paraId="0917D5C2" w14:textId="77777777" w:rsidR="00395493" w:rsidRPr="00953812" w:rsidRDefault="00395493"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840456">
              <w:rPr>
                <w:rFonts w:ascii="Arial" w:eastAsia="Mincho" w:hAnsi="Arial" w:cs="Arial"/>
                <w:color w:val="000000"/>
                <w:sz w:val="16"/>
                <w:szCs w:val="16"/>
              </w:rPr>
              <w:t>Always visible, not editable</w:t>
            </w:r>
          </w:p>
        </w:tc>
        <w:tc>
          <w:tcPr>
            <w:tcW w:w="718" w:type="dxa"/>
            <w:shd w:val="clear" w:color="auto" w:fill="auto"/>
            <w:vAlign w:val="center"/>
          </w:tcPr>
          <w:p w14:paraId="72701664" w14:textId="77777777" w:rsidR="00395493" w:rsidRDefault="00395493"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759" w:type="dxa"/>
            <w:shd w:val="clear" w:color="auto" w:fill="auto"/>
            <w:vAlign w:val="center"/>
          </w:tcPr>
          <w:p w14:paraId="5117ECE5" w14:textId="77777777" w:rsidR="00395493" w:rsidRPr="00953812" w:rsidRDefault="00395493"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430126" w:rsidRPr="00953812" w14:paraId="2062A9FA" w14:textId="77777777" w:rsidTr="00430126">
        <w:trPr>
          <w:cantSplit/>
          <w:trHeight w:val="288"/>
          <w:jc w:val="center"/>
        </w:trPr>
        <w:tc>
          <w:tcPr>
            <w:tcW w:w="589" w:type="dxa"/>
            <w:shd w:val="clear" w:color="auto" w:fill="auto"/>
            <w:vAlign w:val="center"/>
          </w:tcPr>
          <w:p w14:paraId="630A416C" w14:textId="77777777" w:rsidR="00430126" w:rsidRDefault="003F1B4C" w:rsidP="00430126">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11</w:t>
            </w:r>
          </w:p>
        </w:tc>
        <w:tc>
          <w:tcPr>
            <w:tcW w:w="1168" w:type="dxa"/>
            <w:shd w:val="clear" w:color="auto" w:fill="auto"/>
            <w:vAlign w:val="center"/>
          </w:tcPr>
          <w:p w14:paraId="1B7CC53F" w14:textId="77777777" w:rsidR="00430126" w:rsidRDefault="00430126" w:rsidP="00430126">
            <w:pPr>
              <w:keepNext/>
              <w:overflowPunct w:val="0"/>
              <w:autoSpaceDE w:val="0"/>
              <w:autoSpaceDN w:val="0"/>
              <w:adjustRightInd w:val="0"/>
              <w:spacing w:before="60" w:after="60"/>
              <w:textAlignment w:val="baseline"/>
              <w:rPr>
                <w:rFonts w:ascii="Arial" w:eastAsia="Mincho" w:hAnsi="Arial" w:cs="Arial"/>
                <w:color w:val="000000"/>
                <w:sz w:val="16"/>
                <w:szCs w:val="16"/>
                <w:u w:val="single"/>
              </w:rPr>
            </w:pPr>
            <w:r>
              <w:rPr>
                <w:rFonts w:ascii="Arial" w:eastAsia="Mincho" w:hAnsi="Arial" w:cs="Arial"/>
                <w:color w:val="000000"/>
                <w:sz w:val="16"/>
                <w:szCs w:val="16"/>
                <w:u w:val="single"/>
              </w:rPr>
              <w:t>ACDG Host Part Number</w:t>
            </w:r>
          </w:p>
        </w:tc>
        <w:tc>
          <w:tcPr>
            <w:tcW w:w="1137" w:type="dxa"/>
            <w:shd w:val="clear" w:color="auto" w:fill="auto"/>
            <w:vAlign w:val="center"/>
          </w:tcPr>
          <w:p w14:paraId="1CA7C2C7" w14:textId="77777777" w:rsidR="00430126" w:rsidRDefault="00430126" w:rsidP="00430126">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Label</w:t>
            </w:r>
          </w:p>
        </w:tc>
        <w:tc>
          <w:tcPr>
            <w:tcW w:w="1558" w:type="dxa"/>
            <w:shd w:val="clear" w:color="auto" w:fill="auto"/>
            <w:vAlign w:val="center"/>
          </w:tcPr>
          <w:p w14:paraId="6AE80B4E" w14:textId="77777777" w:rsidR="00430126" w:rsidRPr="00953812" w:rsidRDefault="00430126" w:rsidP="00430126">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6306A652" w14:textId="77777777" w:rsidR="00430126" w:rsidRDefault="00430126" w:rsidP="00430126">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Displays the host part number</w:t>
            </w:r>
          </w:p>
        </w:tc>
        <w:tc>
          <w:tcPr>
            <w:tcW w:w="1781" w:type="dxa"/>
            <w:shd w:val="clear" w:color="auto" w:fill="auto"/>
          </w:tcPr>
          <w:p w14:paraId="112782B7" w14:textId="77777777" w:rsidR="00430126" w:rsidRPr="00840456" w:rsidRDefault="00430126" w:rsidP="00430126">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840456">
              <w:rPr>
                <w:rFonts w:ascii="Arial" w:eastAsia="Mincho" w:hAnsi="Arial" w:cs="Arial"/>
                <w:color w:val="000000"/>
                <w:sz w:val="16"/>
                <w:szCs w:val="16"/>
              </w:rPr>
              <w:t>Always visible, not editable</w:t>
            </w:r>
          </w:p>
        </w:tc>
        <w:tc>
          <w:tcPr>
            <w:tcW w:w="718" w:type="dxa"/>
            <w:shd w:val="clear" w:color="auto" w:fill="auto"/>
            <w:vAlign w:val="center"/>
          </w:tcPr>
          <w:p w14:paraId="33CE61AD" w14:textId="77777777" w:rsidR="00430126" w:rsidRDefault="00430126" w:rsidP="00430126">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759" w:type="dxa"/>
            <w:shd w:val="clear" w:color="auto" w:fill="auto"/>
            <w:vAlign w:val="center"/>
          </w:tcPr>
          <w:p w14:paraId="0F85F05C" w14:textId="77777777" w:rsidR="00430126" w:rsidRPr="00953812" w:rsidRDefault="00430126" w:rsidP="00430126">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430126" w:rsidRPr="00953812" w14:paraId="6EDB2A70" w14:textId="77777777" w:rsidTr="00430126">
        <w:trPr>
          <w:cantSplit/>
          <w:trHeight w:val="288"/>
          <w:jc w:val="center"/>
        </w:trPr>
        <w:tc>
          <w:tcPr>
            <w:tcW w:w="589" w:type="dxa"/>
            <w:shd w:val="clear" w:color="auto" w:fill="auto"/>
            <w:vAlign w:val="center"/>
          </w:tcPr>
          <w:p w14:paraId="041FAA46" w14:textId="77777777" w:rsidR="00430126" w:rsidRDefault="003F1B4C" w:rsidP="00430126">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12</w:t>
            </w:r>
          </w:p>
        </w:tc>
        <w:tc>
          <w:tcPr>
            <w:tcW w:w="1168" w:type="dxa"/>
            <w:shd w:val="clear" w:color="auto" w:fill="auto"/>
            <w:vAlign w:val="center"/>
          </w:tcPr>
          <w:p w14:paraId="4DD3F9B9" w14:textId="77777777" w:rsidR="00430126" w:rsidRDefault="00430126" w:rsidP="00430126">
            <w:pPr>
              <w:keepNext/>
              <w:overflowPunct w:val="0"/>
              <w:autoSpaceDE w:val="0"/>
              <w:autoSpaceDN w:val="0"/>
              <w:adjustRightInd w:val="0"/>
              <w:spacing w:before="60" w:after="60"/>
              <w:textAlignment w:val="baseline"/>
              <w:rPr>
                <w:rFonts w:ascii="Arial" w:eastAsia="Mincho" w:hAnsi="Arial" w:cs="Arial"/>
                <w:color w:val="000000"/>
                <w:sz w:val="16"/>
                <w:szCs w:val="16"/>
                <w:u w:val="single"/>
              </w:rPr>
            </w:pPr>
            <w:r>
              <w:rPr>
                <w:rFonts w:ascii="Arial" w:eastAsia="Mincho" w:hAnsi="Arial" w:cs="Arial"/>
                <w:color w:val="000000"/>
                <w:sz w:val="16"/>
                <w:szCs w:val="16"/>
                <w:u w:val="single"/>
              </w:rPr>
              <w:t>Product Version Number</w:t>
            </w:r>
          </w:p>
        </w:tc>
        <w:tc>
          <w:tcPr>
            <w:tcW w:w="1137" w:type="dxa"/>
            <w:shd w:val="clear" w:color="auto" w:fill="auto"/>
            <w:vAlign w:val="center"/>
          </w:tcPr>
          <w:p w14:paraId="5820142F" w14:textId="77777777" w:rsidR="00430126" w:rsidRDefault="00430126" w:rsidP="00430126">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Label</w:t>
            </w:r>
          </w:p>
        </w:tc>
        <w:tc>
          <w:tcPr>
            <w:tcW w:w="1558" w:type="dxa"/>
            <w:shd w:val="clear" w:color="auto" w:fill="auto"/>
            <w:vAlign w:val="center"/>
          </w:tcPr>
          <w:p w14:paraId="61B33114" w14:textId="77777777" w:rsidR="00430126" w:rsidRPr="00953812" w:rsidRDefault="00430126" w:rsidP="00430126">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326EBC96" w14:textId="77777777" w:rsidR="00430126" w:rsidRDefault="00430126" w:rsidP="00F1787B">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 xml:space="preserve">Displays the </w:t>
            </w:r>
            <w:r w:rsidR="00F1787B">
              <w:rPr>
                <w:rFonts w:ascii="Arial" w:eastAsia="Mincho" w:hAnsi="Arial" w:cs="Arial"/>
                <w:color w:val="000000"/>
                <w:sz w:val="16"/>
                <w:szCs w:val="16"/>
              </w:rPr>
              <w:t xml:space="preserve">product </w:t>
            </w:r>
            <w:r>
              <w:rPr>
                <w:rFonts w:ascii="Arial" w:eastAsia="Mincho" w:hAnsi="Arial" w:cs="Arial"/>
                <w:color w:val="000000"/>
                <w:sz w:val="16"/>
                <w:szCs w:val="16"/>
              </w:rPr>
              <w:t>version number</w:t>
            </w:r>
          </w:p>
        </w:tc>
        <w:tc>
          <w:tcPr>
            <w:tcW w:w="1781" w:type="dxa"/>
            <w:shd w:val="clear" w:color="auto" w:fill="auto"/>
          </w:tcPr>
          <w:p w14:paraId="5D4584AE" w14:textId="77777777" w:rsidR="00430126" w:rsidRPr="00840456" w:rsidRDefault="00430126" w:rsidP="00430126">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840456">
              <w:rPr>
                <w:rFonts w:ascii="Arial" w:eastAsia="Mincho" w:hAnsi="Arial" w:cs="Arial"/>
                <w:color w:val="000000"/>
                <w:sz w:val="16"/>
                <w:szCs w:val="16"/>
              </w:rPr>
              <w:t>Always visible, not editable</w:t>
            </w:r>
          </w:p>
        </w:tc>
        <w:tc>
          <w:tcPr>
            <w:tcW w:w="718" w:type="dxa"/>
            <w:shd w:val="clear" w:color="auto" w:fill="auto"/>
            <w:vAlign w:val="center"/>
          </w:tcPr>
          <w:p w14:paraId="4EFFFE45" w14:textId="77777777" w:rsidR="00430126" w:rsidRDefault="00430126" w:rsidP="00430126">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759" w:type="dxa"/>
            <w:shd w:val="clear" w:color="auto" w:fill="auto"/>
            <w:vAlign w:val="center"/>
          </w:tcPr>
          <w:p w14:paraId="4DCA8EF5" w14:textId="77777777" w:rsidR="00430126" w:rsidRPr="00953812" w:rsidRDefault="00430126" w:rsidP="00430126">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CE3925" w:rsidRPr="00953812" w14:paraId="2CBB6462" w14:textId="77777777" w:rsidTr="006542E4">
        <w:trPr>
          <w:cantSplit/>
          <w:trHeight w:val="288"/>
          <w:jc w:val="center"/>
        </w:trPr>
        <w:tc>
          <w:tcPr>
            <w:tcW w:w="589" w:type="dxa"/>
            <w:shd w:val="clear" w:color="auto" w:fill="auto"/>
            <w:vAlign w:val="center"/>
          </w:tcPr>
          <w:p w14:paraId="68F7F7EE" w14:textId="77777777" w:rsidR="00CE3925" w:rsidRPr="00953812" w:rsidRDefault="006067AB"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w:t>
            </w:r>
            <w:r w:rsidR="003F1B4C">
              <w:rPr>
                <w:rFonts w:ascii="Arial" w:eastAsia="Mincho" w:hAnsi="Arial" w:cs="Arial"/>
                <w:color w:val="000000"/>
                <w:sz w:val="16"/>
                <w:szCs w:val="16"/>
              </w:rPr>
              <w:t>3</w:t>
            </w:r>
          </w:p>
        </w:tc>
        <w:tc>
          <w:tcPr>
            <w:tcW w:w="1168" w:type="dxa"/>
            <w:shd w:val="clear" w:color="auto" w:fill="auto"/>
            <w:vAlign w:val="center"/>
          </w:tcPr>
          <w:p w14:paraId="0BEF5F5F" w14:textId="77777777" w:rsidR="00CE3925" w:rsidRPr="00953812" w:rsidRDefault="00CE3925"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OK</w:t>
            </w:r>
          </w:p>
        </w:tc>
        <w:tc>
          <w:tcPr>
            <w:tcW w:w="1137" w:type="dxa"/>
            <w:shd w:val="clear" w:color="auto" w:fill="auto"/>
            <w:vAlign w:val="center"/>
          </w:tcPr>
          <w:p w14:paraId="792A874A" w14:textId="77777777" w:rsidR="00CE3925" w:rsidRPr="00953812" w:rsidRDefault="00CE3925"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Button</w:t>
            </w:r>
          </w:p>
        </w:tc>
        <w:tc>
          <w:tcPr>
            <w:tcW w:w="1558" w:type="dxa"/>
            <w:shd w:val="clear" w:color="auto" w:fill="auto"/>
            <w:vAlign w:val="center"/>
          </w:tcPr>
          <w:p w14:paraId="6F952288" w14:textId="77777777" w:rsidR="00CE3925" w:rsidRPr="00953812" w:rsidRDefault="00CE3925"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475AB6F6" w14:textId="77777777" w:rsidR="00CE3925" w:rsidRPr="00953812" w:rsidRDefault="00CE3925"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 xml:space="preserve">See </w:t>
            </w:r>
            <w:r>
              <w:rPr>
                <w:rFonts w:ascii="Arial" w:eastAsia="Mincho" w:hAnsi="Arial" w:cs="Arial"/>
                <w:color w:val="000000"/>
                <w:sz w:val="16"/>
                <w:szCs w:val="16"/>
              </w:rPr>
              <w:t>Figure</w:t>
            </w:r>
            <w:r w:rsidRPr="00953812">
              <w:rPr>
                <w:rFonts w:ascii="Arial" w:eastAsia="Mincho" w:hAnsi="Arial" w:cs="Arial"/>
                <w:color w:val="000000"/>
                <w:sz w:val="16"/>
                <w:szCs w:val="16"/>
              </w:rPr>
              <w:t xml:space="preserve"> </w:t>
            </w:r>
            <w:r>
              <w:rPr>
                <w:rFonts w:ascii="Arial" w:eastAsia="Mincho" w:hAnsi="Arial" w:cs="Arial"/>
                <w:color w:val="000000"/>
                <w:sz w:val="16"/>
                <w:szCs w:val="16"/>
              </w:rPr>
              <w:t>6.1</w:t>
            </w:r>
            <w:r w:rsidRPr="00953812">
              <w:rPr>
                <w:rFonts w:ascii="Arial" w:eastAsia="Mincho" w:hAnsi="Arial" w:cs="Arial"/>
                <w:color w:val="000000"/>
                <w:sz w:val="16"/>
                <w:szCs w:val="16"/>
              </w:rPr>
              <w:t>-</w:t>
            </w:r>
            <w:r>
              <w:rPr>
                <w:rFonts w:ascii="Arial" w:eastAsia="Mincho" w:hAnsi="Arial" w:cs="Arial"/>
                <w:color w:val="000000"/>
                <w:sz w:val="16"/>
                <w:szCs w:val="16"/>
              </w:rPr>
              <w:t>5</w:t>
            </w:r>
          </w:p>
        </w:tc>
        <w:tc>
          <w:tcPr>
            <w:tcW w:w="1781" w:type="dxa"/>
            <w:shd w:val="clear" w:color="auto" w:fill="auto"/>
            <w:vAlign w:val="center"/>
          </w:tcPr>
          <w:p w14:paraId="7E29E96F" w14:textId="77777777" w:rsidR="00CE3925" w:rsidRPr="00953812" w:rsidRDefault="00CE3925"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718" w:type="dxa"/>
            <w:shd w:val="clear" w:color="auto" w:fill="auto"/>
            <w:vAlign w:val="center"/>
          </w:tcPr>
          <w:p w14:paraId="28ED4102" w14:textId="77777777" w:rsidR="00CE3925" w:rsidRPr="00953812" w:rsidRDefault="00CE3925"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w:t>
            </w:r>
          </w:p>
        </w:tc>
        <w:tc>
          <w:tcPr>
            <w:tcW w:w="759" w:type="dxa"/>
            <w:shd w:val="clear" w:color="auto" w:fill="auto"/>
            <w:vAlign w:val="center"/>
          </w:tcPr>
          <w:p w14:paraId="30E3C2F8" w14:textId="77777777" w:rsidR="00CE3925" w:rsidRPr="00953812" w:rsidRDefault="00CE3925"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CE3925" w:rsidRPr="00953812" w14:paraId="282E5C43" w14:textId="77777777" w:rsidTr="006542E4">
        <w:trPr>
          <w:cantSplit/>
          <w:trHeight w:val="288"/>
          <w:jc w:val="center"/>
        </w:trPr>
        <w:tc>
          <w:tcPr>
            <w:tcW w:w="589" w:type="dxa"/>
            <w:shd w:val="clear" w:color="auto" w:fill="auto"/>
            <w:vAlign w:val="center"/>
          </w:tcPr>
          <w:p w14:paraId="2C06D799" w14:textId="77777777" w:rsidR="00CE3925" w:rsidRPr="00953812" w:rsidRDefault="006067AB" w:rsidP="003F1B4C">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w:t>
            </w:r>
            <w:r w:rsidR="003F1B4C">
              <w:rPr>
                <w:rFonts w:ascii="Arial" w:eastAsia="Mincho" w:hAnsi="Arial" w:cs="Arial"/>
                <w:color w:val="000000"/>
                <w:sz w:val="16"/>
                <w:szCs w:val="16"/>
              </w:rPr>
              <w:t>4</w:t>
            </w:r>
          </w:p>
        </w:tc>
        <w:tc>
          <w:tcPr>
            <w:tcW w:w="1168" w:type="dxa"/>
            <w:shd w:val="clear" w:color="auto" w:fill="auto"/>
            <w:vAlign w:val="center"/>
          </w:tcPr>
          <w:p w14:paraId="1D89D3D0" w14:textId="77777777" w:rsidR="00CE3925" w:rsidRPr="00953812" w:rsidRDefault="00CE3925"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Cancel</w:t>
            </w:r>
          </w:p>
        </w:tc>
        <w:tc>
          <w:tcPr>
            <w:tcW w:w="1137" w:type="dxa"/>
            <w:shd w:val="clear" w:color="auto" w:fill="auto"/>
            <w:vAlign w:val="center"/>
          </w:tcPr>
          <w:p w14:paraId="4B8F9420" w14:textId="77777777" w:rsidR="00CE3925" w:rsidRPr="00953812" w:rsidRDefault="00CE3925"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Button</w:t>
            </w:r>
          </w:p>
        </w:tc>
        <w:tc>
          <w:tcPr>
            <w:tcW w:w="1558" w:type="dxa"/>
            <w:shd w:val="clear" w:color="auto" w:fill="auto"/>
            <w:vAlign w:val="center"/>
          </w:tcPr>
          <w:p w14:paraId="5E3266FD" w14:textId="77777777" w:rsidR="00CE3925" w:rsidRPr="00953812" w:rsidRDefault="00CE3925"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4EA5F02B" w14:textId="77777777" w:rsidR="00CE3925" w:rsidRPr="00953812" w:rsidRDefault="00CE3925"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 xml:space="preserve">See </w:t>
            </w:r>
            <w:r>
              <w:rPr>
                <w:rFonts w:ascii="Arial" w:eastAsia="Mincho" w:hAnsi="Arial" w:cs="Arial"/>
                <w:color w:val="000000"/>
                <w:sz w:val="16"/>
                <w:szCs w:val="16"/>
              </w:rPr>
              <w:t>Figure</w:t>
            </w:r>
            <w:r w:rsidRPr="00953812">
              <w:rPr>
                <w:rFonts w:ascii="Arial" w:eastAsia="Mincho" w:hAnsi="Arial" w:cs="Arial"/>
                <w:color w:val="000000"/>
                <w:sz w:val="16"/>
                <w:szCs w:val="16"/>
              </w:rPr>
              <w:t xml:space="preserve"> </w:t>
            </w:r>
            <w:r>
              <w:rPr>
                <w:rFonts w:ascii="Arial" w:eastAsia="Mincho" w:hAnsi="Arial" w:cs="Arial"/>
                <w:color w:val="000000"/>
                <w:sz w:val="16"/>
                <w:szCs w:val="16"/>
              </w:rPr>
              <w:t>6.1</w:t>
            </w:r>
            <w:r w:rsidRPr="00953812">
              <w:rPr>
                <w:rFonts w:ascii="Arial" w:eastAsia="Mincho" w:hAnsi="Arial" w:cs="Arial"/>
                <w:color w:val="000000"/>
                <w:sz w:val="16"/>
                <w:szCs w:val="16"/>
              </w:rPr>
              <w:t>-</w:t>
            </w:r>
            <w:r>
              <w:rPr>
                <w:rFonts w:ascii="Arial" w:eastAsia="Mincho" w:hAnsi="Arial" w:cs="Arial"/>
                <w:color w:val="000000"/>
                <w:sz w:val="16"/>
                <w:szCs w:val="16"/>
              </w:rPr>
              <w:t>6</w:t>
            </w:r>
          </w:p>
        </w:tc>
        <w:tc>
          <w:tcPr>
            <w:tcW w:w="1781" w:type="dxa"/>
            <w:shd w:val="clear" w:color="auto" w:fill="auto"/>
            <w:vAlign w:val="center"/>
          </w:tcPr>
          <w:p w14:paraId="4EFB8FEA" w14:textId="77777777" w:rsidR="00CE3925" w:rsidRPr="00953812" w:rsidRDefault="00CE3925"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718" w:type="dxa"/>
            <w:shd w:val="clear" w:color="auto" w:fill="auto"/>
            <w:vAlign w:val="center"/>
          </w:tcPr>
          <w:p w14:paraId="23CCEC3C" w14:textId="77777777" w:rsidR="00CE3925" w:rsidRPr="00953812" w:rsidRDefault="00CE3925"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w:t>
            </w:r>
          </w:p>
        </w:tc>
        <w:tc>
          <w:tcPr>
            <w:tcW w:w="759" w:type="dxa"/>
            <w:shd w:val="clear" w:color="auto" w:fill="auto"/>
            <w:vAlign w:val="center"/>
          </w:tcPr>
          <w:p w14:paraId="078F86AD" w14:textId="77777777" w:rsidR="00CE3925" w:rsidRPr="00953812" w:rsidRDefault="00CE3925"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bl>
    <w:p w14:paraId="15963FC6" w14:textId="77777777" w:rsidR="00973E7A" w:rsidRDefault="00973E7A" w:rsidP="00973E7A">
      <w:pPr>
        <w:pStyle w:val="linespace"/>
        <w:ind w:left="0" w:firstLine="0"/>
      </w:pPr>
    </w:p>
    <w:p w14:paraId="401942B5" w14:textId="77777777" w:rsidR="004064BD" w:rsidRDefault="004064BD" w:rsidP="00973E7A">
      <w:pPr>
        <w:pStyle w:val="linespace"/>
        <w:ind w:left="0" w:firstLine="0"/>
      </w:pPr>
    </w:p>
    <w:p w14:paraId="2420E0F0" w14:textId="77777777" w:rsidR="00973E7A" w:rsidRPr="0056228C" w:rsidRDefault="00D92D1E" w:rsidP="004064BD">
      <w:pPr>
        <w:pStyle w:val="Heading3"/>
        <w:rPr>
          <w:rFonts w:eastAsia="MS Mincho"/>
        </w:rPr>
      </w:pPr>
      <w:bookmarkStart w:id="556" w:name="_Toc395703348"/>
      <w:r>
        <w:rPr>
          <w:rFonts w:eastAsia="MS Mincho"/>
        </w:rPr>
        <w:t>4.2.6</w:t>
      </w:r>
      <w:r w:rsidR="00973E7A">
        <w:rPr>
          <w:rFonts w:eastAsia="MS Mincho"/>
        </w:rPr>
        <w:tab/>
        <w:t>Plug-In Packages Screen</w:t>
      </w:r>
      <w:bookmarkEnd w:id="556"/>
    </w:p>
    <w:p w14:paraId="1C622018" w14:textId="77777777" w:rsidR="00973E7A" w:rsidRDefault="00973E7A" w:rsidP="004064BD">
      <w:pPr>
        <w:pStyle w:val="Para"/>
        <w:keepNext/>
      </w:pPr>
      <w:r>
        <w:t>a.</w:t>
      </w:r>
      <w:r>
        <w:tab/>
        <w:t>The Plug-In Packages Screen controls sh</w:t>
      </w:r>
      <w:r w:rsidR="00D92D1E">
        <w:t>all be as defined in Table 4.2.6</w:t>
      </w:r>
      <w:r>
        <w:t>-1.</w:t>
      </w:r>
    </w:p>
    <w:p w14:paraId="7B760870" w14:textId="77777777" w:rsidR="00973E7A" w:rsidRDefault="00973E7A" w:rsidP="004064BD">
      <w:pPr>
        <w:pStyle w:val="Para"/>
        <w:keepNext/>
        <w:spacing w:before="0" w:after="0"/>
      </w:pPr>
    </w:p>
    <w:p w14:paraId="7A2EBB14" w14:textId="77777777" w:rsidR="00973E7A" w:rsidRDefault="00D92D1E" w:rsidP="00973E7A">
      <w:pPr>
        <w:pStyle w:val="Table"/>
      </w:pPr>
      <w:bookmarkStart w:id="557" w:name="_Toc395021815"/>
      <w:r>
        <w:t>Table 4.2.6</w:t>
      </w:r>
      <w:r w:rsidR="00973E7A">
        <w:t>-1:  Plug-In Packages Screen - Components</w:t>
      </w:r>
      <w:bookmarkEnd w:id="557"/>
    </w:p>
    <w:tbl>
      <w:tblPr>
        <w:tblW w:w="103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1282"/>
        <w:gridCol w:w="1248"/>
        <w:gridCol w:w="1468"/>
        <w:gridCol w:w="1860"/>
        <w:gridCol w:w="2191"/>
        <w:gridCol w:w="788"/>
        <w:gridCol w:w="833"/>
      </w:tblGrid>
      <w:tr w:rsidR="00973E7A" w:rsidRPr="00953812" w14:paraId="0404078A" w14:textId="77777777" w:rsidTr="004064BD">
        <w:trPr>
          <w:cantSplit/>
          <w:trHeight w:val="288"/>
          <w:tblHeader/>
          <w:jc w:val="center"/>
        </w:trPr>
        <w:tc>
          <w:tcPr>
            <w:tcW w:w="646" w:type="dxa"/>
            <w:shd w:val="clear" w:color="auto" w:fill="CCCCCC"/>
            <w:vAlign w:val="center"/>
          </w:tcPr>
          <w:p w14:paraId="6DCBDAFC"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Item #</w:t>
            </w:r>
          </w:p>
        </w:tc>
        <w:tc>
          <w:tcPr>
            <w:tcW w:w="1282" w:type="dxa"/>
            <w:shd w:val="clear" w:color="auto" w:fill="CCCCCC"/>
            <w:vAlign w:val="center"/>
          </w:tcPr>
          <w:p w14:paraId="409CE4F7"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Label</w:t>
            </w:r>
          </w:p>
        </w:tc>
        <w:tc>
          <w:tcPr>
            <w:tcW w:w="1248" w:type="dxa"/>
            <w:shd w:val="clear" w:color="auto" w:fill="CCCCCC"/>
            <w:vAlign w:val="center"/>
          </w:tcPr>
          <w:p w14:paraId="5E08B577"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Type</w:t>
            </w:r>
          </w:p>
        </w:tc>
        <w:tc>
          <w:tcPr>
            <w:tcW w:w="1468" w:type="dxa"/>
            <w:shd w:val="clear" w:color="auto" w:fill="CCCCCC"/>
            <w:vAlign w:val="center"/>
          </w:tcPr>
          <w:p w14:paraId="0F2678FD"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Range</w:t>
            </w:r>
          </w:p>
        </w:tc>
        <w:tc>
          <w:tcPr>
            <w:tcW w:w="1860" w:type="dxa"/>
            <w:shd w:val="clear" w:color="auto" w:fill="CCCCCC"/>
            <w:vAlign w:val="center"/>
          </w:tcPr>
          <w:p w14:paraId="51FC44D2"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Details</w:t>
            </w:r>
          </w:p>
        </w:tc>
        <w:tc>
          <w:tcPr>
            <w:tcW w:w="2191" w:type="dxa"/>
            <w:shd w:val="clear" w:color="auto" w:fill="CCCCCC"/>
            <w:vAlign w:val="center"/>
          </w:tcPr>
          <w:p w14:paraId="55E90DFF"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Availab</w:t>
            </w:r>
            <w:r w:rsidR="00501A5A">
              <w:rPr>
                <w:rFonts w:ascii="Arial" w:eastAsia="Mincho" w:hAnsi="Arial" w:cs="Arial"/>
                <w:b/>
                <w:sz w:val="16"/>
                <w:szCs w:val="16"/>
              </w:rPr>
              <w:t>i</w:t>
            </w:r>
            <w:r w:rsidRPr="00953812">
              <w:rPr>
                <w:rFonts w:ascii="Arial" w:eastAsia="Mincho" w:hAnsi="Arial" w:cs="Arial"/>
                <w:b/>
                <w:sz w:val="16"/>
                <w:szCs w:val="16"/>
              </w:rPr>
              <w:t>lity</w:t>
            </w:r>
          </w:p>
        </w:tc>
        <w:tc>
          <w:tcPr>
            <w:tcW w:w="788" w:type="dxa"/>
            <w:shd w:val="clear" w:color="auto" w:fill="CCCCCC"/>
            <w:vAlign w:val="center"/>
          </w:tcPr>
          <w:p w14:paraId="68CAC414"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Tab Order</w:t>
            </w:r>
          </w:p>
        </w:tc>
        <w:tc>
          <w:tcPr>
            <w:tcW w:w="833" w:type="dxa"/>
            <w:shd w:val="clear" w:color="auto" w:fill="CCCCCC"/>
            <w:vAlign w:val="center"/>
          </w:tcPr>
          <w:p w14:paraId="45D1284E"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Model Unique</w:t>
            </w:r>
          </w:p>
        </w:tc>
      </w:tr>
      <w:tr w:rsidR="00973E7A" w:rsidRPr="00953812" w14:paraId="19A98125" w14:textId="77777777" w:rsidTr="004064BD">
        <w:trPr>
          <w:cantSplit/>
          <w:trHeight w:val="288"/>
          <w:jc w:val="center"/>
        </w:trPr>
        <w:tc>
          <w:tcPr>
            <w:tcW w:w="646" w:type="dxa"/>
            <w:shd w:val="clear" w:color="auto" w:fill="auto"/>
            <w:vAlign w:val="center"/>
          </w:tcPr>
          <w:p w14:paraId="29A1EC63"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sidRPr="00953812">
              <w:rPr>
                <w:rFonts w:ascii="Arial" w:eastAsia="Mincho" w:hAnsi="Arial" w:cs="Arial"/>
                <w:color w:val="000000"/>
                <w:sz w:val="16"/>
                <w:szCs w:val="16"/>
              </w:rPr>
              <w:t>1</w:t>
            </w:r>
          </w:p>
        </w:tc>
        <w:tc>
          <w:tcPr>
            <w:tcW w:w="1282" w:type="dxa"/>
            <w:shd w:val="clear" w:color="auto" w:fill="auto"/>
            <w:vAlign w:val="center"/>
          </w:tcPr>
          <w:p w14:paraId="43F64EBB"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Plug-In Loader</w:t>
            </w:r>
          </w:p>
        </w:tc>
        <w:tc>
          <w:tcPr>
            <w:tcW w:w="1248" w:type="dxa"/>
            <w:shd w:val="clear" w:color="auto" w:fill="auto"/>
            <w:vAlign w:val="center"/>
          </w:tcPr>
          <w:p w14:paraId="5B3741AF"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Label</w:t>
            </w:r>
          </w:p>
        </w:tc>
        <w:tc>
          <w:tcPr>
            <w:tcW w:w="1468" w:type="dxa"/>
            <w:shd w:val="clear" w:color="auto" w:fill="auto"/>
            <w:vAlign w:val="center"/>
          </w:tcPr>
          <w:p w14:paraId="71DFCA09"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860" w:type="dxa"/>
            <w:shd w:val="clear" w:color="auto" w:fill="auto"/>
            <w:vAlign w:val="center"/>
          </w:tcPr>
          <w:p w14:paraId="3156B7F4"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Screen Title</w:t>
            </w:r>
            <w:r>
              <w:rPr>
                <w:rFonts w:ascii="Arial" w:eastAsia="Mincho" w:hAnsi="Arial" w:cs="Arial"/>
                <w:color w:val="000000"/>
                <w:sz w:val="16"/>
                <w:szCs w:val="16"/>
              </w:rPr>
              <w:t>; bold, underline</w:t>
            </w:r>
          </w:p>
        </w:tc>
        <w:tc>
          <w:tcPr>
            <w:tcW w:w="2191" w:type="dxa"/>
            <w:shd w:val="clear" w:color="auto" w:fill="auto"/>
            <w:vAlign w:val="center"/>
          </w:tcPr>
          <w:p w14:paraId="66DBC8B5"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visible, not editable</w:t>
            </w:r>
          </w:p>
        </w:tc>
        <w:tc>
          <w:tcPr>
            <w:tcW w:w="788" w:type="dxa"/>
            <w:shd w:val="clear" w:color="auto" w:fill="auto"/>
            <w:vAlign w:val="center"/>
          </w:tcPr>
          <w:p w14:paraId="18AFA305"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833" w:type="dxa"/>
            <w:shd w:val="clear" w:color="auto" w:fill="auto"/>
            <w:vAlign w:val="center"/>
          </w:tcPr>
          <w:p w14:paraId="250DB36F"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73300F8C" w14:textId="77777777" w:rsidTr="004064BD">
        <w:trPr>
          <w:cantSplit/>
          <w:trHeight w:val="288"/>
          <w:jc w:val="center"/>
        </w:trPr>
        <w:tc>
          <w:tcPr>
            <w:tcW w:w="646" w:type="dxa"/>
            <w:shd w:val="clear" w:color="auto" w:fill="auto"/>
            <w:vAlign w:val="center"/>
          </w:tcPr>
          <w:p w14:paraId="16CC176D" w14:textId="77777777" w:rsidR="00973E7A" w:rsidRDefault="00973E7A"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w:t>
            </w:r>
          </w:p>
        </w:tc>
        <w:tc>
          <w:tcPr>
            <w:tcW w:w="1282" w:type="dxa"/>
            <w:shd w:val="clear" w:color="auto" w:fill="auto"/>
            <w:vAlign w:val="center"/>
          </w:tcPr>
          <w:p w14:paraId="2EAB5FCE"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Airplane Model</w:t>
            </w:r>
          </w:p>
        </w:tc>
        <w:tc>
          <w:tcPr>
            <w:tcW w:w="1248" w:type="dxa"/>
            <w:shd w:val="clear" w:color="auto" w:fill="auto"/>
            <w:vAlign w:val="center"/>
          </w:tcPr>
          <w:p w14:paraId="7F8725F1"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DropBox</w:t>
            </w:r>
          </w:p>
        </w:tc>
        <w:tc>
          <w:tcPr>
            <w:tcW w:w="1468" w:type="dxa"/>
            <w:shd w:val="clear" w:color="auto" w:fill="auto"/>
            <w:vAlign w:val="center"/>
          </w:tcPr>
          <w:p w14:paraId="7EC79305" w14:textId="77777777" w:rsidR="00973E7A" w:rsidRDefault="00973E7A" w:rsidP="0073031B">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B787</w:t>
            </w:r>
            <w:r w:rsidR="0073031B">
              <w:rPr>
                <w:rFonts w:ascii="Arial" w:eastAsia="Mincho" w:hAnsi="Arial" w:cs="Arial"/>
                <w:color w:val="000000"/>
                <w:sz w:val="16"/>
                <w:szCs w:val="16"/>
              </w:rPr>
              <w:br/>
            </w:r>
            <w:r>
              <w:rPr>
                <w:rFonts w:ascii="Arial" w:eastAsia="Mincho" w:hAnsi="Arial" w:cs="Arial"/>
                <w:color w:val="000000"/>
                <w:sz w:val="16"/>
                <w:szCs w:val="16"/>
              </w:rPr>
              <w:t>B747-8</w:t>
            </w:r>
          </w:p>
        </w:tc>
        <w:tc>
          <w:tcPr>
            <w:tcW w:w="1860" w:type="dxa"/>
            <w:shd w:val="clear" w:color="auto" w:fill="auto"/>
            <w:vAlign w:val="center"/>
          </w:tcPr>
          <w:p w14:paraId="49602C6A"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2191" w:type="dxa"/>
            <w:shd w:val="clear" w:color="auto" w:fill="auto"/>
            <w:vAlign w:val="center"/>
          </w:tcPr>
          <w:p w14:paraId="0994B341"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Always selectable</w:t>
            </w:r>
          </w:p>
        </w:tc>
        <w:tc>
          <w:tcPr>
            <w:tcW w:w="788" w:type="dxa"/>
            <w:shd w:val="clear" w:color="auto" w:fill="auto"/>
            <w:vAlign w:val="center"/>
          </w:tcPr>
          <w:p w14:paraId="28AD88CD" w14:textId="77777777" w:rsidR="00973E7A" w:rsidRDefault="00973E7A"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w:t>
            </w:r>
          </w:p>
        </w:tc>
        <w:tc>
          <w:tcPr>
            <w:tcW w:w="833" w:type="dxa"/>
            <w:shd w:val="clear" w:color="auto" w:fill="auto"/>
            <w:vAlign w:val="center"/>
          </w:tcPr>
          <w:p w14:paraId="2465DF31"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4CF1DDEC" w14:textId="77777777" w:rsidTr="004064BD">
        <w:trPr>
          <w:cantSplit/>
          <w:trHeight w:val="288"/>
          <w:jc w:val="center"/>
        </w:trPr>
        <w:tc>
          <w:tcPr>
            <w:tcW w:w="646" w:type="dxa"/>
            <w:shd w:val="clear" w:color="auto" w:fill="auto"/>
            <w:vAlign w:val="center"/>
          </w:tcPr>
          <w:p w14:paraId="15D16945" w14:textId="77777777" w:rsidR="00973E7A" w:rsidRDefault="00973E7A"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w:t>
            </w:r>
          </w:p>
        </w:tc>
        <w:tc>
          <w:tcPr>
            <w:tcW w:w="1282" w:type="dxa"/>
            <w:shd w:val="clear" w:color="auto" w:fill="auto"/>
            <w:vAlign w:val="center"/>
          </w:tcPr>
          <w:p w14:paraId="1DC035D7"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Selected Plug-In Package</w:t>
            </w:r>
          </w:p>
        </w:tc>
        <w:tc>
          <w:tcPr>
            <w:tcW w:w="1248" w:type="dxa"/>
            <w:shd w:val="clear" w:color="auto" w:fill="auto"/>
            <w:vAlign w:val="center"/>
          </w:tcPr>
          <w:p w14:paraId="71DE2E4D"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468" w:type="dxa"/>
            <w:shd w:val="clear" w:color="auto" w:fill="auto"/>
            <w:vAlign w:val="center"/>
          </w:tcPr>
          <w:p w14:paraId="73A33ED3"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860" w:type="dxa"/>
            <w:shd w:val="clear" w:color="auto" w:fill="auto"/>
            <w:vAlign w:val="center"/>
          </w:tcPr>
          <w:p w14:paraId="58AE126C"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Displays the name of the currently selected Plug-In Package</w:t>
            </w:r>
          </w:p>
        </w:tc>
        <w:tc>
          <w:tcPr>
            <w:tcW w:w="2191" w:type="dxa"/>
            <w:shd w:val="clear" w:color="auto" w:fill="auto"/>
            <w:vAlign w:val="center"/>
          </w:tcPr>
          <w:p w14:paraId="2905971F"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visible, not editable</w:t>
            </w:r>
          </w:p>
        </w:tc>
        <w:tc>
          <w:tcPr>
            <w:tcW w:w="788" w:type="dxa"/>
            <w:shd w:val="clear" w:color="auto" w:fill="auto"/>
            <w:vAlign w:val="center"/>
          </w:tcPr>
          <w:p w14:paraId="56834A97" w14:textId="77777777" w:rsidR="00973E7A" w:rsidRDefault="00973E7A"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833" w:type="dxa"/>
            <w:shd w:val="clear" w:color="auto" w:fill="auto"/>
            <w:vAlign w:val="center"/>
          </w:tcPr>
          <w:p w14:paraId="05D163E4"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3F8EB58E" w14:textId="77777777" w:rsidTr="004064BD">
        <w:trPr>
          <w:cantSplit/>
          <w:trHeight w:val="288"/>
          <w:jc w:val="center"/>
        </w:trPr>
        <w:tc>
          <w:tcPr>
            <w:tcW w:w="646" w:type="dxa"/>
            <w:shd w:val="clear" w:color="auto" w:fill="auto"/>
            <w:vAlign w:val="center"/>
          </w:tcPr>
          <w:p w14:paraId="75DB7422" w14:textId="77777777" w:rsidR="00973E7A" w:rsidRDefault="00973E7A"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4</w:t>
            </w:r>
          </w:p>
        </w:tc>
        <w:tc>
          <w:tcPr>
            <w:tcW w:w="1282" w:type="dxa"/>
            <w:shd w:val="clear" w:color="auto" w:fill="auto"/>
            <w:vAlign w:val="center"/>
          </w:tcPr>
          <w:p w14:paraId="7F032E8A"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Plug-In Package</w:t>
            </w:r>
          </w:p>
        </w:tc>
        <w:tc>
          <w:tcPr>
            <w:tcW w:w="1248" w:type="dxa"/>
            <w:shd w:val="clear" w:color="auto" w:fill="auto"/>
            <w:vAlign w:val="center"/>
          </w:tcPr>
          <w:p w14:paraId="381D5D71"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ListBox</w:t>
            </w:r>
          </w:p>
        </w:tc>
        <w:tc>
          <w:tcPr>
            <w:tcW w:w="1468" w:type="dxa"/>
            <w:shd w:val="clear" w:color="auto" w:fill="auto"/>
            <w:vAlign w:val="center"/>
          </w:tcPr>
          <w:p w14:paraId="599694E3"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860" w:type="dxa"/>
            <w:shd w:val="clear" w:color="auto" w:fill="auto"/>
            <w:vAlign w:val="center"/>
          </w:tcPr>
          <w:p w14:paraId="00DAA455"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Highlight the currently selected Plug-In Package</w:t>
            </w:r>
          </w:p>
        </w:tc>
        <w:tc>
          <w:tcPr>
            <w:tcW w:w="2191" w:type="dxa"/>
            <w:shd w:val="clear" w:color="auto" w:fill="auto"/>
            <w:vAlign w:val="center"/>
          </w:tcPr>
          <w:p w14:paraId="5EDEF884"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Always selectable</w:t>
            </w:r>
          </w:p>
        </w:tc>
        <w:tc>
          <w:tcPr>
            <w:tcW w:w="788" w:type="dxa"/>
            <w:shd w:val="clear" w:color="auto" w:fill="auto"/>
            <w:vAlign w:val="center"/>
          </w:tcPr>
          <w:p w14:paraId="2AF0BD2B" w14:textId="77777777" w:rsidR="00973E7A" w:rsidRDefault="00973E7A"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w:t>
            </w:r>
          </w:p>
        </w:tc>
        <w:tc>
          <w:tcPr>
            <w:tcW w:w="833" w:type="dxa"/>
            <w:shd w:val="clear" w:color="auto" w:fill="auto"/>
            <w:vAlign w:val="center"/>
          </w:tcPr>
          <w:p w14:paraId="7095D80F"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7098B1B4" w14:textId="77777777" w:rsidTr="004064BD">
        <w:trPr>
          <w:cantSplit/>
          <w:trHeight w:val="288"/>
          <w:jc w:val="center"/>
        </w:trPr>
        <w:tc>
          <w:tcPr>
            <w:tcW w:w="646" w:type="dxa"/>
            <w:shd w:val="clear" w:color="auto" w:fill="auto"/>
            <w:vAlign w:val="center"/>
          </w:tcPr>
          <w:p w14:paraId="60D7D709"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5</w:t>
            </w:r>
          </w:p>
        </w:tc>
        <w:tc>
          <w:tcPr>
            <w:tcW w:w="1282" w:type="dxa"/>
            <w:shd w:val="clear" w:color="auto" w:fill="auto"/>
            <w:vAlign w:val="center"/>
          </w:tcPr>
          <w:p w14:paraId="536154ED" w14:textId="77777777" w:rsidR="00973E7A" w:rsidRPr="005B3CE6"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u w:val="single"/>
              </w:rPr>
            </w:pPr>
            <w:r w:rsidRPr="005B3CE6">
              <w:rPr>
                <w:rFonts w:ascii="Arial" w:eastAsia="Mincho" w:hAnsi="Arial" w:cs="Arial"/>
                <w:color w:val="000000"/>
                <w:sz w:val="16"/>
                <w:szCs w:val="16"/>
                <w:u w:val="single"/>
              </w:rPr>
              <w:t>Time Stamp</w:t>
            </w:r>
          </w:p>
        </w:tc>
        <w:tc>
          <w:tcPr>
            <w:tcW w:w="1248" w:type="dxa"/>
            <w:shd w:val="clear" w:color="auto" w:fill="auto"/>
            <w:vAlign w:val="center"/>
          </w:tcPr>
          <w:p w14:paraId="5803EE13"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Label</w:t>
            </w:r>
          </w:p>
        </w:tc>
        <w:tc>
          <w:tcPr>
            <w:tcW w:w="1468" w:type="dxa"/>
            <w:shd w:val="clear" w:color="auto" w:fill="auto"/>
            <w:vAlign w:val="center"/>
          </w:tcPr>
          <w:p w14:paraId="29D130E9"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860" w:type="dxa"/>
            <w:shd w:val="clear" w:color="auto" w:fill="auto"/>
            <w:vAlign w:val="center"/>
          </w:tcPr>
          <w:p w14:paraId="594E2499"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Displays the creation date and time of the currently selected Plug-In Package</w:t>
            </w:r>
          </w:p>
        </w:tc>
        <w:tc>
          <w:tcPr>
            <w:tcW w:w="2191" w:type="dxa"/>
            <w:shd w:val="clear" w:color="auto" w:fill="auto"/>
            <w:vAlign w:val="center"/>
          </w:tcPr>
          <w:p w14:paraId="25DEE623"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visible, not editable</w:t>
            </w:r>
          </w:p>
        </w:tc>
        <w:tc>
          <w:tcPr>
            <w:tcW w:w="788" w:type="dxa"/>
            <w:shd w:val="clear" w:color="auto" w:fill="auto"/>
            <w:vAlign w:val="center"/>
          </w:tcPr>
          <w:p w14:paraId="732F9D69"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833" w:type="dxa"/>
            <w:shd w:val="clear" w:color="auto" w:fill="auto"/>
            <w:vAlign w:val="center"/>
          </w:tcPr>
          <w:p w14:paraId="04B6B70A"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6B95A903" w14:textId="77777777" w:rsidTr="004064BD">
        <w:trPr>
          <w:cantSplit/>
          <w:trHeight w:val="288"/>
          <w:jc w:val="center"/>
        </w:trPr>
        <w:tc>
          <w:tcPr>
            <w:tcW w:w="646" w:type="dxa"/>
            <w:shd w:val="clear" w:color="auto" w:fill="auto"/>
            <w:vAlign w:val="center"/>
          </w:tcPr>
          <w:p w14:paraId="2CE633A3" w14:textId="77777777" w:rsidR="00973E7A" w:rsidRDefault="00973E7A"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6</w:t>
            </w:r>
          </w:p>
        </w:tc>
        <w:tc>
          <w:tcPr>
            <w:tcW w:w="1282" w:type="dxa"/>
            <w:shd w:val="clear" w:color="auto" w:fill="auto"/>
            <w:vAlign w:val="center"/>
          </w:tcPr>
          <w:p w14:paraId="1657C7C3" w14:textId="77777777" w:rsidR="00973E7A" w:rsidRPr="005B3CE6"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u w:val="single"/>
              </w:rPr>
            </w:pPr>
            <w:r>
              <w:rPr>
                <w:rFonts w:ascii="Arial" w:eastAsia="Mincho" w:hAnsi="Arial" w:cs="Arial"/>
                <w:color w:val="000000"/>
                <w:sz w:val="16"/>
                <w:szCs w:val="16"/>
                <w:u w:val="single"/>
              </w:rPr>
              <w:t>Name</w:t>
            </w:r>
          </w:p>
        </w:tc>
        <w:tc>
          <w:tcPr>
            <w:tcW w:w="1248" w:type="dxa"/>
            <w:shd w:val="clear" w:color="auto" w:fill="auto"/>
            <w:vAlign w:val="center"/>
          </w:tcPr>
          <w:p w14:paraId="40974B9F"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Label</w:t>
            </w:r>
          </w:p>
        </w:tc>
        <w:tc>
          <w:tcPr>
            <w:tcW w:w="1468" w:type="dxa"/>
            <w:shd w:val="clear" w:color="auto" w:fill="auto"/>
            <w:vAlign w:val="center"/>
          </w:tcPr>
          <w:p w14:paraId="073CED0E"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860" w:type="dxa"/>
            <w:shd w:val="clear" w:color="auto" w:fill="auto"/>
            <w:vAlign w:val="center"/>
          </w:tcPr>
          <w:p w14:paraId="475EE0D7"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Displays the name of the currently selected Plug-In Package</w:t>
            </w:r>
          </w:p>
        </w:tc>
        <w:tc>
          <w:tcPr>
            <w:tcW w:w="2191" w:type="dxa"/>
            <w:shd w:val="clear" w:color="auto" w:fill="auto"/>
            <w:vAlign w:val="center"/>
          </w:tcPr>
          <w:p w14:paraId="1DE47F22"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visible, not editable</w:t>
            </w:r>
          </w:p>
        </w:tc>
        <w:tc>
          <w:tcPr>
            <w:tcW w:w="788" w:type="dxa"/>
            <w:shd w:val="clear" w:color="auto" w:fill="auto"/>
            <w:vAlign w:val="center"/>
          </w:tcPr>
          <w:p w14:paraId="61EE0BD3" w14:textId="77777777" w:rsidR="00973E7A" w:rsidRDefault="00973E7A"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833" w:type="dxa"/>
            <w:shd w:val="clear" w:color="auto" w:fill="auto"/>
            <w:vAlign w:val="center"/>
          </w:tcPr>
          <w:p w14:paraId="04487AA4"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36E1B483" w14:textId="77777777" w:rsidTr="004064BD">
        <w:trPr>
          <w:cantSplit/>
          <w:trHeight w:val="288"/>
          <w:jc w:val="center"/>
        </w:trPr>
        <w:tc>
          <w:tcPr>
            <w:tcW w:w="646" w:type="dxa"/>
            <w:shd w:val="clear" w:color="auto" w:fill="auto"/>
            <w:vAlign w:val="center"/>
          </w:tcPr>
          <w:p w14:paraId="6781C436" w14:textId="77777777" w:rsidR="00973E7A" w:rsidRDefault="00973E7A"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7</w:t>
            </w:r>
          </w:p>
        </w:tc>
        <w:tc>
          <w:tcPr>
            <w:tcW w:w="1282" w:type="dxa"/>
            <w:shd w:val="clear" w:color="auto" w:fill="auto"/>
            <w:vAlign w:val="center"/>
          </w:tcPr>
          <w:p w14:paraId="785129A6" w14:textId="77777777" w:rsidR="00973E7A" w:rsidRPr="005B3CE6"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u w:val="single"/>
              </w:rPr>
            </w:pPr>
            <w:r>
              <w:rPr>
                <w:rFonts w:ascii="Arial" w:eastAsia="Mincho" w:hAnsi="Arial" w:cs="Arial"/>
                <w:color w:val="000000"/>
                <w:sz w:val="16"/>
                <w:szCs w:val="16"/>
                <w:u w:val="single"/>
              </w:rPr>
              <w:t>Description</w:t>
            </w:r>
          </w:p>
        </w:tc>
        <w:tc>
          <w:tcPr>
            <w:tcW w:w="1248" w:type="dxa"/>
            <w:shd w:val="clear" w:color="auto" w:fill="auto"/>
            <w:vAlign w:val="center"/>
          </w:tcPr>
          <w:p w14:paraId="5CB7C3EF"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Label</w:t>
            </w:r>
          </w:p>
        </w:tc>
        <w:tc>
          <w:tcPr>
            <w:tcW w:w="1468" w:type="dxa"/>
            <w:shd w:val="clear" w:color="auto" w:fill="auto"/>
            <w:vAlign w:val="center"/>
          </w:tcPr>
          <w:p w14:paraId="10E480C4"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860" w:type="dxa"/>
            <w:shd w:val="clear" w:color="auto" w:fill="auto"/>
            <w:vAlign w:val="center"/>
          </w:tcPr>
          <w:p w14:paraId="292CA9FC"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Displays the description of the currently selected Plug-In Package</w:t>
            </w:r>
          </w:p>
        </w:tc>
        <w:tc>
          <w:tcPr>
            <w:tcW w:w="2191" w:type="dxa"/>
            <w:shd w:val="clear" w:color="auto" w:fill="auto"/>
            <w:vAlign w:val="center"/>
          </w:tcPr>
          <w:p w14:paraId="3181E6AA"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visible, not editable</w:t>
            </w:r>
          </w:p>
        </w:tc>
        <w:tc>
          <w:tcPr>
            <w:tcW w:w="788" w:type="dxa"/>
            <w:shd w:val="clear" w:color="auto" w:fill="auto"/>
            <w:vAlign w:val="center"/>
          </w:tcPr>
          <w:p w14:paraId="5F7AD17C" w14:textId="77777777" w:rsidR="00973E7A" w:rsidRDefault="00973E7A"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833" w:type="dxa"/>
            <w:shd w:val="clear" w:color="auto" w:fill="auto"/>
            <w:vAlign w:val="center"/>
          </w:tcPr>
          <w:p w14:paraId="05C37810"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112F2E41" w14:textId="77777777" w:rsidTr="004064BD">
        <w:trPr>
          <w:cantSplit/>
          <w:trHeight w:val="288"/>
          <w:jc w:val="center"/>
        </w:trPr>
        <w:tc>
          <w:tcPr>
            <w:tcW w:w="646" w:type="dxa"/>
            <w:shd w:val="clear" w:color="auto" w:fill="auto"/>
            <w:vAlign w:val="center"/>
          </w:tcPr>
          <w:p w14:paraId="0BD6CFFF"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8</w:t>
            </w:r>
          </w:p>
        </w:tc>
        <w:tc>
          <w:tcPr>
            <w:tcW w:w="1282" w:type="dxa"/>
            <w:shd w:val="clear" w:color="auto" w:fill="auto"/>
            <w:vAlign w:val="center"/>
          </w:tcPr>
          <w:p w14:paraId="4AF62B46"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Select</w:t>
            </w:r>
          </w:p>
        </w:tc>
        <w:tc>
          <w:tcPr>
            <w:tcW w:w="1248" w:type="dxa"/>
            <w:shd w:val="clear" w:color="auto" w:fill="auto"/>
            <w:vAlign w:val="center"/>
          </w:tcPr>
          <w:p w14:paraId="60E6FAC3"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Button</w:t>
            </w:r>
          </w:p>
        </w:tc>
        <w:tc>
          <w:tcPr>
            <w:tcW w:w="1468" w:type="dxa"/>
            <w:shd w:val="clear" w:color="auto" w:fill="auto"/>
            <w:vAlign w:val="center"/>
          </w:tcPr>
          <w:p w14:paraId="182EFEFB"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860" w:type="dxa"/>
            <w:shd w:val="clear" w:color="auto" w:fill="auto"/>
            <w:vAlign w:val="center"/>
          </w:tcPr>
          <w:p w14:paraId="5DF8AB7D" w14:textId="77777777" w:rsidR="00973E7A" w:rsidRPr="00953812" w:rsidRDefault="004D41B6"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See Table 4.2.6-2</w:t>
            </w:r>
          </w:p>
        </w:tc>
        <w:tc>
          <w:tcPr>
            <w:tcW w:w="2191" w:type="dxa"/>
            <w:shd w:val="clear" w:color="auto" w:fill="auto"/>
            <w:vAlign w:val="center"/>
          </w:tcPr>
          <w:p w14:paraId="27D7BF1E"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788" w:type="dxa"/>
            <w:shd w:val="clear" w:color="auto" w:fill="auto"/>
            <w:vAlign w:val="center"/>
          </w:tcPr>
          <w:p w14:paraId="1ACB9A2C"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w:t>
            </w:r>
          </w:p>
        </w:tc>
        <w:tc>
          <w:tcPr>
            <w:tcW w:w="833" w:type="dxa"/>
            <w:shd w:val="clear" w:color="auto" w:fill="auto"/>
            <w:vAlign w:val="center"/>
          </w:tcPr>
          <w:p w14:paraId="0FE64D46"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2AB24A06" w14:textId="77777777" w:rsidTr="004064BD">
        <w:trPr>
          <w:cantSplit/>
          <w:trHeight w:val="288"/>
          <w:jc w:val="center"/>
        </w:trPr>
        <w:tc>
          <w:tcPr>
            <w:tcW w:w="646" w:type="dxa"/>
            <w:shd w:val="clear" w:color="auto" w:fill="auto"/>
            <w:vAlign w:val="center"/>
          </w:tcPr>
          <w:p w14:paraId="5A0E3373" w14:textId="77777777" w:rsidR="00973E7A" w:rsidRPr="00953812" w:rsidRDefault="00973E7A" w:rsidP="00B04805">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9</w:t>
            </w:r>
          </w:p>
        </w:tc>
        <w:tc>
          <w:tcPr>
            <w:tcW w:w="1282" w:type="dxa"/>
            <w:shd w:val="clear" w:color="auto" w:fill="auto"/>
            <w:vAlign w:val="center"/>
          </w:tcPr>
          <w:p w14:paraId="6DD8B9B0" w14:textId="77777777" w:rsidR="00973E7A" w:rsidRPr="00953812" w:rsidRDefault="00973E7A" w:rsidP="00B04805">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Add</w:t>
            </w:r>
          </w:p>
        </w:tc>
        <w:tc>
          <w:tcPr>
            <w:tcW w:w="1248" w:type="dxa"/>
            <w:shd w:val="clear" w:color="auto" w:fill="auto"/>
            <w:vAlign w:val="center"/>
          </w:tcPr>
          <w:p w14:paraId="2E5878E5" w14:textId="77777777" w:rsidR="00973E7A" w:rsidRPr="00953812" w:rsidRDefault="00973E7A" w:rsidP="00B04805">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Button</w:t>
            </w:r>
          </w:p>
        </w:tc>
        <w:tc>
          <w:tcPr>
            <w:tcW w:w="1468" w:type="dxa"/>
            <w:shd w:val="clear" w:color="auto" w:fill="auto"/>
            <w:vAlign w:val="center"/>
          </w:tcPr>
          <w:p w14:paraId="1322A8A9" w14:textId="77777777" w:rsidR="00973E7A" w:rsidRPr="00953812" w:rsidRDefault="00973E7A" w:rsidP="00B04805">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860" w:type="dxa"/>
            <w:shd w:val="clear" w:color="auto" w:fill="auto"/>
            <w:vAlign w:val="center"/>
          </w:tcPr>
          <w:p w14:paraId="33AD091A" w14:textId="77777777" w:rsidR="00973E7A" w:rsidRDefault="00973E7A" w:rsidP="00B04805">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A standard Windows OS open file screen is used to select a Package File (*.gz)</w:t>
            </w:r>
          </w:p>
          <w:p w14:paraId="1042FCA5" w14:textId="77777777" w:rsidR="000D2BD0" w:rsidRDefault="000D2BD0" w:rsidP="000D2BD0">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 xml:space="preserve">The browser </w:t>
            </w:r>
            <w:r w:rsidRPr="000D2BD0">
              <w:rPr>
                <w:rFonts w:ascii="Arial" w:eastAsia="Mincho" w:hAnsi="Arial" w:cs="Arial"/>
                <w:color w:val="000000"/>
                <w:sz w:val="16"/>
                <w:szCs w:val="16"/>
              </w:rPr>
              <w:t>starting file path shall be the Default starting file path</w:t>
            </w:r>
            <w:r>
              <w:rPr>
                <w:rFonts w:ascii="Arial" w:eastAsia="Mincho" w:hAnsi="Arial" w:cs="Arial"/>
                <w:color w:val="000000"/>
                <w:sz w:val="16"/>
                <w:szCs w:val="16"/>
              </w:rPr>
              <w:t xml:space="preserve">.  </w:t>
            </w:r>
          </w:p>
          <w:p w14:paraId="74E30361" w14:textId="77777777" w:rsidR="000D2BD0" w:rsidRPr="00953812" w:rsidRDefault="000D2BD0" w:rsidP="000D2BD0">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The browser</w:t>
            </w:r>
            <w:r w:rsidRPr="000D2BD0">
              <w:rPr>
                <w:rFonts w:ascii="Arial" w:eastAsia="Mincho" w:hAnsi="Arial" w:cs="Arial"/>
                <w:color w:val="000000"/>
                <w:sz w:val="16"/>
                <w:szCs w:val="16"/>
              </w:rPr>
              <w:t xml:space="preserve"> shall remember the file path of the parent directory of the last opened .pc file for the current program session. </w:t>
            </w:r>
          </w:p>
        </w:tc>
        <w:tc>
          <w:tcPr>
            <w:tcW w:w="2191" w:type="dxa"/>
            <w:shd w:val="clear" w:color="auto" w:fill="auto"/>
            <w:vAlign w:val="center"/>
          </w:tcPr>
          <w:p w14:paraId="44059E58" w14:textId="77777777" w:rsidR="00973E7A" w:rsidRPr="00953812" w:rsidRDefault="00973E7A" w:rsidP="00B04805">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788" w:type="dxa"/>
            <w:shd w:val="clear" w:color="auto" w:fill="auto"/>
            <w:vAlign w:val="center"/>
          </w:tcPr>
          <w:p w14:paraId="2698646C" w14:textId="77777777" w:rsidR="00973E7A" w:rsidRPr="00953812" w:rsidRDefault="00973E7A" w:rsidP="00B04805">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4</w:t>
            </w:r>
          </w:p>
        </w:tc>
        <w:tc>
          <w:tcPr>
            <w:tcW w:w="833" w:type="dxa"/>
            <w:shd w:val="clear" w:color="auto" w:fill="auto"/>
            <w:vAlign w:val="center"/>
          </w:tcPr>
          <w:p w14:paraId="3F513D87" w14:textId="77777777" w:rsidR="00973E7A" w:rsidRPr="00953812" w:rsidRDefault="00973E7A" w:rsidP="00B04805">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7132211E" w14:textId="77777777" w:rsidTr="004064BD">
        <w:trPr>
          <w:cantSplit/>
          <w:trHeight w:val="288"/>
          <w:jc w:val="center"/>
        </w:trPr>
        <w:tc>
          <w:tcPr>
            <w:tcW w:w="646" w:type="dxa"/>
            <w:shd w:val="clear" w:color="auto" w:fill="auto"/>
            <w:vAlign w:val="center"/>
          </w:tcPr>
          <w:p w14:paraId="14CE83D3" w14:textId="77777777" w:rsidR="00973E7A" w:rsidRDefault="00973E7A" w:rsidP="00B04805">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10</w:t>
            </w:r>
          </w:p>
        </w:tc>
        <w:tc>
          <w:tcPr>
            <w:tcW w:w="1282" w:type="dxa"/>
            <w:shd w:val="clear" w:color="auto" w:fill="auto"/>
            <w:vAlign w:val="center"/>
          </w:tcPr>
          <w:p w14:paraId="51A3FF9B" w14:textId="77777777" w:rsidR="00973E7A" w:rsidRPr="00953812" w:rsidRDefault="00973E7A" w:rsidP="00B04805">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Delete</w:t>
            </w:r>
          </w:p>
        </w:tc>
        <w:tc>
          <w:tcPr>
            <w:tcW w:w="1248" w:type="dxa"/>
            <w:shd w:val="clear" w:color="auto" w:fill="auto"/>
            <w:vAlign w:val="center"/>
          </w:tcPr>
          <w:p w14:paraId="1B91C1DD" w14:textId="77777777" w:rsidR="00973E7A" w:rsidRPr="00953812" w:rsidRDefault="00973E7A" w:rsidP="00B04805">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Button</w:t>
            </w:r>
          </w:p>
        </w:tc>
        <w:tc>
          <w:tcPr>
            <w:tcW w:w="1468" w:type="dxa"/>
            <w:shd w:val="clear" w:color="auto" w:fill="auto"/>
            <w:vAlign w:val="center"/>
          </w:tcPr>
          <w:p w14:paraId="41C70BFC" w14:textId="77777777" w:rsidR="00973E7A" w:rsidRPr="00953812" w:rsidRDefault="00973E7A" w:rsidP="00B04805">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860" w:type="dxa"/>
            <w:shd w:val="clear" w:color="auto" w:fill="auto"/>
            <w:vAlign w:val="center"/>
          </w:tcPr>
          <w:p w14:paraId="0C238E14" w14:textId="77777777" w:rsidR="00973E7A" w:rsidRPr="00953812" w:rsidRDefault="004D41B6" w:rsidP="00B04805">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See Table 4.2.6-2</w:t>
            </w:r>
          </w:p>
        </w:tc>
        <w:tc>
          <w:tcPr>
            <w:tcW w:w="2191" w:type="dxa"/>
            <w:shd w:val="clear" w:color="auto" w:fill="auto"/>
            <w:vAlign w:val="center"/>
          </w:tcPr>
          <w:p w14:paraId="4B0E4C56" w14:textId="77777777" w:rsidR="00973E7A" w:rsidRPr="00953812" w:rsidRDefault="00973E7A" w:rsidP="00B04805">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788" w:type="dxa"/>
            <w:shd w:val="clear" w:color="auto" w:fill="auto"/>
            <w:vAlign w:val="center"/>
          </w:tcPr>
          <w:p w14:paraId="7E936C7C" w14:textId="77777777" w:rsidR="00973E7A" w:rsidRDefault="00973E7A" w:rsidP="00B04805">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5</w:t>
            </w:r>
          </w:p>
        </w:tc>
        <w:tc>
          <w:tcPr>
            <w:tcW w:w="833" w:type="dxa"/>
            <w:shd w:val="clear" w:color="auto" w:fill="auto"/>
            <w:vAlign w:val="center"/>
          </w:tcPr>
          <w:p w14:paraId="78B5CACD" w14:textId="77777777" w:rsidR="00973E7A" w:rsidRPr="00953812" w:rsidRDefault="00973E7A" w:rsidP="00B04805">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4EDE56C1" w14:textId="77777777" w:rsidTr="004064BD">
        <w:trPr>
          <w:cantSplit/>
          <w:trHeight w:val="288"/>
          <w:jc w:val="center"/>
        </w:trPr>
        <w:tc>
          <w:tcPr>
            <w:tcW w:w="646" w:type="dxa"/>
            <w:shd w:val="clear" w:color="auto" w:fill="auto"/>
            <w:vAlign w:val="center"/>
          </w:tcPr>
          <w:p w14:paraId="2B2D6579" w14:textId="77777777" w:rsidR="00973E7A" w:rsidRDefault="00973E7A" w:rsidP="00B04805">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11</w:t>
            </w:r>
          </w:p>
        </w:tc>
        <w:tc>
          <w:tcPr>
            <w:tcW w:w="1282" w:type="dxa"/>
            <w:shd w:val="clear" w:color="auto" w:fill="auto"/>
            <w:vAlign w:val="center"/>
          </w:tcPr>
          <w:p w14:paraId="079AAA41" w14:textId="77777777" w:rsidR="00973E7A" w:rsidRPr="00953812" w:rsidRDefault="00973E7A" w:rsidP="00B04805">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Detail</w:t>
            </w:r>
          </w:p>
        </w:tc>
        <w:tc>
          <w:tcPr>
            <w:tcW w:w="1248" w:type="dxa"/>
            <w:shd w:val="clear" w:color="auto" w:fill="auto"/>
            <w:vAlign w:val="center"/>
          </w:tcPr>
          <w:p w14:paraId="5382242D" w14:textId="77777777" w:rsidR="00973E7A" w:rsidRPr="00953812" w:rsidRDefault="00973E7A" w:rsidP="00B04805">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Button</w:t>
            </w:r>
          </w:p>
        </w:tc>
        <w:tc>
          <w:tcPr>
            <w:tcW w:w="1468" w:type="dxa"/>
            <w:shd w:val="clear" w:color="auto" w:fill="auto"/>
            <w:vAlign w:val="center"/>
          </w:tcPr>
          <w:p w14:paraId="42B2C4C3" w14:textId="77777777" w:rsidR="00973E7A" w:rsidRPr="00953812" w:rsidRDefault="00973E7A" w:rsidP="00B04805">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860" w:type="dxa"/>
            <w:shd w:val="clear" w:color="auto" w:fill="auto"/>
            <w:vAlign w:val="center"/>
          </w:tcPr>
          <w:p w14:paraId="5F3354B0" w14:textId="77777777" w:rsidR="00973E7A" w:rsidRPr="00953812" w:rsidRDefault="00973E7A" w:rsidP="00B04805">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See Table 4.2.</w:t>
            </w:r>
            <w:r w:rsidR="00FB2B4C">
              <w:rPr>
                <w:rFonts w:ascii="Arial" w:eastAsia="Mincho" w:hAnsi="Arial" w:cs="Arial"/>
                <w:color w:val="000000"/>
                <w:sz w:val="16"/>
                <w:szCs w:val="16"/>
              </w:rPr>
              <w:t>6</w:t>
            </w:r>
            <w:r>
              <w:rPr>
                <w:rFonts w:ascii="Arial" w:eastAsia="Mincho" w:hAnsi="Arial" w:cs="Arial"/>
                <w:color w:val="000000"/>
                <w:sz w:val="16"/>
                <w:szCs w:val="16"/>
              </w:rPr>
              <w:t>-2</w:t>
            </w:r>
          </w:p>
        </w:tc>
        <w:tc>
          <w:tcPr>
            <w:tcW w:w="2191" w:type="dxa"/>
            <w:shd w:val="clear" w:color="auto" w:fill="auto"/>
            <w:vAlign w:val="center"/>
          </w:tcPr>
          <w:p w14:paraId="4F44DAB3" w14:textId="77777777" w:rsidR="00973E7A" w:rsidRPr="00953812" w:rsidRDefault="00973E7A" w:rsidP="00B04805">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788" w:type="dxa"/>
            <w:shd w:val="clear" w:color="auto" w:fill="auto"/>
            <w:vAlign w:val="center"/>
          </w:tcPr>
          <w:p w14:paraId="1F86DB0C" w14:textId="77777777" w:rsidR="00973E7A" w:rsidRDefault="00973E7A" w:rsidP="00B04805">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6</w:t>
            </w:r>
          </w:p>
        </w:tc>
        <w:tc>
          <w:tcPr>
            <w:tcW w:w="833" w:type="dxa"/>
            <w:shd w:val="clear" w:color="auto" w:fill="auto"/>
            <w:vAlign w:val="center"/>
          </w:tcPr>
          <w:p w14:paraId="138E22EB" w14:textId="77777777" w:rsidR="00973E7A" w:rsidRPr="00953812" w:rsidRDefault="00973E7A" w:rsidP="00B04805">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2C062E79" w14:textId="77777777" w:rsidTr="004064BD">
        <w:trPr>
          <w:cantSplit/>
          <w:trHeight w:val="288"/>
          <w:jc w:val="center"/>
        </w:trPr>
        <w:tc>
          <w:tcPr>
            <w:tcW w:w="646" w:type="dxa"/>
            <w:shd w:val="clear" w:color="auto" w:fill="auto"/>
            <w:vAlign w:val="center"/>
          </w:tcPr>
          <w:p w14:paraId="42B30B98" w14:textId="77777777" w:rsidR="00973E7A" w:rsidRDefault="00973E7A" w:rsidP="00B04805">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12</w:t>
            </w:r>
          </w:p>
        </w:tc>
        <w:tc>
          <w:tcPr>
            <w:tcW w:w="1282" w:type="dxa"/>
            <w:shd w:val="clear" w:color="auto" w:fill="auto"/>
            <w:vAlign w:val="center"/>
          </w:tcPr>
          <w:p w14:paraId="69D0AC1E" w14:textId="77777777" w:rsidR="00973E7A" w:rsidRPr="00953812" w:rsidRDefault="00973E7A" w:rsidP="00B04805">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Close</w:t>
            </w:r>
          </w:p>
        </w:tc>
        <w:tc>
          <w:tcPr>
            <w:tcW w:w="1248" w:type="dxa"/>
            <w:shd w:val="clear" w:color="auto" w:fill="auto"/>
            <w:vAlign w:val="center"/>
          </w:tcPr>
          <w:p w14:paraId="0567FC4E" w14:textId="77777777" w:rsidR="00973E7A" w:rsidRPr="00953812" w:rsidRDefault="00973E7A" w:rsidP="00B04805">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Button</w:t>
            </w:r>
          </w:p>
        </w:tc>
        <w:tc>
          <w:tcPr>
            <w:tcW w:w="1468" w:type="dxa"/>
            <w:shd w:val="clear" w:color="auto" w:fill="auto"/>
            <w:vAlign w:val="center"/>
          </w:tcPr>
          <w:p w14:paraId="0146E40D" w14:textId="77777777" w:rsidR="00973E7A" w:rsidRPr="00953812" w:rsidRDefault="00973E7A" w:rsidP="00B04805">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860" w:type="dxa"/>
            <w:shd w:val="clear" w:color="auto" w:fill="auto"/>
            <w:vAlign w:val="center"/>
          </w:tcPr>
          <w:p w14:paraId="17A7848B" w14:textId="77777777" w:rsidR="00973E7A" w:rsidRPr="00953812" w:rsidRDefault="00973E7A" w:rsidP="00B04805">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2191" w:type="dxa"/>
            <w:shd w:val="clear" w:color="auto" w:fill="auto"/>
            <w:vAlign w:val="center"/>
          </w:tcPr>
          <w:p w14:paraId="1094765B" w14:textId="77777777" w:rsidR="00973E7A" w:rsidRPr="00953812" w:rsidRDefault="00973E7A" w:rsidP="00B04805">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788" w:type="dxa"/>
            <w:shd w:val="clear" w:color="auto" w:fill="auto"/>
            <w:vAlign w:val="center"/>
          </w:tcPr>
          <w:p w14:paraId="2A8D4655" w14:textId="77777777" w:rsidR="00973E7A" w:rsidRDefault="00973E7A" w:rsidP="00B04805">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7</w:t>
            </w:r>
          </w:p>
        </w:tc>
        <w:tc>
          <w:tcPr>
            <w:tcW w:w="833" w:type="dxa"/>
            <w:shd w:val="clear" w:color="auto" w:fill="auto"/>
            <w:vAlign w:val="center"/>
          </w:tcPr>
          <w:p w14:paraId="08CFEEBB" w14:textId="77777777" w:rsidR="00973E7A" w:rsidRPr="00953812" w:rsidRDefault="00973E7A" w:rsidP="00B04805">
            <w:pPr>
              <w:overflowPunct w:val="0"/>
              <w:autoSpaceDE w:val="0"/>
              <w:autoSpaceDN w:val="0"/>
              <w:adjustRightInd w:val="0"/>
              <w:spacing w:before="60" w:after="60"/>
              <w:jc w:val="center"/>
              <w:textAlignment w:val="baseline"/>
              <w:rPr>
                <w:rFonts w:ascii="Arial" w:eastAsia="Mincho" w:hAnsi="Arial" w:cs="Arial"/>
                <w:sz w:val="16"/>
                <w:szCs w:val="16"/>
              </w:rPr>
            </w:pPr>
          </w:p>
        </w:tc>
      </w:tr>
      <w:tr w:rsidR="00FB2B4C" w:rsidRPr="00953812" w14:paraId="4F34F271" w14:textId="77777777" w:rsidTr="004064BD">
        <w:trPr>
          <w:cantSplit/>
          <w:trHeight w:val="288"/>
          <w:jc w:val="center"/>
        </w:trPr>
        <w:tc>
          <w:tcPr>
            <w:tcW w:w="646" w:type="dxa"/>
            <w:shd w:val="clear" w:color="auto" w:fill="auto"/>
            <w:vAlign w:val="center"/>
          </w:tcPr>
          <w:p w14:paraId="0431B270" w14:textId="77777777" w:rsidR="00FB2B4C" w:rsidRDefault="00FB2B4C" w:rsidP="00B04805">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13</w:t>
            </w:r>
          </w:p>
        </w:tc>
        <w:tc>
          <w:tcPr>
            <w:tcW w:w="1282" w:type="dxa"/>
            <w:shd w:val="clear" w:color="auto" w:fill="auto"/>
            <w:vAlign w:val="center"/>
          </w:tcPr>
          <w:p w14:paraId="01971FB0" w14:textId="77777777" w:rsidR="00FB2B4C" w:rsidRPr="005B3CE6" w:rsidRDefault="00FB2B4C" w:rsidP="00B04805">
            <w:pPr>
              <w:overflowPunct w:val="0"/>
              <w:autoSpaceDE w:val="0"/>
              <w:autoSpaceDN w:val="0"/>
              <w:adjustRightInd w:val="0"/>
              <w:spacing w:before="60" w:after="60"/>
              <w:textAlignment w:val="baseline"/>
              <w:rPr>
                <w:rFonts w:ascii="Arial" w:eastAsia="Mincho" w:hAnsi="Arial" w:cs="Arial"/>
                <w:color w:val="000000"/>
                <w:sz w:val="16"/>
                <w:szCs w:val="16"/>
                <w:u w:val="single"/>
              </w:rPr>
            </w:pPr>
            <w:r>
              <w:rPr>
                <w:rFonts w:ascii="Arial" w:eastAsia="Mincho" w:hAnsi="Arial" w:cs="Arial"/>
                <w:color w:val="000000"/>
                <w:sz w:val="16"/>
                <w:szCs w:val="16"/>
                <w:u w:val="single"/>
              </w:rPr>
              <w:t>Package Number</w:t>
            </w:r>
          </w:p>
        </w:tc>
        <w:tc>
          <w:tcPr>
            <w:tcW w:w="1248" w:type="dxa"/>
            <w:shd w:val="clear" w:color="auto" w:fill="auto"/>
            <w:vAlign w:val="center"/>
          </w:tcPr>
          <w:p w14:paraId="1DA7461E" w14:textId="77777777" w:rsidR="00FB2B4C" w:rsidRPr="00953812" w:rsidRDefault="00FB2B4C" w:rsidP="00B04805">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Label</w:t>
            </w:r>
          </w:p>
        </w:tc>
        <w:tc>
          <w:tcPr>
            <w:tcW w:w="1468" w:type="dxa"/>
            <w:shd w:val="clear" w:color="auto" w:fill="auto"/>
            <w:vAlign w:val="center"/>
          </w:tcPr>
          <w:p w14:paraId="3539BE4F" w14:textId="77777777" w:rsidR="00FB2B4C" w:rsidRPr="00953812" w:rsidRDefault="00FB2B4C" w:rsidP="00B04805">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860" w:type="dxa"/>
            <w:shd w:val="clear" w:color="auto" w:fill="auto"/>
            <w:vAlign w:val="center"/>
          </w:tcPr>
          <w:p w14:paraId="0346BC63" w14:textId="77777777" w:rsidR="00FB2B4C" w:rsidRPr="00953812" w:rsidRDefault="00FB2B4C" w:rsidP="00B04805">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Displays the package number of the currently selected Plug-In Package</w:t>
            </w:r>
          </w:p>
        </w:tc>
        <w:tc>
          <w:tcPr>
            <w:tcW w:w="2191" w:type="dxa"/>
            <w:shd w:val="clear" w:color="auto" w:fill="auto"/>
            <w:vAlign w:val="center"/>
          </w:tcPr>
          <w:p w14:paraId="4BB5D3B8" w14:textId="77777777" w:rsidR="00FB2B4C" w:rsidRPr="00953812" w:rsidRDefault="00FB2B4C" w:rsidP="00B04805">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Toggles from visible to not visible per Detail button selection</w:t>
            </w:r>
          </w:p>
        </w:tc>
        <w:tc>
          <w:tcPr>
            <w:tcW w:w="788" w:type="dxa"/>
            <w:shd w:val="clear" w:color="auto" w:fill="auto"/>
            <w:vAlign w:val="center"/>
          </w:tcPr>
          <w:p w14:paraId="198804B4" w14:textId="77777777" w:rsidR="00FB2B4C" w:rsidRDefault="00FB2B4C" w:rsidP="00B04805">
            <w:pPr>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833" w:type="dxa"/>
            <w:shd w:val="clear" w:color="auto" w:fill="auto"/>
            <w:vAlign w:val="center"/>
          </w:tcPr>
          <w:p w14:paraId="1229231E" w14:textId="77777777" w:rsidR="00FB2B4C" w:rsidRPr="00953812" w:rsidRDefault="00FB2B4C" w:rsidP="00B04805">
            <w:pPr>
              <w:overflowPunct w:val="0"/>
              <w:autoSpaceDE w:val="0"/>
              <w:autoSpaceDN w:val="0"/>
              <w:adjustRightInd w:val="0"/>
              <w:spacing w:before="60" w:after="60"/>
              <w:jc w:val="center"/>
              <w:textAlignment w:val="baseline"/>
              <w:rPr>
                <w:rFonts w:ascii="Arial" w:eastAsia="Mincho" w:hAnsi="Arial" w:cs="Arial"/>
                <w:sz w:val="16"/>
                <w:szCs w:val="16"/>
              </w:rPr>
            </w:pPr>
          </w:p>
        </w:tc>
      </w:tr>
      <w:tr w:rsidR="00AB6E8A" w:rsidRPr="00953812" w14:paraId="2788EE14" w14:textId="77777777" w:rsidTr="004064BD">
        <w:trPr>
          <w:cantSplit/>
          <w:trHeight w:val="288"/>
          <w:jc w:val="center"/>
        </w:trPr>
        <w:tc>
          <w:tcPr>
            <w:tcW w:w="646" w:type="dxa"/>
            <w:shd w:val="clear" w:color="auto" w:fill="auto"/>
            <w:vAlign w:val="center"/>
          </w:tcPr>
          <w:p w14:paraId="3D45A9E6" w14:textId="77777777" w:rsidR="00AB6E8A" w:rsidRDefault="00AB6E8A" w:rsidP="00B04805">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14</w:t>
            </w:r>
          </w:p>
        </w:tc>
        <w:tc>
          <w:tcPr>
            <w:tcW w:w="1282" w:type="dxa"/>
            <w:shd w:val="clear" w:color="auto" w:fill="auto"/>
            <w:vAlign w:val="center"/>
          </w:tcPr>
          <w:p w14:paraId="3493B605" w14:textId="77777777" w:rsidR="00AB6E8A" w:rsidRPr="005B3CE6" w:rsidRDefault="00AB6E8A" w:rsidP="00B04805">
            <w:pPr>
              <w:overflowPunct w:val="0"/>
              <w:autoSpaceDE w:val="0"/>
              <w:autoSpaceDN w:val="0"/>
              <w:adjustRightInd w:val="0"/>
              <w:spacing w:before="60" w:after="60"/>
              <w:textAlignment w:val="baseline"/>
              <w:rPr>
                <w:rFonts w:ascii="Arial" w:eastAsia="Mincho" w:hAnsi="Arial" w:cs="Arial"/>
                <w:color w:val="000000"/>
                <w:sz w:val="16"/>
                <w:szCs w:val="16"/>
                <w:u w:val="single"/>
              </w:rPr>
            </w:pPr>
            <w:r>
              <w:rPr>
                <w:rFonts w:ascii="Arial" w:eastAsia="Mincho" w:hAnsi="Arial" w:cs="Arial"/>
                <w:color w:val="000000"/>
                <w:sz w:val="16"/>
                <w:szCs w:val="16"/>
                <w:u w:val="single"/>
              </w:rPr>
              <w:t>Platform Number</w:t>
            </w:r>
          </w:p>
        </w:tc>
        <w:tc>
          <w:tcPr>
            <w:tcW w:w="1248" w:type="dxa"/>
            <w:shd w:val="clear" w:color="auto" w:fill="auto"/>
            <w:vAlign w:val="center"/>
          </w:tcPr>
          <w:p w14:paraId="21BAB303" w14:textId="77777777" w:rsidR="00AB6E8A" w:rsidRPr="00953812" w:rsidRDefault="00AB6E8A" w:rsidP="00B04805">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Label</w:t>
            </w:r>
          </w:p>
        </w:tc>
        <w:tc>
          <w:tcPr>
            <w:tcW w:w="1468" w:type="dxa"/>
            <w:shd w:val="clear" w:color="auto" w:fill="auto"/>
            <w:vAlign w:val="center"/>
          </w:tcPr>
          <w:p w14:paraId="127241B9" w14:textId="77777777" w:rsidR="00AB6E8A" w:rsidRPr="00953812" w:rsidRDefault="00AB6E8A" w:rsidP="00B04805">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860" w:type="dxa"/>
            <w:shd w:val="clear" w:color="auto" w:fill="auto"/>
            <w:vAlign w:val="center"/>
          </w:tcPr>
          <w:p w14:paraId="4450228F" w14:textId="77777777" w:rsidR="00AB6E8A" w:rsidRPr="00953812" w:rsidRDefault="00AB6E8A" w:rsidP="00B04805">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Displays the platform number of the currently selected Plug-In Package</w:t>
            </w:r>
          </w:p>
        </w:tc>
        <w:tc>
          <w:tcPr>
            <w:tcW w:w="2191" w:type="dxa"/>
            <w:shd w:val="clear" w:color="auto" w:fill="auto"/>
          </w:tcPr>
          <w:p w14:paraId="514AA54F" w14:textId="77777777" w:rsidR="00AB6E8A" w:rsidRDefault="00AB6E8A" w:rsidP="00B04805">
            <w:r w:rsidRPr="00E971E2">
              <w:rPr>
                <w:rFonts w:ascii="Arial" w:eastAsia="Mincho" w:hAnsi="Arial" w:cs="Arial"/>
                <w:color w:val="000000"/>
                <w:sz w:val="16"/>
                <w:szCs w:val="16"/>
              </w:rPr>
              <w:t>Toggles from visible to not visible per Detail button selection</w:t>
            </w:r>
          </w:p>
        </w:tc>
        <w:tc>
          <w:tcPr>
            <w:tcW w:w="788" w:type="dxa"/>
            <w:shd w:val="clear" w:color="auto" w:fill="auto"/>
            <w:vAlign w:val="center"/>
          </w:tcPr>
          <w:p w14:paraId="37B4ADFA" w14:textId="77777777" w:rsidR="00AB6E8A" w:rsidRPr="00953812" w:rsidRDefault="00AB6E8A" w:rsidP="00B04805">
            <w:pPr>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833" w:type="dxa"/>
            <w:shd w:val="clear" w:color="auto" w:fill="auto"/>
            <w:vAlign w:val="center"/>
          </w:tcPr>
          <w:p w14:paraId="29832757" w14:textId="77777777" w:rsidR="00AB6E8A" w:rsidRPr="00953812" w:rsidRDefault="00AB6E8A" w:rsidP="00B04805">
            <w:pPr>
              <w:overflowPunct w:val="0"/>
              <w:autoSpaceDE w:val="0"/>
              <w:autoSpaceDN w:val="0"/>
              <w:adjustRightInd w:val="0"/>
              <w:spacing w:before="60" w:after="60"/>
              <w:jc w:val="center"/>
              <w:textAlignment w:val="baseline"/>
              <w:rPr>
                <w:rFonts w:ascii="Arial" w:eastAsia="Mincho" w:hAnsi="Arial" w:cs="Arial"/>
                <w:sz w:val="16"/>
                <w:szCs w:val="16"/>
              </w:rPr>
            </w:pPr>
          </w:p>
        </w:tc>
      </w:tr>
      <w:tr w:rsidR="00AB6E8A" w:rsidRPr="00953812" w14:paraId="301B04F7" w14:textId="77777777" w:rsidTr="004064BD">
        <w:trPr>
          <w:cantSplit/>
          <w:trHeight w:val="288"/>
          <w:jc w:val="center"/>
        </w:trPr>
        <w:tc>
          <w:tcPr>
            <w:tcW w:w="646" w:type="dxa"/>
            <w:shd w:val="clear" w:color="auto" w:fill="auto"/>
            <w:vAlign w:val="center"/>
          </w:tcPr>
          <w:p w14:paraId="4B2234F4" w14:textId="77777777" w:rsidR="00AB6E8A" w:rsidRDefault="00AB6E8A" w:rsidP="00B04805">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15</w:t>
            </w:r>
          </w:p>
        </w:tc>
        <w:tc>
          <w:tcPr>
            <w:tcW w:w="1282" w:type="dxa"/>
            <w:shd w:val="clear" w:color="auto" w:fill="auto"/>
            <w:vAlign w:val="center"/>
          </w:tcPr>
          <w:p w14:paraId="7A565D9D" w14:textId="77777777" w:rsidR="00AB6E8A" w:rsidRPr="005B3CE6" w:rsidRDefault="00AB6E8A" w:rsidP="00B04805">
            <w:pPr>
              <w:overflowPunct w:val="0"/>
              <w:autoSpaceDE w:val="0"/>
              <w:autoSpaceDN w:val="0"/>
              <w:adjustRightInd w:val="0"/>
              <w:spacing w:before="60" w:after="60"/>
              <w:textAlignment w:val="baseline"/>
              <w:rPr>
                <w:rFonts w:ascii="Arial" w:eastAsia="Mincho" w:hAnsi="Arial" w:cs="Arial"/>
                <w:color w:val="000000"/>
                <w:sz w:val="16"/>
                <w:szCs w:val="16"/>
                <w:u w:val="single"/>
              </w:rPr>
            </w:pPr>
            <w:r>
              <w:rPr>
                <w:rFonts w:ascii="Arial" w:eastAsia="Mincho" w:hAnsi="Arial" w:cs="Arial"/>
                <w:color w:val="000000"/>
                <w:sz w:val="16"/>
                <w:szCs w:val="16"/>
                <w:u w:val="single"/>
              </w:rPr>
              <w:t>SDT IVN</w:t>
            </w:r>
          </w:p>
        </w:tc>
        <w:tc>
          <w:tcPr>
            <w:tcW w:w="1248" w:type="dxa"/>
            <w:shd w:val="clear" w:color="auto" w:fill="auto"/>
            <w:vAlign w:val="center"/>
          </w:tcPr>
          <w:p w14:paraId="5E523C3B" w14:textId="77777777" w:rsidR="00AB6E8A" w:rsidRPr="00953812" w:rsidRDefault="00AB6E8A" w:rsidP="00B04805">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Label</w:t>
            </w:r>
          </w:p>
        </w:tc>
        <w:tc>
          <w:tcPr>
            <w:tcW w:w="1468" w:type="dxa"/>
            <w:shd w:val="clear" w:color="auto" w:fill="auto"/>
            <w:vAlign w:val="center"/>
          </w:tcPr>
          <w:p w14:paraId="13DD885D" w14:textId="77777777" w:rsidR="00AB6E8A" w:rsidRPr="00953812" w:rsidRDefault="00AB6E8A" w:rsidP="00B04805">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860" w:type="dxa"/>
            <w:shd w:val="clear" w:color="auto" w:fill="auto"/>
            <w:vAlign w:val="center"/>
          </w:tcPr>
          <w:p w14:paraId="34C524F6" w14:textId="77777777" w:rsidR="00AB6E8A" w:rsidRPr="00953812" w:rsidRDefault="00AB6E8A" w:rsidP="00B04805">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Displays the SDT IVN of the currently selected Plug-In Package</w:t>
            </w:r>
          </w:p>
        </w:tc>
        <w:tc>
          <w:tcPr>
            <w:tcW w:w="2191" w:type="dxa"/>
            <w:shd w:val="clear" w:color="auto" w:fill="auto"/>
          </w:tcPr>
          <w:p w14:paraId="0A27CEA8" w14:textId="77777777" w:rsidR="00AB6E8A" w:rsidRDefault="00AB6E8A" w:rsidP="00B04805">
            <w:r w:rsidRPr="00E971E2">
              <w:rPr>
                <w:rFonts w:ascii="Arial" w:eastAsia="Mincho" w:hAnsi="Arial" w:cs="Arial"/>
                <w:color w:val="000000"/>
                <w:sz w:val="16"/>
                <w:szCs w:val="16"/>
              </w:rPr>
              <w:t>Toggles from visible to not visible per Detail button selection</w:t>
            </w:r>
          </w:p>
        </w:tc>
        <w:tc>
          <w:tcPr>
            <w:tcW w:w="788" w:type="dxa"/>
            <w:shd w:val="clear" w:color="auto" w:fill="auto"/>
            <w:vAlign w:val="center"/>
          </w:tcPr>
          <w:p w14:paraId="342FBBFA" w14:textId="77777777" w:rsidR="00AB6E8A" w:rsidRDefault="00AB6E8A" w:rsidP="00B04805">
            <w:pPr>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833" w:type="dxa"/>
            <w:shd w:val="clear" w:color="auto" w:fill="auto"/>
            <w:vAlign w:val="center"/>
          </w:tcPr>
          <w:p w14:paraId="264B4176" w14:textId="77777777" w:rsidR="00AB6E8A" w:rsidRPr="00953812" w:rsidRDefault="00AB6E8A" w:rsidP="00B04805">
            <w:pPr>
              <w:overflowPunct w:val="0"/>
              <w:autoSpaceDE w:val="0"/>
              <w:autoSpaceDN w:val="0"/>
              <w:adjustRightInd w:val="0"/>
              <w:spacing w:before="60" w:after="60"/>
              <w:jc w:val="center"/>
              <w:textAlignment w:val="baseline"/>
              <w:rPr>
                <w:rFonts w:ascii="Arial" w:eastAsia="Mincho" w:hAnsi="Arial" w:cs="Arial"/>
                <w:sz w:val="16"/>
                <w:szCs w:val="16"/>
              </w:rPr>
            </w:pPr>
          </w:p>
        </w:tc>
      </w:tr>
      <w:tr w:rsidR="00AB6E8A" w:rsidRPr="00953812" w14:paraId="5457D90A" w14:textId="77777777" w:rsidTr="004064BD">
        <w:trPr>
          <w:cantSplit/>
          <w:trHeight w:val="288"/>
          <w:jc w:val="center"/>
        </w:trPr>
        <w:tc>
          <w:tcPr>
            <w:tcW w:w="646" w:type="dxa"/>
            <w:shd w:val="clear" w:color="auto" w:fill="auto"/>
            <w:vAlign w:val="center"/>
          </w:tcPr>
          <w:p w14:paraId="179A3AF2" w14:textId="77777777" w:rsidR="00AB6E8A" w:rsidRDefault="00AB6E8A" w:rsidP="00B04805">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16</w:t>
            </w:r>
          </w:p>
        </w:tc>
        <w:tc>
          <w:tcPr>
            <w:tcW w:w="1282" w:type="dxa"/>
            <w:shd w:val="clear" w:color="auto" w:fill="auto"/>
            <w:vAlign w:val="center"/>
          </w:tcPr>
          <w:p w14:paraId="12D406C5" w14:textId="77777777" w:rsidR="00AB6E8A" w:rsidRPr="005B3CE6" w:rsidRDefault="00AB6E8A" w:rsidP="00B04805">
            <w:pPr>
              <w:overflowPunct w:val="0"/>
              <w:autoSpaceDE w:val="0"/>
              <w:autoSpaceDN w:val="0"/>
              <w:adjustRightInd w:val="0"/>
              <w:spacing w:before="60" w:after="60"/>
              <w:textAlignment w:val="baseline"/>
              <w:rPr>
                <w:rFonts w:ascii="Arial" w:eastAsia="Mincho" w:hAnsi="Arial" w:cs="Arial"/>
                <w:color w:val="000000"/>
                <w:sz w:val="16"/>
                <w:szCs w:val="16"/>
                <w:u w:val="single"/>
              </w:rPr>
            </w:pPr>
            <w:r>
              <w:rPr>
                <w:rFonts w:ascii="Arial" w:eastAsia="Mincho" w:hAnsi="Arial" w:cs="Arial"/>
                <w:color w:val="000000"/>
                <w:sz w:val="16"/>
                <w:szCs w:val="16"/>
                <w:u w:val="single"/>
              </w:rPr>
              <w:t>LSAP IVN</w:t>
            </w:r>
          </w:p>
        </w:tc>
        <w:tc>
          <w:tcPr>
            <w:tcW w:w="1248" w:type="dxa"/>
            <w:shd w:val="clear" w:color="auto" w:fill="auto"/>
            <w:vAlign w:val="center"/>
          </w:tcPr>
          <w:p w14:paraId="6B147786" w14:textId="77777777" w:rsidR="00AB6E8A" w:rsidRPr="00953812" w:rsidRDefault="00AB6E8A" w:rsidP="00B04805">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Label</w:t>
            </w:r>
          </w:p>
        </w:tc>
        <w:tc>
          <w:tcPr>
            <w:tcW w:w="1468" w:type="dxa"/>
            <w:shd w:val="clear" w:color="auto" w:fill="auto"/>
            <w:vAlign w:val="center"/>
          </w:tcPr>
          <w:p w14:paraId="0B3A4638" w14:textId="77777777" w:rsidR="00AB6E8A" w:rsidRPr="00953812" w:rsidRDefault="00AB6E8A" w:rsidP="00B04805">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860" w:type="dxa"/>
            <w:shd w:val="clear" w:color="auto" w:fill="auto"/>
            <w:vAlign w:val="center"/>
          </w:tcPr>
          <w:p w14:paraId="55A4939B" w14:textId="77777777" w:rsidR="00AB6E8A" w:rsidRPr="00953812" w:rsidRDefault="00AB6E8A" w:rsidP="00B04805">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Displays the LSAP IVN of the currently selected Plug-In Package</w:t>
            </w:r>
          </w:p>
        </w:tc>
        <w:tc>
          <w:tcPr>
            <w:tcW w:w="2191" w:type="dxa"/>
            <w:shd w:val="clear" w:color="auto" w:fill="auto"/>
          </w:tcPr>
          <w:p w14:paraId="25BF832B" w14:textId="77777777" w:rsidR="00AB6E8A" w:rsidRDefault="00AB6E8A" w:rsidP="00B04805">
            <w:r w:rsidRPr="00E971E2">
              <w:rPr>
                <w:rFonts w:ascii="Arial" w:eastAsia="Mincho" w:hAnsi="Arial" w:cs="Arial"/>
                <w:color w:val="000000"/>
                <w:sz w:val="16"/>
                <w:szCs w:val="16"/>
              </w:rPr>
              <w:t>Toggles from visible to not visible per Detail button selection</w:t>
            </w:r>
          </w:p>
        </w:tc>
        <w:tc>
          <w:tcPr>
            <w:tcW w:w="788" w:type="dxa"/>
            <w:shd w:val="clear" w:color="auto" w:fill="auto"/>
            <w:vAlign w:val="center"/>
          </w:tcPr>
          <w:p w14:paraId="3F17C4A4" w14:textId="77777777" w:rsidR="00AB6E8A" w:rsidRPr="00953812" w:rsidRDefault="00AB6E8A" w:rsidP="00B04805">
            <w:pPr>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833" w:type="dxa"/>
            <w:shd w:val="clear" w:color="auto" w:fill="auto"/>
            <w:vAlign w:val="center"/>
          </w:tcPr>
          <w:p w14:paraId="0DDF8E04" w14:textId="77777777" w:rsidR="00AB6E8A" w:rsidRPr="00953812" w:rsidRDefault="00AB6E8A" w:rsidP="00B04805">
            <w:pPr>
              <w:overflowPunct w:val="0"/>
              <w:autoSpaceDE w:val="0"/>
              <w:autoSpaceDN w:val="0"/>
              <w:adjustRightInd w:val="0"/>
              <w:spacing w:before="60" w:after="60"/>
              <w:jc w:val="center"/>
              <w:textAlignment w:val="baseline"/>
              <w:rPr>
                <w:rFonts w:ascii="Arial" w:eastAsia="Mincho" w:hAnsi="Arial" w:cs="Arial"/>
                <w:sz w:val="16"/>
                <w:szCs w:val="16"/>
              </w:rPr>
            </w:pPr>
          </w:p>
        </w:tc>
      </w:tr>
      <w:tr w:rsidR="00AB6E8A" w:rsidRPr="00953812" w14:paraId="7F2A0421" w14:textId="77777777" w:rsidTr="004064BD">
        <w:trPr>
          <w:cantSplit/>
          <w:trHeight w:val="288"/>
          <w:jc w:val="center"/>
        </w:trPr>
        <w:tc>
          <w:tcPr>
            <w:tcW w:w="646" w:type="dxa"/>
            <w:shd w:val="clear" w:color="auto" w:fill="auto"/>
            <w:vAlign w:val="center"/>
          </w:tcPr>
          <w:p w14:paraId="492E2734" w14:textId="77777777" w:rsidR="00AB6E8A" w:rsidRDefault="00AB6E8A" w:rsidP="006542E4">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17</w:t>
            </w:r>
          </w:p>
        </w:tc>
        <w:tc>
          <w:tcPr>
            <w:tcW w:w="1282" w:type="dxa"/>
            <w:shd w:val="clear" w:color="auto" w:fill="auto"/>
            <w:vAlign w:val="center"/>
          </w:tcPr>
          <w:p w14:paraId="0AA2D62D" w14:textId="77777777" w:rsidR="00AB6E8A" w:rsidRPr="005B3CE6" w:rsidRDefault="00AB6E8A" w:rsidP="003F0EE0">
            <w:pPr>
              <w:overflowPunct w:val="0"/>
              <w:autoSpaceDE w:val="0"/>
              <w:autoSpaceDN w:val="0"/>
              <w:adjustRightInd w:val="0"/>
              <w:spacing w:before="60" w:after="60"/>
              <w:textAlignment w:val="baseline"/>
              <w:rPr>
                <w:rFonts w:ascii="Arial" w:eastAsia="Mincho" w:hAnsi="Arial" w:cs="Arial"/>
                <w:color w:val="000000"/>
                <w:sz w:val="16"/>
                <w:szCs w:val="16"/>
                <w:u w:val="single"/>
              </w:rPr>
            </w:pPr>
            <w:r>
              <w:rPr>
                <w:rFonts w:ascii="Arial" w:eastAsia="Mincho" w:hAnsi="Arial" w:cs="Arial"/>
                <w:color w:val="000000"/>
                <w:sz w:val="16"/>
                <w:szCs w:val="16"/>
                <w:u w:val="single"/>
              </w:rPr>
              <w:t>HDB Part Number</w:t>
            </w:r>
          </w:p>
        </w:tc>
        <w:tc>
          <w:tcPr>
            <w:tcW w:w="1248" w:type="dxa"/>
            <w:shd w:val="clear" w:color="auto" w:fill="auto"/>
            <w:vAlign w:val="center"/>
          </w:tcPr>
          <w:p w14:paraId="23FF3F7C" w14:textId="77777777" w:rsidR="00AB6E8A" w:rsidRPr="00953812" w:rsidRDefault="00AB6E8A" w:rsidP="003F0EE0">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Label</w:t>
            </w:r>
          </w:p>
        </w:tc>
        <w:tc>
          <w:tcPr>
            <w:tcW w:w="1468" w:type="dxa"/>
            <w:shd w:val="clear" w:color="auto" w:fill="auto"/>
            <w:vAlign w:val="center"/>
          </w:tcPr>
          <w:p w14:paraId="1233484C" w14:textId="77777777" w:rsidR="00AB6E8A" w:rsidRPr="00953812" w:rsidRDefault="00AB6E8A" w:rsidP="003F0EE0">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860" w:type="dxa"/>
            <w:shd w:val="clear" w:color="auto" w:fill="auto"/>
            <w:vAlign w:val="center"/>
          </w:tcPr>
          <w:p w14:paraId="546953B1" w14:textId="77777777" w:rsidR="00AB6E8A" w:rsidRPr="00953812" w:rsidRDefault="00AB6E8A" w:rsidP="003F0EE0">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Displays the HDB Part Number of the currently selected Plug-In Package</w:t>
            </w:r>
          </w:p>
        </w:tc>
        <w:tc>
          <w:tcPr>
            <w:tcW w:w="2191" w:type="dxa"/>
            <w:shd w:val="clear" w:color="auto" w:fill="auto"/>
          </w:tcPr>
          <w:p w14:paraId="67BC7D19" w14:textId="77777777" w:rsidR="00AB6E8A" w:rsidRDefault="00AB6E8A">
            <w:r w:rsidRPr="00E971E2">
              <w:rPr>
                <w:rFonts w:ascii="Arial" w:eastAsia="Mincho" w:hAnsi="Arial" w:cs="Arial"/>
                <w:color w:val="000000"/>
                <w:sz w:val="16"/>
                <w:szCs w:val="16"/>
              </w:rPr>
              <w:t>Toggles from visible to not visible per Detail button selection</w:t>
            </w:r>
          </w:p>
        </w:tc>
        <w:tc>
          <w:tcPr>
            <w:tcW w:w="788" w:type="dxa"/>
            <w:shd w:val="clear" w:color="auto" w:fill="auto"/>
            <w:vAlign w:val="center"/>
          </w:tcPr>
          <w:p w14:paraId="45181314" w14:textId="77777777" w:rsidR="00AB6E8A" w:rsidRPr="00953812" w:rsidRDefault="00AB6E8A" w:rsidP="003F0EE0">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833" w:type="dxa"/>
            <w:shd w:val="clear" w:color="auto" w:fill="auto"/>
            <w:vAlign w:val="center"/>
          </w:tcPr>
          <w:p w14:paraId="47A0CECA" w14:textId="77777777" w:rsidR="00AB6E8A" w:rsidRPr="00953812" w:rsidRDefault="00AB6E8A" w:rsidP="006542E4">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4E088D" w:rsidRPr="00953812" w14:paraId="5018D2D9" w14:textId="77777777" w:rsidTr="004064BD">
        <w:trPr>
          <w:cantSplit/>
          <w:trHeight w:val="288"/>
          <w:jc w:val="center"/>
        </w:trPr>
        <w:tc>
          <w:tcPr>
            <w:tcW w:w="646" w:type="dxa"/>
            <w:shd w:val="clear" w:color="auto" w:fill="auto"/>
            <w:vAlign w:val="center"/>
          </w:tcPr>
          <w:p w14:paraId="09ED63A6" w14:textId="77777777" w:rsidR="004E088D" w:rsidRDefault="00AB6E8A" w:rsidP="006542E4">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18</w:t>
            </w:r>
          </w:p>
        </w:tc>
        <w:tc>
          <w:tcPr>
            <w:tcW w:w="1282" w:type="dxa"/>
            <w:shd w:val="clear" w:color="auto" w:fill="auto"/>
            <w:vAlign w:val="center"/>
          </w:tcPr>
          <w:p w14:paraId="73147BF1" w14:textId="77777777" w:rsidR="004E088D" w:rsidRPr="00E02455" w:rsidRDefault="004E088D" w:rsidP="003F0EE0">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Plug-In /</w:t>
            </w:r>
            <w:r w:rsidRPr="00E02455">
              <w:rPr>
                <w:rFonts w:ascii="Arial" w:eastAsia="Mincho" w:hAnsi="Arial" w:cs="Arial"/>
                <w:color w:val="000000"/>
                <w:sz w:val="16"/>
                <w:szCs w:val="16"/>
              </w:rPr>
              <w:t xml:space="preserve"> Version</w:t>
            </w:r>
          </w:p>
        </w:tc>
        <w:tc>
          <w:tcPr>
            <w:tcW w:w="1248" w:type="dxa"/>
            <w:shd w:val="clear" w:color="auto" w:fill="auto"/>
            <w:vAlign w:val="center"/>
          </w:tcPr>
          <w:p w14:paraId="73E3C5EF" w14:textId="77777777" w:rsidR="004E088D" w:rsidRDefault="004E088D" w:rsidP="003F0EE0">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Matrix</w:t>
            </w:r>
          </w:p>
        </w:tc>
        <w:tc>
          <w:tcPr>
            <w:tcW w:w="1468" w:type="dxa"/>
            <w:shd w:val="clear" w:color="auto" w:fill="auto"/>
            <w:vAlign w:val="center"/>
          </w:tcPr>
          <w:p w14:paraId="042D458F" w14:textId="77777777" w:rsidR="004E088D" w:rsidRPr="00953812" w:rsidRDefault="004E088D" w:rsidP="003F0EE0">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860" w:type="dxa"/>
            <w:shd w:val="clear" w:color="auto" w:fill="auto"/>
            <w:vAlign w:val="center"/>
          </w:tcPr>
          <w:p w14:paraId="57D2296F" w14:textId="77777777" w:rsidR="004E088D" w:rsidRDefault="004E088D" w:rsidP="003F0EE0">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Display the version of each the following Plug-Ins:</w:t>
            </w:r>
          </w:p>
          <w:p w14:paraId="348C60CA" w14:textId="77777777" w:rsidR="004E088D" w:rsidRDefault="004E088D" w:rsidP="003F0EE0">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SDT Import</w:t>
            </w:r>
          </w:p>
          <w:p w14:paraId="0869FA94" w14:textId="77777777" w:rsidR="004E088D" w:rsidRDefault="004E088D" w:rsidP="003F0EE0">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GUI</w:t>
            </w:r>
          </w:p>
          <w:p w14:paraId="64BEC765" w14:textId="77777777" w:rsidR="004E088D" w:rsidRDefault="004E088D" w:rsidP="003F0EE0">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Consistency Check</w:t>
            </w:r>
          </w:p>
          <w:p w14:paraId="05F46069" w14:textId="77777777" w:rsidR="004E088D" w:rsidRDefault="004E088D" w:rsidP="003F0EE0">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SDT Converter</w:t>
            </w:r>
          </w:p>
          <w:p w14:paraId="0B235325" w14:textId="77777777" w:rsidR="004E088D" w:rsidRDefault="004E088D" w:rsidP="003F0EE0">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Report</w:t>
            </w:r>
          </w:p>
        </w:tc>
        <w:tc>
          <w:tcPr>
            <w:tcW w:w="2191" w:type="dxa"/>
            <w:shd w:val="clear" w:color="auto" w:fill="auto"/>
            <w:vAlign w:val="center"/>
          </w:tcPr>
          <w:p w14:paraId="6539725A" w14:textId="77777777" w:rsidR="004E088D" w:rsidRPr="00953812" w:rsidRDefault="00AB6E8A" w:rsidP="003F0EE0">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Toggles from visible to not visible per Detail button selection</w:t>
            </w:r>
          </w:p>
        </w:tc>
        <w:tc>
          <w:tcPr>
            <w:tcW w:w="788" w:type="dxa"/>
            <w:shd w:val="clear" w:color="auto" w:fill="auto"/>
            <w:vAlign w:val="center"/>
          </w:tcPr>
          <w:p w14:paraId="67E4E493" w14:textId="77777777" w:rsidR="004E088D" w:rsidRDefault="004E088D" w:rsidP="003F0EE0">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833" w:type="dxa"/>
            <w:shd w:val="clear" w:color="auto" w:fill="auto"/>
            <w:vAlign w:val="center"/>
          </w:tcPr>
          <w:p w14:paraId="5321BB3C" w14:textId="77777777" w:rsidR="004E088D" w:rsidRPr="00953812" w:rsidRDefault="004E088D" w:rsidP="006542E4">
            <w:pPr>
              <w:keepNext/>
              <w:overflowPunct w:val="0"/>
              <w:autoSpaceDE w:val="0"/>
              <w:autoSpaceDN w:val="0"/>
              <w:adjustRightInd w:val="0"/>
              <w:spacing w:before="60" w:after="60"/>
              <w:jc w:val="center"/>
              <w:textAlignment w:val="baseline"/>
              <w:rPr>
                <w:rFonts w:ascii="Arial" w:eastAsia="Mincho" w:hAnsi="Arial" w:cs="Arial"/>
                <w:sz w:val="16"/>
                <w:szCs w:val="16"/>
              </w:rPr>
            </w:pPr>
          </w:p>
        </w:tc>
      </w:tr>
    </w:tbl>
    <w:p w14:paraId="635DB7CE" w14:textId="77777777" w:rsidR="00973E7A" w:rsidRDefault="00973E7A" w:rsidP="00973E7A">
      <w:pPr>
        <w:pStyle w:val="linespace"/>
        <w:ind w:left="0" w:firstLine="0"/>
      </w:pPr>
    </w:p>
    <w:p w14:paraId="1D614609" w14:textId="77777777" w:rsidR="004064BD" w:rsidRDefault="004064BD" w:rsidP="00973E7A">
      <w:pPr>
        <w:pStyle w:val="linespace"/>
        <w:ind w:left="0" w:firstLine="0"/>
      </w:pPr>
    </w:p>
    <w:p w14:paraId="37C885D6" w14:textId="77777777" w:rsidR="00DA668A" w:rsidRDefault="00973E7A" w:rsidP="00DA668A">
      <w:pPr>
        <w:pStyle w:val="Para"/>
        <w:keepNext/>
      </w:pPr>
      <w:r>
        <w:t>b.</w:t>
      </w:r>
      <w:r>
        <w:tab/>
      </w:r>
      <w:r w:rsidR="00DA668A">
        <w:t xml:space="preserve">The behavior of the </w:t>
      </w:r>
      <w:r w:rsidR="00D92D1E">
        <w:t>Screens shall be per Table 4.2.6</w:t>
      </w:r>
      <w:r w:rsidR="00AB6E8A">
        <w:t>-2</w:t>
      </w:r>
      <w:r w:rsidR="00DA668A">
        <w:t>.</w:t>
      </w:r>
    </w:p>
    <w:p w14:paraId="22C32FEC" w14:textId="77777777" w:rsidR="00DA668A" w:rsidRDefault="00DA668A" w:rsidP="00DA668A">
      <w:pPr>
        <w:pStyle w:val="linespace"/>
        <w:keepNext/>
        <w:tabs>
          <w:tab w:val="clear" w:pos="720"/>
        </w:tabs>
        <w:ind w:left="0" w:firstLine="0"/>
      </w:pPr>
    </w:p>
    <w:p w14:paraId="351227A8" w14:textId="77777777" w:rsidR="00DA668A" w:rsidRDefault="00D92D1E" w:rsidP="00DA668A">
      <w:pPr>
        <w:pStyle w:val="Table"/>
      </w:pPr>
      <w:bookmarkStart w:id="558" w:name="_Toc395021816"/>
      <w:r>
        <w:t>Table 4.2.6</w:t>
      </w:r>
      <w:r w:rsidR="00DA668A">
        <w:t>-</w:t>
      </w:r>
      <w:r w:rsidR="00AB6E8A">
        <w:t>2</w:t>
      </w:r>
      <w:r w:rsidR="00DA668A">
        <w:t>:  Plug-In Packages Screens - Behavior</w:t>
      </w:r>
      <w:bookmarkEnd w:id="5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5"/>
        <w:gridCol w:w="3829"/>
        <w:gridCol w:w="1440"/>
        <w:gridCol w:w="3480"/>
        <w:gridCol w:w="786"/>
      </w:tblGrid>
      <w:tr w:rsidR="00DA668A" w:rsidRPr="00953812" w14:paraId="0DCCF8A1" w14:textId="77777777" w:rsidTr="004D355B">
        <w:trPr>
          <w:cantSplit/>
          <w:trHeight w:val="288"/>
          <w:jc w:val="center"/>
        </w:trPr>
        <w:tc>
          <w:tcPr>
            <w:tcW w:w="545" w:type="dxa"/>
            <w:shd w:val="clear" w:color="auto" w:fill="C0C0C0"/>
            <w:vAlign w:val="center"/>
          </w:tcPr>
          <w:p w14:paraId="14883758" w14:textId="77777777" w:rsidR="00DA668A" w:rsidRPr="00953812" w:rsidRDefault="00DA668A" w:rsidP="004D355B">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Item #</w:t>
            </w:r>
          </w:p>
        </w:tc>
        <w:tc>
          <w:tcPr>
            <w:tcW w:w="3829" w:type="dxa"/>
            <w:shd w:val="clear" w:color="auto" w:fill="C0C0C0"/>
            <w:vAlign w:val="center"/>
          </w:tcPr>
          <w:p w14:paraId="48BFE03E" w14:textId="77777777" w:rsidR="00DA668A" w:rsidRPr="00953812" w:rsidRDefault="00DA668A" w:rsidP="004D355B">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Screen Behavior</w:t>
            </w:r>
          </w:p>
        </w:tc>
        <w:tc>
          <w:tcPr>
            <w:tcW w:w="1440" w:type="dxa"/>
            <w:shd w:val="clear" w:color="auto" w:fill="C0C0C0"/>
            <w:vAlign w:val="center"/>
          </w:tcPr>
          <w:p w14:paraId="040A89FC" w14:textId="77777777" w:rsidR="00DA668A" w:rsidRPr="00953812" w:rsidRDefault="00DA668A" w:rsidP="004D355B">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Activated On</w:t>
            </w:r>
          </w:p>
        </w:tc>
        <w:tc>
          <w:tcPr>
            <w:tcW w:w="3480" w:type="dxa"/>
            <w:shd w:val="clear" w:color="auto" w:fill="C0C0C0"/>
            <w:vAlign w:val="center"/>
          </w:tcPr>
          <w:p w14:paraId="235C4BC2" w14:textId="77777777" w:rsidR="00DA668A" w:rsidRPr="00953812" w:rsidRDefault="00DA668A" w:rsidP="004D355B">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Result</w:t>
            </w:r>
          </w:p>
        </w:tc>
        <w:tc>
          <w:tcPr>
            <w:tcW w:w="786" w:type="dxa"/>
            <w:shd w:val="clear" w:color="auto" w:fill="C0C0C0"/>
            <w:vAlign w:val="center"/>
          </w:tcPr>
          <w:p w14:paraId="26D328B2" w14:textId="77777777" w:rsidR="00DA668A" w:rsidRPr="00953812" w:rsidRDefault="00DA668A" w:rsidP="004D355B">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Model Unique</w:t>
            </w:r>
          </w:p>
        </w:tc>
      </w:tr>
      <w:tr w:rsidR="00DA668A" w:rsidRPr="00953812" w14:paraId="11FC15E5" w14:textId="77777777" w:rsidTr="004D355B">
        <w:trPr>
          <w:cantSplit/>
          <w:trHeight w:val="288"/>
          <w:jc w:val="center"/>
        </w:trPr>
        <w:tc>
          <w:tcPr>
            <w:tcW w:w="545" w:type="dxa"/>
            <w:shd w:val="clear" w:color="auto" w:fill="auto"/>
            <w:vAlign w:val="center"/>
          </w:tcPr>
          <w:p w14:paraId="0B6AE24D" w14:textId="77777777" w:rsidR="00DA668A" w:rsidRPr="00953812" w:rsidRDefault="00DA668A" w:rsidP="004D355B">
            <w:pPr>
              <w:keepNext/>
              <w:overflowPunct w:val="0"/>
              <w:autoSpaceDE w:val="0"/>
              <w:autoSpaceDN w:val="0"/>
              <w:adjustRightInd w:val="0"/>
              <w:spacing w:before="60" w:after="60"/>
              <w:jc w:val="center"/>
              <w:textAlignment w:val="baseline"/>
              <w:rPr>
                <w:rFonts w:ascii="Arial" w:eastAsia="Mincho" w:hAnsi="Arial" w:cs="Arial"/>
                <w:sz w:val="16"/>
                <w:szCs w:val="16"/>
              </w:rPr>
            </w:pPr>
            <w:r w:rsidRPr="00953812">
              <w:rPr>
                <w:rFonts w:ascii="Arial" w:eastAsia="Mincho" w:hAnsi="Arial" w:cs="Arial"/>
                <w:sz w:val="16"/>
                <w:szCs w:val="16"/>
              </w:rPr>
              <w:t>1</w:t>
            </w:r>
          </w:p>
        </w:tc>
        <w:tc>
          <w:tcPr>
            <w:tcW w:w="3829" w:type="dxa"/>
            <w:shd w:val="clear" w:color="auto" w:fill="auto"/>
            <w:vAlign w:val="center"/>
          </w:tcPr>
          <w:p w14:paraId="1E786516" w14:textId="77777777" w:rsidR="00DA668A" w:rsidRPr="00953812" w:rsidRDefault="00DA668A" w:rsidP="004D355B">
            <w:pPr>
              <w:keepNext/>
              <w:overflowPunct w:val="0"/>
              <w:autoSpaceDE w:val="0"/>
              <w:autoSpaceDN w:val="0"/>
              <w:adjustRightInd w:val="0"/>
              <w:spacing w:before="60" w:after="60"/>
              <w:textAlignment w:val="baseline"/>
              <w:rPr>
                <w:rFonts w:ascii="Arial" w:eastAsia="Mincho" w:hAnsi="Arial" w:cs="Arial"/>
                <w:sz w:val="16"/>
                <w:szCs w:val="16"/>
              </w:rPr>
            </w:pPr>
            <w:r w:rsidRPr="00DA668A">
              <w:rPr>
                <w:rFonts w:ascii="Arial" w:eastAsia="Mincho" w:hAnsi="Arial" w:cs="Arial"/>
                <w:sz w:val="16"/>
                <w:szCs w:val="16"/>
              </w:rPr>
              <w:t>Deletion of a currently selected plug-in will cause the tool to select the next available plug-in package.</w:t>
            </w:r>
          </w:p>
        </w:tc>
        <w:tc>
          <w:tcPr>
            <w:tcW w:w="1440" w:type="dxa"/>
            <w:shd w:val="clear" w:color="auto" w:fill="auto"/>
            <w:vAlign w:val="center"/>
          </w:tcPr>
          <w:p w14:paraId="0BCAD0EA" w14:textId="77777777" w:rsidR="00DA668A" w:rsidRPr="00953812" w:rsidRDefault="00DA668A" w:rsidP="004D355B">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Plug-In Delete</w:t>
            </w:r>
          </w:p>
        </w:tc>
        <w:tc>
          <w:tcPr>
            <w:tcW w:w="3480" w:type="dxa"/>
            <w:shd w:val="clear" w:color="auto" w:fill="auto"/>
            <w:vAlign w:val="center"/>
          </w:tcPr>
          <w:p w14:paraId="7EBD6544" w14:textId="77777777" w:rsidR="00DA668A" w:rsidRPr="00953812" w:rsidRDefault="00DA668A" w:rsidP="004D355B">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Deletes currently selected Plug-In</w:t>
            </w:r>
            <w:r w:rsidRPr="00953812">
              <w:rPr>
                <w:rFonts w:ascii="Arial" w:eastAsia="Mincho" w:hAnsi="Arial" w:cs="Arial"/>
                <w:sz w:val="16"/>
                <w:szCs w:val="16"/>
              </w:rPr>
              <w:t xml:space="preserve"> </w:t>
            </w:r>
          </w:p>
        </w:tc>
        <w:tc>
          <w:tcPr>
            <w:tcW w:w="786" w:type="dxa"/>
            <w:shd w:val="clear" w:color="auto" w:fill="auto"/>
            <w:vAlign w:val="center"/>
          </w:tcPr>
          <w:p w14:paraId="42E2CDC0" w14:textId="77777777" w:rsidR="00DA668A" w:rsidRPr="00953812" w:rsidRDefault="00DA668A" w:rsidP="004D355B">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3E0564" w:rsidRPr="00953812" w14:paraId="0CF4196F" w14:textId="77777777" w:rsidTr="004D355B">
        <w:trPr>
          <w:cantSplit/>
          <w:trHeight w:val="288"/>
          <w:jc w:val="center"/>
        </w:trPr>
        <w:tc>
          <w:tcPr>
            <w:tcW w:w="545" w:type="dxa"/>
            <w:shd w:val="clear" w:color="auto" w:fill="auto"/>
            <w:vAlign w:val="center"/>
          </w:tcPr>
          <w:p w14:paraId="0EE0AF30" w14:textId="77777777" w:rsidR="003E0564" w:rsidRPr="00953812" w:rsidRDefault="003E0564" w:rsidP="004D355B">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2</w:t>
            </w:r>
          </w:p>
        </w:tc>
        <w:tc>
          <w:tcPr>
            <w:tcW w:w="3829" w:type="dxa"/>
            <w:shd w:val="clear" w:color="auto" w:fill="auto"/>
            <w:vAlign w:val="center"/>
          </w:tcPr>
          <w:p w14:paraId="5CAD725E" w14:textId="77777777" w:rsidR="003E0564" w:rsidRPr="001C1F70" w:rsidRDefault="003E0564" w:rsidP="004D355B">
            <w:pPr>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Display only Plug-In packages associated with applicable airplane model.</w:t>
            </w:r>
          </w:p>
        </w:tc>
        <w:tc>
          <w:tcPr>
            <w:tcW w:w="1440" w:type="dxa"/>
            <w:shd w:val="clear" w:color="auto" w:fill="auto"/>
            <w:vAlign w:val="center"/>
          </w:tcPr>
          <w:p w14:paraId="05096741" w14:textId="77777777" w:rsidR="003E0564" w:rsidRPr="001C1F70" w:rsidRDefault="003E0564" w:rsidP="007359B9">
            <w:pPr>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 xml:space="preserve">Selected </w:t>
            </w:r>
            <w:r w:rsidR="007359B9">
              <w:rPr>
                <w:rFonts w:ascii="Arial" w:eastAsia="Mincho" w:hAnsi="Arial" w:cs="Arial"/>
                <w:sz w:val="16"/>
                <w:szCs w:val="16"/>
              </w:rPr>
              <w:t xml:space="preserve">Plug-In </w:t>
            </w:r>
            <w:r>
              <w:rPr>
                <w:rFonts w:ascii="Arial" w:eastAsia="Mincho" w:hAnsi="Arial" w:cs="Arial"/>
                <w:sz w:val="16"/>
                <w:szCs w:val="16"/>
              </w:rPr>
              <w:t xml:space="preserve">airplane </w:t>
            </w:r>
            <w:r w:rsidRPr="001C1F70">
              <w:rPr>
                <w:rFonts w:ascii="Arial" w:eastAsia="Mincho" w:hAnsi="Arial" w:cs="Arial"/>
                <w:sz w:val="16"/>
                <w:szCs w:val="16"/>
              </w:rPr>
              <w:t>model</w:t>
            </w:r>
          </w:p>
        </w:tc>
        <w:tc>
          <w:tcPr>
            <w:tcW w:w="3480" w:type="dxa"/>
            <w:shd w:val="clear" w:color="auto" w:fill="auto"/>
            <w:vAlign w:val="center"/>
          </w:tcPr>
          <w:p w14:paraId="54CAD9B1" w14:textId="77777777" w:rsidR="003E0564" w:rsidRPr="001C1F70" w:rsidRDefault="003E0564" w:rsidP="004D355B">
            <w:pPr>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Limits plug-ins listed</w:t>
            </w:r>
          </w:p>
        </w:tc>
        <w:tc>
          <w:tcPr>
            <w:tcW w:w="786" w:type="dxa"/>
            <w:shd w:val="clear" w:color="auto" w:fill="auto"/>
            <w:vAlign w:val="center"/>
          </w:tcPr>
          <w:p w14:paraId="050E342B" w14:textId="77777777" w:rsidR="003E0564" w:rsidRPr="00953812" w:rsidRDefault="003E0564" w:rsidP="004D355B">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7359B9" w:rsidRPr="00953812" w14:paraId="2CB4DD5C" w14:textId="77777777" w:rsidTr="004D355B">
        <w:trPr>
          <w:cantSplit/>
          <w:trHeight w:val="288"/>
          <w:jc w:val="center"/>
        </w:trPr>
        <w:tc>
          <w:tcPr>
            <w:tcW w:w="545" w:type="dxa"/>
            <w:shd w:val="clear" w:color="auto" w:fill="auto"/>
            <w:vAlign w:val="center"/>
          </w:tcPr>
          <w:p w14:paraId="0B807990" w14:textId="77777777" w:rsidR="007359B9" w:rsidRDefault="007359B9" w:rsidP="004D355B">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3</w:t>
            </w:r>
          </w:p>
        </w:tc>
        <w:tc>
          <w:tcPr>
            <w:tcW w:w="3829" w:type="dxa"/>
            <w:shd w:val="clear" w:color="auto" w:fill="auto"/>
            <w:vAlign w:val="center"/>
          </w:tcPr>
          <w:p w14:paraId="5AC452AA" w14:textId="77777777" w:rsidR="007359B9" w:rsidRPr="001C1F70" w:rsidRDefault="007359B9" w:rsidP="004D355B">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Deleting</w:t>
            </w:r>
            <w:r w:rsidRPr="001C1F70">
              <w:rPr>
                <w:rFonts w:ascii="Arial" w:eastAsia="Mincho" w:hAnsi="Arial" w:cs="Arial"/>
                <w:sz w:val="16"/>
                <w:szCs w:val="16"/>
              </w:rPr>
              <w:t xml:space="preserve"> </w:t>
            </w:r>
            <w:r>
              <w:rPr>
                <w:rFonts w:ascii="Arial" w:eastAsia="Mincho" w:hAnsi="Arial" w:cs="Arial"/>
                <w:sz w:val="16"/>
                <w:szCs w:val="16"/>
              </w:rPr>
              <w:t>P</w:t>
            </w:r>
            <w:r w:rsidRPr="001C1F70">
              <w:rPr>
                <w:rFonts w:ascii="Arial" w:eastAsia="Mincho" w:hAnsi="Arial" w:cs="Arial"/>
                <w:sz w:val="16"/>
                <w:szCs w:val="16"/>
              </w:rPr>
              <w:t>lug-</w:t>
            </w:r>
            <w:r>
              <w:rPr>
                <w:rFonts w:ascii="Arial" w:eastAsia="Mincho" w:hAnsi="Arial" w:cs="Arial"/>
                <w:sz w:val="16"/>
                <w:szCs w:val="16"/>
              </w:rPr>
              <w:t>I</w:t>
            </w:r>
            <w:r w:rsidRPr="001C1F70">
              <w:rPr>
                <w:rFonts w:ascii="Arial" w:eastAsia="Mincho" w:hAnsi="Arial" w:cs="Arial"/>
                <w:sz w:val="16"/>
                <w:szCs w:val="16"/>
              </w:rPr>
              <w:t>n</w:t>
            </w:r>
            <w:r>
              <w:rPr>
                <w:rFonts w:ascii="Arial" w:eastAsia="Mincho" w:hAnsi="Arial" w:cs="Arial"/>
                <w:sz w:val="16"/>
                <w:szCs w:val="16"/>
              </w:rPr>
              <w:t xml:space="preserve"> package</w:t>
            </w:r>
            <w:r w:rsidRPr="001C1F70">
              <w:rPr>
                <w:rFonts w:ascii="Arial" w:eastAsia="Mincho" w:hAnsi="Arial" w:cs="Arial"/>
                <w:sz w:val="16"/>
                <w:szCs w:val="16"/>
              </w:rPr>
              <w:t xml:space="preserve"> only allowed if </w:t>
            </w:r>
            <w:r>
              <w:rPr>
                <w:rFonts w:ascii="Arial" w:eastAsia="Mincho" w:hAnsi="Arial" w:cs="Arial"/>
                <w:sz w:val="16"/>
                <w:szCs w:val="16"/>
              </w:rPr>
              <w:t xml:space="preserve">no database </w:t>
            </w:r>
            <w:r w:rsidRPr="001C1F70">
              <w:rPr>
                <w:rFonts w:ascii="Arial" w:eastAsia="Mincho" w:hAnsi="Arial" w:cs="Arial"/>
                <w:sz w:val="16"/>
                <w:szCs w:val="16"/>
              </w:rPr>
              <w:t xml:space="preserve">is </w:t>
            </w:r>
            <w:r>
              <w:rPr>
                <w:rFonts w:ascii="Arial" w:eastAsia="Mincho" w:hAnsi="Arial" w:cs="Arial"/>
                <w:sz w:val="16"/>
                <w:szCs w:val="16"/>
              </w:rPr>
              <w:t>loaded.</w:t>
            </w:r>
          </w:p>
        </w:tc>
        <w:tc>
          <w:tcPr>
            <w:tcW w:w="1440" w:type="dxa"/>
            <w:shd w:val="clear" w:color="auto" w:fill="auto"/>
            <w:vAlign w:val="center"/>
          </w:tcPr>
          <w:p w14:paraId="38A43D4B" w14:textId="77777777" w:rsidR="007359B9" w:rsidRPr="001C1F70" w:rsidRDefault="007359B9" w:rsidP="004D355B">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Plug-In Delete</w:t>
            </w:r>
          </w:p>
        </w:tc>
        <w:tc>
          <w:tcPr>
            <w:tcW w:w="3480" w:type="dxa"/>
            <w:shd w:val="clear" w:color="auto" w:fill="auto"/>
            <w:vAlign w:val="center"/>
          </w:tcPr>
          <w:p w14:paraId="0FD0318D" w14:textId="77777777" w:rsidR="007359B9" w:rsidRPr="001C1F70" w:rsidRDefault="007359B9" w:rsidP="004D355B">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Displays warning di</w:t>
            </w:r>
            <w:r>
              <w:rPr>
                <w:rFonts w:ascii="Arial" w:eastAsia="Mincho" w:hAnsi="Arial" w:cs="Arial"/>
                <w:sz w:val="16"/>
                <w:szCs w:val="16"/>
              </w:rPr>
              <w:t>a</w:t>
            </w:r>
            <w:r w:rsidRPr="001C1F70">
              <w:rPr>
                <w:rFonts w:ascii="Arial" w:eastAsia="Mincho" w:hAnsi="Arial" w:cs="Arial"/>
                <w:sz w:val="16"/>
                <w:szCs w:val="16"/>
              </w:rPr>
              <w:t>log box</w:t>
            </w:r>
            <w:r>
              <w:rPr>
                <w:rFonts w:ascii="Arial" w:eastAsia="Mincho" w:hAnsi="Arial" w:cs="Arial"/>
                <w:sz w:val="16"/>
                <w:szCs w:val="16"/>
              </w:rPr>
              <w:t xml:space="preserve"> per Table 5.1-1, item 4.</w:t>
            </w:r>
          </w:p>
        </w:tc>
        <w:tc>
          <w:tcPr>
            <w:tcW w:w="786" w:type="dxa"/>
            <w:shd w:val="clear" w:color="auto" w:fill="auto"/>
            <w:vAlign w:val="center"/>
          </w:tcPr>
          <w:p w14:paraId="4109B6C1" w14:textId="77777777" w:rsidR="007359B9" w:rsidRPr="00953812" w:rsidRDefault="007359B9" w:rsidP="004D355B">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7359B9" w:rsidRPr="00953812" w14:paraId="11557DA2" w14:textId="77777777" w:rsidTr="004D355B">
        <w:trPr>
          <w:cantSplit/>
          <w:trHeight w:val="288"/>
          <w:jc w:val="center"/>
        </w:trPr>
        <w:tc>
          <w:tcPr>
            <w:tcW w:w="545" w:type="dxa"/>
            <w:shd w:val="clear" w:color="auto" w:fill="auto"/>
            <w:vAlign w:val="center"/>
          </w:tcPr>
          <w:p w14:paraId="319CE4B2" w14:textId="77777777" w:rsidR="007359B9" w:rsidRDefault="007359B9" w:rsidP="004D355B">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4</w:t>
            </w:r>
          </w:p>
        </w:tc>
        <w:tc>
          <w:tcPr>
            <w:tcW w:w="3829" w:type="dxa"/>
            <w:shd w:val="clear" w:color="auto" w:fill="auto"/>
            <w:vAlign w:val="center"/>
          </w:tcPr>
          <w:p w14:paraId="6AFE4512" w14:textId="77777777" w:rsidR="007359B9" w:rsidRPr="004175FC" w:rsidRDefault="007359B9" w:rsidP="004D355B">
            <w:pPr>
              <w:keepNext/>
              <w:overflowPunct w:val="0"/>
              <w:autoSpaceDE w:val="0"/>
              <w:autoSpaceDN w:val="0"/>
              <w:adjustRightInd w:val="0"/>
              <w:spacing w:before="60" w:after="60"/>
              <w:textAlignment w:val="baseline"/>
              <w:rPr>
                <w:rFonts w:ascii="Arial" w:eastAsia="Mincho" w:hAnsi="Arial" w:cs="Arial"/>
                <w:sz w:val="16"/>
                <w:szCs w:val="16"/>
              </w:rPr>
            </w:pPr>
            <w:r w:rsidRPr="004175FC">
              <w:rPr>
                <w:rFonts w:ascii="Arial" w:eastAsia="Mincho" w:hAnsi="Arial" w:cs="Arial"/>
                <w:sz w:val="16"/>
                <w:szCs w:val="16"/>
              </w:rPr>
              <w:t xml:space="preserve">Prompt user when deleting a </w:t>
            </w:r>
            <w:r>
              <w:rPr>
                <w:rFonts w:ascii="Arial" w:eastAsia="Mincho" w:hAnsi="Arial" w:cs="Arial"/>
                <w:sz w:val="16"/>
                <w:szCs w:val="16"/>
              </w:rPr>
              <w:t>non-selected P</w:t>
            </w:r>
            <w:r w:rsidRPr="004175FC">
              <w:rPr>
                <w:rFonts w:ascii="Arial" w:eastAsia="Mincho" w:hAnsi="Arial" w:cs="Arial"/>
                <w:sz w:val="16"/>
                <w:szCs w:val="16"/>
              </w:rPr>
              <w:t>lug-</w:t>
            </w:r>
            <w:r>
              <w:rPr>
                <w:rFonts w:ascii="Arial" w:eastAsia="Mincho" w:hAnsi="Arial" w:cs="Arial"/>
                <w:sz w:val="16"/>
                <w:szCs w:val="16"/>
              </w:rPr>
              <w:t>I</w:t>
            </w:r>
            <w:r w:rsidRPr="004175FC">
              <w:rPr>
                <w:rFonts w:ascii="Arial" w:eastAsia="Mincho" w:hAnsi="Arial" w:cs="Arial"/>
                <w:sz w:val="16"/>
                <w:szCs w:val="16"/>
              </w:rPr>
              <w:t xml:space="preserve">n </w:t>
            </w:r>
            <w:r>
              <w:rPr>
                <w:rFonts w:ascii="Arial" w:eastAsia="Mincho" w:hAnsi="Arial" w:cs="Arial"/>
                <w:sz w:val="16"/>
                <w:szCs w:val="16"/>
              </w:rPr>
              <w:t>package.</w:t>
            </w:r>
          </w:p>
        </w:tc>
        <w:tc>
          <w:tcPr>
            <w:tcW w:w="1440" w:type="dxa"/>
            <w:shd w:val="clear" w:color="auto" w:fill="auto"/>
            <w:vAlign w:val="center"/>
          </w:tcPr>
          <w:p w14:paraId="37ACBD86" w14:textId="77777777" w:rsidR="007359B9" w:rsidRPr="001C1F70" w:rsidRDefault="007359B9" w:rsidP="004D355B">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Plug-In Delete</w:t>
            </w:r>
          </w:p>
        </w:tc>
        <w:tc>
          <w:tcPr>
            <w:tcW w:w="3480" w:type="dxa"/>
            <w:shd w:val="clear" w:color="auto" w:fill="auto"/>
            <w:vAlign w:val="center"/>
          </w:tcPr>
          <w:p w14:paraId="78EF8C6D" w14:textId="77777777" w:rsidR="007359B9" w:rsidRPr="001C1F70" w:rsidRDefault="007359B9" w:rsidP="004D355B">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Displays warning di</w:t>
            </w:r>
            <w:r>
              <w:rPr>
                <w:rFonts w:ascii="Arial" w:eastAsia="Mincho" w:hAnsi="Arial" w:cs="Arial"/>
                <w:sz w:val="16"/>
                <w:szCs w:val="16"/>
              </w:rPr>
              <w:t>a</w:t>
            </w:r>
            <w:r w:rsidRPr="001C1F70">
              <w:rPr>
                <w:rFonts w:ascii="Arial" w:eastAsia="Mincho" w:hAnsi="Arial" w:cs="Arial"/>
                <w:sz w:val="16"/>
                <w:szCs w:val="16"/>
              </w:rPr>
              <w:t>log box</w:t>
            </w:r>
            <w:r>
              <w:rPr>
                <w:rFonts w:ascii="Arial" w:eastAsia="Mincho" w:hAnsi="Arial" w:cs="Arial"/>
                <w:sz w:val="16"/>
                <w:szCs w:val="16"/>
              </w:rPr>
              <w:t xml:space="preserve"> per Table 5.1-1, item 5.</w:t>
            </w:r>
          </w:p>
        </w:tc>
        <w:tc>
          <w:tcPr>
            <w:tcW w:w="786" w:type="dxa"/>
            <w:shd w:val="clear" w:color="auto" w:fill="auto"/>
            <w:vAlign w:val="center"/>
          </w:tcPr>
          <w:p w14:paraId="18EB2E22" w14:textId="77777777" w:rsidR="007359B9" w:rsidRPr="00953812" w:rsidRDefault="007359B9" w:rsidP="004D355B">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7359B9" w:rsidRPr="00953812" w14:paraId="4D42ED4C" w14:textId="77777777" w:rsidTr="004D355B">
        <w:trPr>
          <w:cantSplit/>
          <w:trHeight w:val="288"/>
          <w:jc w:val="center"/>
        </w:trPr>
        <w:tc>
          <w:tcPr>
            <w:tcW w:w="545" w:type="dxa"/>
            <w:shd w:val="clear" w:color="auto" w:fill="auto"/>
            <w:vAlign w:val="center"/>
          </w:tcPr>
          <w:p w14:paraId="17C17AEF" w14:textId="77777777" w:rsidR="007359B9" w:rsidRDefault="007359B9" w:rsidP="004D355B">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5</w:t>
            </w:r>
          </w:p>
        </w:tc>
        <w:tc>
          <w:tcPr>
            <w:tcW w:w="3829" w:type="dxa"/>
            <w:shd w:val="clear" w:color="auto" w:fill="auto"/>
            <w:vAlign w:val="center"/>
          </w:tcPr>
          <w:p w14:paraId="7495D672" w14:textId="77777777" w:rsidR="007359B9" w:rsidRPr="001C1F70" w:rsidRDefault="007359B9" w:rsidP="004D355B">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Prompt user when deleting the currently selected</w:t>
            </w:r>
            <w:r w:rsidRPr="004175FC">
              <w:rPr>
                <w:rFonts w:ascii="Arial" w:eastAsia="Mincho" w:hAnsi="Arial" w:cs="Arial"/>
                <w:sz w:val="16"/>
                <w:szCs w:val="16"/>
              </w:rPr>
              <w:t xml:space="preserve"> </w:t>
            </w:r>
            <w:r>
              <w:rPr>
                <w:rFonts w:ascii="Arial" w:eastAsia="Mincho" w:hAnsi="Arial" w:cs="Arial"/>
                <w:sz w:val="16"/>
                <w:szCs w:val="16"/>
              </w:rPr>
              <w:t>P</w:t>
            </w:r>
            <w:r w:rsidRPr="004175FC">
              <w:rPr>
                <w:rFonts w:ascii="Arial" w:eastAsia="Mincho" w:hAnsi="Arial" w:cs="Arial"/>
                <w:sz w:val="16"/>
                <w:szCs w:val="16"/>
              </w:rPr>
              <w:t>lug-</w:t>
            </w:r>
            <w:r>
              <w:rPr>
                <w:rFonts w:ascii="Arial" w:eastAsia="Mincho" w:hAnsi="Arial" w:cs="Arial"/>
                <w:sz w:val="16"/>
                <w:szCs w:val="16"/>
              </w:rPr>
              <w:t>I</w:t>
            </w:r>
            <w:r w:rsidRPr="004175FC">
              <w:rPr>
                <w:rFonts w:ascii="Arial" w:eastAsia="Mincho" w:hAnsi="Arial" w:cs="Arial"/>
                <w:sz w:val="16"/>
                <w:szCs w:val="16"/>
              </w:rPr>
              <w:t>n</w:t>
            </w:r>
            <w:r>
              <w:rPr>
                <w:rFonts w:ascii="Arial" w:eastAsia="Mincho" w:hAnsi="Arial" w:cs="Arial"/>
                <w:sz w:val="16"/>
                <w:szCs w:val="16"/>
              </w:rPr>
              <w:t xml:space="preserve"> package.</w:t>
            </w:r>
          </w:p>
        </w:tc>
        <w:tc>
          <w:tcPr>
            <w:tcW w:w="1440" w:type="dxa"/>
            <w:shd w:val="clear" w:color="auto" w:fill="auto"/>
            <w:vAlign w:val="center"/>
          </w:tcPr>
          <w:p w14:paraId="3350D963" w14:textId="77777777" w:rsidR="007359B9" w:rsidRPr="001C1F70" w:rsidRDefault="007359B9" w:rsidP="004D355B">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 xml:space="preserve">Plug-In </w:t>
            </w:r>
            <w:r>
              <w:rPr>
                <w:rFonts w:ascii="Arial" w:eastAsia="Mincho" w:hAnsi="Arial" w:cs="Arial"/>
                <w:sz w:val="16"/>
                <w:szCs w:val="16"/>
              </w:rPr>
              <w:t>Delete</w:t>
            </w:r>
          </w:p>
        </w:tc>
        <w:tc>
          <w:tcPr>
            <w:tcW w:w="3480" w:type="dxa"/>
            <w:shd w:val="clear" w:color="auto" w:fill="auto"/>
            <w:vAlign w:val="center"/>
          </w:tcPr>
          <w:p w14:paraId="3FB07C1D" w14:textId="77777777" w:rsidR="007359B9" w:rsidRPr="001C1F70" w:rsidRDefault="007359B9" w:rsidP="004D355B">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Displays warning dialog box</w:t>
            </w:r>
            <w:r>
              <w:rPr>
                <w:rFonts w:ascii="Arial" w:eastAsia="Mincho" w:hAnsi="Arial" w:cs="Arial"/>
                <w:sz w:val="16"/>
                <w:szCs w:val="16"/>
              </w:rPr>
              <w:t xml:space="preserve"> per Table 5.1-1, item </w:t>
            </w:r>
            <w:r w:rsidR="001865B5">
              <w:rPr>
                <w:rFonts w:ascii="Arial" w:eastAsia="Mincho" w:hAnsi="Arial" w:cs="Arial"/>
                <w:sz w:val="16"/>
                <w:szCs w:val="16"/>
              </w:rPr>
              <w:t>5</w:t>
            </w:r>
            <w:r>
              <w:rPr>
                <w:rFonts w:ascii="Arial" w:eastAsia="Mincho" w:hAnsi="Arial" w:cs="Arial"/>
                <w:sz w:val="16"/>
                <w:szCs w:val="16"/>
              </w:rPr>
              <w:t>.</w:t>
            </w:r>
          </w:p>
        </w:tc>
        <w:tc>
          <w:tcPr>
            <w:tcW w:w="786" w:type="dxa"/>
            <w:shd w:val="clear" w:color="auto" w:fill="auto"/>
            <w:vAlign w:val="center"/>
          </w:tcPr>
          <w:p w14:paraId="70963382" w14:textId="77777777" w:rsidR="007359B9" w:rsidRPr="00953812" w:rsidRDefault="007359B9" w:rsidP="004D355B">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7359B9" w:rsidRPr="00953812" w14:paraId="364EA63B" w14:textId="77777777" w:rsidTr="004D355B">
        <w:trPr>
          <w:cantSplit/>
          <w:trHeight w:val="288"/>
          <w:jc w:val="center"/>
        </w:trPr>
        <w:tc>
          <w:tcPr>
            <w:tcW w:w="545" w:type="dxa"/>
            <w:shd w:val="clear" w:color="auto" w:fill="auto"/>
            <w:vAlign w:val="center"/>
          </w:tcPr>
          <w:p w14:paraId="1B966C2E" w14:textId="77777777" w:rsidR="007359B9" w:rsidRDefault="007359B9" w:rsidP="004D355B">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6</w:t>
            </w:r>
          </w:p>
        </w:tc>
        <w:tc>
          <w:tcPr>
            <w:tcW w:w="3829" w:type="dxa"/>
            <w:shd w:val="clear" w:color="auto" w:fill="auto"/>
            <w:vAlign w:val="center"/>
          </w:tcPr>
          <w:p w14:paraId="74C0E5F1" w14:textId="77777777" w:rsidR="007359B9" w:rsidRPr="001C1F70" w:rsidRDefault="007359B9" w:rsidP="004D355B">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A Plug-In cannot be deleted if it is the only Plug-In available.</w:t>
            </w:r>
          </w:p>
        </w:tc>
        <w:tc>
          <w:tcPr>
            <w:tcW w:w="1440" w:type="dxa"/>
            <w:shd w:val="clear" w:color="auto" w:fill="auto"/>
            <w:vAlign w:val="center"/>
          </w:tcPr>
          <w:p w14:paraId="27424876" w14:textId="77777777" w:rsidR="007359B9" w:rsidRPr="001C1F70" w:rsidRDefault="007359B9" w:rsidP="004D355B">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 xml:space="preserve">Plug-In </w:t>
            </w:r>
            <w:r>
              <w:rPr>
                <w:rFonts w:ascii="Arial" w:eastAsia="Mincho" w:hAnsi="Arial" w:cs="Arial"/>
                <w:sz w:val="16"/>
                <w:szCs w:val="16"/>
              </w:rPr>
              <w:t>Delete</w:t>
            </w:r>
          </w:p>
        </w:tc>
        <w:tc>
          <w:tcPr>
            <w:tcW w:w="3480" w:type="dxa"/>
            <w:shd w:val="clear" w:color="auto" w:fill="auto"/>
            <w:vAlign w:val="center"/>
          </w:tcPr>
          <w:p w14:paraId="34E29EB9" w14:textId="77777777" w:rsidR="007359B9" w:rsidRPr="001C1F70" w:rsidRDefault="007359B9" w:rsidP="004D355B">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Displays warning dialog box</w:t>
            </w:r>
            <w:r>
              <w:rPr>
                <w:rFonts w:ascii="Arial" w:eastAsia="Mincho" w:hAnsi="Arial" w:cs="Arial"/>
                <w:sz w:val="16"/>
                <w:szCs w:val="16"/>
              </w:rPr>
              <w:t xml:space="preserve"> per Table 5.1-1, item 7.</w:t>
            </w:r>
          </w:p>
        </w:tc>
        <w:tc>
          <w:tcPr>
            <w:tcW w:w="786" w:type="dxa"/>
            <w:shd w:val="clear" w:color="auto" w:fill="auto"/>
            <w:vAlign w:val="center"/>
          </w:tcPr>
          <w:p w14:paraId="74F00076" w14:textId="77777777" w:rsidR="007359B9" w:rsidRPr="00953812" w:rsidRDefault="007359B9" w:rsidP="004D355B">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7359B9" w:rsidRPr="00953812" w14:paraId="7F644DFC" w14:textId="77777777" w:rsidTr="004D355B">
        <w:trPr>
          <w:cantSplit/>
          <w:trHeight w:val="288"/>
          <w:jc w:val="center"/>
        </w:trPr>
        <w:tc>
          <w:tcPr>
            <w:tcW w:w="545" w:type="dxa"/>
            <w:shd w:val="clear" w:color="auto" w:fill="auto"/>
            <w:vAlign w:val="center"/>
          </w:tcPr>
          <w:p w14:paraId="024BE68D" w14:textId="77777777" w:rsidR="007359B9" w:rsidRDefault="007359B9" w:rsidP="004D355B">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7</w:t>
            </w:r>
          </w:p>
        </w:tc>
        <w:tc>
          <w:tcPr>
            <w:tcW w:w="3829" w:type="dxa"/>
            <w:shd w:val="clear" w:color="auto" w:fill="auto"/>
            <w:vAlign w:val="center"/>
          </w:tcPr>
          <w:p w14:paraId="34D85CC8" w14:textId="77777777" w:rsidR="007359B9" w:rsidRPr="001C1F70" w:rsidRDefault="007359B9" w:rsidP="004D355B">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Cannot change Plug-In if database is loaded.</w:t>
            </w:r>
          </w:p>
        </w:tc>
        <w:tc>
          <w:tcPr>
            <w:tcW w:w="1440" w:type="dxa"/>
            <w:shd w:val="clear" w:color="auto" w:fill="auto"/>
            <w:vAlign w:val="center"/>
          </w:tcPr>
          <w:p w14:paraId="6B6C28EA" w14:textId="77777777" w:rsidR="007359B9" w:rsidRPr="001C1F70" w:rsidRDefault="007359B9" w:rsidP="004D355B">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Plug-In Select</w:t>
            </w:r>
          </w:p>
        </w:tc>
        <w:tc>
          <w:tcPr>
            <w:tcW w:w="3480" w:type="dxa"/>
            <w:shd w:val="clear" w:color="auto" w:fill="auto"/>
            <w:vAlign w:val="center"/>
          </w:tcPr>
          <w:p w14:paraId="2F6A9C0F" w14:textId="77777777" w:rsidR="007359B9" w:rsidRPr="001C1F70" w:rsidRDefault="007359B9" w:rsidP="004D355B">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Displays warning di</w:t>
            </w:r>
            <w:r>
              <w:rPr>
                <w:rFonts w:ascii="Arial" w:eastAsia="Mincho" w:hAnsi="Arial" w:cs="Arial"/>
                <w:sz w:val="16"/>
                <w:szCs w:val="16"/>
              </w:rPr>
              <w:t>a</w:t>
            </w:r>
            <w:r w:rsidRPr="001C1F70">
              <w:rPr>
                <w:rFonts w:ascii="Arial" w:eastAsia="Mincho" w:hAnsi="Arial" w:cs="Arial"/>
                <w:sz w:val="16"/>
                <w:szCs w:val="16"/>
              </w:rPr>
              <w:t>log box</w:t>
            </w:r>
            <w:r>
              <w:rPr>
                <w:rFonts w:ascii="Arial" w:eastAsia="Mincho" w:hAnsi="Arial" w:cs="Arial"/>
                <w:sz w:val="16"/>
                <w:szCs w:val="16"/>
              </w:rPr>
              <w:t xml:space="preserve"> per Table 5.1-1, item 8.</w:t>
            </w:r>
          </w:p>
        </w:tc>
        <w:tc>
          <w:tcPr>
            <w:tcW w:w="786" w:type="dxa"/>
            <w:shd w:val="clear" w:color="auto" w:fill="auto"/>
            <w:vAlign w:val="center"/>
          </w:tcPr>
          <w:p w14:paraId="27F1B974" w14:textId="77777777" w:rsidR="007359B9" w:rsidRPr="00953812" w:rsidRDefault="007359B9" w:rsidP="004D355B">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AB6E8A" w:rsidRPr="00953812" w14:paraId="6E9B4FFE" w14:textId="77777777" w:rsidTr="004D355B">
        <w:trPr>
          <w:cantSplit/>
          <w:trHeight w:val="288"/>
          <w:jc w:val="center"/>
        </w:trPr>
        <w:tc>
          <w:tcPr>
            <w:tcW w:w="545" w:type="dxa"/>
            <w:shd w:val="clear" w:color="auto" w:fill="auto"/>
            <w:vAlign w:val="center"/>
          </w:tcPr>
          <w:p w14:paraId="4610BB40" w14:textId="77777777" w:rsidR="00AB6E8A" w:rsidRDefault="00AB6E8A" w:rsidP="004D355B">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8</w:t>
            </w:r>
          </w:p>
        </w:tc>
        <w:tc>
          <w:tcPr>
            <w:tcW w:w="3829" w:type="dxa"/>
            <w:shd w:val="clear" w:color="auto" w:fill="auto"/>
            <w:vAlign w:val="center"/>
          </w:tcPr>
          <w:p w14:paraId="0AEC6616" w14:textId="77777777" w:rsidR="00AB6E8A" w:rsidRDefault="00BF3DF0" w:rsidP="00BF3DF0">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The lower portion of the screen becomes visible</w:t>
            </w:r>
          </w:p>
        </w:tc>
        <w:tc>
          <w:tcPr>
            <w:tcW w:w="1440" w:type="dxa"/>
            <w:shd w:val="clear" w:color="auto" w:fill="auto"/>
            <w:vAlign w:val="center"/>
          </w:tcPr>
          <w:p w14:paraId="2A1519AF" w14:textId="77777777" w:rsidR="00AB6E8A" w:rsidRPr="001C1F70" w:rsidRDefault="00BF3DF0" w:rsidP="004D355B">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Detail Button</w:t>
            </w:r>
          </w:p>
        </w:tc>
        <w:tc>
          <w:tcPr>
            <w:tcW w:w="3480" w:type="dxa"/>
            <w:shd w:val="clear" w:color="auto" w:fill="auto"/>
            <w:vAlign w:val="center"/>
          </w:tcPr>
          <w:p w14:paraId="06871130" w14:textId="77777777" w:rsidR="00AB6E8A" w:rsidRPr="001C1F70" w:rsidRDefault="00BF3DF0" w:rsidP="00BF3DF0">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Toggles from visible to not visible.</w:t>
            </w:r>
          </w:p>
        </w:tc>
        <w:tc>
          <w:tcPr>
            <w:tcW w:w="786" w:type="dxa"/>
            <w:shd w:val="clear" w:color="auto" w:fill="auto"/>
            <w:vAlign w:val="center"/>
          </w:tcPr>
          <w:p w14:paraId="06AB2446" w14:textId="77777777" w:rsidR="00AB6E8A" w:rsidRPr="00953812" w:rsidRDefault="00AB6E8A" w:rsidP="004D355B">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375D66" w:rsidRPr="00953812" w14:paraId="0479D4B7" w14:textId="77777777" w:rsidTr="004D355B">
        <w:trPr>
          <w:cantSplit/>
          <w:trHeight w:val="288"/>
          <w:jc w:val="center"/>
        </w:trPr>
        <w:tc>
          <w:tcPr>
            <w:tcW w:w="545" w:type="dxa"/>
            <w:shd w:val="clear" w:color="auto" w:fill="auto"/>
            <w:vAlign w:val="center"/>
          </w:tcPr>
          <w:p w14:paraId="5758B6D0" w14:textId="77777777" w:rsidR="00375D66" w:rsidRDefault="00375D66" w:rsidP="004D355B">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9</w:t>
            </w:r>
          </w:p>
        </w:tc>
        <w:tc>
          <w:tcPr>
            <w:tcW w:w="3829" w:type="dxa"/>
            <w:shd w:val="clear" w:color="auto" w:fill="auto"/>
            <w:vAlign w:val="center"/>
          </w:tcPr>
          <w:p w14:paraId="016A2701" w14:textId="77777777" w:rsidR="00375D66" w:rsidRDefault="00375D66" w:rsidP="00E3507B">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Promt the user when adding an incompatible Plug-In package. See Table 4.2.6-</w:t>
            </w:r>
            <w:r w:rsidR="002A2FA1">
              <w:rPr>
                <w:rFonts w:ascii="Arial" w:eastAsia="Mincho" w:hAnsi="Arial" w:cs="Arial"/>
                <w:sz w:val="16"/>
                <w:szCs w:val="16"/>
              </w:rPr>
              <w:t>3</w:t>
            </w:r>
            <w:r>
              <w:rPr>
                <w:rFonts w:ascii="Arial" w:eastAsia="Mincho" w:hAnsi="Arial" w:cs="Arial"/>
                <w:sz w:val="16"/>
                <w:szCs w:val="16"/>
              </w:rPr>
              <w:t xml:space="preserve"> for compatibility.</w:t>
            </w:r>
          </w:p>
        </w:tc>
        <w:tc>
          <w:tcPr>
            <w:tcW w:w="1440" w:type="dxa"/>
            <w:shd w:val="clear" w:color="auto" w:fill="auto"/>
            <w:vAlign w:val="center"/>
          </w:tcPr>
          <w:p w14:paraId="6066F1E1" w14:textId="77777777" w:rsidR="00375D66" w:rsidRDefault="00375D66" w:rsidP="004D355B">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Plug-In Add</w:t>
            </w:r>
          </w:p>
        </w:tc>
        <w:tc>
          <w:tcPr>
            <w:tcW w:w="3480" w:type="dxa"/>
            <w:shd w:val="clear" w:color="auto" w:fill="auto"/>
            <w:vAlign w:val="center"/>
          </w:tcPr>
          <w:p w14:paraId="685A3E7F" w14:textId="77777777" w:rsidR="00375D66" w:rsidRDefault="00375D66" w:rsidP="00BF3DF0">
            <w:pPr>
              <w:keepNext/>
              <w:overflowPunct w:val="0"/>
              <w:autoSpaceDE w:val="0"/>
              <w:autoSpaceDN w:val="0"/>
              <w:adjustRightInd w:val="0"/>
              <w:spacing w:before="60" w:after="60"/>
              <w:textAlignment w:val="baseline"/>
              <w:rPr>
                <w:rFonts w:ascii="Arial" w:eastAsia="Mincho" w:hAnsi="Arial" w:cs="Arial"/>
                <w:sz w:val="16"/>
                <w:szCs w:val="16"/>
              </w:rPr>
            </w:pPr>
            <w:r w:rsidRPr="001C1F70">
              <w:rPr>
                <w:rFonts w:ascii="Arial" w:eastAsia="Mincho" w:hAnsi="Arial" w:cs="Arial"/>
                <w:sz w:val="16"/>
                <w:szCs w:val="16"/>
              </w:rPr>
              <w:t>Displays warning di</w:t>
            </w:r>
            <w:r>
              <w:rPr>
                <w:rFonts w:ascii="Arial" w:eastAsia="Mincho" w:hAnsi="Arial" w:cs="Arial"/>
                <w:sz w:val="16"/>
                <w:szCs w:val="16"/>
              </w:rPr>
              <w:t>a</w:t>
            </w:r>
            <w:r w:rsidRPr="001C1F70">
              <w:rPr>
                <w:rFonts w:ascii="Arial" w:eastAsia="Mincho" w:hAnsi="Arial" w:cs="Arial"/>
                <w:sz w:val="16"/>
                <w:szCs w:val="16"/>
              </w:rPr>
              <w:t>log box</w:t>
            </w:r>
            <w:r>
              <w:rPr>
                <w:rFonts w:ascii="Arial" w:eastAsia="Mincho" w:hAnsi="Arial" w:cs="Arial"/>
                <w:sz w:val="16"/>
                <w:szCs w:val="16"/>
              </w:rPr>
              <w:t xml:space="preserve"> per Table 5.1-1, item 10.</w:t>
            </w:r>
          </w:p>
        </w:tc>
        <w:tc>
          <w:tcPr>
            <w:tcW w:w="786" w:type="dxa"/>
            <w:shd w:val="clear" w:color="auto" w:fill="auto"/>
            <w:vAlign w:val="center"/>
          </w:tcPr>
          <w:p w14:paraId="691C79CE" w14:textId="77777777" w:rsidR="00375D66" w:rsidRPr="00953812" w:rsidRDefault="00375D66" w:rsidP="004D355B">
            <w:pPr>
              <w:keepNext/>
              <w:overflowPunct w:val="0"/>
              <w:autoSpaceDE w:val="0"/>
              <w:autoSpaceDN w:val="0"/>
              <w:adjustRightInd w:val="0"/>
              <w:spacing w:before="60" w:after="60"/>
              <w:jc w:val="center"/>
              <w:textAlignment w:val="baseline"/>
              <w:rPr>
                <w:rFonts w:ascii="Arial" w:eastAsia="Mincho" w:hAnsi="Arial" w:cs="Arial"/>
                <w:sz w:val="16"/>
                <w:szCs w:val="16"/>
              </w:rPr>
            </w:pPr>
          </w:p>
        </w:tc>
      </w:tr>
    </w:tbl>
    <w:p w14:paraId="50E23424" w14:textId="77777777" w:rsidR="00DA668A" w:rsidRDefault="00DA668A" w:rsidP="00DA668A">
      <w:pPr>
        <w:pStyle w:val="linespace"/>
        <w:tabs>
          <w:tab w:val="clear" w:pos="720"/>
        </w:tabs>
        <w:ind w:left="0" w:firstLine="0"/>
      </w:pPr>
    </w:p>
    <w:p w14:paraId="10F723BF" w14:textId="77777777" w:rsidR="00375D66" w:rsidRDefault="00375D66" w:rsidP="00375D66">
      <w:pPr>
        <w:pStyle w:val="Para"/>
        <w:keepNext/>
      </w:pPr>
      <w:r>
        <w:t>c.</w:t>
      </w:r>
      <w:r>
        <w:tab/>
        <w:t>The Host to Plug-In compatibility shall be per Table 4.2.6-</w:t>
      </w:r>
      <w:r w:rsidR="000B477B">
        <w:t>3</w:t>
      </w:r>
      <w:r>
        <w:t>.</w:t>
      </w:r>
    </w:p>
    <w:p w14:paraId="7423019E" w14:textId="77777777" w:rsidR="00375D66" w:rsidRDefault="00375D66" w:rsidP="00375D66">
      <w:pPr>
        <w:pStyle w:val="linespace"/>
        <w:keepNext/>
        <w:tabs>
          <w:tab w:val="clear" w:pos="720"/>
        </w:tabs>
        <w:ind w:left="0" w:firstLine="0"/>
      </w:pPr>
    </w:p>
    <w:p w14:paraId="7E02032E" w14:textId="77777777" w:rsidR="00375D66" w:rsidRDefault="00375D66" w:rsidP="00375D66">
      <w:pPr>
        <w:pStyle w:val="Table"/>
      </w:pPr>
      <w:bookmarkStart w:id="559" w:name="_Toc395021817"/>
      <w:r>
        <w:t>Table 4.2.6-</w:t>
      </w:r>
      <w:r w:rsidR="000B477B">
        <w:t>3</w:t>
      </w:r>
      <w:r>
        <w:t>:  Plug-In Compatibility Matrix Table</w:t>
      </w:r>
      <w:bookmarkEnd w:id="559"/>
    </w:p>
    <w:tbl>
      <w:tblPr>
        <w:tblW w:w="4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5"/>
        <w:gridCol w:w="1535"/>
        <w:gridCol w:w="1558"/>
        <w:gridCol w:w="1168"/>
      </w:tblGrid>
      <w:tr w:rsidR="00375D66" w:rsidRPr="00953812" w14:paraId="57754E0A" w14:textId="77777777" w:rsidTr="00375D66">
        <w:trPr>
          <w:cantSplit/>
          <w:trHeight w:val="288"/>
          <w:jc w:val="center"/>
        </w:trPr>
        <w:tc>
          <w:tcPr>
            <w:tcW w:w="545" w:type="dxa"/>
            <w:shd w:val="clear" w:color="auto" w:fill="C0C0C0"/>
            <w:vAlign w:val="center"/>
          </w:tcPr>
          <w:p w14:paraId="2E40F46C" w14:textId="77777777" w:rsidR="00375D66" w:rsidRPr="00953812" w:rsidRDefault="00375D66" w:rsidP="00A52F74">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Item #</w:t>
            </w:r>
          </w:p>
        </w:tc>
        <w:tc>
          <w:tcPr>
            <w:tcW w:w="1651" w:type="dxa"/>
            <w:shd w:val="clear" w:color="auto" w:fill="C0C0C0"/>
            <w:vAlign w:val="center"/>
          </w:tcPr>
          <w:p w14:paraId="0CED9EB1" w14:textId="77777777" w:rsidR="00375D66" w:rsidRPr="00953812" w:rsidRDefault="00375D66" w:rsidP="00A52F74">
            <w:pPr>
              <w:keepNext/>
              <w:overflowPunct w:val="0"/>
              <w:autoSpaceDE w:val="0"/>
              <w:autoSpaceDN w:val="0"/>
              <w:adjustRightInd w:val="0"/>
              <w:spacing w:before="60" w:after="60"/>
              <w:jc w:val="center"/>
              <w:textAlignment w:val="baseline"/>
              <w:rPr>
                <w:rFonts w:ascii="Arial" w:eastAsia="Mincho" w:hAnsi="Arial" w:cs="Arial"/>
                <w:b/>
                <w:sz w:val="16"/>
                <w:szCs w:val="16"/>
              </w:rPr>
            </w:pPr>
            <w:r>
              <w:rPr>
                <w:rFonts w:ascii="Arial" w:eastAsia="Mincho" w:hAnsi="Arial" w:cs="Arial"/>
                <w:b/>
                <w:sz w:val="16"/>
                <w:szCs w:val="16"/>
              </w:rPr>
              <w:t>Host IVN</w:t>
            </w:r>
          </w:p>
        </w:tc>
        <w:tc>
          <w:tcPr>
            <w:tcW w:w="1710" w:type="dxa"/>
            <w:shd w:val="clear" w:color="auto" w:fill="C0C0C0"/>
            <w:vAlign w:val="center"/>
          </w:tcPr>
          <w:p w14:paraId="12ED9C68" w14:textId="77777777" w:rsidR="00375D66" w:rsidRPr="00953812" w:rsidRDefault="00375D66" w:rsidP="00A52F74">
            <w:pPr>
              <w:keepNext/>
              <w:overflowPunct w:val="0"/>
              <w:autoSpaceDE w:val="0"/>
              <w:autoSpaceDN w:val="0"/>
              <w:adjustRightInd w:val="0"/>
              <w:spacing w:before="60" w:after="60"/>
              <w:jc w:val="center"/>
              <w:textAlignment w:val="baseline"/>
              <w:rPr>
                <w:rFonts w:ascii="Arial" w:eastAsia="Mincho" w:hAnsi="Arial" w:cs="Arial"/>
                <w:b/>
                <w:sz w:val="16"/>
                <w:szCs w:val="16"/>
              </w:rPr>
            </w:pPr>
            <w:r>
              <w:rPr>
                <w:rFonts w:ascii="Arial" w:eastAsia="Mincho" w:hAnsi="Arial" w:cs="Arial"/>
                <w:b/>
                <w:sz w:val="16"/>
                <w:szCs w:val="16"/>
              </w:rPr>
              <w:t>Plug-In IVN</w:t>
            </w:r>
          </w:p>
        </w:tc>
        <w:tc>
          <w:tcPr>
            <w:tcW w:w="900" w:type="dxa"/>
            <w:shd w:val="clear" w:color="auto" w:fill="C0C0C0"/>
            <w:vAlign w:val="center"/>
          </w:tcPr>
          <w:p w14:paraId="40960CC9" w14:textId="77777777" w:rsidR="00375D66" w:rsidRPr="00953812" w:rsidRDefault="00375D66" w:rsidP="00A52F74">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Model Unique</w:t>
            </w:r>
          </w:p>
        </w:tc>
      </w:tr>
      <w:tr w:rsidR="00375D66" w:rsidRPr="00953812" w14:paraId="4C7B4C31" w14:textId="77777777" w:rsidTr="00375D66">
        <w:trPr>
          <w:cantSplit/>
          <w:trHeight w:val="288"/>
          <w:jc w:val="center"/>
        </w:trPr>
        <w:tc>
          <w:tcPr>
            <w:tcW w:w="545" w:type="dxa"/>
            <w:shd w:val="clear" w:color="auto" w:fill="auto"/>
            <w:vAlign w:val="center"/>
          </w:tcPr>
          <w:p w14:paraId="4A3FB95D" w14:textId="77777777" w:rsidR="00375D66" w:rsidRPr="00953812" w:rsidRDefault="00375D66" w:rsidP="00A52F74">
            <w:pPr>
              <w:keepNext/>
              <w:overflowPunct w:val="0"/>
              <w:autoSpaceDE w:val="0"/>
              <w:autoSpaceDN w:val="0"/>
              <w:adjustRightInd w:val="0"/>
              <w:spacing w:before="60" w:after="60"/>
              <w:jc w:val="center"/>
              <w:textAlignment w:val="baseline"/>
              <w:rPr>
                <w:rFonts w:ascii="Arial" w:eastAsia="Mincho" w:hAnsi="Arial" w:cs="Arial"/>
                <w:sz w:val="16"/>
                <w:szCs w:val="16"/>
              </w:rPr>
            </w:pPr>
            <w:r w:rsidRPr="00953812">
              <w:rPr>
                <w:rFonts w:ascii="Arial" w:eastAsia="Mincho" w:hAnsi="Arial" w:cs="Arial"/>
                <w:sz w:val="16"/>
                <w:szCs w:val="16"/>
              </w:rPr>
              <w:t>1</w:t>
            </w:r>
          </w:p>
        </w:tc>
        <w:tc>
          <w:tcPr>
            <w:tcW w:w="1651" w:type="dxa"/>
            <w:shd w:val="clear" w:color="auto" w:fill="auto"/>
            <w:vAlign w:val="center"/>
          </w:tcPr>
          <w:p w14:paraId="09B6F590" w14:textId="77777777" w:rsidR="00375D66" w:rsidRPr="00953812" w:rsidRDefault="00375D66" w:rsidP="00375D66">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1.12.x.x</w:t>
            </w:r>
          </w:p>
        </w:tc>
        <w:tc>
          <w:tcPr>
            <w:tcW w:w="1710" w:type="dxa"/>
            <w:shd w:val="clear" w:color="auto" w:fill="auto"/>
            <w:vAlign w:val="center"/>
          </w:tcPr>
          <w:p w14:paraId="4AF74172" w14:textId="77777777" w:rsidR="00375D66" w:rsidRPr="00953812" w:rsidRDefault="00375D66" w:rsidP="00375D66">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2.3</w:t>
            </w:r>
          </w:p>
        </w:tc>
        <w:tc>
          <w:tcPr>
            <w:tcW w:w="900" w:type="dxa"/>
            <w:shd w:val="clear" w:color="auto" w:fill="auto"/>
            <w:vAlign w:val="center"/>
          </w:tcPr>
          <w:p w14:paraId="0A968BBB" w14:textId="77777777" w:rsidR="00375D66" w:rsidRPr="00953812" w:rsidRDefault="002A2FA1" w:rsidP="00A52F74">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747</w:t>
            </w:r>
          </w:p>
        </w:tc>
      </w:tr>
      <w:tr w:rsidR="00375D66" w:rsidRPr="00953812" w14:paraId="52AF4983" w14:textId="77777777" w:rsidTr="00375D66">
        <w:trPr>
          <w:cantSplit/>
          <w:trHeight w:val="288"/>
          <w:jc w:val="center"/>
        </w:trPr>
        <w:tc>
          <w:tcPr>
            <w:tcW w:w="545" w:type="dxa"/>
            <w:shd w:val="clear" w:color="auto" w:fill="auto"/>
            <w:vAlign w:val="center"/>
          </w:tcPr>
          <w:p w14:paraId="3126C3AD" w14:textId="77777777" w:rsidR="00375D66" w:rsidRPr="00953812" w:rsidRDefault="00375D66" w:rsidP="00A52F74">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2</w:t>
            </w:r>
          </w:p>
        </w:tc>
        <w:tc>
          <w:tcPr>
            <w:tcW w:w="1651" w:type="dxa"/>
            <w:shd w:val="clear" w:color="auto" w:fill="auto"/>
            <w:vAlign w:val="center"/>
          </w:tcPr>
          <w:p w14:paraId="372D8F73" w14:textId="77777777" w:rsidR="00375D66" w:rsidRPr="001C1F70" w:rsidRDefault="00375D66" w:rsidP="00375D66">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1.12.x.x</w:t>
            </w:r>
          </w:p>
        </w:tc>
        <w:tc>
          <w:tcPr>
            <w:tcW w:w="1710" w:type="dxa"/>
            <w:shd w:val="clear" w:color="auto" w:fill="auto"/>
            <w:vAlign w:val="center"/>
          </w:tcPr>
          <w:p w14:paraId="69E5132E" w14:textId="77777777" w:rsidR="00375D66" w:rsidRPr="001C1F70" w:rsidRDefault="00375D66" w:rsidP="00375D66">
            <w:pPr>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2.4</w:t>
            </w:r>
          </w:p>
        </w:tc>
        <w:tc>
          <w:tcPr>
            <w:tcW w:w="900" w:type="dxa"/>
            <w:shd w:val="clear" w:color="auto" w:fill="auto"/>
            <w:vAlign w:val="center"/>
          </w:tcPr>
          <w:p w14:paraId="141DB4D7" w14:textId="77777777" w:rsidR="00375D66" w:rsidRPr="00953812" w:rsidRDefault="002A2FA1" w:rsidP="00A52F74">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747</w:t>
            </w:r>
          </w:p>
        </w:tc>
      </w:tr>
      <w:tr w:rsidR="00375D66" w:rsidRPr="00953812" w14:paraId="2C04E2AD" w14:textId="77777777" w:rsidTr="00375D66">
        <w:trPr>
          <w:cantSplit/>
          <w:trHeight w:val="288"/>
          <w:jc w:val="center"/>
        </w:trPr>
        <w:tc>
          <w:tcPr>
            <w:tcW w:w="545" w:type="dxa"/>
            <w:shd w:val="clear" w:color="auto" w:fill="auto"/>
            <w:vAlign w:val="center"/>
          </w:tcPr>
          <w:p w14:paraId="29A40347" w14:textId="77777777" w:rsidR="00375D66" w:rsidRDefault="00375D66" w:rsidP="00A52F74">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3</w:t>
            </w:r>
          </w:p>
        </w:tc>
        <w:tc>
          <w:tcPr>
            <w:tcW w:w="1651" w:type="dxa"/>
            <w:shd w:val="clear" w:color="auto" w:fill="auto"/>
            <w:vAlign w:val="center"/>
          </w:tcPr>
          <w:p w14:paraId="141E88B9" w14:textId="77777777" w:rsidR="00375D66" w:rsidRPr="001C1F70" w:rsidRDefault="00375D66" w:rsidP="00375D66">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1.13.x.x</w:t>
            </w:r>
          </w:p>
        </w:tc>
        <w:tc>
          <w:tcPr>
            <w:tcW w:w="1710" w:type="dxa"/>
            <w:shd w:val="clear" w:color="auto" w:fill="auto"/>
            <w:vAlign w:val="center"/>
          </w:tcPr>
          <w:p w14:paraId="726FD115" w14:textId="77777777" w:rsidR="00375D66" w:rsidRPr="001C1F70" w:rsidRDefault="00375D66" w:rsidP="00375D66">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2.5</w:t>
            </w:r>
          </w:p>
        </w:tc>
        <w:tc>
          <w:tcPr>
            <w:tcW w:w="900" w:type="dxa"/>
            <w:shd w:val="clear" w:color="auto" w:fill="auto"/>
            <w:vAlign w:val="center"/>
          </w:tcPr>
          <w:p w14:paraId="46B51574" w14:textId="77777777" w:rsidR="00375D66" w:rsidRPr="00953812" w:rsidRDefault="002A2FA1" w:rsidP="00A52F74">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747</w:t>
            </w:r>
          </w:p>
        </w:tc>
      </w:tr>
      <w:tr w:rsidR="00375D66" w:rsidRPr="00953812" w14:paraId="1C1ABA45" w14:textId="77777777" w:rsidTr="00375D66">
        <w:trPr>
          <w:cantSplit/>
          <w:trHeight w:val="288"/>
          <w:jc w:val="center"/>
        </w:trPr>
        <w:tc>
          <w:tcPr>
            <w:tcW w:w="545" w:type="dxa"/>
            <w:shd w:val="clear" w:color="auto" w:fill="auto"/>
            <w:vAlign w:val="center"/>
          </w:tcPr>
          <w:p w14:paraId="5278D107" w14:textId="77777777" w:rsidR="00375D66" w:rsidRDefault="00375D66" w:rsidP="00A52F74">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4</w:t>
            </w:r>
          </w:p>
        </w:tc>
        <w:tc>
          <w:tcPr>
            <w:tcW w:w="1651" w:type="dxa"/>
            <w:shd w:val="clear" w:color="auto" w:fill="auto"/>
            <w:vAlign w:val="center"/>
          </w:tcPr>
          <w:p w14:paraId="7FF7CCA3" w14:textId="77777777" w:rsidR="00375D66" w:rsidRPr="004175FC" w:rsidRDefault="00375D66" w:rsidP="00375D66">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1.13.x.x</w:t>
            </w:r>
          </w:p>
        </w:tc>
        <w:tc>
          <w:tcPr>
            <w:tcW w:w="1710" w:type="dxa"/>
            <w:shd w:val="clear" w:color="auto" w:fill="auto"/>
            <w:vAlign w:val="center"/>
          </w:tcPr>
          <w:p w14:paraId="607273E9" w14:textId="77777777" w:rsidR="00375D66" w:rsidRPr="001C1F70" w:rsidRDefault="00375D66" w:rsidP="00375D66">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2.6</w:t>
            </w:r>
          </w:p>
        </w:tc>
        <w:tc>
          <w:tcPr>
            <w:tcW w:w="900" w:type="dxa"/>
            <w:shd w:val="clear" w:color="auto" w:fill="auto"/>
            <w:vAlign w:val="center"/>
          </w:tcPr>
          <w:p w14:paraId="21D5A4A9" w14:textId="77777777" w:rsidR="00375D66" w:rsidRPr="00953812" w:rsidRDefault="002A2FA1" w:rsidP="00A52F74">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747</w:t>
            </w:r>
          </w:p>
        </w:tc>
      </w:tr>
      <w:tr w:rsidR="00612E82" w:rsidRPr="00953812" w14:paraId="4DAD7B1F" w14:textId="77777777" w:rsidTr="00375D66">
        <w:trPr>
          <w:cantSplit/>
          <w:trHeight w:val="288"/>
          <w:jc w:val="center"/>
        </w:trPr>
        <w:tc>
          <w:tcPr>
            <w:tcW w:w="545" w:type="dxa"/>
            <w:shd w:val="clear" w:color="auto" w:fill="auto"/>
            <w:vAlign w:val="center"/>
          </w:tcPr>
          <w:p w14:paraId="4868987F" w14:textId="77777777" w:rsidR="00612E82" w:rsidRDefault="00612E82" w:rsidP="00A52F74">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5</w:t>
            </w:r>
          </w:p>
        </w:tc>
        <w:tc>
          <w:tcPr>
            <w:tcW w:w="1651" w:type="dxa"/>
            <w:shd w:val="clear" w:color="auto" w:fill="auto"/>
            <w:vAlign w:val="center"/>
          </w:tcPr>
          <w:p w14:paraId="6FAF1926" w14:textId="77777777" w:rsidR="00612E82" w:rsidRDefault="00612E82" w:rsidP="00375D66">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1.14.x..x</w:t>
            </w:r>
          </w:p>
        </w:tc>
        <w:tc>
          <w:tcPr>
            <w:tcW w:w="1710" w:type="dxa"/>
            <w:shd w:val="clear" w:color="auto" w:fill="auto"/>
            <w:vAlign w:val="center"/>
          </w:tcPr>
          <w:p w14:paraId="2B64BEEB" w14:textId="77777777" w:rsidR="00612E82" w:rsidRDefault="00FC3A2D" w:rsidP="00375D66">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2.5</w:t>
            </w:r>
          </w:p>
        </w:tc>
        <w:tc>
          <w:tcPr>
            <w:tcW w:w="900" w:type="dxa"/>
            <w:shd w:val="clear" w:color="auto" w:fill="auto"/>
            <w:vAlign w:val="center"/>
          </w:tcPr>
          <w:p w14:paraId="52FCF771" w14:textId="77777777" w:rsidR="00612E82" w:rsidRPr="00953812" w:rsidRDefault="002A2FA1" w:rsidP="00A52F74">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747</w:t>
            </w:r>
          </w:p>
        </w:tc>
      </w:tr>
      <w:tr w:rsidR="00612E82" w:rsidRPr="00953812" w14:paraId="2615EB08" w14:textId="77777777" w:rsidTr="00375D66">
        <w:trPr>
          <w:cantSplit/>
          <w:trHeight w:val="288"/>
          <w:jc w:val="center"/>
        </w:trPr>
        <w:tc>
          <w:tcPr>
            <w:tcW w:w="545" w:type="dxa"/>
            <w:shd w:val="clear" w:color="auto" w:fill="auto"/>
            <w:vAlign w:val="center"/>
          </w:tcPr>
          <w:p w14:paraId="135942A2" w14:textId="77777777" w:rsidR="00612E82" w:rsidRDefault="00612E82" w:rsidP="00A52F74">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6</w:t>
            </w:r>
          </w:p>
        </w:tc>
        <w:tc>
          <w:tcPr>
            <w:tcW w:w="1651" w:type="dxa"/>
            <w:shd w:val="clear" w:color="auto" w:fill="auto"/>
            <w:vAlign w:val="center"/>
          </w:tcPr>
          <w:p w14:paraId="625E09AE" w14:textId="77777777" w:rsidR="00612E82" w:rsidRDefault="00612E82" w:rsidP="00375D66">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1.14.x.x</w:t>
            </w:r>
          </w:p>
        </w:tc>
        <w:tc>
          <w:tcPr>
            <w:tcW w:w="1710" w:type="dxa"/>
            <w:shd w:val="clear" w:color="auto" w:fill="auto"/>
            <w:vAlign w:val="center"/>
          </w:tcPr>
          <w:p w14:paraId="4CA64754" w14:textId="77777777" w:rsidR="00612E82" w:rsidRDefault="00FC3A2D" w:rsidP="00375D66">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2.6</w:t>
            </w:r>
          </w:p>
        </w:tc>
        <w:tc>
          <w:tcPr>
            <w:tcW w:w="900" w:type="dxa"/>
            <w:shd w:val="clear" w:color="auto" w:fill="auto"/>
            <w:vAlign w:val="center"/>
          </w:tcPr>
          <w:p w14:paraId="220B49AB" w14:textId="77777777" w:rsidR="00612E82" w:rsidRPr="00953812" w:rsidRDefault="002A2FA1" w:rsidP="00A52F74">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747</w:t>
            </w:r>
          </w:p>
        </w:tc>
      </w:tr>
      <w:tr w:rsidR="002A2FA1" w:rsidRPr="00953812" w14:paraId="4DEDE160" w14:textId="77777777" w:rsidTr="00375D66">
        <w:trPr>
          <w:cantSplit/>
          <w:trHeight w:val="288"/>
          <w:jc w:val="center"/>
        </w:trPr>
        <w:tc>
          <w:tcPr>
            <w:tcW w:w="545" w:type="dxa"/>
            <w:shd w:val="clear" w:color="auto" w:fill="auto"/>
            <w:vAlign w:val="center"/>
          </w:tcPr>
          <w:p w14:paraId="31E65771" w14:textId="77777777" w:rsidR="002A2FA1" w:rsidRDefault="002A2FA1" w:rsidP="00A52F74">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7</w:t>
            </w:r>
          </w:p>
        </w:tc>
        <w:tc>
          <w:tcPr>
            <w:tcW w:w="1651" w:type="dxa"/>
            <w:shd w:val="clear" w:color="auto" w:fill="auto"/>
            <w:vAlign w:val="center"/>
          </w:tcPr>
          <w:p w14:paraId="6CB5531A" w14:textId="77777777" w:rsidR="002A2FA1" w:rsidRDefault="002A2FA1" w:rsidP="00375D66">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1.14.x.x</w:t>
            </w:r>
          </w:p>
        </w:tc>
        <w:tc>
          <w:tcPr>
            <w:tcW w:w="1710" w:type="dxa"/>
            <w:shd w:val="clear" w:color="auto" w:fill="auto"/>
            <w:vAlign w:val="center"/>
          </w:tcPr>
          <w:p w14:paraId="03421079" w14:textId="77777777" w:rsidR="002A2FA1" w:rsidRDefault="002A2FA1" w:rsidP="00375D66">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1.1</w:t>
            </w:r>
          </w:p>
        </w:tc>
        <w:tc>
          <w:tcPr>
            <w:tcW w:w="900" w:type="dxa"/>
            <w:shd w:val="clear" w:color="auto" w:fill="auto"/>
            <w:vAlign w:val="center"/>
          </w:tcPr>
          <w:p w14:paraId="187EA789" w14:textId="77777777" w:rsidR="002A2FA1" w:rsidRDefault="002A2FA1" w:rsidP="00A52F74">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787</w:t>
            </w:r>
          </w:p>
        </w:tc>
      </w:tr>
      <w:tr w:rsidR="00FB069D" w:rsidRPr="00953812" w14:paraId="5EAAA381" w14:textId="77777777" w:rsidTr="00375D66">
        <w:trPr>
          <w:cantSplit/>
          <w:trHeight w:val="288"/>
          <w:jc w:val="center"/>
          <w:ins w:id="560" w:author="Hooks, Kevin C" w:date="2018-02-01T13:16:00Z"/>
        </w:trPr>
        <w:tc>
          <w:tcPr>
            <w:tcW w:w="545" w:type="dxa"/>
            <w:shd w:val="clear" w:color="auto" w:fill="auto"/>
            <w:vAlign w:val="center"/>
          </w:tcPr>
          <w:p w14:paraId="5CCBA0F3" w14:textId="18D5102C" w:rsidR="00FB069D" w:rsidRDefault="00FB069D" w:rsidP="00A52F74">
            <w:pPr>
              <w:keepNext/>
              <w:overflowPunct w:val="0"/>
              <w:autoSpaceDE w:val="0"/>
              <w:autoSpaceDN w:val="0"/>
              <w:adjustRightInd w:val="0"/>
              <w:spacing w:before="60" w:after="60"/>
              <w:jc w:val="center"/>
              <w:textAlignment w:val="baseline"/>
              <w:rPr>
                <w:ins w:id="561" w:author="Hooks, Kevin C" w:date="2018-02-01T13:16:00Z"/>
                <w:rFonts w:ascii="Arial" w:eastAsia="Mincho" w:hAnsi="Arial" w:cs="Arial"/>
                <w:sz w:val="16"/>
                <w:szCs w:val="16"/>
              </w:rPr>
            </w:pPr>
            <w:commentRangeStart w:id="562"/>
            <w:ins w:id="563" w:author="Hooks, Kevin C" w:date="2018-02-01T13:16:00Z">
              <w:r>
                <w:rPr>
                  <w:rFonts w:ascii="Arial" w:eastAsia="Mincho" w:hAnsi="Arial" w:cs="Arial"/>
                  <w:sz w:val="16"/>
                  <w:szCs w:val="16"/>
                </w:rPr>
                <w:t>8</w:t>
              </w:r>
            </w:ins>
          </w:p>
        </w:tc>
        <w:tc>
          <w:tcPr>
            <w:tcW w:w="1651" w:type="dxa"/>
            <w:shd w:val="clear" w:color="auto" w:fill="auto"/>
            <w:vAlign w:val="center"/>
          </w:tcPr>
          <w:p w14:paraId="0AEA7CFF" w14:textId="52AC19FB" w:rsidR="00FB069D" w:rsidRDefault="00FB069D" w:rsidP="00375D66">
            <w:pPr>
              <w:keepNext/>
              <w:overflowPunct w:val="0"/>
              <w:autoSpaceDE w:val="0"/>
              <w:autoSpaceDN w:val="0"/>
              <w:adjustRightInd w:val="0"/>
              <w:spacing w:before="60" w:after="60"/>
              <w:jc w:val="center"/>
              <w:textAlignment w:val="baseline"/>
              <w:rPr>
                <w:ins w:id="564" w:author="Hooks, Kevin C" w:date="2018-02-01T13:16:00Z"/>
                <w:rFonts w:ascii="Arial" w:eastAsia="Mincho" w:hAnsi="Arial" w:cs="Arial"/>
                <w:sz w:val="16"/>
                <w:szCs w:val="16"/>
              </w:rPr>
            </w:pPr>
            <w:ins w:id="565" w:author="Hooks, Kevin C" w:date="2018-02-01T13:16:00Z">
              <w:r>
                <w:rPr>
                  <w:rFonts w:ascii="Arial" w:eastAsia="Mincho" w:hAnsi="Arial" w:cs="Arial"/>
                  <w:sz w:val="16"/>
                  <w:szCs w:val="16"/>
                </w:rPr>
                <w:t>1.15.x.x</w:t>
              </w:r>
            </w:ins>
          </w:p>
        </w:tc>
        <w:tc>
          <w:tcPr>
            <w:tcW w:w="1710" w:type="dxa"/>
            <w:shd w:val="clear" w:color="auto" w:fill="auto"/>
            <w:vAlign w:val="center"/>
          </w:tcPr>
          <w:p w14:paraId="60C9F9A2" w14:textId="15316A66" w:rsidR="00FB069D" w:rsidRDefault="00FB069D" w:rsidP="00375D66">
            <w:pPr>
              <w:keepNext/>
              <w:overflowPunct w:val="0"/>
              <w:autoSpaceDE w:val="0"/>
              <w:autoSpaceDN w:val="0"/>
              <w:adjustRightInd w:val="0"/>
              <w:spacing w:before="60" w:after="60"/>
              <w:jc w:val="center"/>
              <w:textAlignment w:val="baseline"/>
              <w:rPr>
                <w:ins w:id="566" w:author="Hooks, Kevin C" w:date="2018-02-01T13:16:00Z"/>
                <w:rFonts w:ascii="Arial" w:eastAsia="Mincho" w:hAnsi="Arial" w:cs="Arial"/>
                <w:sz w:val="16"/>
                <w:szCs w:val="16"/>
              </w:rPr>
            </w:pPr>
            <w:ins w:id="567" w:author="Hooks, Kevin C" w:date="2018-02-01T13:16:00Z">
              <w:r>
                <w:rPr>
                  <w:rFonts w:ascii="Arial" w:eastAsia="Mincho" w:hAnsi="Arial" w:cs="Arial"/>
                  <w:sz w:val="16"/>
                  <w:szCs w:val="16"/>
                </w:rPr>
                <w:t>1.1</w:t>
              </w:r>
            </w:ins>
          </w:p>
        </w:tc>
        <w:tc>
          <w:tcPr>
            <w:tcW w:w="900" w:type="dxa"/>
            <w:shd w:val="clear" w:color="auto" w:fill="auto"/>
            <w:vAlign w:val="center"/>
          </w:tcPr>
          <w:p w14:paraId="3F7AA221" w14:textId="422C51D6" w:rsidR="00FB069D" w:rsidRDefault="00FB069D" w:rsidP="00A52F74">
            <w:pPr>
              <w:keepNext/>
              <w:overflowPunct w:val="0"/>
              <w:autoSpaceDE w:val="0"/>
              <w:autoSpaceDN w:val="0"/>
              <w:adjustRightInd w:val="0"/>
              <w:spacing w:before="60" w:after="60"/>
              <w:jc w:val="center"/>
              <w:textAlignment w:val="baseline"/>
              <w:rPr>
                <w:ins w:id="568" w:author="Hooks, Kevin C" w:date="2018-02-01T13:16:00Z"/>
                <w:rFonts w:ascii="Arial" w:eastAsia="Mincho" w:hAnsi="Arial" w:cs="Arial"/>
                <w:sz w:val="16"/>
                <w:szCs w:val="16"/>
              </w:rPr>
            </w:pPr>
            <w:ins w:id="569" w:author="Hooks, Kevin C" w:date="2018-02-01T13:16:00Z">
              <w:r>
                <w:rPr>
                  <w:rFonts w:ascii="Arial" w:eastAsia="Mincho" w:hAnsi="Arial" w:cs="Arial"/>
                  <w:sz w:val="16"/>
                  <w:szCs w:val="16"/>
                </w:rPr>
                <w:t>777x</w:t>
              </w:r>
              <w:commentRangeEnd w:id="562"/>
              <w:r>
                <w:rPr>
                  <w:rStyle w:val="CommentReference"/>
                  <w:rFonts w:ascii="Arial" w:eastAsia="MS PGothic" w:hAnsi="Arial"/>
                  <w:lang w:eastAsia="ja-JP"/>
                </w:rPr>
                <w:commentReference w:id="562"/>
              </w:r>
            </w:ins>
          </w:p>
        </w:tc>
      </w:tr>
    </w:tbl>
    <w:p w14:paraId="39EC0FF8" w14:textId="77777777" w:rsidR="00375D66" w:rsidRDefault="00375D66" w:rsidP="00375D66">
      <w:pPr>
        <w:pStyle w:val="linespace"/>
        <w:tabs>
          <w:tab w:val="clear" w:pos="720"/>
        </w:tabs>
        <w:ind w:left="0" w:firstLine="0"/>
      </w:pPr>
    </w:p>
    <w:p w14:paraId="302D6CBE" w14:textId="77777777" w:rsidR="004064BD" w:rsidRDefault="004064BD" w:rsidP="00DA668A">
      <w:pPr>
        <w:pStyle w:val="linespace"/>
        <w:tabs>
          <w:tab w:val="clear" w:pos="720"/>
        </w:tabs>
        <w:ind w:left="0" w:firstLine="0"/>
      </w:pPr>
    </w:p>
    <w:p w14:paraId="59B19215" w14:textId="77777777" w:rsidR="00CD1BA9" w:rsidRPr="0056228C" w:rsidRDefault="00CD1BA9" w:rsidP="00CD1BA9">
      <w:pPr>
        <w:pStyle w:val="Heading3"/>
        <w:rPr>
          <w:rFonts w:eastAsia="MS Mincho"/>
        </w:rPr>
      </w:pPr>
      <w:bookmarkStart w:id="570" w:name="_Toc395703349"/>
      <w:r>
        <w:rPr>
          <w:rFonts w:eastAsia="MS Mincho"/>
        </w:rPr>
        <w:t>4.2.7</w:t>
      </w:r>
      <w:r>
        <w:rPr>
          <w:rFonts w:eastAsia="MS Mincho"/>
        </w:rPr>
        <w:tab/>
        <w:t>Build LSAP Screen</w:t>
      </w:r>
      <w:bookmarkEnd w:id="570"/>
    </w:p>
    <w:p w14:paraId="0C3E2066" w14:textId="77777777" w:rsidR="00E3507B" w:rsidRDefault="00E3507B" w:rsidP="004064BD">
      <w:pPr>
        <w:pStyle w:val="Para"/>
        <w:keepNext/>
      </w:pPr>
      <w:r>
        <w:t xml:space="preserve">Note: The Build LSAP functionality is provided in code (DLL file) supplied by Panasonic.  </w:t>
      </w:r>
    </w:p>
    <w:p w14:paraId="466DAAB1" w14:textId="77777777" w:rsidR="00CD1BA9" w:rsidRDefault="00CD1BA9" w:rsidP="004064BD">
      <w:pPr>
        <w:pStyle w:val="Para"/>
        <w:keepNext/>
      </w:pPr>
      <w:r>
        <w:t>a.</w:t>
      </w:r>
      <w:r>
        <w:tab/>
        <w:t>The Build LSAP Screen shall have the following characteristics:</w:t>
      </w:r>
    </w:p>
    <w:p w14:paraId="783A26A2" w14:textId="77777777" w:rsidR="004064BD" w:rsidRPr="00E934DE" w:rsidRDefault="00CD1BA9" w:rsidP="004064BD">
      <w:pPr>
        <w:pStyle w:val="Para12"/>
      </w:pPr>
      <w:r>
        <w:t>1.</w:t>
      </w:r>
      <w:r>
        <w:tab/>
        <w:t>The Screen shall have “Release Information” as the Title Label.</w:t>
      </w:r>
      <w:r w:rsidR="004064BD" w:rsidRPr="004064BD">
        <w:t xml:space="preserve"> </w:t>
      </w:r>
    </w:p>
    <w:p w14:paraId="69E908FD" w14:textId="77777777" w:rsidR="004064BD" w:rsidRPr="00E934DE" w:rsidRDefault="00CD1BA9" w:rsidP="004064BD">
      <w:pPr>
        <w:pStyle w:val="Para12"/>
      </w:pPr>
      <w:r>
        <w:t>2.</w:t>
      </w:r>
      <w:r>
        <w:tab/>
        <w:t>The Screen shall have a scrollable, editable text box.</w:t>
      </w:r>
      <w:r w:rsidR="004064BD" w:rsidRPr="004064BD">
        <w:t xml:space="preserve"> </w:t>
      </w:r>
    </w:p>
    <w:p w14:paraId="2C0AC0BB" w14:textId="77777777" w:rsidR="004064BD" w:rsidRPr="00E934DE" w:rsidRDefault="004064BD" w:rsidP="004064BD">
      <w:pPr>
        <w:pStyle w:val="Para12"/>
      </w:pPr>
      <w:r>
        <w:t>3</w:t>
      </w:r>
      <w:r w:rsidR="00CD1BA9">
        <w:t>.</w:t>
      </w:r>
      <w:r w:rsidR="00CD1BA9">
        <w:tab/>
        <w:t>The Status Screen shall have an OK button.</w:t>
      </w:r>
      <w:r w:rsidRPr="004064BD">
        <w:t xml:space="preserve"> </w:t>
      </w:r>
    </w:p>
    <w:p w14:paraId="33909236" w14:textId="77777777" w:rsidR="004064BD" w:rsidRPr="00E934DE" w:rsidRDefault="004064BD" w:rsidP="004064BD">
      <w:pPr>
        <w:pStyle w:val="Para12"/>
      </w:pPr>
      <w:r>
        <w:t>4</w:t>
      </w:r>
      <w:r w:rsidR="00CD1BA9">
        <w:t>.</w:t>
      </w:r>
      <w:r w:rsidR="00CD1BA9">
        <w:tab/>
        <w:t>The Status Screen shall have a Cancel button.</w:t>
      </w:r>
      <w:r w:rsidRPr="004064BD">
        <w:t xml:space="preserve"> </w:t>
      </w:r>
    </w:p>
    <w:p w14:paraId="4C45F802" w14:textId="77777777" w:rsidR="004064BD" w:rsidRPr="00E934DE" w:rsidRDefault="00CD1BA9" w:rsidP="004064BD">
      <w:pPr>
        <w:pStyle w:val="Para12"/>
        <w:keepNext/>
        <w:ind w:left="360"/>
      </w:pPr>
      <w:r>
        <w:t>b.</w:t>
      </w:r>
      <w:r>
        <w:tab/>
        <w:t>The behavior of the screen shall be as follows:</w:t>
      </w:r>
      <w:r w:rsidR="004064BD" w:rsidRPr="004064BD">
        <w:t xml:space="preserve"> </w:t>
      </w:r>
    </w:p>
    <w:p w14:paraId="33484F20" w14:textId="77777777" w:rsidR="004064BD" w:rsidRPr="00E934DE" w:rsidRDefault="00CD1BA9" w:rsidP="004064BD">
      <w:pPr>
        <w:pStyle w:val="Para12"/>
      </w:pPr>
      <w:r>
        <w:t>1.</w:t>
      </w:r>
      <w:r>
        <w:tab/>
        <w:t>Opening the Screen shall display the saved Release Information stored in the PC file.</w:t>
      </w:r>
      <w:r w:rsidR="004064BD" w:rsidRPr="004064BD">
        <w:t xml:space="preserve"> </w:t>
      </w:r>
    </w:p>
    <w:p w14:paraId="781055C3" w14:textId="77777777" w:rsidR="004064BD" w:rsidRPr="00E934DE" w:rsidRDefault="00CD1BA9" w:rsidP="004064BD">
      <w:pPr>
        <w:pStyle w:val="Para12"/>
      </w:pPr>
      <w:r>
        <w:t>2.</w:t>
      </w:r>
      <w:r>
        <w:tab/>
        <w:t>Pressing OK button shall save, and overwrite, the Release Information to the PC file data and initiate</w:t>
      </w:r>
      <w:r w:rsidR="00501A5A">
        <w:t xml:space="preserve"> the SDT Conversion function.  (R</w:t>
      </w:r>
      <w:r>
        <w:t>efer to Table 6.1-9</w:t>
      </w:r>
      <w:r w:rsidR="00501A5A">
        <w:t>.</w:t>
      </w:r>
      <w:r>
        <w:t>)</w:t>
      </w:r>
      <w:r w:rsidR="004064BD" w:rsidRPr="004064BD">
        <w:t xml:space="preserve"> </w:t>
      </w:r>
    </w:p>
    <w:p w14:paraId="25B7238F" w14:textId="77777777" w:rsidR="004064BD" w:rsidRPr="00E934DE" w:rsidRDefault="00CD1BA9" w:rsidP="004064BD">
      <w:pPr>
        <w:pStyle w:val="Para12"/>
      </w:pPr>
      <w:r>
        <w:t>3.</w:t>
      </w:r>
      <w:r>
        <w:tab/>
        <w:t>Pressing Cancel button shall return to the Primary Screen without saving the Release Information.</w:t>
      </w:r>
      <w:r w:rsidR="004064BD" w:rsidRPr="004064BD">
        <w:t xml:space="preserve"> </w:t>
      </w:r>
    </w:p>
    <w:p w14:paraId="7DDBF964" w14:textId="77777777" w:rsidR="00973E7A" w:rsidRPr="0056228C" w:rsidRDefault="00D92D1E" w:rsidP="00973E7A">
      <w:pPr>
        <w:pStyle w:val="Heading3"/>
        <w:rPr>
          <w:rFonts w:eastAsia="MS Mincho"/>
        </w:rPr>
      </w:pPr>
      <w:bookmarkStart w:id="571" w:name="_Toc395703350"/>
      <w:r>
        <w:rPr>
          <w:rFonts w:eastAsia="MS Mincho"/>
        </w:rPr>
        <w:t>4.2.</w:t>
      </w:r>
      <w:r w:rsidR="00031141">
        <w:rPr>
          <w:rFonts w:eastAsia="MS Mincho"/>
        </w:rPr>
        <w:t>8</w:t>
      </w:r>
      <w:r w:rsidR="00973E7A">
        <w:rPr>
          <w:rFonts w:eastAsia="MS Mincho"/>
        </w:rPr>
        <w:tab/>
        <w:t>Compress Plug-In Package Screen</w:t>
      </w:r>
      <w:bookmarkEnd w:id="571"/>
    </w:p>
    <w:p w14:paraId="7AFB665D" w14:textId="77777777" w:rsidR="00973E7A" w:rsidRDefault="00973E7A" w:rsidP="00973E7A">
      <w:pPr>
        <w:pStyle w:val="Para"/>
      </w:pPr>
      <w:r>
        <w:t>a.</w:t>
      </w:r>
      <w:r>
        <w:tab/>
        <w:t>The Compress Plug-In Package Screen controls shall be as defined in Table 4.2.</w:t>
      </w:r>
      <w:r w:rsidR="00031141">
        <w:t>8</w:t>
      </w:r>
      <w:r>
        <w:t>-1.</w:t>
      </w:r>
    </w:p>
    <w:p w14:paraId="1992F380" w14:textId="77777777" w:rsidR="00973E7A" w:rsidRDefault="00973E7A" w:rsidP="00973E7A">
      <w:pPr>
        <w:pStyle w:val="Para"/>
        <w:spacing w:before="0" w:after="0"/>
      </w:pPr>
    </w:p>
    <w:p w14:paraId="359436C3" w14:textId="77777777" w:rsidR="00973E7A" w:rsidRDefault="00D92D1E" w:rsidP="00973E7A">
      <w:pPr>
        <w:pStyle w:val="Table"/>
      </w:pPr>
      <w:bookmarkStart w:id="572" w:name="_Toc395021818"/>
      <w:r>
        <w:t>Table 4.2.</w:t>
      </w:r>
      <w:r w:rsidR="00031141">
        <w:t>8</w:t>
      </w:r>
      <w:r w:rsidR="00973E7A">
        <w:t>-1:  Compress Plug-In Package Screen - Components</w:t>
      </w:r>
      <w:bookmarkEnd w:id="57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3"/>
        <w:gridCol w:w="1603"/>
        <w:gridCol w:w="1148"/>
        <w:gridCol w:w="1350"/>
        <w:gridCol w:w="1980"/>
        <w:gridCol w:w="1881"/>
        <w:gridCol w:w="652"/>
        <w:gridCol w:w="833"/>
      </w:tblGrid>
      <w:tr w:rsidR="00973E7A" w:rsidRPr="00953812" w14:paraId="4166246B" w14:textId="77777777" w:rsidTr="004064BD">
        <w:trPr>
          <w:cantSplit/>
          <w:trHeight w:val="288"/>
          <w:tblHeader/>
          <w:jc w:val="center"/>
        </w:trPr>
        <w:tc>
          <w:tcPr>
            <w:tcW w:w="633" w:type="dxa"/>
            <w:shd w:val="clear" w:color="auto" w:fill="CCCCCC"/>
            <w:vAlign w:val="center"/>
          </w:tcPr>
          <w:p w14:paraId="1205B8B3"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Item #</w:t>
            </w:r>
          </w:p>
        </w:tc>
        <w:tc>
          <w:tcPr>
            <w:tcW w:w="1603" w:type="dxa"/>
            <w:shd w:val="clear" w:color="auto" w:fill="CCCCCC"/>
            <w:vAlign w:val="center"/>
          </w:tcPr>
          <w:p w14:paraId="008B670D"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Label</w:t>
            </w:r>
          </w:p>
        </w:tc>
        <w:tc>
          <w:tcPr>
            <w:tcW w:w="1148" w:type="dxa"/>
            <w:shd w:val="clear" w:color="auto" w:fill="CCCCCC"/>
            <w:vAlign w:val="center"/>
          </w:tcPr>
          <w:p w14:paraId="7EFCFDCA"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Type</w:t>
            </w:r>
          </w:p>
        </w:tc>
        <w:tc>
          <w:tcPr>
            <w:tcW w:w="1350" w:type="dxa"/>
            <w:shd w:val="clear" w:color="auto" w:fill="CCCCCC"/>
            <w:vAlign w:val="center"/>
          </w:tcPr>
          <w:p w14:paraId="4AA124B2"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Range</w:t>
            </w:r>
          </w:p>
        </w:tc>
        <w:tc>
          <w:tcPr>
            <w:tcW w:w="1980" w:type="dxa"/>
            <w:shd w:val="clear" w:color="auto" w:fill="CCCCCC"/>
            <w:vAlign w:val="center"/>
          </w:tcPr>
          <w:p w14:paraId="23099EDA"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Details</w:t>
            </w:r>
          </w:p>
        </w:tc>
        <w:tc>
          <w:tcPr>
            <w:tcW w:w="1881" w:type="dxa"/>
            <w:shd w:val="clear" w:color="auto" w:fill="CCCCCC"/>
            <w:vAlign w:val="center"/>
          </w:tcPr>
          <w:p w14:paraId="431FD109"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Availab</w:t>
            </w:r>
            <w:r w:rsidR="00501A5A">
              <w:rPr>
                <w:rFonts w:ascii="Arial" w:eastAsia="Mincho" w:hAnsi="Arial" w:cs="Arial"/>
                <w:b/>
                <w:sz w:val="16"/>
                <w:szCs w:val="16"/>
              </w:rPr>
              <w:t>i</w:t>
            </w:r>
            <w:r w:rsidRPr="00953812">
              <w:rPr>
                <w:rFonts w:ascii="Arial" w:eastAsia="Mincho" w:hAnsi="Arial" w:cs="Arial"/>
                <w:b/>
                <w:sz w:val="16"/>
                <w:szCs w:val="16"/>
              </w:rPr>
              <w:t>lity</w:t>
            </w:r>
          </w:p>
        </w:tc>
        <w:tc>
          <w:tcPr>
            <w:tcW w:w="652" w:type="dxa"/>
            <w:shd w:val="clear" w:color="auto" w:fill="CCCCCC"/>
            <w:vAlign w:val="center"/>
          </w:tcPr>
          <w:p w14:paraId="36A316D1"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Tab Order</w:t>
            </w:r>
          </w:p>
        </w:tc>
        <w:tc>
          <w:tcPr>
            <w:tcW w:w="833" w:type="dxa"/>
            <w:shd w:val="clear" w:color="auto" w:fill="CCCCCC"/>
            <w:vAlign w:val="center"/>
          </w:tcPr>
          <w:p w14:paraId="29AF33E2"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Model Unique</w:t>
            </w:r>
          </w:p>
        </w:tc>
      </w:tr>
      <w:tr w:rsidR="00973E7A" w:rsidRPr="00953812" w14:paraId="4E94680E" w14:textId="77777777" w:rsidTr="004064BD">
        <w:trPr>
          <w:cantSplit/>
          <w:trHeight w:val="288"/>
          <w:jc w:val="center"/>
        </w:trPr>
        <w:tc>
          <w:tcPr>
            <w:tcW w:w="633" w:type="dxa"/>
            <w:shd w:val="clear" w:color="auto" w:fill="auto"/>
            <w:vAlign w:val="center"/>
          </w:tcPr>
          <w:p w14:paraId="068FE302"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sidRPr="00953812">
              <w:rPr>
                <w:rFonts w:ascii="Arial" w:eastAsia="Mincho" w:hAnsi="Arial" w:cs="Arial"/>
                <w:color w:val="000000"/>
                <w:sz w:val="16"/>
                <w:szCs w:val="16"/>
              </w:rPr>
              <w:t>1</w:t>
            </w:r>
          </w:p>
        </w:tc>
        <w:tc>
          <w:tcPr>
            <w:tcW w:w="1603" w:type="dxa"/>
            <w:shd w:val="clear" w:color="auto" w:fill="auto"/>
            <w:vAlign w:val="center"/>
          </w:tcPr>
          <w:p w14:paraId="590477CD"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Compress Plug-In Package</w:t>
            </w:r>
          </w:p>
        </w:tc>
        <w:tc>
          <w:tcPr>
            <w:tcW w:w="1148" w:type="dxa"/>
            <w:shd w:val="clear" w:color="auto" w:fill="auto"/>
            <w:vAlign w:val="center"/>
          </w:tcPr>
          <w:p w14:paraId="1B74D688"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Label</w:t>
            </w:r>
          </w:p>
        </w:tc>
        <w:tc>
          <w:tcPr>
            <w:tcW w:w="1350" w:type="dxa"/>
            <w:shd w:val="clear" w:color="auto" w:fill="auto"/>
            <w:vAlign w:val="center"/>
          </w:tcPr>
          <w:p w14:paraId="6C56D7D3"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5AA2B13D"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Screen Title</w:t>
            </w:r>
            <w:r>
              <w:rPr>
                <w:rFonts w:ascii="Arial" w:eastAsia="Mincho" w:hAnsi="Arial" w:cs="Arial"/>
                <w:color w:val="000000"/>
                <w:sz w:val="16"/>
                <w:szCs w:val="16"/>
              </w:rPr>
              <w:t>; bold, underline</w:t>
            </w:r>
          </w:p>
        </w:tc>
        <w:tc>
          <w:tcPr>
            <w:tcW w:w="1881" w:type="dxa"/>
            <w:shd w:val="clear" w:color="auto" w:fill="auto"/>
            <w:vAlign w:val="center"/>
          </w:tcPr>
          <w:p w14:paraId="2E76471B"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visible, not editable</w:t>
            </w:r>
          </w:p>
        </w:tc>
        <w:tc>
          <w:tcPr>
            <w:tcW w:w="652" w:type="dxa"/>
            <w:shd w:val="clear" w:color="auto" w:fill="auto"/>
            <w:vAlign w:val="center"/>
          </w:tcPr>
          <w:p w14:paraId="0A929766"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833" w:type="dxa"/>
            <w:shd w:val="clear" w:color="auto" w:fill="auto"/>
            <w:vAlign w:val="center"/>
          </w:tcPr>
          <w:p w14:paraId="34C6ED8F"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79CC519F" w14:textId="77777777" w:rsidTr="004064BD">
        <w:trPr>
          <w:cantSplit/>
          <w:trHeight w:val="288"/>
          <w:jc w:val="center"/>
        </w:trPr>
        <w:tc>
          <w:tcPr>
            <w:tcW w:w="633" w:type="dxa"/>
            <w:shd w:val="clear" w:color="auto" w:fill="auto"/>
            <w:vAlign w:val="center"/>
          </w:tcPr>
          <w:p w14:paraId="2E68CA83" w14:textId="77777777" w:rsidR="00973E7A" w:rsidRDefault="00973E7A"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w:t>
            </w:r>
          </w:p>
        </w:tc>
        <w:tc>
          <w:tcPr>
            <w:tcW w:w="1603" w:type="dxa"/>
            <w:shd w:val="clear" w:color="auto" w:fill="auto"/>
            <w:vAlign w:val="center"/>
          </w:tcPr>
          <w:p w14:paraId="052DCCE0"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Plug-In Package Number</w:t>
            </w:r>
          </w:p>
        </w:tc>
        <w:tc>
          <w:tcPr>
            <w:tcW w:w="1148" w:type="dxa"/>
            <w:shd w:val="clear" w:color="auto" w:fill="auto"/>
            <w:vAlign w:val="center"/>
          </w:tcPr>
          <w:p w14:paraId="49195337"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6B9A3467"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15D941F1"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881" w:type="dxa"/>
            <w:shd w:val="clear" w:color="auto" w:fill="auto"/>
            <w:vAlign w:val="center"/>
          </w:tcPr>
          <w:p w14:paraId="4AC36B07"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45EDD963" w14:textId="77777777" w:rsidR="00973E7A" w:rsidRDefault="00973E7A"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w:t>
            </w:r>
          </w:p>
        </w:tc>
        <w:tc>
          <w:tcPr>
            <w:tcW w:w="833" w:type="dxa"/>
            <w:shd w:val="clear" w:color="auto" w:fill="auto"/>
            <w:vAlign w:val="center"/>
          </w:tcPr>
          <w:p w14:paraId="50B98FBE"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54787CE4" w14:textId="77777777" w:rsidTr="004064BD">
        <w:trPr>
          <w:cantSplit/>
          <w:trHeight w:val="288"/>
          <w:jc w:val="center"/>
        </w:trPr>
        <w:tc>
          <w:tcPr>
            <w:tcW w:w="633" w:type="dxa"/>
            <w:shd w:val="clear" w:color="auto" w:fill="auto"/>
            <w:vAlign w:val="center"/>
          </w:tcPr>
          <w:p w14:paraId="2E644CA7" w14:textId="77777777" w:rsidR="00973E7A" w:rsidRDefault="00973E7A"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w:t>
            </w:r>
          </w:p>
        </w:tc>
        <w:tc>
          <w:tcPr>
            <w:tcW w:w="1603" w:type="dxa"/>
            <w:shd w:val="clear" w:color="auto" w:fill="auto"/>
            <w:vAlign w:val="center"/>
          </w:tcPr>
          <w:p w14:paraId="58DD814D"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Airplane Model</w:t>
            </w:r>
          </w:p>
        </w:tc>
        <w:tc>
          <w:tcPr>
            <w:tcW w:w="1148" w:type="dxa"/>
            <w:shd w:val="clear" w:color="auto" w:fill="auto"/>
            <w:vAlign w:val="center"/>
          </w:tcPr>
          <w:p w14:paraId="44B6509F"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DropListBox</w:t>
            </w:r>
          </w:p>
        </w:tc>
        <w:tc>
          <w:tcPr>
            <w:tcW w:w="1350" w:type="dxa"/>
            <w:shd w:val="clear" w:color="auto" w:fill="auto"/>
            <w:vAlign w:val="center"/>
          </w:tcPr>
          <w:p w14:paraId="213FC1F3"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B787, B747-8</w:t>
            </w:r>
          </w:p>
        </w:tc>
        <w:tc>
          <w:tcPr>
            <w:tcW w:w="1980" w:type="dxa"/>
            <w:shd w:val="clear" w:color="auto" w:fill="auto"/>
            <w:vAlign w:val="center"/>
          </w:tcPr>
          <w:p w14:paraId="2600471E"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Default to B747-8</w:t>
            </w:r>
          </w:p>
        </w:tc>
        <w:tc>
          <w:tcPr>
            <w:tcW w:w="1881" w:type="dxa"/>
            <w:shd w:val="clear" w:color="auto" w:fill="auto"/>
            <w:vAlign w:val="center"/>
          </w:tcPr>
          <w:p w14:paraId="73B51A72"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Always selectable</w:t>
            </w:r>
          </w:p>
        </w:tc>
        <w:tc>
          <w:tcPr>
            <w:tcW w:w="652" w:type="dxa"/>
            <w:shd w:val="clear" w:color="auto" w:fill="auto"/>
            <w:vAlign w:val="center"/>
          </w:tcPr>
          <w:p w14:paraId="05C46B5F" w14:textId="77777777" w:rsidR="00973E7A" w:rsidRDefault="00973E7A"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w:t>
            </w:r>
          </w:p>
        </w:tc>
        <w:tc>
          <w:tcPr>
            <w:tcW w:w="833" w:type="dxa"/>
            <w:shd w:val="clear" w:color="auto" w:fill="auto"/>
            <w:vAlign w:val="center"/>
          </w:tcPr>
          <w:p w14:paraId="5B57DAFA"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71E370E2" w14:textId="77777777" w:rsidTr="004064BD">
        <w:trPr>
          <w:cantSplit/>
          <w:trHeight w:val="288"/>
          <w:jc w:val="center"/>
        </w:trPr>
        <w:tc>
          <w:tcPr>
            <w:tcW w:w="633" w:type="dxa"/>
            <w:shd w:val="clear" w:color="auto" w:fill="auto"/>
            <w:vAlign w:val="center"/>
          </w:tcPr>
          <w:p w14:paraId="2D5C0907" w14:textId="77777777" w:rsidR="00973E7A" w:rsidRDefault="00973E7A"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4</w:t>
            </w:r>
          </w:p>
        </w:tc>
        <w:tc>
          <w:tcPr>
            <w:tcW w:w="1603" w:type="dxa"/>
            <w:shd w:val="clear" w:color="auto" w:fill="auto"/>
            <w:vAlign w:val="center"/>
          </w:tcPr>
          <w:p w14:paraId="3ED30EFC"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Airline Packaging</w:t>
            </w:r>
          </w:p>
        </w:tc>
        <w:tc>
          <w:tcPr>
            <w:tcW w:w="1148" w:type="dxa"/>
            <w:shd w:val="clear" w:color="auto" w:fill="auto"/>
            <w:vAlign w:val="center"/>
          </w:tcPr>
          <w:p w14:paraId="41F2B14A"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CheckBox</w:t>
            </w:r>
          </w:p>
        </w:tc>
        <w:tc>
          <w:tcPr>
            <w:tcW w:w="1350" w:type="dxa"/>
            <w:shd w:val="clear" w:color="auto" w:fill="auto"/>
            <w:vAlign w:val="center"/>
          </w:tcPr>
          <w:p w14:paraId="16883243"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01FCE7AB"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Default is unchecked</w:t>
            </w:r>
          </w:p>
        </w:tc>
        <w:tc>
          <w:tcPr>
            <w:tcW w:w="1881" w:type="dxa"/>
            <w:shd w:val="clear" w:color="auto" w:fill="auto"/>
            <w:vAlign w:val="center"/>
          </w:tcPr>
          <w:p w14:paraId="5E504EDB"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Always selectable</w:t>
            </w:r>
          </w:p>
        </w:tc>
        <w:tc>
          <w:tcPr>
            <w:tcW w:w="652" w:type="dxa"/>
            <w:shd w:val="clear" w:color="auto" w:fill="auto"/>
            <w:vAlign w:val="center"/>
          </w:tcPr>
          <w:p w14:paraId="49EE0931" w14:textId="77777777" w:rsidR="00973E7A" w:rsidRDefault="00973E7A"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w:t>
            </w:r>
          </w:p>
        </w:tc>
        <w:tc>
          <w:tcPr>
            <w:tcW w:w="833" w:type="dxa"/>
            <w:shd w:val="clear" w:color="auto" w:fill="auto"/>
            <w:vAlign w:val="center"/>
          </w:tcPr>
          <w:p w14:paraId="4BE38147"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1F30BA28" w14:textId="77777777" w:rsidTr="004064BD">
        <w:trPr>
          <w:cantSplit/>
          <w:trHeight w:val="288"/>
          <w:jc w:val="center"/>
        </w:trPr>
        <w:tc>
          <w:tcPr>
            <w:tcW w:w="633" w:type="dxa"/>
            <w:shd w:val="clear" w:color="auto" w:fill="auto"/>
            <w:vAlign w:val="center"/>
          </w:tcPr>
          <w:p w14:paraId="3D6E841D" w14:textId="77777777" w:rsidR="00973E7A" w:rsidRDefault="00973E7A"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5</w:t>
            </w:r>
          </w:p>
        </w:tc>
        <w:tc>
          <w:tcPr>
            <w:tcW w:w="1603" w:type="dxa"/>
            <w:shd w:val="clear" w:color="auto" w:fill="auto"/>
            <w:vAlign w:val="center"/>
          </w:tcPr>
          <w:p w14:paraId="53CF29AC"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Plug-In Package Name</w:t>
            </w:r>
          </w:p>
        </w:tc>
        <w:tc>
          <w:tcPr>
            <w:tcW w:w="1148" w:type="dxa"/>
            <w:shd w:val="clear" w:color="auto" w:fill="auto"/>
            <w:vAlign w:val="center"/>
          </w:tcPr>
          <w:p w14:paraId="4D7E7CDB"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0888C171"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0171C467"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881" w:type="dxa"/>
            <w:shd w:val="clear" w:color="auto" w:fill="auto"/>
            <w:vAlign w:val="center"/>
          </w:tcPr>
          <w:p w14:paraId="04884750"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7B247BC3" w14:textId="77777777" w:rsidR="00973E7A" w:rsidRDefault="00973E7A"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4</w:t>
            </w:r>
          </w:p>
        </w:tc>
        <w:tc>
          <w:tcPr>
            <w:tcW w:w="833" w:type="dxa"/>
            <w:shd w:val="clear" w:color="auto" w:fill="auto"/>
            <w:vAlign w:val="center"/>
          </w:tcPr>
          <w:p w14:paraId="41ACD9EA"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2E3FC5E9" w14:textId="77777777" w:rsidTr="004064BD">
        <w:trPr>
          <w:cantSplit/>
          <w:trHeight w:val="288"/>
          <w:jc w:val="center"/>
        </w:trPr>
        <w:tc>
          <w:tcPr>
            <w:tcW w:w="633" w:type="dxa"/>
            <w:shd w:val="clear" w:color="auto" w:fill="auto"/>
            <w:vAlign w:val="center"/>
          </w:tcPr>
          <w:p w14:paraId="2B624356" w14:textId="77777777" w:rsidR="00973E7A" w:rsidRDefault="00973E7A"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6</w:t>
            </w:r>
          </w:p>
        </w:tc>
        <w:tc>
          <w:tcPr>
            <w:tcW w:w="1603" w:type="dxa"/>
            <w:shd w:val="clear" w:color="auto" w:fill="auto"/>
            <w:vAlign w:val="center"/>
          </w:tcPr>
          <w:p w14:paraId="73BDF38F"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HDB Part Number</w:t>
            </w:r>
          </w:p>
        </w:tc>
        <w:tc>
          <w:tcPr>
            <w:tcW w:w="1148" w:type="dxa"/>
            <w:shd w:val="clear" w:color="auto" w:fill="auto"/>
            <w:vAlign w:val="center"/>
          </w:tcPr>
          <w:p w14:paraId="5935B36D"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7C314DD0"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0A831003"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881" w:type="dxa"/>
            <w:shd w:val="clear" w:color="auto" w:fill="auto"/>
            <w:vAlign w:val="center"/>
          </w:tcPr>
          <w:p w14:paraId="610A08D9"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59024ACA" w14:textId="77777777" w:rsidR="00973E7A" w:rsidRDefault="00973E7A"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5</w:t>
            </w:r>
          </w:p>
        </w:tc>
        <w:tc>
          <w:tcPr>
            <w:tcW w:w="833" w:type="dxa"/>
            <w:shd w:val="clear" w:color="auto" w:fill="auto"/>
            <w:vAlign w:val="center"/>
          </w:tcPr>
          <w:p w14:paraId="47FC1F0B"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BA2E65" w:rsidRPr="00953812" w14:paraId="4B3B8991" w14:textId="77777777" w:rsidTr="004064BD">
        <w:trPr>
          <w:cantSplit/>
          <w:trHeight w:val="288"/>
          <w:jc w:val="center"/>
        </w:trPr>
        <w:tc>
          <w:tcPr>
            <w:tcW w:w="633" w:type="dxa"/>
            <w:shd w:val="clear" w:color="auto" w:fill="auto"/>
            <w:vAlign w:val="center"/>
          </w:tcPr>
          <w:p w14:paraId="5F98381C" w14:textId="77777777" w:rsidR="00BA2E65" w:rsidRDefault="00BA2E65"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7</w:t>
            </w:r>
          </w:p>
        </w:tc>
        <w:tc>
          <w:tcPr>
            <w:tcW w:w="1603" w:type="dxa"/>
            <w:shd w:val="clear" w:color="auto" w:fill="auto"/>
            <w:vAlign w:val="center"/>
          </w:tcPr>
          <w:p w14:paraId="6DAD7A69" w14:textId="77777777" w:rsidR="00BA2E65" w:rsidRDefault="00BA2E65"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DLL Directory</w:t>
            </w:r>
          </w:p>
        </w:tc>
        <w:tc>
          <w:tcPr>
            <w:tcW w:w="1148" w:type="dxa"/>
            <w:shd w:val="clear" w:color="auto" w:fill="auto"/>
            <w:vAlign w:val="center"/>
          </w:tcPr>
          <w:p w14:paraId="333E1218" w14:textId="77777777" w:rsidR="00BA2E65" w:rsidRDefault="00BA2E65"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6F48F79C" w14:textId="77777777" w:rsidR="00BA2E65" w:rsidRDefault="00BA2E65"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5D501428" w14:textId="77777777" w:rsidR="00BA2E65" w:rsidRDefault="00BA2E65"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881" w:type="dxa"/>
            <w:shd w:val="clear" w:color="auto" w:fill="auto"/>
            <w:vAlign w:val="center"/>
          </w:tcPr>
          <w:p w14:paraId="64221F5E" w14:textId="77777777" w:rsidR="00BA2E65" w:rsidRPr="00953812" w:rsidRDefault="00BA2E65"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0C1A3504" w14:textId="77777777" w:rsidR="00BA2E65" w:rsidRDefault="00BA2E65"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6</w:t>
            </w:r>
          </w:p>
        </w:tc>
        <w:tc>
          <w:tcPr>
            <w:tcW w:w="833" w:type="dxa"/>
            <w:shd w:val="clear" w:color="auto" w:fill="auto"/>
            <w:vAlign w:val="center"/>
          </w:tcPr>
          <w:p w14:paraId="64708217" w14:textId="77777777" w:rsidR="00BA2E65" w:rsidRPr="00953812" w:rsidRDefault="00BA2E65"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BA2E65" w:rsidRPr="00953812" w14:paraId="1B257C7C" w14:textId="77777777" w:rsidTr="008E1819">
        <w:trPr>
          <w:cantSplit/>
          <w:trHeight w:val="288"/>
          <w:jc w:val="center"/>
        </w:trPr>
        <w:tc>
          <w:tcPr>
            <w:tcW w:w="633" w:type="dxa"/>
            <w:shd w:val="clear" w:color="auto" w:fill="auto"/>
            <w:vAlign w:val="center"/>
          </w:tcPr>
          <w:p w14:paraId="46195804" w14:textId="77777777" w:rsidR="00BA2E65" w:rsidRDefault="00BA2E65" w:rsidP="00EB3E85">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8</w:t>
            </w:r>
          </w:p>
        </w:tc>
        <w:tc>
          <w:tcPr>
            <w:tcW w:w="1603" w:type="dxa"/>
            <w:shd w:val="clear" w:color="auto" w:fill="auto"/>
            <w:vAlign w:val="center"/>
          </w:tcPr>
          <w:p w14:paraId="55527136" w14:textId="77777777" w:rsidR="00BA2E65" w:rsidRPr="00953812" w:rsidRDefault="00BA2E65" w:rsidP="008E1819">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w:t>
            </w:r>
          </w:p>
        </w:tc>
        <w:tc>
          <w:tcPr>
            <w:tcW w:w="1148" w:type="dxa"/>
            <w:shd w:val="clear" w:color="auto" w:fill="auto"/>
            <w:vAlign w:val="center"/>
          </w:tcPr>
          <w:p w14:paraId="56CE03B3" w14:textId="77777777" w:rsidR="00BA2E65" w:rsidRPr="00953812" w:rsidRDefault="00BA2E65" w:rsidP="008E1819">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Button</w:t>
            </w:r>
          </w:p>
        </w:tc>
        <w:tc>
          <w:tcPr>
            <w:tcW w:w="1350" w:type="dxa"/>
            <w:shd w:val="clear" w:color="auto" w:fill="auto"/>
            <w:vAlign w:val="center"/>
          </w:tcPr>
          <w:p w14:paraId="3870D720" w14:textId="77777777" w:rsidR="00BA2E65" w:rsidRPr="00953812" w:rsidRDefault="00BA2E65" w:rsidP="008E1819">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5BF9AC15" w14:textId="77777777" w:rsidR="00BA2E65" w:rsidRPr="00953812" w:rsidRDefault="00BA2E65" w:rsidP="00EB3E85">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A standard Windows OS Open File screen is used to select a directory where the dll files are stored</w:t>
            </w:r>
          </w:p>
        </w:tc>
        <w:tc>
          <w:tcPr>
            <w:tcW w:w="1881" w:type="dxa"/>
            <w:shd w:val="clear" w:color="auto" w:fill="auto"/>
            <w:vAlign w:val="center"/>
          </w:tcPr>
          <w:p w14:paraId="144B8A15" w14:textId="77777777" w:rsidR="00BA2E65" w:rsidRPr="00953812" w:rsidRDefault="00BA2E65" w:rsidP="008E1819">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652" w:type="dxa"/>
            <w:shd w:val="clear" w:color="auto" w:fill="auto"/>
            <w:vAlign w:val="center"/>
          </w:tcPr>
          <w:p w14:paraId="30FD030C" w14:textId="77777777" w:rsidR="00BA2E65" w:rsidRDefault="00BA2E65" w:rsidP="008E1819">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7</w:t>
            </w:r>
          </w:p>
        </w:tc>
        <w:tc>
          <w:tcPr>
            <w:tcW w:w="833" w:type="dxa"/>
            <w:shd w:val="clear" w:color="auto" w:fill="auto"/>
            <w:vAlign w:val="center"/>
          </w:tcPr>
          <w:p w14:paraId="756ABEC5" w14:textId="77777777" w:rsidR="00BA2E65" w:rsidRPr="00953812" w:rsidRDefault="00BA2E65" w:rsidP="008E1819">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63703AC6" w14:textId="77777777" w:rsidTr="004064BD">
        <w:trPr>
          <w:cantSplit/>
          <w:trHeight w:val="288"/>
          <w:jc w:val="center"/>
        </w:trPr>
        <w:tc>
          <w:tcPr>
            <w:tcW w:w="633" w:type="dxa"/>
            <w:shd w:val="clear" w:color="auto" w:fill="auto"/>
            <w:vAlign w:val="center"/>
          </w:tcPr>
          <w:p w14:paraId="082570B3"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9</w:t>
            </w:r>
          </w:p>
        </w:tc>
        <w:tc>
          <w:tcPr>
            <w:tcW w:w="1603" w:type="dxa"/>
            <w:vMerge w:val="restart"/>
            <w:shd w:val="clear" w:color="auto" w:fill="auto"/>
            <w:vAlign w:val="center"/>
          </w:tcPr>
          <w:p w14:paraId="1F6139BA"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SDT Converter Version</w:t>
            </w:r>
          </w:p>
        </w:tc>
        <w:tc>
          <w:tcPr>
            <w:tcW w:w="1148" w:type="dxa"/>
            <w:shd w:val="clear" w:color="auto" w:fill="auto"/>
            <w:vAlign w:val="center"/>
          </w:tcPr>
          <w:p w14:paraId="6FF05EF9"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73785E74"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6BCC8CD6"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Version number</w:t>
            </w:r>
          </w:p>
        </w:tc>
        <w:tc>
          <w:tcPr>
            <w:tcW w:w="1881" w:type="dxa"/>
            <w:shd w:val="clear" w:color="auto" w:fill="auto"/>
            <w:vAlign w:val="center"/>
          </w:tcPr>
          <w:p w14:paraId="2143E1F5"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4440435A" w14:textId="77777777" w:rsidR="00973E7A" w:rsidRDefault="00D05651"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8</w:t>
            </w:r>
          </w:p>
        </w:tc>
        <w:tc>
          <w:tcPr>
            <w:tcW w:w="833" w:type="dxa"/>
            <w:shd w:val="clear" w:color="auto" w:fill="auto"/>
            <w:vAlign w:val="center"/>
          </w:tcPr>
          <w:p w14:paraId="7064BB3E"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65774BDB" w14:textId="77777777" w:rsidTr="004064BD">
        <w:trPr>
          <w:cantSplit/>
          <w:trHeight w:val="288"/>
          <w:jc w:val="center"/>
        </w:trPr>
        <w:tc>
          <w:tcPr>
            <w:tcW w:w="633" w:type="dxa"/>
            <w:shd w:val="clear" w:color="auto" w:fill="auto"/>
            <w:vAlign w:val="center"/>
          </w:tcPr>
          <w:p w14:paraId="638BA481"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10</w:t>
            </w:r>
          </w:p>
        </w:tc>
        <w:tc>
          <w:tcPr>
            <w:tcW w:w="1603" w:type="dxa"/>
            <w:vMerge/>
            <w:shd w:val="clear" w:color="auto" w:fill="auto"/>
            <w:vAlign w:val="center"/>
          </w:tcPr>
          <w:p w14:paraId="7F32DC40"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148" w:type="dxa"/>
            <w:shd w:val="clear" w:color="auto" w:fill="auto"/>
            <w:vAlign w:val="center"/>
          </w:tcPr>
          <w:p w14:paraId="5D3878F6"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5A855CFE"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494D5E21"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SDT Converter name and location</w:t>
            </w:r>
          </w:p>
        </w:tc>
        <w:tc>
          <w:tcPr>
            <w:tcW w:w="1881" w:type="dxa"/>
            <w:shd w:val="clear" w:color="auto" w:fill="auto"/>
            <w:vAlign w:val="center"/>
          </w:tcPr>
          <w:p w14:paraId="3820FA5F"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6431D4F1" w14:textId="77777777" w:rsidR="00973E7A" w:rsidRDefault="00D05651"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9</w:t>
            </w:r>
          </w:p>
        </w:tc>
        <w:tc>
          <w:tcPr>
            <w:tcW w:w="833" w:type="dxa"/>
            <w:shd w:val="clear" w:color="auto" w:fill="auto"/>
            <w:vAlign w:val="center"/>
          </w:tcPr>
          <w:p w14:paraId="66C317DC"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4F3ACB18" w14:textId="77777777" w:rsidTr="004064BD">
        <w:trPr>
          <w:cantSplit/>
          <w:trHeight w:val="288"/>
          <w:jc w:val="center"/>
        </w:trPr>
        <w:tc>
          <w:tcPr>
            <w:tcW w:w="633" w:type="dxa"/>
            <w:shd w:val="clear" w:color="auto" w:fill="auto"/>
            <w:vAlign w:val="center"/>
          </w:tcPr>
          <w:p w14:paraId="2CA5F0D8"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11</w:t>
            </w:r>
          </w:p>
        </w:tc>
        <w:tc>
          <w:tcPr>
            <w:tcW w:w="1603" w:type="dxa"/>
            <w:shd w:val="clear" w:color="auto" w:fill="auto"/>
            <w:vAlign w:val="center"/>
          </w:tcPr>
          <w:p w14:paraId="7515519A"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w:t>
            </w:r>
          </w:p>
        </w:tc>
        <w:tc>
          <w:tcPr>
            <w:tcW w:w="1148" w:type="dxa"/>
            <w:shd w:val="clear" w:color="auto" w:fill="auto"/>
            <w:vAlign w:val="center"/>
          </w:tcPr>
          <w:p w14:paraId="4DE8778E"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Button</w:t>
            </w:r>
          </w:p>
        </w:tc>
        <w:tc>
          <w:tcPr>
            <w:tcW w:w="1350" w:type="dxa"/>
            <w:shd w:val="clear" w:color="auto" w:fill="auto"/>
            <w:vAlign w:val="center"/>
          </w:tcPr>
          <w:p w14:paraId="6A3F711A"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1EE2EF94"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A standard Windows OS Open File screen is used to select a dll file (*.dll)</w:t>
            </w:r>
          </w:p>
        </w:tc>
        <w:tc>
          <w:tcPr>
            <w:tcW w:w="1881" w:type="dxa"/>
            <w:shd w:val="clear" w:color="auto" w:fill="auto"/>
            <w:vAlign w:val="center"/>
          </w:tcPr>
          <w:p w14:paraId="030DC148"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652" w:type="dxa"/>
            <w:shd w:val="clear" w:color="auto" w:fill="auto"/>
            <w:vAlign w:val="center"/>
          </w:tcPr>
          <w:p w14:paraId="41BCA9B1" w14:textId="77777777" w:rsidR="00973E7A" w:rsidRDefault="00D05651"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10</w:t>
            </w:r>
          </w:p>
        </w:tc>
        <w:tc>
          <w:tcPr>
            <w:tcW w:w="833" w:type="dxa"/>
            <w:shd w:val="clear" w:color="auto" w:fill="auto"/>
            <w:vAlign w:val="center"/>
          </w:tcPr>
          <w:p w14:paraId="7DC6D087"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7FC7F414" w14:textId="77777777" w:rsidTr="004064BD">
        <w:trPr>
          <w:cantSplit/>
          <w:trHeight w:val="288"/>
          <w:jc w:val="center"/>
        </w:trPr>
        <w:tc>
          <w:tcPr>
            <w:tcW w:w="633" w:type="dxa"/>
            <w:shd w:val="clear" w:color="auto" w:fill="auto"/>
            <w:vAlign w:val="center"/>
          </w:tcPr>
          <w:p w14:paraId="1D8E41E5"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12</w:t>
            </w:r>
          </w:p>
        </w:tc>
        <w:tc>
          <w:tcPr>
            <w:tcW w:w="1603" w:type="dxa"/>
            <w:vMerge w:val="restart"/>
            <w:shd w:val="clear" w:color="auto" w:fill="auto"/>
            <w:vAlign w:val="center"/>
          </w:tcPr>
          <w:p w14:paraId="7582B06D"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SDT Consistency Checker Version</w:t>
            </w:r>
          </w:p>
        </w:tc>
        <w:tc>
          <w:tcPr>
            <w:tcW w:w="1148" w:type="dxa"/>
            <w:shd w:val="clear" w:color="auto" w:fill="auto"/>
            <w:vAlign w:val="center"/>
          </w:tcPr>
          <w:p w14:paraId="31B73551"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5C8537AB"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7DB593C1"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Version number</w:t>
            </w:r>
          </w:p>
        </w:tc>
        <w:tc>
          <w:tcPr>
            <w:tcW w:w="1881" w:type="dxa"/>
            <w:shd w:val="clear" w:color="auto" w:fill="auto"/>
            <w:vAlign w:val="center"/>
          </w:tcPr>
          <w:p w14:paraId="39F23DE3"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1D3D012A" w14:textId="77777777" w:rsidR="00973E7A" w:rsidRDefault="00D05651"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11</w:t>
            </w:r>
          </w:p>
        </w:tc>
        <w:tc>
          <w:tcPr>
            <w:tcW w:w="833" w:type="dxa"/>
            <w:shd w:val="clear" w:color="auto" w:fill="auto"/>
            <w:vAlign w:val="center"/>
          </w:tcPr>
          <w:p w14:paraId="4862579D"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2495048A" w14:textId="77777777" w:rsidTr="004064BD">
        <w:trPr>
          <w:cantSplit/>
          <w:trHeight w:val="288"/>
          <w:jc w:val="center"/>
        </w:trPr>
        <w:tc>
          <w:tcPr>
            <w:tcW w:w="633" w:type="dxa"/>
            <w:shd w:val="clear" w:color="auto" w:fill="auto"/>
            <w:vAlign w:val="center"/>
          </w:tcPr>
          <w:p w14:paraId="34EB9F7F"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13</w:t>
            </w:r>
          </w:p>
        </w:tc>
        <w:tc>
          <w:tcPr>
            <w:tcW w:w="1603" w:type="dxa"/>
            <w:vMerge/>
            <w:shd w:val="clear" w:color="auto" w:fill="auto"/>
            <w:vAlign w:val="center"/>
          </w:tcPr>
          <w:p w14:paraId="4E52AB45"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148" w:type="dxa"/>
            <w:shd w:val="clear" w:color="auto" w:fill="auto"/>
            <w:vAlign w:val="center"/>
          </w:tcPr>
          <w:p w14:paraId="548151A1"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002565FC"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35C61584"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SDT Consistency Checker name and location</w:t>
            </w:r>
          </w:p>
        </w:tc>
        <w:tc>
          <w:tcPr>
            <w:tcW w:w="1881" w:type="dxa"/>
            <w:shd w:val="clear" w:color="auto" w:fill="auto"/>
            <w:vAlign w:val="center"/>
          </w:tcPr>
          <w:p w14:paraId="0B343FCD"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6E804AFA" w14:textId="77777777" w:rsidR="00973E7A" w:rsidRDefault="00D05651"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12</w:t>
            </w:r>
          </w:p>
        </w:tc>
        <w:tc>
          <w:tcPr>
            <w:tcW w:w="833" w:type="dxa"/>
            <w:shd w:val="clear" w:color="auto" w:fill="auto"/>
            <w:vAlign w:val="center"/>
          </w:tcPr>
          <w:p w14:paraId="4AC938CE"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19EB8BE0" w14:textId="77777777" w:rsidTr="004064BD">
        <w:trPr>
          <w:cantSplit/>
          <w:trHeight w:val="288"/>
          <w:jc w:val="center"/>
        </w:trPr>
        <w:tc>
          <w:tcPr>
            <w:tcW w:w="633" w:type="dxa"/>
            <w:shd w:val="clear" w:color="auto" w:fill="auto"/>
            <w:vAlign w:val="center"/>
          </w:tcPr>
          <w:p w14:paraId="03DBE379"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14</w:t>
            </w:r>
          </w:p>
        </w:tc>
        <w:tc>
          <w:tcPr>
            <w:tcW w:w="1603" w:type="dxa"/>
            <w:shd w:val="clear" w:color="auto" w:fill="auto"/>
            <w:vAlign w:val="center"/>
          </w:tcPr>
          <w:p w14:paraId="25B25B6C"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w:t>
            </w:r>
          </w:p>
        </w:tc>
        <w:tc>
          <w:tcPr>
            <w:tcW w:w="1148" w:type="dxa"/>
            <w:shd w:val="clear" w:color="auto" w:fill="auto"/>
            <w:vAlign w:val="center"/>
          </w:tcPr>
          <w:p w14:paraId="4669F621"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Button</w:t>
            </w:r>
          </w:p>
        </w:tc>
        <w:tc>
          <w:tcPr>
            <w:tcW w:w="1350" w:type="dxa"/>
            <w:shd w:val="clear" w:color="auto" w:fill="auto"/>
            <w:vAlign w:val="center"/>
          </w:tcPr>
          <w:p w14:paraId="6A143D28"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257B1A53"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A standard Windows OS Open File screen is used to select a dll file (*.dll)</w:t>
            </w:r>
          </w:p>
        </w:tc>
        <w:tc>
          <w:tcPr>
            <w:tcW w:w="1881" w:type="dxa"/>
            <w:shd w:val="clear" w:color="auto" w:fill="auto"/>
            <w:vAlign w:val="center"/>
          </w:tcPr>
          <w:p w14:paraId="7EADA01D"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652" w:type="dxa"/>
            <w:shd w:val="clear" w:color="auto" w:fill="auto"/>
            <w:vAlign w:val="center"/>
          </w:tcPr>
          <w:p w14:paraId="65E4810D" w14:textId="77777777" w:rsidR="00973E7A" w:rsidRDefault="00D05651"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13</w:t>
            </w:r>
          </w:p>
        </w:tc>
        <w:tc>
          <w:tcPr>
            <w:tcW w:w="833" w:type="dxa"/>
            <w:shd w:val="clear" w:color="auto" w:fill="auto"/>
            <w:vAlign w:val="center"/>
          </w:tcPr>
          <w:p w14:paraId="0A37CE21"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480EE0A3" w14:textId="77777777" w:rsidTr="004064BD">
        <w:trPr>
          <w:cantSplit/>
          <w:trHeight w:val="288"/>
          <w:jc w:val="center"/>
        </w:trPr>
        <w:tc>
          <w:tcPr>
            <w:tcW w:w="633" w:type="dxa"/>
            <w:shd w:val="clear" w:color="auto" w:fill="auto"/>
            <w:vAlign w:val="center"/>
          </w:tcPr>
          <w:p w14:paraId="7C61D994"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15</w:t>
            </w:r>
          </w:p>
        </w:tc>
        <w:tc>
          <w:tcPr>
            <w:tcW w:w="1603" w:type="dxa"/>
            <w:vMerge w:val="restart"/>
            <w:shd w:val="clear" w:color="auto" w:fill="auto"/>
            <w:vAlign w:val="center"/>
          </w:tcPr>
          <w:p w14:paraId="50E4EE5D"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SDT Report Generator Version</w:t>
            </w:r>
          </w:p>
        </w:tc>
        <w:tc>
          <w:tcPr>
            <w:tcW w:w="1148" w:type="dxa"/>
            <w:shd w:val="clear" w:color="auto" w:fill="auto"/>
            <w:vAlign w:val="center"/>
          </w:tcPr>
          <w:p w14:paraId="79993954"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063939AA"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5C65E2D5"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Version number</w:t>
            </w:r>
          </w:p>
        </w:tc>
        <w:tc>
          <w:tcPr>
            <w:tcW w:w="1881" w:type="dxa"/>
            <w:shd w:val="clear" w:color="auto" w:fill="auto"/>
            <w:vAlign w:val="center"/>
          </w:tcPr>
          <w:p w14:paraId="4BBBE86F"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02D0C91D" w14:textId="77777777" w:rsidR="00973E7A" w:rsidRDefault="00D05651"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14</w:t>
            </w:r>
          </w:p>
        </w:tc>
        <w:tc>
          <w:tcPr>
            <w:tcW w:w="833" w:type="dxa"/>
            <w:shd w:val="clear" w:color="auto" w:fill="auto"/>
            <w:vAlign w:val="center"/>
          </w:tcPr>
          <w:p w14:paraId="1EC00866"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23AEB64C" w14:textId="77777777" w:rsidTr="004064BD">
        <w:trPr>
          <w:cantSplit/>
          <w:trHeight w:val="288"/>
          <w:jc w:val="center"/>
        </w:trPr>
        <w:tc>
          <w:tcPr>
            <w:tcW w:w="633" w:type="dxa"/>
            <w:shd w:val="clear" w:color="auto" w:fill="auto"/>
            <w:vAlign w:val="center"/>
          </w:tcPr>
          <w:p w14:paraId="7DCCA4CD"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16</w:t>
            </w:r>
          </w:p>
        </w:tc>
        <w:tc>
          <w:tcPr>
            <w:tcW w:w="1603" w:type="dxa"/>
            <w:vMerge/>
            <w:shd w:val="clear" w:color="auto" w:fill="auto"/>
            <w:vAlign w:val="center"/>
          </w:tcPr>
          <w:p w14:paraId="2EDB59A4"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148" w:type="dxa"/>
            <w:shd w:val="clear" w:color="auto" w:fill="auto"/>
            <w:vAlign w:val="center"/>
          </w:tcPr>
          <w:p w14:paraId="300AA426"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234808CB"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1D86160F"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SDT Report Generator name and location</w:t>
            </w:r>
          </w:p>
        </w:tc>
        <w:tc>
          <w:tcPr>
            <w:tcW w:w="1881" w:type="dxa"/>
            <w:shd w:val="clear" w:color="auto" w:fill="auto"/>
            <w:vAlign w:val="center"/>
          </w:tcPr>
          <w:p w14:paraId="3C090DC6"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426233FB" w14:textId="77777777" w:rsidR="00973E7A" w:rsidRDefault="00D05651"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15</w:t>
            </w:r>
          </w:p>
        </w:tc>
        <w:tc>
          <w:tcPr>
            <w:tcW w:w="833" w:type="dxa"/>
            <w:shd w:val="clear" w:color="auto" w:fill="auto"/>
            <w:vAlign w:val="center"/>
          </w:tcPr>
          <w:p w14:paraId="4C70EFDC"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7725026E" w14:textId="77777777" w:rsidTr="004064BD">
        <w:trPr>
          <w:cantSplit/>
          <w:trHeight w:val="288"/>
          <w:jc w:val="center"/>
        </w:trPr>
        <w:tc>
          <w:tcPr>
            <w:tcW w:w="633" w:type="dxa"/>
            <w:shd w:val="clear" w:color="auto" w:fill="auto"/>
            <w:vAlign w:val="center"/>
          </w:tcPr>
          <w:p w14:paraId="00944041"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17</w:t>
            </w:r>
          </w:p>
        </w:tc>
        <w:tc>
          <w:tcPr>
            <w:tcW w:w="1603" w:type="dxa"/>
            <w:shd w:val="clear" w:color="auto" w:fill="auto"/>
            <w:vAlign w:val="center"/>
          </w:tcPr>
          <w:p w14:paraId="5271AB65"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w:t>
            </w:r>
          </w:p>
        </w:tc>
        <w:tc>
          <w:tcPr>
            <w:tcW w:w="1148" w:type="dxa"/>
            <w:shd w:val="clear" w:color="auto" w:fill="auto"/>
            <w:vAlign w:val="center"/>
          </w:tcPr>
          <w:p w14:paraId="6DC91ADB"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Button</w:t>
            </w:r>
          </w:p>
        </w:tc>
        <w:tc>
          <w:tcPr>
            <w:tcW w:w="1350" w:type="dxa"/>
            <w:shd w:val="clear" w:color="auto" w:fill="auto"/>
            <w:vAlign w:val="center"/>
          </w:tcPr>
          <w:p w14:paraId="57182EB4"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55C4A600"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A standard Windows OS Open File screen is used to select a dll file (*.dll)</w:t>
            </w:r>
          </w:p>
        </w:tc>
        <w:tc>
          <w:tcPr>
            <w:tcW w:w="1881" w:type="dxa"/>
            <w:shd w:val="clear" w:color="auto" w:fill="auto"/>
            <w:vAlign w:val="center"/>
          </w:tcPr>
          <w:p w14:paraId="74213C71"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652" w:type="dxa"/>
            <w:shd w:val="clear" w:color="auto" w:fill="auto"/>
            <w:vAlign w:val="center"/>
          </w:tcPr>
          <w:p w14:paraId="3A18B137" w14:textId="77777777" w:rsidR="00973E7A" w:rsidRDefault="00D05651"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16</w:t>
            </w:r>
          </w:p>
        </w:tc>
        <w:tc>
          <w:tcPr>
            <w:tcW w:w="833" w:type="dxa"/>
            <w:shd w:val="clear" w:color="auto" w:fill="auto"/>
            <w:vAlign w:val="center"/>
          </w:tcPr>
          <w:p w14:paraId="60534FB0"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0D01060E" w14:textId="77777777" w:rsidTr="004064BD">
        <w:trPr>
          <w:cantSplit/>
          <w:trHeight w:val="288"/>
          <w:jc w:val="center"/>
        </w:trPr>
        <w:tc>
          <w:tcPr>
            <w:tcW w:w="633" w:type="dxa"/>
            <w:shd w:val="clear" w:color="auto" w:fill="auto"/>
            <w:vAlign w:val="center"/>
          </w:tcPr>
          <w:p w14:paraId="61DB1A97"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18</w:t>
            </w:r>
          </w:p>
        </w:tc>
        <w:tc>
          <w:tcPr>
            <w:tcW w:w="1603" w:type="dxa"/>
            <w:vMerge w:val="restart"/>
            <w:shd w:val="clear" w:color="auto" w:fill="auto"/>
            <w:vAlign w:val="center"/>
          </w:tcPr>
          <w:p w14:paraId="2D97EA99"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SDT Importer/Exporter Version</w:t>
            </w:r>
          </w:p>
        </w:tc>
        <w:tc>
          <w:tcPr>
            <w:tcW w:w="1148" w:type="dxa"/>
            <w:shd w:val="clear" w:color="auto" w:fill="auto"/>
            <w:vAlign w:val="center"/>
          </w:tcPr>
          <w:p w14:paraId="380FBDF5"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4EF739B1"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7D6D2565"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Version number</w:t>
            </w:r>
          </w:p>
        </w:tc>
        <w:tc>
          <w:tcPr>
            <w:tcW w:w="1881" w:type="dxa"/>
            <w:shd w:val="clear" w:color="auto" w:fill="auto"/>
            <w:vAlign w:val="center"/>
          </w:tcPr>
          <w:p w14:paraId="5F409BAF"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4CA17C7D" w14:textId="77777777" w:rsidR="00973E7A" w:rsidRDefault="00D05651"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17</w:t>
            </w:r>
          </w:p>
        </w:tc>
        <w:tc>
          <w:tcPr>
            <w:tcW w:w="833" w:type="dxa"/>
            <w:shd w:val="clear" w:color="auto" w:fill="auto"/>
            <w:vAlign w:val="center"/>
          </w:tcPr>
          <w:p w14:paraId="6A31A12C"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58F2751B" w14:textId="77777777" w:rsidTr="004064BD">
        <w:trPr>
          <w:cantSplit/>
          <w:trHeight w:val="288"/>
          <w:jc w:val="center"/>
        </w:trPr>
        <w:tc>
          <w:tcPr>
            <w:tcW w:w="633" w:type="dxa"/>
            <w:shd w:val="clear" w:color="auto" w:fill="auto"/>
            <w:vAlign w:val="center"/>
          </w:tcPr>
          <w:p w14:paraId="7B51FE3B"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19</w:t>
            </w:r>
          </w:p>
        </w:tc>
        <w:tc>
          <w:tcPr>
            <w:tcW w:w="1603" w:type="dxa"/>
            <w:vMerge/>
            <w:shd w:val="clear" w:color="auto" w:fill="auto"/>
            <w:vAlign w:val="center"/>
          </w:tcPr>
          <w:p w14:paraId="139311A7"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148" w:type="dxa"/>
            <w:shd w:val="clear" w:color="auto" w:fill="auto"/>
            <w:vAlign w:val="center"/>
          </w:tcPr>
          <w:p w14:paraId="0C18DCA8"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30D5DA38"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1721713C"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SDT Importer/Exporter name and location</w:t>
            </w:r>
          </w:p>
        </w:tc>
        <w:tc>
          <w:tcPr>
            <w:tcW w:w="1881" w:type="dxa"/>
            <w:shd w:val="clear" w:color="auto" w:fill="auto"/>
            <w:vAlign w:val="center"/>
          </w:tcPr>
          <w:p w14:paraId="7901CAEF"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54D31F3F" w14:textId="77777777" w:rsidR="00973E7A" w:rsidRDefault="00D05651"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18</w:t>
            </w:r>
          </w:p>
        </w:tc>
        <w:tc>
          <w:tcPr>
            <w:tcW w:w="833" w:type="dxa"/>
            <w:shd w:val="clear" w:color="auto" w:fill="auto"/>
            <w:vAlign w:val="center"/>
          </w:tcPr>
          <w:p w14:paraId="4262876F"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667A15CF" w14:textId="77777777" w:rsidTr="004064BD">
        <w:trPr>
          <w:cantSplit/>
          <w:trHeight w:val="288"/>
          <w:jc w:val="center"/>
        </w:trPr>
        <w:tc>
          <w:tcPr>
            <w:tcW w:w="633" w:type="dxa"/>
            <w:shd w:val="clear" w:color="auto" w:fill="auto"/>
            <w:vAlign w:val="center"/>
          </w:tcPr>
          <w:p w14:paraId="68836718"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20</w:t>
            </w:r>
          </w:p>
        </w:tc>
        <w:tc>
          <w:tcPr>
            <w:tcW w:w="1603" w:type="dxa"/>
            <w:shd w:val="clear" w:color="auto" w:fill="auto"/>
            <w:vAlign w:val="center"/>
          </w:tcPr>
          <w:p w14:paraId="1416FF34"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w:t>
            </w:r>
          </w:p>
        </w:tc>
        <w:tc>
          <w:tcPr>
            <w:tcW w:w="1148" w:type="dxa"/>
            <w:shd w:val="clear" w:color="auto" w:fill="auto"/>
            <w:vAlign w:val="center"/>
          </w:tcPr>
          <w:p w14:paraId="51492E8E"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Button</w:t>
            </w:r>
          </w:p>
        </w:tc>
        <w:tc>
          <w:tcPr>
            <w:tcW w:w="1350" w:type="dxa"/>
            <w:shd w:val="clear" w:color="auto" w:fill="auto"/>
            <w:vAlign w:val="center"/>
          </w:tcPr>
          <w:p w14:paraId="7F8BCE0E"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316CF270"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A standard Windows OS Open File screen is used to select a dll file (*.dll)</w:t>
            </w:r>
          </w:p>
        </w:tc>
        <w:tc>
          <w:tcPr>
            <w:tcW w:w="1881" w:type="dxa"/>
            <w:shd w:val="clear" w:color="auto" w:fill="auto"/>
            <w:vAlign w:val="center"/>
          </w:tcPr>
          <w:p w14:paraId="3B9D7633"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652" w:type="dxa"/>
            <w:shd w:val="clear" w:color="auto" w:fill="auto"/>
            <w:vAlign w:val="center"/>
          </w:tcPr>
          <w:p w14:paraId="22CC4F42" w14:textId="77777777" w:rsidR="00973E7A" w:rsidRDefault="00D05651"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19</w:t>
            </w:r>
          </w:p>
        </w:tc>
        <w:tc>
          <w:tcPr>
            <w:tcW w:w="833" w:type="dxa"/>
            <w:shd w:val="clear" w:color="auto" w:fill="auto"/>
            <w:vAlign w:val="center"/>
          </w:tcPr>
          <w:p w14:paraId="13094A75"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1DFEF06B" w14:textId="77777777" w:rsidTr="004064BD">
        <w:trPr>
          <w:cantSplit/>
          <w:trHeight w:val="288"/>
          <w:jc w:val="center"/>
        </w:trPr>
        <w:tc>
          <w:tcPr>
            <w:tcW w:w="633" w:type="dxa"/>
            <w:shd w:val="clear" w:color="auto" w:fill="auto"/>
            <w:vAlign w:val="center"/>
          </w:tcPr>
          <w:p w14:paraId="74A3A5F3"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21</w:t>
            </w:r>
          </w:p>
        </w:tc>
        <w:tc>
          <w:tcPr>
            <w:tcW w:w="1603" w:type="dxa"/>
            <w:vMerge w:val="restart"/>
            <w:shd w:val="clear" w:color="auto" w:fill="auto"/>
            <w:vAlign w:val="center"/>
          </w:tcPr>
          <w:p w14:paraId="45224FDE"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SDT Editor Version</w:t>
            </w:r>
          </w:p>
        </w:tc>
        <w:tc>
          <w:tcPr>
            <w:tcW w:w="1148" w:type="dxa"/>
            <w:shd w:val="clear" w:color="auto" w:fill="auto"/>
            <w:vAlign w:val="center"/>
          </w:tcPr>
          <w:p w14:paraId="505EC366"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5E7B1265"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327D8D93"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Version number</w:t>
            </w:r>
          </w:p>
        </w:tc>
        <w:tc>
          <w:tcPr>
            <w:tcW w:w="1881" w:type="dxa"/>
            <w:shd w:val="clear" w:color="auto" w:fill="auto"/>
            <w:vAlign w:val="center"/>
          </w:tcPr>
          <w:p w14:paraId="15AD14ED"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2C087761" w14:textId="77777777" w:rsidR="00973E7A" w:rsidRDefault="00D05651"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20</w:t>
            </w:r>
          </w:p>
        </w:tc>
        <w:tc>
          <w:tcPr>
            <w:tcW w:w="833" w:type="dxa"/>
            <w:shd w:val="clear" w:color="auto" w:fill="auto"/>
            <w:vAlign w:val="center"/>
          </w:tcPr>
          <w:p w14:paraId="5BD88F51"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122C08B9" w14:textId="77777777" w:rsidTr="004064BD">
        <w:trPr>
          <w:cantSplit/>
          <w:trHeight w:val="288"/>
          <w:jc w:val="center"/>
        </w:trPr>
        <w:tc>
          <w:tcPr>
            <w:tcW w:w="633" w:type="dxa"/>
            <w:shd w:val="clear" w:color="auto" w:fill="auto"/>
            <w:vAlign w:val="center"/>
          </w:tcPr>
          <w:p w14:paraId="5859F21D"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22</w:t>
            </w:r>
          </w:p>
        </w:tc>
        <w:tc>
          <w:tcPr>
            <w:tcW w:w="1603" w:type="dxa"/>
            <w:vMerge/>
            <w:shd w:val="clear" w:color="auto" w:fill="auto"/>
            <w:vAlign w:val="center"/>
          </w:tcPr>
          <w:p w14:paraId="0DAA3A0D"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148" w:type="dxa"/>
            <w:shd w:val="clear" w:color="auto" w:fill="auto"/>
            <w:vAlign w:val="center"/>
          </w:tcPr>
          <w:p w14:paraId="5681AD55"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47E380F4"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7DD6D9C4"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SDT Editor name and location</w:t>
            </w:r>
          </w:p>
        </w:tc>
        <w:tc>
          <w:tcPr>
            <w:tcW w:w="1881" w:type="dxa"/>
            <w:shd w:val="clear" w:color="auto" w:fill="auto"/>
            <w:vAlign w:val="center"/>
          </w:tcPr>
          <w:p w14:paraId="366D3F32"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181E38E8" w14:textId="77777777" w:rsidR="00973E7A" w:rsidRDefault="00D05651"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21</w:t>
            </w:r>
          </w:p>
        </w:tc>
        <w:tc>
          <w:tcPr>
            <w:tcW w:w="833" w:type="dxa"/>
            <w:shd w:val="clear" w:color="auto" w:fill="auto"/>
            <w:vAlign w:val="center"/>
          </w:tcPr>
          <w:p w14:paraId="5A79EAA8"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1B0078B0" w14:textId="77777777" w:rsidTr="004064BD">
        <w:trPr>
          <w:cantSplit/>
          <w:trHeight w:val="288"/>
          <w:jc w:val="center"/>
        </w:trPr>
        <w:tc>
          <w:tcPr>
            <w:tcW w:w="633" w:type="dxa"/>
            <w:shd w:val="clear" w:color="auto" w:fill="auto"/>
            <w:vAlign w:val="center"/>
          </w:tcPr>
          <w:p w14:paraId="3E5764F1"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23</w:t>
            </w:r>
          </w:p>
        </w:tc>
        <w:tc>
          <w:tcPr>
            <w:tcW w:w="1603" w:type="dxa"/>
            <w:shd w:val="clear" w:color="auto" w:fill="auto"/>
            <w:vAlign w:val="center"/>
          </w:tcPr>
          <w:p w14:paraId="39C8532F"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w:t>
            </w:r>
          </w:p>
        </w:tc>
        <w:tc>
          <w:tcPr>
            <w:tcW w:w="1148" w:type="dxa"/>
            <w:shd w:val="clear" w:color="auto" w:fill="auto"/>
            <w:vAlign w:val="center"/>
          </w:tcPr>
          <w:p w14:paraId="552BFF8D"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Button</w:t>
            </w:r>
          </w:p>
        </w:tc>
        <w:tc>
          <w:tcPr>
            <w:tcW w:w="1350" w:type="dxa"/>
            <w:shd w:val="clear" w:color="auto" w:fill="auto"/>
            <w:vAlign w:val="center"/>
          </w:tcPr>
          <w:p w14:paraId="13F79705"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1C6969A5"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A standard Windows OS Open File screen is used to select a dll file (*.dll)</w:t>
            </w:r>
          </w:p>
        </w:tc>
        <w:tc>
          <w:tcPr>
            <w:tcW w:w="1881" w:type="dxa"/>
            <w:shd w:val="clear" w:color="auto" w:fill="auto"/>
            <w:vAlign w:val="center"/>
          </w:tcPr>
          <w:p w14:paraId="130695B8"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652" w:type="dxa"/>
            <w:shd w:val="clear" w:color="auto" w:fill="auto"/>
            <w:vAlign w:val="center"/>
          </w:tcPr>
          <w:p w14:paraId="7EAA5ED9" w14:textId="77777777" w:rsidR="00973E7A" w:rsidRDefault="00D05651"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22</w:t>
            </w:r>
          </w:p>
        </w:tc>
        <w:tc>
          <w:tcPr>
            <w:tcW w:w="833" w:type="dxa"/>
            <w:shd w:val="clear" w:color="auto" w:fill="auto"/>
            <w:vAlign w:val="center"/>
          </w:tcPr>
          <w:p w14:paraId="6905B513"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316BF5" w:rsidRPr="00953812" w14:paraId="717BFFD9" w14:textId="77777777" w:rsidTr="008E1819">
        <w:trPr>
          <w:cantSplit/>
          <w:trHeight w:val="288"/>
          <w:jc w:val="center"/>
        </w:trPr>
        <w:tc>
          <w:tcPr>
            <w:tcW w:w="633" w:type="dxa"/>
            <w:shd w:val="clear" w:color="auto" w:fill="auto"/>
            <w:vAlign w:val="center"/>
          </w:tcPr>
          <w:p w14:paraId="7C22C928" w14:textId="77777777" w:rsidR="00316BF5" w:rsidRDefault="009B7FDC" w:rsidP="008E1819">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24</w:t>
            </w:r>
          </w:p>
        </w:tc>
        <w:tc>
          <w:tcPr>
            <w:tcW w:w="1603" w:type="dxa"/>
            <w:shd w:val="clear" w:color="auto" w:fill="auto"/>
            <w:vAlign w:val="center"/>
          </w:tcPr>
          <w:p w14:paraId="5D8BFFD6" w14:textId="77777777" w:rsidR="00316BF5" w:rsidRDefault="0020006F" w:rsidP="008E181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20006F">
              <w:rPr>
                <w:rFonts w:ascii="Arial" w:eastAsia="Mincho" w:hAnsi="Arial" w:cs="Arial"/>
                <w:color w:val="000000"/>
                <w:sz w:val="16"/>
                <w:szCs w:val="16"/>
              </w:rPr>
              <w:t>Workspace</w:t>
            </w:r>
            <w:r w:rsidR="00316BF5">
              <w:rPr>
                <w:rFonts w:ascii="Arial" w:eastAsia="Mincho" w:hAnsi="Arial" w:cs="Arial"/>
                <w:color w:val="000000"/>
                <w:sz w:val="16"/>
                <w:szCs w:val="16"/>
              </w:rPr>
              <w:t xml:space="preserve"> Directory</w:t>
            </w:r>
          </w:p>
        </w:tc>
        <w:tc>
          <w:tcPr>
            <w:tcW w:w="1148" w:type="dxa"/>
            <w:shd w:val="clear" w:color="auto" w:fill="auto"/>
            <w:vAlign w:val="center"/>
          </w:tcPr>
          <w:p w14:paraId="5EE29BC4" w14:textId="77777777" w:rsidR="00316BF5" w:rsidRDefault="00316BF5" w:rsidP="008E181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367EA50A" w14:textId="77777777" w:rsidR="00316BF5" w:rsidRDefault="00316BF5" w:rsidP="008E181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338E4D9F" w14:textId="77777777" w:rsidR="00316BF5" w:rsidRDefault="00316BF5" w:rsidP="008E181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881" w:type="dxa"/>
            <w:shd w:val="clear" w:color="auto" w:fill="auto"/>
            <w:vAlign w:val="center"/>
          </w:tcPr>
          <w:p w14:paraId="75449032" w14:textId="77777777" w:rsidR="00316BF5" w:rsidRPr="00953812" w:rsidRDefault="00316BF5" w:rsidP="008E181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625CBA49" w14:textId="77777777" w:rsidR="00316BF5" w:rsidRDefault="00D05651" w:rsidP="008E181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23</w:t>
            </w:r>
          </w:p>
        </w:tc>
        <w:tc>
          <w:tcPr>
            <w:tcW w:w="833" w:type="dxa"/>
            <w:shd w:val="clear" w:color="auto" w:fill="auto"/>
            <w:vAlign w:val="center"/>
          </w:tcPr>
          <w:p w14:paraId="1A63608F" w14:textId="77777777" w:rsidR="00316BF5" w:rsidRPr="00953812" w:rsidRDefault="00316BF5" w:rsidP="008E181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316BF5" w:rsidRPr="00953812" w14:paraId="7F9B7D34" w14:textId="77777777" w:rsidTr="008E1819">
        <w:trPr>
          <w:cantSplit/>
          <w:trHeight w:val="288"/>
          <w:jc w:val="center"/>
        </w:trPr>
        <w:tc>
          <w:tcPr>
            <w:tcW w:w="633" w:type="dxa"/>
            <w:shd w:val="clear" w:color="auto" w:fill="auto"/>
            <w:vAlign w:val="center"/>
          </w:tcPr>
          <w:p w14:paraId="3D1326FC" w14:textId="77777777" w:rsidR="00316BF5" w:rsidRDefault="009B7FDC" w:rsidP="008E1819">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25</w:t>
            </w:r>
          </w:p>
        </w:tc>
        <w:tc>
          <w:tcPr>
            <w:tcW w:w="1603" w:type="dxa"/>
            <w:shd w:val="clear" w:color="auto" w:fill="auto"/>
            <w:vAlign w:val="center"/>
          </w:tcPr>
          <w:p w14:paraId="22CB74D4" w14:textId="77777777" w:rsidR="00316BF5" w:rsidRPr="00953812" w:rsidRDefault="00316BF5" w:rsidP="008E1819">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w:t>
            </w:r>
          </w:p>
        </w:tc>
        <w:tc>
          <w:tcPr>
            <w:tcW w:w="1148" w:type="dxa"/>
            <w:shd w:val="clear" w:color="auto" w:fill="auto"/>
            <w:vAlign w:val="center"/>
          </w:tcPr>
          <w:p w14:paraId="724DB657" w14:textId="77777777" w:rsidR="00316BF5" w:rsidRPr="00953812" w:rsidRDefault="00316BF5" w:rsidP="008E1819">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Button</w:t>
            </w:r>
          </w:p>
        </w:tc>
        <w:tc>
          <w:tcPr>
            <w:tcW w:w="1350" w:type="dxa"/>
            <w:shd w:val="clear" w:color="auto" w:fill="auto"/>
            <w:vAlign w:val="center"/>
          </w:tcPr>
          <w:p w14:paraId="2A5912D4" w14:textId="77777777" w:rsidR="00316BF5" w:rsidRPr="00953812" w:rsidRDefault="00316BF5" w:rsidP="008E1819">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36342628" w14:textId="77777777" w:rsidR="00316BF5" w:rsidRPr="00953812" w:rsidRDefault="00316BF5" w:rsidP="00EB3E85">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A standard Windows OS Open File screen is used to select the Workspace directory</w:t>
            </w:r>
          </w:p>
        </w:tc>
        <w:tc>
          <w:tcPr>
            <w:tcW w:w="1881" w:type="dxa"/>
            <w:shd w:val="clear" w:color="auto" w:fill="auto"/>
            <w:vAlign w:val="center"/>
          </w:tcPr>
          <w:p w14:paraId="09A8AFE4" w14:textId="77777777" w:rsidR="00316BF5" w:rsidRPr="00953812" w:rsidRDefault="00316BF5" w:rsidP="008E1819">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652" w:type="dxa"/>
            <w:shd w:val="clear" w:color="auto" w:fill="auto"/>
            <w:vAlign w:val="center"/>
          </w:tcPr>
          <w:p w14:paraId="27706BC3" w14:textId="77777777" w:rsidR="00316BF5" w:rsidRDefault="00D05651" w:rsidP="008E1819">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24</w:t>
            </w:r>
          </w:p>
        </w:tc>
        <w:tc>
          <w:tcPr>
            <w:tcW w:w="833" w:type="dxa"/>
            <w:shd w:val="clear" w:color="auto" w:fill="auto"/>
            <w:vAlign w:val="center"/>
          </w:tcPr>
          <w:p w14:paraId="1EE2D895" w14:textId="77777777" w:rsidR="00316BF5" w:rsidRPr="00953812" w:rsidRDefault="00316BF5" w:rsidP="008E1819">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1E6435BC" w14:textId="77777777" w:rsidTr="004064BD">
        <w:trPr>
          <w:cantSplit/>
          <w:trHeight w:val="288"/>
          <w:jc w:val="center"/>
        </w:trPr>
        <w:tc>
          <w:tcPr>
            <w:tcW w:w="633" w:type="dxa"/>
            <w:shd w:val="clear" w:color="auto" w:fill="auto"/>
            <w:vAlign w:val="center"/>
          </w:tcPr>
          <w:p w14:paraId="0B1F331F"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26</w:t>
            </w:r>
          </w:p>
        </w:tc>
        <w:tc>
          <w:tcPr>
            <w:tcW w:w="1603" w:type="dxa"/>
            <w:shd w:val="clear" w:color="auto" w:fill="auto"/>
            <w:vAlign w:val="center"/>
          </w:tcPr>
          <w:p w14:paraId="46F8F039"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HELP file</w:t>
            </w:r>
          </w:p>
        </w:tc>
        <w:tc>
          <w:tcPr>
            <w:tcW w:w="1148" w:type="dxa"/>
            <w:shd w:val="clear" w:color="auto" w:fill="auto"/>
            <w:vAlign w:val="center"/>
          </w:tcPr>
          <w:p w14:paraId="57248AE1"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2FF0C137"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42312EE6"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Help file name and location</w:t>
            </w:r>
          </w:p>
        </w:tc>
        <w:tc>
          <w:tcPr>
            <w:tcW w:w="1881" w:type="dxa"/>
            <w:shd w:val="clear" w:color="auto" w:fill="auto"/>
            <w:vAlign w:val="center"/>
          </w:tcPr>
          <w:p w14:paraId="73E1182D"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1D696266" w14:textId="77777777" w:rsidR="00973E7A" w:rsidRDefault="00D05651"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25</w:t>
            </w:r>
          </w:p>
        </w:tc>
        <w:tc>
          <w:tcPr>
            <w:tcW w:w="833" w:type="dxa"/>
            <w:shd w:val="clear" w:color="auto" w:fill="auto"/>
            <w:vAlign w:val="center"/>
          </w:tcPr>
          <w:p w14:paraId="6EF093D5"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4ADBAAE6" w14:textId="77777777" w:rsidTr="004064BD">
        <w:trPr>
          <w:cantSplit/>
          <w:trHeight w:val="288"/>
          <w:jc w:val="center"/>
        </w:trPr>
        <w:tc>
          <w:tcPr>
            <w:tcW w:w="633" w:type="dxa"/>
            <w:shd w:val="clear" w:color="auto" w:fill="auto"/>
            <w:vAlign w:val="center"/>
          </w:tcPr>
          <w:p w14:paraId="056E41BF"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27</w:t>
            </w:r>
          </w:p>
        </w:tc>
        <w:tc>
          <w:tcPr>
            <w:tcW w:w="1603" w:type="dxa"/>
            <w:shd w:val="clear" w:color="auto" w:fill="auto"/>
            <w:vAlign w:val="center"/>
          </w:tcPr>
          <w:p w14:paraId="71DCE4B2"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w:t>
            </w:r>
          </w:p>
        </w:tc>
        <w:tc>
          <w:tcPr>
            <w:tcW w:w="1148" w:type="dxa"/>
            <w:shd w:val="clear" w:color="auto" w:fill="auto"/>
            <w:vAlign w:val="center"/>
          </w:tcPr>
          <w:p w14:paraId="423E763A"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Button</w:t>
            </w:r>
          </w:p>
        </w:tc>
        <w:tc>
          <w:tcPr>
            <w:tcW w:w="1350" w:type="dxa"/>
            <w:shd w:val="clear" w:color="auto" w:fill="auto"/>
            <w:vAlign w:val="center"/>
          </w:tcPr>
          <w:p w14:paraId="714A68C2"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4EA1C493"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A standard Windows OS Open File screen is used to select a Help file (HELP_ACDG.chm)</w:t>
            </w:r>
          </w:p>
        </w:tc>
        <w:tc>
          <w:tcPr>
            <w:tcW w:w="1881" w:type="dxa"/>
            <w:shd w:val="clear" w:color="auto" w:fill="auto"/>
            <w:vAlign w:val="center"/>
          </w:tcPr>
          <w:p w14:paraId="2EFF1D09"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652" w:type="dxa"/>
            <w:shd w:val="clear" w:color="auto" w:fill="auto"/>
            <w:vAlign w:val="center"/>
          </w:tcPr>
          <w:p w14:paraId="0C09AFC0" w14:textId="77777777" w:rsidR="00973E7A" w:rsidRDefault="00D05651"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26</w:t>
            </w:r>
          </w:p>
        </w:tc>
        <w:tc>
          <w:tcPr>
            <w:tcW w:w="833" w:type="dxa"/>
            <w:shd w:val="clear" w:color="auto" w:fill="auto"/>
            <w:vAlign w:val="center"/>
          </w:tcPr>
          <w:p w14:paraId="6AA8052E"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77C4CA76" w14:textId="77777777" w:rsidTr="004064BD">
        <w:trPr>
          <w:cantSplit/>
          <w:trHeight w:val="288"/>
          <w:jc w:val="center"/>
        </w:trPr>
        <w:tc>
          <w:tcPr>
            <w:tcW w:w="633" w:type="dxa"/>
            <w:shd w:val="clear" w:color="auto" w:fill="auto"/>
            <w:vAlign w:val="center"/>
          </w:tcPr>
          <w:p w14:paraId="683816B0"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28</w:t>
            </w:r>
          </w:p>
        </w:tc>
        <w:tc>
          <w:tcPr>
            <w:tcW w:w="1603" w:type="dxa"/>
            <w:shd w:val="clear" w:color="auto" w:fill="auto"/>
            <w:vAlign w:val="center"/>
          </w:tcPr>
          <w:p w14:paraId="4ACB55AC"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Image file directory</w:t>
            </w:r>
          </w:p>
        </w:tc>
        <w:tc>
          <w:tcPr>
            <w:tcW w:w="1148" w:type="dxa"/>
            <w:shd w:val="clear" w:color="auto" w:fill="auto"/>
            <w:vAlign w:val="center"/>
          </w:tcPr>
          <w:p w14:paraId="75A28B5C"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77C94D7E"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00AECB65"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Image file location</w:t>
            </w:r>
          </w:p>
        </w:tc>
        <w:tc>
          <w:tcPr>
            <w:tcW w:w="1881" w:type="dxa"/>
            <w:shd w:val="clear" w:color="auto" w:fill="auto"/>
            <w:vAlign w:val="center"/>
          </w:tcPr>
          <w:p w14:paraId="4CBD9577"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201BE3C7" w14:textId="77777777" w:rsidR="00973E7A" w:rsidRDefault="00D05651"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27</w:t>
            </w:r>
          </w:p>
        </w:tc>
        <w:tc>
          <w:tcPr>
            <w:tcW w:w="833" w:type="dxa"/>
            <w:shd w:val="clear" w:color="auto" w:fill="auto"/>
            <w:vAlign w:val="center"/>
          </w:tcPr>
          <w:p w14:paraId="68FE1DA9"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24CA5814" w14:textId="77777777" w:rsidTr="004064BD">
        <w:trPr>
          <w:cantSplit/>
          <w:trHeight w:val="288"/>
          <w:jc w:val="center"/>
        </w:trPr>
        <w:tc>
          <w:tcPr>
            <w:tcW w:w="633" w:type="dxa"/>
            <w:shd w:val="clear" w:color="auto" w:fill="auto"/>
            <w:vAlign w:val="center"/>
          </w:tcPr>
          <w:p w14:paraId="53980A8D"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29</w:t>
            </w:r>
          </w:p>
        </w:tc>
        <w:tc>
          <w:tcPr>
            <w:tcW w:w="1603" w:type="dxa"/>
            <w:shd w:val="clear" w:color="auto" w:fill="auto"/>
            <w:vAlign w:val="center"/>
          </w:tcPr>
          <w:p w14:paraId="0AD99C77"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w:t>
            </w:r>
          </w:p>
        </w:tc>
        <w:tc>
          <w:tcPr>
            <w:tcW w:w="1148" w:type="dxa"/>
            <w:shd w:val="clear" w:color="auto" w:fill="auto"/>
            <w:vAlign w:val="center"/>
          </w:tcPr>
          <w:p w14:paraId="59544185"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Button</w:t>
            </w:r>
          </w:p>
        </w:tc>
        <w:tc>
          <w:tcPr>
            <w:tcW w:w="1350" w:type="dxa"/>
            <w:shd w:val="clear" w:color="auto" w:fill="auto"/>
            <w:vAlign w:val="center"/>
          </w:tcPr>
          <w:p w14:paraId="10625F50"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28EF4B4B"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A standard Windows OS Browse For Folder screen is used to select the file directory</w:t>
            </w:r>
          </w:p>
        </w:tc>
        <w:tc>
          <w:tcPr>
            <w:tcW w:w="1881" w:type="dxa"/>
            <w:shd w:val="clear" w:color="auto" w:fill="auto"/>
            <w:vAlign w:val="center"/>
          </w:tcPr>
          <w:p w14:paraId="7F283DCE"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652" w:type="dxa"/>
            <w:shd w:val="clear" w:color="auto" w:fill="auto"/>
            <w:vAlign w:val="center"/>
          </w:tcPr>
          <w:p w14:paraId="45D80591" w14:textId="77777777" w:rsidR="00973E7A" w:rsidRDefault="00D05651"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28</w:t>
            </w:r>
          </w:p>
        </w:tc>
        <w:tc>
          <w:tcPr>
            <w:tcW w:w="833" w:type="dxa"/>
            <w:shd w:val="clear" w:color="auto" w:fill="auto"/>
            <w:vAlign w:val="center"/>
          </w:tcPr>
          <w:p w14:paraId="0B5A5DBA"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6E97C3CA" w14:textId="77777777" w:rsidTr="004064BD">
        <w:trPr>
          <w:cantSplit/>
          <w:trHeight w:val="288"/>
          <w:jc w:val="center"/>
        </w:trPr>
        <w:tc>
          <w:tcPr>
            <w:tcW w:w="633" w:type="dxa"/>
            <w:shd w:val="clear" w:color="auto" w:fill="auto"/>
            <w:vAlign w:val="center"/>
          </w:tcPr>
          <w:p w14:paraId="01A1B0E4"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30</w:t>
            </w:r>
          </w:p>
        </w:tc>
        <w:tc>
          <w:tcPr>
            <w:tcW w:w="1603" w:type="dxa"/>
            <w:shd w:val="clear" w:color="auto" w:fill="auto"/>
            <w:vAlign w:val="center"/>
          </w:tcPr>
          <w:p w14:paraId="330BC217"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Resource directory</w:t>
            </w:r>
          </w:p>
        </w:tc>
        <w:tc>
          <w:tcPr>
            <w:tcW w:w="1148" w:type="dxa"/>
            <w:shd w:val="clear" w:color="auto" w:fill="auto"/>
            <w:vAlign w:val="center"/>
          </w:tcPr>
          <w:p w14:paraId="6521CD16"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5CC5BD70"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29015E2F"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Resource location</w:t>
            </w:r>
          </w:p>
        </w:tc>
        <w:tc>
          <w:tcPr>
            <w:tcW w:w="1881" w:type="dxa"/>
            <w:shd w:val="clear" w:color="auto" w:fill="auto"/>
            <w:vAlign w:val="center"/>
          </w:tcPr>
          <w:p w14:paraId="34870B84"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3BD183A5" w14:textId="77777777" w:rsidR="00973E7A" w:rsidRDefault="00D05651"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29</w:t>
            </w:r>
          </w:p>
        </w:tc>
        <w:tc>
          <w:tcPr>
            <w:tcW w:w="833" w:type="dxa"/>
            <w:shd w:val="clear" w:color="auto" w:fill="auto"/>
            <w:vAlign w:val="center"/>
          </w:tcPr>
          <w:p w14:paraId="6FB42FB9"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71F18AB5" w14:textId="77777777" w:rsidTr="004064BD">
        <w:trPr>
          <w:cantSplit/>
          <w:trHeight w:val="288"/>
          <w:jc w:val="center"/>
        </w:trPr>
        <w:tc>
          <w:tcPr>
            <w:tcW w:w="633" w:type="dxa"/>
            <w:shd w:val="clear" w:color="auto" w:fill="auto"/>
            <w:vAlign w:val="center"/>
          </w:tcPr>
          <w:p w14:paraId="4F3F18B0"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31</w:t>
            </w:r>
          </w:p>
        </w:tc>
        <w:tc>
          <w:tcPr>
            <w:tcW w:w="1603" w:type="dxa"/>
            <w:shd w:val="clear" w:color="auto" w:fill="auto"/>
            <w:vAlign w:val="center"/>
          </w:tcPr>
          <w:p w14:paraId="42A2FEF7"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w:t>
            </w:r>
          </w:p>
        </w:tc>
        <w:tc>
          <w:tcPr>
            <w:tcW w:w="1148" w:type="dxa"/>
            <w:shd w:val="clear" w:color="auto" w:fill="auto"/>
            <w:vAlign w:val="center"/>
          </w:tcPr>
          <w:p w14:paraId="021C1A35"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Button</w:t>
            </w:r>
          </w:p>
        </w:tc>
        <w:tc>
          <w:tcPr>
            <w:tcW w:w="1350" w:type="dxa"/>
            <w:shd w:val="clear" w:color="auto" w:fill="auto"/>
            <w:vAlign w:val="center"/>
          </w:tcPr>
          <w:p w14:paraId="0B2619E1"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4FBB902D"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A standard Windows OS Browse For Folder screen is used to select the directory</w:t>
            </w:r>
          </w:p>
        </w:tc>
        <w:tc>
          <w:tcPr>
            <w:tcW w:w="1881" w:type="dxa"/>
            <w:shd w:val="clear" w:color="auto" w:fill="auto"/>
            <w:vAlign w:val="center"/>
          </w:tcPr>
          <w:p w14:paraId="6996EB19"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652" w:type="dxa"/>
            <w:shd w:val="clear" w:color="auto" w:fill="auto"/>
            <w:vAlign w:val="center"/>
          </w:tcPr>
          <w:p w14:paraId="5DC60A0D" w14:textId="77777777" w:rsidR="00973E7A" w:rsidRDefault="00D05651"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30</w:t>
            </w:r>
          </w:p>
        </w:tc>
        <w:tc>
          <w:tcPr>
            <w:tcW w:w="833" w:type="dxa"/>
            <w:shd w:val="clear" w:color="auto" w:fill="auto"/>
            <w:vAlign w:val="center"/>
          </w:tcPr>
          <w:p w14:paraId="117C8B1D"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2F4AFC75" w14:textId="77777777" w:rsidTr="004064BD">
        <w:trPr>
          <w:cantSplit/>
          <w:trHeight w:val="288"/>
          <w:jc w:val="center"/>
        </w:trPr>
        <w:tc>
          <w:tcPr>
            <w:tcW w:w="633" w:type="dxa"/>
            <w:shd w:val="clear" w:color="auto" w:fill="auto"/>
            <w:vAlign w:val="center"/>
          </w:tcPr>
          <w:p w14:paraId="5A634447"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32</w:t>
            </w:r>
          </w:p>
        </w:tc>
        <w:tc>
          <w:tcPr>
            <w:tcW w:w="1603" w:type="dxa"/>
            <w:shd w:val="clear" w:color="auto" w:fill="auto"/>
            <w:vAlign w:val="center"/>
          </w:tcPr>
          <w:p w14:paraId="2D3F41D1"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CDG Platform Number</w:t>
            </w:r>
          </w:p>
        </w:tc>
        <w:tc>
          <w:tcPr>
            <w:tcW w:w="1148" w:type="dxa"/>
            <w:shd w:val="clear" w:color="auto" w:fill="auto"/>
            <w:vAlign w:val="center"/>
          </w:tcPr>
          <w:p w14:paraId="6ECCC996"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415E7774"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60196FA3"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881" w:type="dxa"/>
            <w:shd w:val="clear" w:color="auto" w:fill="auto"/>
            <w:vAlign w:val="center"/>
          </w:tcPr>
          <w:p w14:paraId="4ADC9987"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0BFABDAB" w14:textId="77777777" w:rsidR="00973E7A" w:rsidRDefault="00D05651"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31</w:t>
            </w:r>
          </w:p>
        </w:tc>
        <w:tc>
          <w:tcPr>
            <w:tcW w:w="833" w:type="dxa"/>
            <w:shd w:val="clear" w:color="auto" w:fill="auto"/>
            <w:vAlign w:val="center"/>
          </w:tcPr>
          <w:p w14:paraId="2D4AF2A2"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2B216897" w14:textId="77777777" w:rsidTr="004064BD">
        <w:trPr>
          <w:cantSplit/>
          <w:trHeight w:val="288"/>
          <w:jc w:val="center"/>
        </w:trPr>
        <w:tc>
          <w:tcPr>
            <w:tcW w:w="633" w:type="dxa"/>
            <w:shd w:val="clear" w:color="auto" w:fill="auto"/>
            <w:vAlign w:val="center"/>
          </w:tcPr>
          <w:p w14:paraId="6AC3D28B"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33</w:t>
            </w:r>
          </w:p>
        </w:tc>
        <w:tc>
          <w:tcPr>
            <w:tcW w:w="1603" w:type="dxa"/>
            <w:vMerge w:val="restart"/>
            <w:shd w:val="clear" w:color="auto" w:fill="auto"/>
            <w:vAlign w:val="center"/>
          </w:tcPr>
          <w:p w14:paraId="7571079E"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System Data Table IVN</w:t>
            </w:r>
          </w:p>
        </w:tc>
        <w:tc>
          <w:tcPr>
            <w:tcW w:w="1148" w:type="dxa"/>
            <w:shd w:val="clear" w:color="auto" w:fill="auto"/>
            <w:vAlign w:val="center"/>
          </w:tcPr>
          <w:p w14:paraId="0C3E3289"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4925683E"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3B1CEE63"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Major number</w:t>
            </w:r>
          </w:p>
        </w:tc>
        <w:tc>
          <w:tcPr>
            <w:tcW w:w="1881" w:type="dxa"/>
            <w:shd w:val="clear" w:color="auto" w:fill="auto"/>
            <w:vAlign w:val="center"/>
          </w:tcPr>
          <w:p w14:paraId="5FF219F7"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65DAF5F0" w14:textId="77777777" w:rsidR="00973E7A" w:rsidRDefault="00D05651"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32</w:t>
            </w:r>
          </w:p>
        </w:tc>
        <w:tc>
          <w:tcPr>
            <w:tcW w:w="833" w:type="dxa"/>
            <w:shd w:val="clear" w:color="auto" w:fill="auto"/>
            <w:vAlign w:val="center"/>
          </w:tcPr>
          <w:p w14:paraId="1C19F6E5"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716E23BA" w14:textId="77777777" w:rsidTr="004064BD">
        <w:trPr>
          <w:cantSplit/>
          <w:trHeight w:val="288"/>
          <w:jc w:val="center"/>
        </w:trPr>
        <w:tc>
          <w:tcPr>
            <w:tcW w:w="633" w:type="dxa"/>
            <w:shd w:val="clear" w:color="auto" w:fill="auto"/>
            <w:vAlign w:val="center"/>
          </w:tcPr>
          <w:p w14:paraId="3BB62194"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34</w:t>
            </w:r>
          </w:p>
        </w:tc>
        <w:tc>
          <w:tcPr>
            <w:tcW w:w="1603" w:type="dxa"/>
            <w:vMerge/>
            <w:shd w:val="clear" w:color="auto" w:fill="auto"/>
            <w:vAlign w:val="center"/>
          </w:tcPr>
          <w:p w14:paraId="5532F17F"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148" w:type="dxa"/>
            <w:shd w:val="clear" w:color="auto" w:fill="auto"/>
            <w:vAlign w:val="center"/>
          </w:tcPr>
          <w:p w14:paraId="1E6780F6"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03CB1F75"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228286ED"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Minor number</w:t>
            </w:r>
          </w:p>
        </w:tc>
        <w:tc>
          <w:tcPr>
            <w:tcW w:w="1881" w:type="dxa"/>
            <w:shd w:val="clear" w:color="auto" w:fill="auto"/>
            <w:vAlign w:val="center"/>
          </w:tcPr>
          <w:p w14:paraId="047EE727"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1376675D" w14:textId="77777777" w:rsidR="00973E7A" w:rsidRDefault="00D05651"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33</w:t>
            </w:r>
          </w:p>
        </w:tc>
        <w:tc>
          <w:tcPr>
            <w:tcW w:w="833" w:type="dxa"/>
            <w:shd w:val="clear" w:color="auto" w:fill="auto"/>
            <w:vAlign w:val="center"/>
          </w:tcPr>
          <w:p w14:paraId="406803FF"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5D71653C" w14:textId="77777777" w:rsidTr="004064BD">
        <w:trPr>
          <w:cantSplit/>
          <w:trHeight w:val="288"/>
          <w:jc w:val="center"/>
        </w:trPr>
        <w:tc>
          <w:tcPr>
            <w:tcW w:w="633" w:type="dxa"/>
            <w:shd w:val="clear" w:color="auto" w:fill="auto"/>
            <w:vAlign w:val="center"/>
          </w:tcPr>
          <w:p w14:paraId="295D8B76"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35</w:t>
            </w:r>
          </w:p>
        </w:tc>
        <w:tc>
          <w:tcPr>
            <w:tcW w:w="1603" w:type="dxa"/>
            <w:vMerge/>
            <w:shd w:val="clear" w:color="auto" w:fill="auto"/>
            <w:vAlign w:val="center"/>
          </w:tcPr>
          <w:p w14:paraId="04BBEF22"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148" w:type="dxa"/>
            <w:shd w:val="clear" w:color="auto" w:fill="auto"/>
            <w:vAlign w:val="center"/>
          </w:tcPr>
          <w:p w14:paraId="38D1A6D8"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5DFA8ED9"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704707A0"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SDT IVN name and location</w:t>
            </w:r>
          </w:p>
        </w:tc>
        <w:tc>
          <w:tcPr>
            <w:tcW w:w="1881" w:type="dxa"/>
            <w:shd w:val="clear" w:color="auto" w:fill="auto"/>
            <w:vAlign w:val="center"/>
          </w:tcPr>
          <w:p w14:paraId="6FFC7B6F"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44184A55" w14:textId="77777777" w:rsidR="00973E7A" w:rsidRDefault="00D05651"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34</w:t>
            </w:r>
          </w:p>
        </w:tc>
        <w:tc>
          <w:tcPr>
            <w:tcW w:w="833" w:type="dxa"/>
            <w:shd w:val="clear" w:color="auto" w:fill="auto"/>
            <w:vAlign w:val="center"/>
          </w:tcPr>
          <w:p w14:paraId="72E88634"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1EA7D702" w14:textId="77777777" w:rsidTr="004064BD">
        <w:trPr>
          <w:cantSplit/>
          <w:trHeight w:val="288"/>
          <w:jc w:val="center"/>
        </w:trPr>
        <w:tc>
          <w:tcPr>
            <w:tcW w:w="633" w:type="dxa"/>
            <w:shd w:val="clear" w:color="auto" w:fill="auto"/>
            <w:vAlign w:val="center"/>
          </w:tcPr>
          <w:p w14:paraId="6245A1CF"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36</w:t>
            </w:r>
          </w:p>
        </w:tc>
        <w:tc>
          <w:tcPr>
            <w:tcW w:w="1603" w:type="dxa"/>
            <w:shd w:val="clear" w:color="auto" w:fill="auto"/>
            <w:vAlign w:val="center"/>
          </w:tcPr>
          <w:p w14:paraId="245D7B6F"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w:t>
            </w:r>
          </w:p>
        </w:tc>
        <w:tc>
          <w:tcPr>
            <w:tcW w:w="1148" w:type="dxa"/>
            <w:shd w:val="clear" w:color="auto" w:fill="auto"/>
            <w:vAlign w:val="center"/>
          </w:tcPr>
          <w:p w14:paraId="3155271E"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Button</w:t>
            </w:r>
          </w:p>
        </w:tc>
        <w:tc>
          <w:tcPr>
            <w:tcW w:w="1350" w:type="dxa"/>
            <w:shd w:val="clear" w:color="auto" w:fill="auto"/>
            <w:vAlign w:val="center"/>
          </w:tcPr>
          <w:p w14:paraId="2ACA82EA"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360D1CC1" w14:textId="77777777" w:rsidR="00973E7A" w:rsidRPr="00953812" w:rsidRDefault="00973E7A" w:rsidP="005177F5">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 xml:space="preserve">A standard Windows OS Open File screen is used to select a </w:t>
            </w:r>
            <w:r w:rsidR="00BB645E">
              <w:rPr>
                <w:rFonts w:ascii="Arial" w:eastAsia="Mincho" w:hAnsi="Arial" w:cs="Arial"/>
                <w:color w:val="000000"/>
                <w:sz w:val="16"/>
                <w:szCs w:val="16"/>
              </w:rPr>
              <w:t xml:space="preserve">database </w:t>
            </w:r>
            <w:r>
              <w:rPr>
                <w:rFonts w:ascii="Arial" w:eastAsia="Mincho" w:hAnsi="Arial" w:cs="Arial"/>
                <w:color w:val="000000"/>
                <w:sz w:val="16"/>
                <w:szCs w:val="16"/>
              </w:rPr>
              <w:t>file (*.</w:t>
            </w:r>
            <w:r w:rsidR="00BB645E">
              <w:rPr>
                <w:rFonts w:ascii="Arial" w:eastAsia="Mincho" w:hAnsi="Arial" w:cs="Arial"/>
                <w:color w:val="000000"/>
                <w:sz w:val="16"/>
                <w:szCs w:val="16"/>
              </w:rPr>
              <w:t>accdb</w:t>
            </w:r>
            <w:r>
              <w:rPr>
                <w:rFonts w:ascii="Arial" w:eastAsia="Mincho" w:hAnsi="Arial" w:cs="Arial"/>
                <w:color w:val="000000"/>
                <w:sz w:val="16"/>
                <w:szCs w:val="16"/>
              </w:rPr>
              <w:t>)</w:t>
            </w:r>
          </w:p>
        </w:tc>
        <w:tc>
          <w:tcPr>
            <w:tcW w:w="1881" w:type="dxa"/>
            <w:shd w:val="clear" w:color="auto" w:fill="auto"/>
            <w:vAlign w:val="center"/>
          </w:tcPr>
          <w:p w14:paraId="3014F879"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652" w:type="dxa"/>
            <w:shd w:val="clear" w:color="auto" w:fill="auto"/>
            <w:vAlign w:val="center"/>
          </w:tcPr>
          <w:p w14:paraId="2F8D0410" w14:textId="77777777" w:rsidR="00973E7A" w:rsidRDefault="00D05651"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35</w:t>
            </w:r>
          </w:p>
        </w:tc>
        <w:tc>
          <w:tcPr>
            <w:tcW w:w="833" w:type="dxa"/>
            <w:shd w:val="clear" w:color="auto" w:fill="auto"/>
            <w:vAlign w:val="center"/>
          </w:tcPr>
          <w:p w14:paraId="4FE1A5F0"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6430DF35" w14:textId="77777777" w:rsidTr="004064BD">
        <w:trPr>
          <w:cantSplit/>
          <w:trHeight w:val="288"/>
          <w:jc w:val="center"/>
        </w:trPr>
        <w:tc>
          <w:tcPr>
            <w:tcW w:w="633" w:type="dxa"/>
            <w:shd w:val="clear" w:color="auto" w:fill="auto"/>
            <w:vAlign w:val="center"/>
          </w:tcPr>
          <w:p w14:paraId="27F03401"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37</w:t>
            </w:r>
          </w:p>
        </w:tc>
        <w:tc>
          <w:tcPr>
            <w:tcW w:w="1603" w:type="dxa"/>
            <w:vMerge w:val="restart"/>
            <w:shd w:val="clear" w:color="auto" w:fill="auto"/>
            <w:vAlign w:val="center"/>
          </w:tcPr>
          <w:p w14:paraId="4507E0C1"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CDB IVN</w:t>
            </w:r>
          </w:p>
        </w:tc>
        <w:tc>
          <w:tcPr>
            <w:tcW w:w="1148" w:type="dxa"/>
            <w:shd w:val="clear" w:color="auto" w:fill="auto"/>
            <w:vAlign w:val="center"/>
          </w:tcPr>
          <w:p w14:paraId="5A463683"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52A616BB"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48C2E74A" w14:textId="77777777" w:rsidR="00973E7A"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Major number</w:t>
            </w:r>
          </w:p>
        </w:tc>
        <w:tc>
          <w:tcPr>
            <w:tcW w:w="1881" w:type="dxa"/>
            <w:shd w:val="clear" w:color="auto" w:fill="auto"/>
            <w:vAlign w:val="center"/>
          </w:tcPr>
          <w:p w14:paraId="782FD62D" w14:textId="77777777" w:rsidR="00973E7A" w:rsidRPr="00953812" w:rsidRDefault="00973E7A" w:rsidP="004064BD">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5E386373" w14:textId="77777777" w:rsidR="00973E7A" w:rsidRDefault="00D05651" w:rsidP="004064BD">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36</w:t>
            </w:r>
          </w:p>
        </w:tc>
        <w:tc>
          <w:tcPr>
            <w:tcW w:w="833" w:type="dxa"/>
            <w:shd w:val="clear" w:color="auto" w:fill="auto"/>
            <w:vAlign w:val="center"/>
          </w:tcPr>
          <w:p w14:paraId="344C0A38" w14:textId="77777777" w:rsidR="00973E7A" w:rsidRPr="00953812" w:rsidRDefault="00973E7A" w:rsidP="004064BD">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09335199" w14:textId="77777777" w:rsidTr="004064BD">
        <w:trPr>
          <w:cantSplit/>
          <w:trHeight w:val="288"/>
          <w:jc w:val="center"/>
        </w:trPr>
        <w:tc>
          <w:tcPr>
            <w:tcW w:w="633" w:type="dxa"/>
            <w:shd w:val="clear" w:color="auto" w:fill="auto"/>
            <w:vAlign w:val="center"/>
          </w:tcPr>
          <w:p w14:paraId="41EFDE6D" w14:textId="77777777" w:rsidR="00973E7A" w:rsidRDefault="009B7FDC"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38</w:t>
            </w:r>
          </w:p>
        </w:tc>
        <w:tc>
          <w:tcPr>
            <w:tcW w:w="1603" w:type="dxa"/>
            <w:vMerge/>
            <w:shd w:val="clear" w:color="auto" w:fill="auto"/>
            <w:vAlign w:val="center"/>
          </w:tcPr>
          <w:p w14:paraId="2A34E433"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148" w:type="dxa"/>
            <w:shd w:val="clear" w:color="auto" w:fill="auto"/>
            <w:vAlign w:val="center"/>
          </w:tcPr>
          <w:p w14:paraId="4A2341E2"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45A34E46"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24FE9EBC"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Minor number</w:t>
            </w:r>
          </w:p>
        </w:tc>
        <w:tc>
          <w:tcPr>
            <w:tcW w:w="1881" w:type="dxa"/>
            <w:shd w:val="clear" w:color="auto" w:fill="auto"/>
            <w:vAlign w:val="center"/>
          </w:tcPr>
          <w:p w14:paraId="571C5AD4"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75D54A42" w14:textId="77777777" w:rsidR="00973E7A" w:rsidRDefault="00D05651"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37</w:t>
            </w:r>
          </w:p>
        </w:tc>
        <w:tc>
          <w:tcPr>
            <w:tcW w:w="833" w:type="dxa"/>
            <w:shd w:val="clear" w:color="auto" w:fill="auto"/>
            <w:vAlign w:val="center"/>
          </w:tcPr>
          <w:p w14:paraId="128EBE9D"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D05651" w:rsidRPr="00953812" w14:paraId="5D15B909" w14:textId="77777777" w:rsidTr="008E1819">
        <w:trPr>
          <w:cantSplit/>
          <w:trHeight w:val="288"/>
          <w:jc w:val="center"/>
        </w:trPr>
        <w:tc>
          <w:tcPr>
            <w:tcW w:w="633" w:type="dxa"/>
            <w:shd w:val="clear" w:color="auto" w:fill="auto"/>
            <w:vAlign w:val="center"/>
          </w:tcPr>
          <w:p w14:paraId="10CE15C7" w14:textId="77777777" w:rsidR="00D05651" w:rsidRDefault="009B7FDC" w:rsidP="008E1819">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39</w:t>
            </w:r>
          </w:p>
        </w:tc>
        <w:tc>
          <w:tcPr>
            <w:tcW w:w="1603" w:type="dxa"/>
            <w:vMerge w:val="restart"/>
            <w:shd w:val="clear" w:color="auto" w:fill="auto"/>
            <w:vAlign w:val="center"/>
          </w:tcPr>
          <w:p w14:paraId="4D2639CD" w14:textId="77777777" w:rsidR="00D05651" w:rsidRDefault="00D05651" w:rsidP="00EB3E85">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Plug</w:t>
            </w:r>
            <w:r w:rsidR="00993151">
              <w:rPr>
                <w:rFonts w:ascii="Arial" w:eastAsia="Mincho" w:hAnsi="Arial" w:cs="Arial"/>
                <w:color w:val="000000"/>
                <w:sz w:val="16"/>
                <w:szCs w:val="16"/>
              </w:rPr>
              <w:t>-</w:t>
            </w:r>
            <w:r>
              <w:rPr>
                <w:rFonts w:ascii="Arial" w:eastAsia="Mincho" w:hAnsi="Arial" w:cs="Arial"/>
                <w:color w:val="000000"/>
                <w:sz w:val="16"/>
                <w:szCs w:val="16"/>
              </w:rPr>
              <w:t>In IVN</w:t>
            </w:r>
          </w:p>
        </w:tc>
        <w:tc>
          <w:tcPr>
            <w:tcW w:w="1148" w:type="dxa"/>
            <w:shd w:val="clear" w:color="auto" w:fill="auto"/>
            <w:vAlign w:val="center"/>
          </w:tcPr>
          <w:p w14:paraId="4E844464" w14:textId="77777777" w:rsidR="00D05651" w:rsidRDefault="00D05651" w:rsidP="008E181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43407EC7" w14:textId="77777777" w:rsidR="00D05651" w:rsidRPr="00953812" w:rsidRDefault="00D05651" w:rsidP="008E1819">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1C4C78F4" w14:textId="77777777" w:rsidR="00D05651" w:rsidRDefault="00D05651" w:rsidP="008E1819">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Major number</w:t>
            </w:r>
          </w:p>
        </w:tc>
        <w:tc>
          <w:tcPr>
            <w:tcW w:w="1881" w:type="dxa"/>
            <w:shd w:val="clear" w:color="auto" w:fill="auto"/>
            <w:vAlign w:val="center"/>
          </w:tcPr>
          <w:p w14:paraId="3CC8E841" w14:textId="77777777" w:rsidR="00D05651" w:rsidRPr="00953812" w:rsidRDefault="00D05651" w:rsidP="008E1819">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0282E7A0" w14:textId="77777777" w:rsidR="00D05651" w:rsidRDefault="00D05651" w:rsidP="008E1819">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38</w:t>
            </w:r>
          </w:p>
        </w:tc>
        <w:tc>
          <w:tcPr>
            <w:tcW w:w="833" w:type="dxa"/>
            <w:shd w:val="clear" w:color="auto" w:fill="auto"/>
            <w:vAlign w:val="center"/>
          </w:tcPr>
          <w:p w14:paraId="72FC88B7" w14:textId="77777777" w:rsidR="00D05651" w:rsidRPr="00953812" w:rsidRDefault="00D05651" w:rsidP="008E1819">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D05651" w:rsidRPr="00953812" w14:paraId="55C6D494" w14:textId="77777777" w:rsidTr="008E1819">
        <w:trPr>
          <w:cantSplit/>
          <w:trHeight w:val="288"/>
          <w:jc w:val="center"/>
        </w:trPr>
        <w:tc>
          <w:tcPr>
            <w:tcW w:w="633" w:type="dxa"/>
            <w:shd w:val="clear" w:color="auto" w:fill="auto"/>
            <w:vAlign w:val="center"/>
          </w:tcPr>
          <w:p w14:paraId="2568760C" w14:textId="77777777" w:rsidR="00D05651" w:rsidRDefault="009B7FDC" w:rsidP="008E1819">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40</w:t>
            </w:r>
          </w:p>
        </w:tc>
        <w:tc>
          <w:tcPr>
            <w:tcW w:w="1603" w:type="dxa"/>
            <w:vMerge/>
            <w:shd w:val="clear" w:color="auto" w:fill="auto"/>
            <w:vAlign w:val="center"/>
          </w:tcPr>
          <w:p w14:paraId="338573CA" w14:textId="77777777" w:rsidR="00D05651" w:rsidRDefault="00D05651" w:rsidP="008E1819">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148" w:type="dxa"/>
            <w:shd w:val="clear" w:color="auto" w:fill="auto"/>
            <w:vAlign w:val="center"/>
          </w:tcPr>
          <w:p w14:paraId="21B7E686" w14:textId="77777777" w:rsidR="00D05651" w:rsidRDefault="00D05651" w:rsidP="008E1819">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271369DD" w14:textId="77777777" w:rsidR="00D05651" w:rsidRDefault="00D05651" w:rsidP="008E1819">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2ED10C31" w14:textId="77777777" w:rsidR="00D05651" w:rsidRPr="00953812" w:rsidRDefault="00D05651" w:rsidP="008E1819">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Minor number</w:t>
            </w:r>
          </w:p>
        </w:tc>
        <w:tc>
          <w:tcPr>
            <w:tcW w:w="1881" w:type="dxa"/>
            <w:shd w:val="clear" w:color="auto" w:fill="auto"/>
            <w:vAlign w:val="center"/>
          </w:tcPr>
          <w:p w14:paraId="24CD8387" w14:textId="77777777" w:rsidR="00D05651" w:rsidRPr="00953812" w:rsidRDefault="00D05651" w:rsidP="008E1819">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7B3B8FB5" w14:textId="77777777" w:rsidR="00D05651" w:rsidRDefault="00D05651" w:rsidP="008E1819">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39</w:t>
            </w:r>
          </w:p>
        </w:tc>
        <w:tc>
          <w:tcPr>
            <w:tcW w:w="833" w:type="dxa"/>
            <w:shd w:val="clear" w:color="auto" w:fill="auto"/>
            <w:vAlign w:val="center"/>
          </w:tcPr>
          <w:p w14:paraId="3704FF67" w14:textId="77777777" w:rsidR="00D05651" w:rsidRPr="00953812" w:rsidRDefault="00D05651" w:rsidP="008E1819">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738C7AAB" w14:textId="77777777" w:rsidTr="004064BD">
        <w:trPr>
          <w:cantSplit/>
          <w:trHeight w:val="288"/>
          <w:jc w:val="center"/>
        </w:trPr>
        <w:tc>
          <w:tcPr>
            <w:tcW w:w="633" w:type="dxa"/>
            <w:shd w:val="clear" w:color="auto" w:fill="auto"/>
            <w:vAlign w:val="center"/>
          </w:tcPr>
          <w:p w14:paraId="47D61A84" w14:textId="77777777" w:rsidR="00973E7A" w:rsidRDefault="009B7FDC" w:rsidP="006542E4">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41</w:t>
            </w:r>
          </w:p>
        </w:tc>
        <w:tc>
          <w:tcPr>
            <w:tcW w:w="1603" w:type="dxa"/>
            <w:shd w:val="clear" w:color="auto" w:fill="auto"/>
            <w:vAlign w:val="center"/>
          </w:tcPr>
          <w:p w14:paraId="7BC4113E"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Description</w:t>
            </w:r>
          </w:p>
        </w:tc>
        <w:tc>
          <w:tcPr>
            <w:tcW w:w="1148" w:type="dxa"/>
            <w:shd w:val="clear" w:color="auto" w:fill="auto"/>
            <w:vAlign w:val="center"/>
          </w:tcPr>
          <w:p w14:paraId="2BD668D1"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350" w:type="dxa"/>
            <w:shd w:val="clear" w:color="auto" w:fill="auto"/>
            <w:vAlign w:val="center"/>
          </w:tcPr>
          <w:p w14:paraId="5B7FE5FA" w14:textId="77777777" w:rsidR="00973E7A"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54A68FAC"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Large TextBox</w:t>
            </w:r>
          </w:p>
        </w:tc>
        <w:tc>
          <w:tcPr>
            <w:tcW w:w="1881" w:type="dxa"/>
            <w:shd w:val="clear" w:color="auto" w:fill="auto"/>
            <w:vAlign w:val="center"/>
          </w:tcPr>
          <w:p w14:paraId="14E289E3" w14:textId="77777777" w:rsidR="00973E7A" w:rsidRPr="00953812" w:rsidRDefault="00973E7A" w:rsidP="006542E4">
            <w:pPr>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editable</w:t>
            </w:r>
          </w:p>
        </w:tc>
        <w:tc>
          <w:tcPr>
            <w:tcW w:w="652" w:type="dxa"/>
            <w:shd w:val="clear" w:color="auto" w:fill="auto"/>
            <w:vAlign w:val="center"/>
          </w:tcPr>
          <w:p w14:paraId="51D0791E" w14:textId="77777777" w:rsidR="00973E7A" w:rsidRDefault="00D05651" w:rsidP="006542E4">
            <w:pPr>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40</w:t>
            </w:r>
          </w:p>
        </w:tc>
        <w:tc>
          <w:tcPr>
            <w:tcW w:w="833" w:type="dxa"/>
            <w:shd w:val="clear" w:color="auto" w:fill="auto"/>
            <w:vAlign w:val="center"/>
          </w:tcPr>
          <w:p w14:paraId="45C361D1" w14:textId="77777777" w:rsidR="00973E7A" w:rsidRPr="00953812" w:rsidRDefault="00973E7A" w:rsidP="006542E4">
            <w:pPr>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6138E92C" w14:textId="77777777" w:rsidTr="004064BD">
        <w:trPr>
          <w:cantSplit/>
          <w:trHeight w:val="288"/>
          <w:jc w:val="center"/>
        </w:trPr>
        <w:tc>
          <w:tcPr>
            <w:tcW w:w="633" w:type="dxa"/>
            <w:shd w:val="clear" w:color="auto" w:fill="auto"/>
            <w:vAlign w:val="center"/>
          </w:tcPr>
          <w:p w14:paraId="6F4AF9F7" w14:textId="77777777" w:rsidR="00973E7A" w:rsidRDefault="009B7FDC" w:rsidP="006542E4">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42</w:t>
            </w:r>
          </w:p>
        </w:tc>
        <w:tc>
          <w:tcPr>
            <w:tcW w:w="1603" w:type="dxa"/>
            <w:shd w:val="clear" w:color="auto" w:fill="auto"/>
            <w:vAlign w:val="center"/>
          </w:tcPr>
          <w:p w14:paraId="2A645EB6" w14:textId="77777777" w:rsidR="00973E7A" w:rsidRPr="00953812" w:rsidRDefault="00973E7A" w:rsidP="006542E4">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Compress</w:t>
            </w:r>
          </w:p>
        </w:tc>
        <w:tc>
          <w:tcPr>
            <w:tcW w:w="1148" w:type="dxa"/>
            <w:shd w:val="clear" w:color="auto" w:fill="auto"/>
            <w:vAlign w:val="center"/>
          </w:tcPr>
          <w:p w14:paraId="679227D5" w14:textId="77777777" w:rsidR="00973E7A" w:rsidRPr="00953812" w:rsidRDefault="00973E7A" w:rsidP="006542E4">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Button</w:t>
            </w:r>
          </w:p>
        </w:tc>
        <w:tc>
          <w:tcPr>
            <w:tcW w:w="1350" w:type="dxa"/>
            <w:shd w:val="clear" w:color="auto" w:fill="auto"/>
            <w:vAlign w:val="center"/>
          </w:tcPr>
          <w:p w14:paraId="6D0F0DAA" w14:textId="77777777" w:rsidR="00973E7A" w:rsidRPr="00953812" w:rsidRDefault="00973E7A" w:rsidP="006542E4">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758C1330" w14:textId="77777777" w:rsidR="00973E7A" w:rsidRPr="00953812" w:rsidRDefault="00973E7A" w:rsidP="006542E4">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881" w:type="dxa"/>
            <w:shd w:val="clear" w:color="auto" w:fill="auto"/>
            <w:vAlign w:val="center"/>
          </w:tcPr>
          <w:p w14:paraId="19C90FF3" w14:textId="77777777" w:rsidR="00973E7A" w:rsidRPr="00953812" w:rsidRDefault="00973E7A" w:rsidP="006542E4">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652" w:type="dxa"/>
            <w:shd w:val="clear" w:color="auto" w:fill="auto"/>
            <w:vAlign w:val="center"/>
          </w:tcPr>
          <w:p w14:paraId="5175AC53" w14:textId="77777777" w:rsidR="00973E7A" w:rsidRDefault="00D05651" w:rsidP="006542E4">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41</w:t>
            </w:r>
          </w:p>
        </w:tc>
        <w:tc>
          <w:tcPr>
            <w:tcW w:w="833" w:type="dxa"/>
            <w:shd w:val="clear" w:color="auto" w:fill="auto"/>
            <w:vAlign w:val="center"/>
          </w:tcPr>
          <w:p w14:paraId="2A60DE32" w14:textId="77777777" w:rsidR="00973E7A" w:rsidRPr="00953812" w:rsidRDefault="00973E7A" w:rsidP="006542E4">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973E7A" w:rsidRPr="00953812" w14:paraId="33051634" w14:textId="77777777" w:rsidTr="004064BD">
        <w:trPr>
          <w:cantSplit/>
          <w:trHeight w:val="288"/>
          <w:jc w:val="center"/>
        </w:trPr>
        <w:tc>
          <w:tcPr>
            <w:tcW w:w="633" w:type="dxa"/>
            <w:shd w:val="clear" w:color="auto" w:fill="auto"/>
            <w:vAlign w:val="center"/>
          </w:tcPr>
          <w:p w14:paraId="5F5621FC" w14:textId="77777777" w:rsidR="00973E7A" w:rsidRDefault="009B7FDC" w:rsidP="006542E4">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43</w:t>
            </w:r>
          </w:p>
        </w:tc>
        <w:tc>
          <w:tcPr>
            <w:tcW w:w="1603" w:type="dxa"/>
            <w:shd w:val="clear" w:color="auto" w:fill="auto"/>
            <w:vAlign w:val="center"/>
          </w:tcPr>
          <w:p w14:paraId="0662BB0F" w14:textId="77777777" w:rsidR="00973E7A" w:rsidRPr="00953812" w:rsidRDefault="00973E7A" w:rsidP="006542E4">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Close</w:t>
            </w:r>
          </w:p>
        </w:tc>
        <w:tc>
          <w:tcPr>
            <w:tcW w:w="1148" w:type="dxa"/>
            <w:shd w:val="clear" w:color="auto" w:fill="auto"/>
            <w:vAlign w:val="center"/>
          </w:tcPr>
          <w:p w14:paraId="14AEE141" w14:textId="77777777" w:rsidR="00973E7A" w:rsidRPr="00953812" w:rsidRDefault="00973E7A" w:rsidP="006542E4">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Button</w:t>
            </w:r>
          </w:p>
        </w:tc>
        <w:tc>
          <w:tcPr>
            <w:tcW w:w="1350" w:type="dxa"/>
            <w:shd w:val="clear" w:color="auto" w:fill="auto"/>
            <w:vAlign w:val="center"/>
          </w:tcPr>
          <w:p w14:paraId="140433F0" w14:textId="77777777" w:rsidR="00973E7A" w:rsidRPr="00953812" w:rsidRDefault="00973E7A" w:rsidP="006542E4">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980" w:type="dxa"/>
            <w:shd w:val="clear" w:color="auto" w:fill="auto"/>
            <w:vAlign w:val="center"/>
          </w:tcPr>
          <w:p w14:paraId="00492FF2" w14:textId="77777777" w:rsidR="00973E7A" w:rsidRPr="00953812" w:rsidRDefault="00973E7A" w:rsidP="006542E4">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881" w:type="dxa"/>
            <w:shd w:val="clear" w:color="auto" w:fill="auto"/>
            <w:vAlign w:val="center"/>
          </w:tcPr>
          <w:p w14:paraId="12C0FB68" w14:textId="77777777" w:rsidR="00973E7A" w:rsidRPr="00953812" w:rsidRDefault="00973E7A" w:rsidP="006542E4">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652" w:type="dxa"/>
            <w:shd w:val="clear" w:color="auto" w:fill="auto"/>
            <w:vAlign w:val="center"/>
          </w:tcPr>
          <w:p w14:paraId="107989DF" w14:textId="77777777" w:rsidR="00973E7A" w:rsidRDefault="00D05651" w:rsidP="006542E4">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42</w:t>
            </w:r>
          </w:p>
        </w:tc>
        <w:tc>
          <w:tcPr>
            <w:tcW w:w="833" w:type="dxa"/>
            <w:shd w:val="clear" w:color="auto" w:fill="auto"/>
            <w:vAlign w:val="center"/>
          </w:tcPr>
          <w:p w14:paraId="21AADDA0" w14:textId="77777777" w:rsidR="00973E7A" w:rsidRPr="00953812" w:rsidRDefault="00973E7A" w:rsidP="006542E4">
            <w:pPr>
              <w:keepNext/>
              <w:overflowPunct w:val="0"/>
              <w:autoSpaceDE w:val="0"/>
              <w:autoSpaceDN w:val="0"/>
              <w:adjustRightInd w:val="0"/>
              <w:spacing w:before="60" w:after="60"/>
              <w:jc w:val="center"/>
              <w:textAlignment w:val="baseline"/>
              <w:rPr>
                <w:rFonts w:ascii="Arial" w:eastAsia="Mincho" w:hAnsi="Arial" w:cs="Arial"/>
                <w:sz w:val="16"/>
                <w:szCs w:val="16"/>
              </w:rPr>
            </w:pPr>
          </w:p>
        </w:tc>
      </w:tr>
    </w:tbl>
    <w:p w14:paraId="65319517" w14:textId="77777777" w:rsidR="00973E7A" w:rsidRDefault="00973E7A" w:rsidP="00973E7A">
      <w:pPr>
        <w:pStyle w:val="linespace"/>
        <w:ind w:left="0" w:firstLine="0"/>
      </w:pPr>
    </w:p>
    <w:p w14:paraId="3A318925" w14:textId="77777777" w:rsidR="004064BD" w:rsidRDefault="004064BD" w:rsidP="00973E7A">
      <w:pPr>
        <w:pStyle w:val="linespace"/>
        <w:ind w:left="0" w:firstLine="0"/>
      </w:pPr>
    </w:p>
    <w:p w14:paraId="1967189A" w14:textId="77777777" w:rsidR="00AB6318" w:rsidRPr="0056228C" w:rsidRDefault="00D92D1E" w:rsidP="00AB6318">
      <w:pPr>
        <w:pStyle w:val="Heading3"/>
        <w:rPr>
          <w:rFonts w:eastAsia="MS Mincho"/>
        </w:rPr>
      </w:pPr>
      <w:bookmarkStart w:id="573" w:name="_Toc395703351"/>
      <w:r>
        <w:rPr>
          <w:rFonts w:eastAsia="MS Mincho"/>
        </w:rPr>
        <w:t>4.2.9</w:t>
      </w:r>
      <w:r w:rsidR="00AB6318">
        <w:rPr>
          <w:rFonts w:eastAsia="MS Mincho"/>
        </w:rPr>
        <w:tab/>
        <w:t>Import XML Screen</w:t>
      </w:r>
      <w:bookmarkEnd w:id="573"/>
    </w:p>
    <w:p w14:paraId="23277C5A" w14:textId="77777777" w:rsidR="00AB6318" w:rsidRDefault="00AB6318" w:rsidP="00255F0E">
      <w:pPr>
        <w:pStyle w:val="Para"/>
        <w:keepNext/>
      </w:pPr>
      <w:r>
        <w:t>a.</w:t>
      </w:r>
      <w:r>
        <w:tab/>
        <w:t>The Import XML Screen shall have the following characteristics:</w:t>
      </w:r>
    </w:p>
    <w:p w14:paraId="3CDA4936" w14:textId="224E909A" w:rsidR="004064BD" w:rsidRPr="00E934DE" w:rsidRDefault="00AB6318" w:rsidP="004064BD">
      <w:pPr>
        <w:pStyle w:val="Para12"/>
      </w:pPr>
      <w:r>
        <w:t>1.</w:t>
      </w:r>
      <w:r>
        <w:tab/>
        <w:t>The Screen shall be provided by the Operating System</w:t>
      </w:r>
      <w:del w:id="574" w:author="Hooks, Kevin C" w:date="2018-01-02T08:05:00Z">
        <w:r w:rsidDel="00D344E8">
          <w:delText xml:space="preserve"> (Windows 7)</w:delText>
        </w:r>
      </w:del>
      <w:r w:rsidR="004064BD">
        <w:t>.</w:t>
      </w:r>
    </w:p>
    <w:p w14:paraId="1D375F28" w14:textId="77777777" w:rsidR="004064BD" w:rsidRPr="00E934DE" w:rsidRDefault="00AB6318" w:rsidP="004064BD">
      <w:pPr>
        <w:pStyle w:val="Para12"/>
      </w:pPr>
      <w:r>
        <w:t>2.</w:t>
      </w:r>
      <w:r>
        <w:tab/>
        <w:t>The Screen shall only allow browsing of directory folders and the selection of .zip files</w:t>
      </w:r>
      <w:r w:rsidR="004064BD">
        <w:t>.</w:t>
      </w:r>
    </w:p>
    <w:p w14:paraId="704A4065" w14:textId="77777777" w:rsidR="004064BD" w:rsidRPr="00E934DE" w:rsidRDefault="00AB6318" w:rsidP="004064BD">
      <w:pPr>
        <w:pStyle w:val="Para12"/>
      </w:pPr>
      <w:r>
        <w:t>3.</w:t>
      </w:r>
      <w:r>
        <w:tab/>
        <w:t>The Screen shall remember the file path of the parent directory of the last opened .zip file for the current program session.</w:t>
      </w:r>
      <w:r w:rsidR="004064BD" w:rsidRPr="004064BD">
        <w:t xml:space="preserve"> </w:t>
      </w:r>
    </w:p>
    <w:p w14:paraId="6B954BBD" w14:textId="77777777" w:rsidR="004064BD" w:rsidRPr="00E934DE" w:rsidRDefault="00AB6318" w:rsidP="004064BD">
      <w:pPr>
        <w:pStyle w:val="Para12"/>
      </w:pPr>
      <w:r>
        <w:t>4.</w:t>
      </w:r>
      <w:r>
        <w:tab/>
        <w:t>The Screen’s starting file path shall be the Default Import XML starting file path.</w:t>
      </w:r>
      <w:r w:rsidR="004064BD" w:rsidRPr="004064BD">
        <w:t xml:space="preserve"> </w:t>
      </w:r>
    </w:p>
    <w:p w14:paraId="598784F9" w14:textId="77777777" w:rsidR="00AB6318" w:rsidRDefault="00AB6318" w:rsidP="00255F0E">
      <w:pPr>
        <w:pStyle w:val="Para"/>
        <w:keepNext/>
      </w:pPr>
      <w:r>
        <w:t>b.</w:t>
      </w:r>
      <w:r>
        <w:tab/>
        <w:t>The behavior of the screen shall be as follows:</w:t>
      </w:r>
    </w:p>
    <w:p w14:paraId="3F053347" w14:textId="77777777" w:rsidR="004064BD" w:rsidRPr="00E934DE" w:rsidRDefault="00AB6318" w:rsidP="004064BD">
      <w:pPr>
        <w:pStyle w:val="Para12"/>
      </w:pPr>
      <w:r>
        <w:t>1.</w:t>
      </w:r>
      <w:r>
        <w:tab/>
        <w:t xml:space="preserve">Pressing </w:t>
      </w:r>
      <w:r w:rsidR="00255F0E">
        <w:t xml:space="preserve">the </w:t>
      </w:r>
      <w:r w:rsidR="00BB645E">
        <w:t xml:space="preserve">Open </w:t>
      </w:r>
      <w:r>
        <w:t>button with a ZIP file specified shall start the Import XML process using the specified Zip file.</w:t>
      </w:r>
      <w:r w:rsidR="004064BD" w:rsidRPr="004064BD">
        <w:t xml:space="preserve"> </w:t>
      </w:r>
    </w:p>
    <w:p w14:paraId="458CF712" w14:textId="77777777" w:rsidR="004064BD" w:rsidRPr="00E934DE" w:rsidRDefault="00AB6318" w:rsidP="004064BD">
      <w:pPr>
        <w:pStyle w:val="Para12"/>
      </w:pPr>
      <w:r>
        <w:t>2.</w:t>
      </w:r>
      <w:r>
        <w:tab/>
        <w:t xml:space="preserve">Pressing </w:t>
      </w:r>
      <w:r w:rsidR="00255F0E">
        <w:t xml:space="preserve">the </w:t>
      </w:r>
      <w:r>
        <w:t>Cancel button shall return to the Primary Screen without importing a Zip file.</w:t>
      </w:r>
      <w:r w:rsidR="004064BD" w:rsidRPr="004064BD">
        <w:t xml:space="preserve"> </w:t>
      </w:r>
    </w:p>
    <w:p w14:paraId="4BEF43EE" w14:textId="77777777" w:rsidR="00AB6318" w:rsidRPr="0056228C" w:rsidRDefault="00D92D1E" w:rsidP="00AB6318">
      <w:pPr>
        <w:pStyle w:val="Heading3"/>
        <w:rPr>
          <w:rFonts w:eastAsia="MS Mincho"/>
        </w:rPr>
      </w:pPr>
      <w:bookmarkStart w:id="575" w:name="_Toc395703352"/>
      <w:r>
        <w:rPr>
          <w:rFonts w:eastAsia="MS Mincho"/>
        </w:rPr>
        <w:t>4.2.10</w:t>
      </w:r>
      <w:r w:rsidR="00AB6318">
        <w:rPr>
          <w:rFonts w:eastAsia="MS Mincho"/>
        </w:rPr>
        <w:tab/>
        <w:t>Export XML Screen</w:t>
      </w:r>
      <w:bookmarkEnd w:id="575"/>
    </w:p>
    <w:p w14:paraId="350DEBDC" w14:textId="77777777" w:rsidR="00AB6318" w:rsidRDefault="00AB6318" w:rsidP="00255F0E">
      <w:pPr>
        <w:pStyle w:val="Para"/>
        <w:keepNext/>
      </w:pPr>
      <w:r>
        <w:t>a.</w:t>
      </w:r>
      <w:r>
        <w:tab/>
        <w:t>The Export XML Screen shall have the following characteristics:</w:t>
      </w:r>
    </w:p>
    <w:p w14:paraId="721E2E10" w14:textId="5D412527" w:rsidR="004064BD" w:rsidRPr="00E934DE" w:rsidRDefault="00AB6318" w:rsidP="004064BD">
      <w:pPr>
        <w:pStyle w:val="Para12"/>
      </w:pPr>
      <w:r>
        <w:t>1.</w:t>
      </w:r>
      <w:r>
        <w:tab/>
        <w:t>The Screen shall be provided by the Operating System</w:t>
      </w:r>
      <w:del w:id="576" w:author="Hooks, Kevin C" w:date="2018-01-02T08:05:00Z">
        <w:r w:rsidDel="00D344E8">
          <w:delText xml:space="preserve"> (Windows 7)</w:delText>
        </w:r>
      </w:del>
      <w:r w:rsidR="00255F0E">
        <w:t>.</w:t>
      </w:r>
      <w:r w:rsidR="004064BD" w:rsidRPr="004064BD">
        <w:t xml:space="preserve"> </w:t>
      </w:r>
    </w:p>
    <w:p w14:paraId="0AD9FF2C" w14:textId="77777777" w:rsidR="004064BD" w:rsidRPr="00E934DE" w:rsidRDefault="00AB6318" w:rsidP="004064BD">
      <w:pPr>
        <w:pStyle w:val="Para12"/>
      </w:pPr>
      <w:r>
        <w:t>2.</w:t>
      </w:r>
      <w:r>
        <w:tab/>
        <w:t>The Screen shall only allow browsing of directory folders.</w:t>
      </w:r>
      <w:r w:rsidR="004064BD" w:rsidRPr="004064BD">
        <w:t xml:space="preserve"> </w:t>
      </w:r>
    </w:p>
    <w:p w14:paraId="681EE910" w14:textId="77777777" w:rsidR="00255F0E" w:rsidRPr="00E934DE" w:rsidRDefault="00AB6318" w:rsidP="00255F0E">
      <w:pPr>
        <w:pStyle w:val="Para12"/>
      </w:pPr>
      <w:r>
        <w:t>3.</w:t>
      </w:r>
      <w:r>
        <w:tab/>
        <w:t>The Screen shall remember the file path of the parent directory where the last ZIP file was created for the current program session.</w:t>
      </w:r>
      <w:r w:rsidR="00255F0E" w:rsidRPr="00255F0E">
        <w:t xml:space="preserve"> </w:t>
      </w:r>
    </w:p>
    <w:p w14:paraId="04DFFFDB" w14:textId="77777777" w:rsidR="004064BD" w:rsidRPr="00E934DE" w:rsidRDefault="00AB6318" w:rsidP="004064BD">
      <w:pPr>
        <w:pStyle w:val="Para12"/>
      </w:pPr>
      <w:r>
        <w:t>4.</w:t>
      </w:r>
      <w:r>
        <w:tab/>
        <w:t>The Screen’s starting file path shall be the Default Export XML starting file path.</w:t>
      </w:r>
      <w:r w:rsidR="004064BD" w:rsidRPr="004064BD">
        <w:t xml:space="preserve"> </w:t>
      </w:r>
    </w:p>
    <w:p w14:paraId="20671D66" w14:textId="77777777" w:rsidR="004064BD" w:rsidRPr="00E934DE" w:rsidRDefault="00AB6318" w:rsidP="004064BD">
      <w:pPr>
        <w:pStyle w:val="Para12"/>
      </w:pPr>
      <w:r>
        <w:t>5.</w:t>
      </w:r>
      <w:r>
        <w:tab/>
        <w:t>The Screen shall allow the user to make a New Folder at the specified directory.</w:t>
      </w:r>
      <w:r w:rsidR="004064BD" w:rsidRPr="004064BD">
        <w:t xml:space="preserve"> </w:t>
      </w:r>
    </w:p>
    <w:p w14:paraId="2EDF854F" w14:textId="77777777" w:rsidR="00AB6318" w:rsidRDefault="00AB6318" w:rsidP="00255F0E">
      <w:pPr>
        <w:pStyle w:val="Para"/>
        <w:keepNext/>
      </w:pPr>
      <w:r>
        <w:t>b.</w:t>
      </w:r>
      <w:r>
        <w:tab/>
        <w:t>The behavior of the screen shall be as follows:</w:t>
      </w:r>
    </w:p>
    <w:p w14:paraId="5009E477" w14:textId="77777777" w:rsidR="004064BD" w:rsidRPr="00E934DE" w:rsidRDefault="00AB6318" w:rsidP="004064BD">
      <w:pPr>
        <w:pStyle w:val="Para12"/>
      </w:pPr>
      <w:r>
        <w:t>1.</w:t>
      </w:r>
      <w:r w:rsidR="00255F0E">
        <w:tab/>
        <w:t>Pressing the New Folder button shall</w:t>
      </w:r>
      <w:r>
        <w:t xml:space="preserve"> create a new folder at the specified directory.</w:t>
      </w:r>
      <w:r w:rsidR="004064BD" w:rsidRPr="004064BD">
        <w:t xml:space="preserve"> </w:t>
      </w:r>
    </w:p>
    <w:p w14:paraId="268E8EFC" w14:textId="77777777" w:rsidR="00AB6318" w:rsidRDefault="00AB6318" w:rsidP="00AB6318">
      <w:pPr>
        <w:pStyle w:val="Para"/>
      </w:pPr>
    </w:p>
    <w:p w14:paraId="461026A6" w14:textId="77777777" w:rsidR="004064BD" w:rsidRPr="00E934DE" w:rsidRDefault="00AB6318" w:rsidP="004064BD">
      <w:pPr>
        <w:pStyle w:val="Para12"/>
      </w:pPr>
      <w:r>
        <w:t>2.</w:t>
      </w:r>
      <w:r>
        <w:tab/>
      </w:r>
      <w:r w:rsidR="00B958F2">
        <w:t xml:space="preserve">Pressing </w:t>
      </w:r>
      <w:r w:rsidR="00255F0E">
        <w:t xml:space="preserve">the </w:t>
      </w:r>
      <w:r w:rsidR="00BB645E">
        <w:t xml:space="preserve">Open </w:t>
      </w:r>
      <w:r w:rsidR="00B958F2">
        <w:t>button with a directory</w:t>
      </w:r>
      <w:r w:rsidR="00255F0E">
        <w:t xml:space="preserve"> </w:t>
      </w:r>
      <w:r w:rsidR="00B958F2">
        <w:t>specified shall start the Export XML process</w:t>
      </w:r>
      <w:r>
        <w:t>.</w:t>
      </w:r>
      <w:r w:rsidR="004064BD" w:rsidRPr="004064BD">
        <w:t xml:space="preserve"> </w:t>
      </w:r>
    </w:p>
    <w:p w14:paraId="74A7849F" w14:textId="77777777" w:rsidR="00255F0E" w:rsidRPr="00E934DE" w:rsidRDefault="00AB6318" w:rsidP="00255F0E">
      <w:pPr>
        <w:pStyle w:val="Para12"/>
      </w:pPr>
      <w:r>
        <w:t>3.</w:t>
      </w:r>
      <w:r>
        <w:tab/>
        <w:t xml:space="preserve">Pressing </w:t>
      </w:r>
      <w:r w:rsidR="00255F0E">
        <w:t xml:space="preserve">the </w:t>
      </w:r>
      <w:r>
        <w:t>Ca</w:t>
      </w:r>
      <w:r w:rsidR="00255F0E">
        <w:t xml:space="preserve">ncel button shall return the </w:t>
      </w:r>
      <w:r w:rsidR="00987C81">
        <w:t xml:space="preserve">focus to the </w:t>
      </w:r>
      <w:r>
        <w:t>Primary Screen without</w:t>
      </w:r>
      <w:r w:rsidR="00255F0E">
        <w:t xml:space="preserve"> </w:t>
      </w:r>
      <w:r w:rsidR="00B958F2">
        <w:t xml:space="preserve">exporting </w:t>
      </w:r>
      <w:r>
        <w:t>a Zip file.</w:t>
      </w:r>
      <w:r w:rsidR="004064BD" w:rsidRPr="004064BD">
        <w:t xml:space="preserve"> </w:t>
      </w:r>
    </w:p>
    <w:p w14:paraId="5997AB31" w14:textId="77777777" w:rsidR="00AB6318" w:rsidRPr="0056228C" w:rsidRDefault="00D92D1E" w:rsidP="00AB6318">
      <w:pPr>
        <w:pStyle w:val="Heading3"/>
        <w:rPr>
          <w:rFonts w:eastAsia="MS Mincho"/>
        </w:rPr>
      </w:pPr>
      <w:bookmarkStart w:id="577" w:name="_Toc395703353"/>
      <w:r>
        <w:rPr>
          <w:rFonts w:eastAsia="MS Mincho"/>
        </w:rPr>
        <w:t>4.2.11</w:t>
      </w:r>
      <w:r w:rsidR="00AB6318">
        <w:rPr>
          <w:rFonts w:eastAsia="MS Mincho"/>
        </w:rPr>
        <w:tab/>
        <w:t>SDT Conversion Screen</w:t>
      </w:r>
      <w:bookmarkEnd w:id="577"/>
    </w:p>
    <w:p w14:paraId="2A8F5224" w14:textId="77777777" w:rsidR="00255F0E" w:rsidRDefault="00AB6318" w:rsidP="00255F0E">
      <w:pPr>
        <w:pStyle w:val="Para"/>
        <w:keepNext/>
      </w:pPr>
      <w:r>
        <w:t>a.</w:t>
      </w:r>
      <w:r>
        <w:tab/>
        <w:t>The SDT Conversion Screen shall have the following characteristics:</w:t>
      </w:r>
      <w:r w:rsidR="004064BD" w:rsidRPr="004064BD">
        <w:t xml:space="preserve"> </w:t>
      </w:r>
    </w:p>
    <w:p w14:paraId="574EF2AA" w14:textId="77777777" w:rsidR="00255F0E" w:rsidRPr="00E934DE" w:rsidRDefault="00AB6318" w:rsidP="00255F0E">
      <w:pPr>
        <w:pStyle w:val="Para12"/>
      </w:pPr>
      <w:r>
        <w:t>1.</w:t>
      </w:r>
      <w:r>
        <w:tab/>
        <w:t xml:space="preserve">The Screen shall use the format of the Status Screen (section </w:t>
      </w:r>
      <w:r w:rsidR="00BB645E">
        <w:t>3.17</w:t>
      </w:r>
      <w:r>
        <w:t>)</w:t>
      </w:r>
      <w:r w:rsidR="00255F0E" w:rsidRPr="00255F0E">
        <w:t xml:space="preserve"> </w:t>
      </w:r>
    </w:p>
    <w:p w14:paraId="0AC03775" w14:textId="1EAC3D05" w:rsidR="000A0E49" w:rsidRPr="00E934DE" w:rsidRDefault="000A0E49" w:rsidP="000A0E49">
      <w:pPr>
        <w:pStyle w:val="Para12"/>
      </w:pPr>
      <w:r>
        <w:t>2.</w:t>
      </w:r>
      <w:r>
        <w:tab/>
        <w:t>Pressing the Save button shall open a browser folder provided by the Operating System</w:t>
      </w:r>
      <w:del w:id="578" w:author="Hooks, Kevin C" w:date="2018-01-02T08:06:00Z">
        <w:r w:rsidDel="00D344E8">
          <w:delText xml:space="preserve"> (Windows 7)</w:delText>
        </w:r>
      </w:del>
      <w:r>
        <w:t>.</w:t>
      </w:r>
    </w:p>
    <w:p w14:paraId="0B1C32DD" w14:textId="77777777" w:rsidR="000A0E49" w:rsidRPr="00E934DE" w:rsidRDefault="000A0E49" w:rsidP="000A0E49">
      <w:pPr>
        <w:pStyle w:val="Para12"/>
      </w:pPr>
      <w:r>
        <w:t>3.</w:t>
      </w:r>
      <w:r>
        <w:tab/>
        <w:t>The browser folder shall remember the file path of the parent directory of the last opened .zip file for the current program session.</w:t>
      </w:r>
      <w:r w:rsidRPr="004064BD">
        <w:t xml:space="preserve"> </w:t>
      </w:r>
    </w:p>
    <w:p w14:paraId="53D7F3F8" w14:textId="77777777" w:rsidR="000A0E49" w:rsidRPr="00E934DE" w:rsidRDefault="000A0E49" w:rsidP="000A0E49">
      <w:pPr>
        <w:pStyle w:val="Para12"/>
      </w:pPr>
      <w:r>
        <w:t>4.</w:t>
      </w:r>
      <w:r>
        <w:tab/>
        <w:t>The browser folder’s starting file path shall be the Default starting file path.</w:t>
      </w:r>
      <w:r w:rsidRPr="004064BD">
        <w:t xml:space="preserve"> </w:t>
      </w:r>
    </w:p>
    <w:p w14:paraId="1EB746F7" w14:textId="77777777" w:rsidR="00AB6318" w:rsidRPr="0056228C" w:rsidRDefault="00D92D1E" w:rsidP="00AB6318">
      <w:pPr>
        <w:pStyle w:val="Heading3"/>
        <w:rPr>
          <w:rFonts w:eastAsia="MS Mincho"/>
        </w:rPr>
      </w:pPr>
      <w:bookmarkStart w:id="579" w:name="_Toc395703354"/>
      <w:r>
        <w:rPr>
          <w:rFonts w:eastAsia="MS Mincho"/>
        </w:rPr>
        <w:t>4.2.12</w:t>
      </w:r>
      <w:r w:rsidR="00AB6318">
        <w:rPr>
          <w:rFonts w:eastAsia="MS Mincho"/>
        </w:rPr>
        <w:tab/>
        <w:t>CDB Consistency Check Screen</w:t>
      </w:r>
      <w:bookmarkEnd w:id="579"/>
    </w:p>
    <w:p w14:paraId="782A2B59" w14:textId="77777777" w:rsidR="00E3507B" w:rsidRDefault="00E3507B" w:rsidP="00E3507B">
      <w:pPr>
        <w:pStyle w:val="Para"/>
        <w:keepNext/>
      </w:pPr>
      <w:r>
        <w:t xml:space="preserve">Note: The CDB Consistency Check functionality is provided in code (DLL file) supplied by Panasonic.  </w:t>
      </w:r>
    </w:p>
    <w:p w14:paraId="04CDE953" w14:textId="77777777" w:rsidR="00AB6318" w:rsidRDefault="00AB6318" w:rsidP="00255F0E">
      <w:pPr>
        <w:pStyle w:val="Para"/>
        <w:keepNext/>
      </w:pPr>
      <w:r>
        <w:t>a.</w:t>
      </w:r>
      <w:r>
        <w:tab/>
        <w:t xml:space="preserve">The </w:t>
      </w:r>
      <w:r>
        <w:rPr>
          <w:rFonts w:eastAsia="MS Mincho"/>
        </w:rPr>
        <w:t xml:space="preserve">CDB Consistency Check </w:t>
      </w:r>
      <w:r>
        <w:t>Screen shall have the following characteristics:</w:t>
      </w:r>
    </w:p>
    <w:p w14:paraId="6A7CCF85" w14:textId="77777777" w:rsidR="00255F0E" w:rsidRPr="00E934DE" w:rsidRDefault="00AB6318" w:rsidP="00255F0E">
      <w:pPr>
        <w:pStyle w:val="Para12"/>
      </w:pPr>
      <w:r>
        <w:t>1.</w:t>
      </w:r>
      <w:r>
        <w:tab/>
        <w:t xml:space="preserve">The Screen shall use the format of the Status Screen (section </w:t>
      </w:r>
      <w:r w:rsidR="00BB645E">
        <w:t>3.17</w:t>
      </w:r>
      <w:r>
        <w:t>)</w:t>
      </w:r>
      <w:r w:rsidR="00255F0E">
        <w:t>.</w:t>
      </w:r>
    </w:p>
    <w:p w14:paraId="51320E43" w14:textId="77777777" w:rsidR="00255F0E" w:rsidRPr="00E934DE" w:rsidRDefault="00AB6318" w:rsidP="00255F0E">
      <w:pPr>
        <w:pStyle w:val="Para12"/>
      </w:pPr>
      <w:r>
        <w:t>2.</w:t>
      </w:r>
      <w:r>
        <w:tab/>
        <w:t>The Screen shall call the Panasonic provided CDG DLL file to start the CDB Consistency Check process.</w:t>
      </w:r>
      <w:r w:rsidR="004064BD" w:rsidRPr="004064BD">
        <w:t xml:space="preserve"> </w:t>
      </w:r>
    </w:p>
    <w:p w14:paraId="0859FE3B" w14:textId="77777777" w:rsidR="00AB6318" w:rsidRDefault="00AB6318" w:rsidP="00255F0E">
      <w:pPr>
        <w:pStyle w:val="Para"/>
        <w:keepNext/>
      </w:pPr>
      <w:r>
        <w:t>b.</w:t>
      </w:r>
      <w:r>
        <w:tab/>
        <w:t>The behavior of the screen shall be as follows:</w:t>
      </w:r>
    </w:p>
    <w:p w14:paraId="7F7AC165" w14:textId="77777777" w:rsidR="00255F0E" w:rsidRPr="00E934DE" w:rsidRDefault="00AB6318" w:rsidP="00255F0E">
      <w:pPr>
        <w:pStyle w:val="Para12"/>
      </w:pPr>
      <w:r>
        <w:t>1.</w:t>
      </w:r>
      <w:r>
        <w:tab/>
        <w:t>Pressing Cancel button shall stop the CDB Consistency Check and return to the Primary Screen.</w:t>
      </w:r>
      <w:r w:rsidR="00255F0E" w:rsidRPr="00255F0E">
        <w:t xml:space="preserve"> </w:t>
      </w:r>
    </w:p>
    <w:p w14:paraId="235A4717" w14:textId="77777777" w:rsidR="00AB6318" w:rsidRPr="00B65AC6" w:rsidRDefault="00AB6318" w:rsidP="00B65AC6">
      <w:pPr>
        <w:pStyle w:val="Heading3"/>
        <w:rPr>
          <w:rFonts w:eastAsia="MS Mincho"/>
        </w:rPr>
      </w:pPr>
      <w:bookmarkStart w:id="580" w:name="_Toc395703355"/>
      <w:r>
        <w:rPr>
          <w:rFonts w:eastAsia="MS Mincho"/>
        </w:rPr>
        <w:t>4</w:t>
      </w:r>
      <w:r w:rsidR="00D92D1E">
        <w:rPr>
          <w:rFonts w:eastAsia="MS Mincho"/>
        </w:rPr>
        <w:t>.2.13</w:t>
      </w:r>
      <w:r w:rsidR="00675705">
        <w:rPr>
          <w:rFonts w:eastAsia="MS Mincho"/>
        </w:rPr>
        <w:tab/>
        <w:t>Export CDB</w:t>
      </w:r>
      <w:bookmarkEnd w:id="580"/>
    </w:p>
    <w:p w14:paraId="5965F986" w14:textId="77777777" w:rsidR="00E3507B" w:rsidRDefault="00E3507B" w:rsidP="00E3507B">
      <w:pPr>
        <w:pStyle w:val="Para"/>
        <w:keepNext/>
      </w:pPr>
      <w:r>
        <w:t xml:space="preserve">Note: The Export CDB functionality is provided in code (DLL file) supplied by Panasonic.  </w:t>
      </w:r>
    </w:p>
    <w:p w14:paraId="38225E0D" w14:textId="77777777" w:rsidR="00B958F2" w:rsidRPr="00F55FD3" w:rsidRDefault="00B958F2" w:rsidP="0026230B">
      <w:pPr>
        <w:keepNext/>
        <w:rPr>
          <w:rFonts w:eastAsia="MS Mincho"/>
        </w:rPr>
      </w:pPr>
      <w:r>
        <w:rPr>
          <w:rFonts w:eastAsia="MS Mincho"/>
        </w:rPr>
        <w:t xml:space="preserve">The Export CDB process </w:t>
      </w:r>
      <w:r w:rsidR="0026230B">
        <w:rPr>
          <w:rFonts w:eastAsia="MS Mincho"/>
        </w:rPr>
        <w:t>uses</w:t>
      </w:r>
      <w:r>
        <w:rPr>
          <w:rFonts w:eastAsia="MS Mincho"/>
        </w:rPr>
        <w:t xml:space="preserve"> two screens</w:t>
      </w:r>
      <w:r w:rsidR="00255F0E">
        <w:rPr>
          <w:rFonts w:eastAsia="MS Mincho"/>
        </w:rPr>
        <w:t>:  t</w:t>
      </w:r>
      <w:r>
        <w:rPr>
          <w:rFonts w:eastAsia="MS Mincho"/>
        </w:rPr>
        <w:t>he folder browser and the Status Screen.</w:t>
      </w:r>
    </w:p>
    <w:p w14:paraId="197EE06F" w14:textId="77777777" w:rsidR="00255F0E" w:rsidRPr="00E934DE" w:rsidRDefault="00B958F2" w:rsidP="0026230B">
      <w:pPr>
        <w:pStyle w:val="Para12"/>
        <w:keepNext/>
        <w:ind w:left="360"/>
      </w:pPr>
      <w:r>
        <w:t>a.</w:t>
      </w:r>
      <w:r>
        <w:tab/>
        <w:t>The Export CDB folder browser shall have the following characteristics:</w:t>
      </w:r>
      <w:r w:rsidR="00255F0E" w:rsidRPr="00255F0E">
        <w:t xml:space="preserve"> </w:t>
      </w:r>
    </w:p>
    <w:p w14:paraId="3374AF48" w14:textId="3B427276" w:rsidR="0026230B" w:rsidRPr="00E934DE" w:rsidRDefault="00B958F2" w:rsidP="0026230B">
      <w:pPr>
        <w:pStyle w:val="Para12"/>
      </w:pPr>
      <w:r>
        <w:t>1.</w:t>
      </w:r>
      <w:r>
        <w:tab/>
        <w:t>The Screen shall be provided by the Operating System</w:t>
      </w:r>
      <w:del w:id="581" w:author="Hooks, Kevin C" w:date="2018-01-02T08:06:00Z">
        <w:r w:rsidDel="00D344E8">
          <w:delText xml:space="preserve"> (Windows 7)</w:delText>
        </w:r>
      </w:del>
      <w:r w:rsidR="0026230B">
        <w:t>.</w:t>
      </w:r>
      <w:r w:rsidR="0026230B" w:rsidRPr="0026230B">
        <w:t xml:space="preserve"> </w:t>
      </w:r>
    </w:p>
    <w:p w14:paraId="1E753666" w14:textId="77777777" w:rsidR="0026230B" w:rsidRPr="00E934DE" w:rsidRDefault="00B958F2" w:rsidP="0026230B">
      <w:pPr>
        <w:pStyle w:val="Para12"/>
      </w:pPr>
      <w:r>
        <w:t>2.</w:t>
      </w:r>
      <w:r>
        <w:tab/>
        <w:t>The Screen shall only allow browsing of directory folders.</w:t>
      </w:r>
      <w:r w:rsidR="0026230B" w:rsidRPr="0026230B">
        <w:t xml:space="preserve"> </w:t>
      </w:r>
    </w:p>
    <w:p w14:paraId="11B4A759" w14:textId="77777777" w:rsidR="0026230B" w:rsidRPr="00E934DE" w:rsidRDefault="00B958F2" w:rsidP="0026230B">
      <w:pPr>
        <w:pStyle w:val="Para12"/>
      </w:pPr>
      <w:r>
        <w:t>3.</w:t>
      </w:r>
      <w:r>
        <w:tab/>
        <w:t>The Screen shall remember the file path of the parent directory chosen for the last export during the current program session.</w:t>
      </w:r>
      <w:r w:rsidR="0026230B" w:rsidRPr="0026230B">
        <w:t xml:space="preserve"> </w:t>
      </w:r>
    </w:p>
    <w:p w14:paraId="5A84AEF6" w14:textId="77777777" w:rsidR="0026230B" w:rsidRPr="00E934DE" w:rsidRDefault="00B958F2" w:rsidP="0026230B">
      <w:pPr>
        <w:pStyle w:val="Para12"/>
      </w:pPr>
      <w:r>
        <w:t>4.</w:t>
      </w:r>
      <w:r>
        <w:tab/>
        <w:t>The Screen’s starting file path shall be the Default Export CDB starting file path.</w:t>
      </w:r>
      <w:r w:rsidR="0026230B" w:rsidRPr="0026230B">
        <w:t xml:space="preserve"> </w:t>
      </w:r>
    </w:p>
    <w:p w14:paraId="2F3904F6" w14:textId="77777777" w:rsidR="0026230B" w:rsidRPr="00E934DE" w:rsidRDefault="00B958F2" w:rsidP="0026230B">
      <w:pPr>
        <w:pStyle w:val="Para12"/>
      </w:pPr>
      <w:r>
        <w:t>5.</w:t>
      </w:r>
      <w:r>
        <w:tab/>
        <w:t>The Screen shall allow the user to make a New Folder at the specified directory.</w:t>
      </w:r>
      <w:r w:rsidR="0026230B" w:rsidRPr="0026230B">
        <w:t xml:space="preserve"> </w:t>
      </w:r>
    </w:p>
    <w:p w14:paraId="398012EE" w14:textId="77777777" w:rsidR="00B958F2" w:rsidRDefault="00B958F2" w:rsidP="00B958F2">
      <w:pPr>
        <w:pStyle w:val="Para"/>
      </w:pPr>
      <w:r>
        <w:t>b.</w:t>
      </w:r>
      <w:r>
        <w:tab/>
        <w:t>The behavior of the Export CDB folder browser shall be as follows:</w:t>
      </w:r>
    </w:p>
    <w:p w14:paraId="01630BD5" w14:textId="77777777" w:rsidR="0026230B" w:rsidRPr="00E934DE" w:rsidRDefault="00B958F2" w:rsidP="0026230B">
      <w:pPr>
        <w:pStyle w:val="Para12"/>
      </w:pPr>
      <w:r>
        <w:t>1.</w:t>
      </w:r>
      <w:r>
        <w:tab/>
        <w:t>Pressing New Folder button will create a new folder at the specified directory.</w:t>
      </w:r>
      <w:r w:rsidR="0026230B" w:rsidRPr="0026230B">
        <w:t xml:space="preserve"> </w:t>
      </w:r>
    </w:p>
    <w:p w14:paraId="4FC995E9" w14:textId="77777777" w:rsidR="0026230B" w:rsidRPr="00E934DE" w:rsidRDefault="00B958F2" w:rsidP="0026230B">
      <w:pPr>
        <w:pStyle w:val="Para12"/>
      </w:pPr>
      <w:r>
        <w:t>2.</w:t>
      </w:r>
      <w:r>
        <w:tab/>
        <w:t>Pressing OK button with a directory file specified shall open the Export CDB Status screen.</w:t>
      </w:r>
      <w:r w:rsidR="0026230B" w:rsidRPr="0026230B">
        <w:t xml:space="preserve"> </w:t>
      </w:r>
    </w:p>
    <w:p w14:paraId="0388F9F2" w14:textId="77777777" w:rsidR="0026230B" w:rsidRPr="00E934DE" w:rsidRDefault="00B958F2" w:rsidP="0026230B">
      <w:pPr>
        <w:pStyle w:val="Para12"/>
      </w:pPr>
      <w:r>
        <w:t>3.</w:t>
      </w:r>
      <w:r>
        <w:tab/>
        <w:t>Pressing Cancel button shall return to the Primary Screen without exporting CSV files.</w:t>
      </w:r>
      <w:r w:rsidR="0026230B" w:rsidRPr="0026230B">
        <w:t xml:space="preserve"> </w:t>
      </w:r>
    </w:p>
    <w:p w14:paraId="38E95FE1" w14:textId="77777777" w:rsidR="00B958F2" w:rsidRDefault="00B958F2" w:rsidP="00B958F2">
      <w:pPr>
        <w:pStyle w:val="Para"/>
      </w:pPr>
      <w:r>
        <w:t>c.</w:t>
      </w:r>
      <w:r>
        <w:tab/>
        <w:t>The Export CDB Status Screen shall have the following characteristics:</w:t>
      </w:r>
    </w:p>
    <w:p w14:paraId="6C0FFF98" w14:textId="77777777" w:rsidR="0026230B" w:rsidRPr="00E934DE" w:rsidRDefault="00B958F2" w:rsidP="0026230B">
      <w:pPr>
        <w:pStyle w:val="Para12"/>
      </w:pPr>
      <w:r>
        <w:t>1.</w:t>
      </w:r>
      <w:r>
        <w:tab/>
        <w:t>The screen shall use the Status Screen (section 3.17) as its base.</w:t>
      </w:r>
      <w:r w:rsidR="0026230B" w:rsidRPr="0026230B">
        <w:t xml:space="preserve"> </w:t>
      </w:r>
    </w:p>
    <w:p w14:paraId="3CCD67A6" w14:textId="77777777" w:rsidR="0026230B" w:rsidRPr="00E934DE" w:rsidRDefault="00B958F2" w:rsidP="0026230B">
      <w:pPr>
        <w:pStyle w:val="Para12"/>
      </w:pPr>
      <w:r>
        <w:t>2.</w:t>
      </w:r>
      <w:r>
        <w:tab/>
        <w:t>The Title Label shall be “Export Status”.</w:t>
      </w:r>
      <w:r w:rsidR="0026230B" w:rsidRPr="0026230B">
        <w:t xml:space="preserve"> </w:t>
      </w:r>
    </w:p>
    <w:p w14:paraId="2F0E27D8" w14:textId="77777777" w:rsidR="0026230B" w:rsidRPr="00E934DE" w:rsidRDefault="00B958F2" w:rsidP="0026230B">
      <w:pPr>
        <w:pStyle w:val="Para12"/>
      </w:pPr>
      <w:r>
        <w:t>3.</w:t>
      </w:r>
      <w:r>
        <w:tab/>
        <w:t xml:space="preserve">The scrolling message box </w:t>
      </w:r>
      <w:r w:rsidR="0026230B">
        <w:t>shall</w:t>
      </w:r>
      <w:r>
        <w:t xml:space="preserve"> display when the host starts and finishes exporting each CDB table.</w:t>
      </w:r>
      <w:r w:rsidR="0026230B" w:rsidRPr="0026230B">
        <w:t xml:space="preserve"> </w:t>
      </w:r>
    </w:p>
    <w:p w14:paraId="4D1B4975" w14:textId="77777777" w:rsidR="0026230B" w:rsidRPr="00E934DE" w:rsidRDefault="00B958F2" w:rsidP="0026230B">
      <w:pPr>
        <w:pStyle w:val="Para12"/>
      </w:pPr>
      <w:r>
        <w:t>4.</w:t>
      </w:r>
      <w:r>
        <w:tab/>
        <w:t>The screen shall have only a Close button.</w:t>
      </w:r>
      <w:r w:rsidR="0026230B" w:rsidRPr="0026230B">
        <w:t xml:space="preserve"> </w:t>
      </w:r>
    </w:p>
    <w:p w14:paraId="2ADDEBFD" w14:textId="77777777" w:rsidR="00B958F2" w:rsidRDefault="00B958F2" w:rsidP="00B958F2">
      <w:pPr>
        <w:pStyle w:val="Para"/>
      </w:pPr>
      <w:r>
        <w:t>d.</w:t>
      </w:r>
      <w:r>
        <w:tab/>
        <w:t>The behaviour of the Export CDB Status Screen shall be as follows:</w:t>
      </w:r>
    </w:p>
    <w:p w14:paraId="1EB324A0" w14:textId="77777777" w:rsidR="0026230B" w:rsidRPr="00E934DE" w:rsidRDefault="00E3507B" w:rsidP="0026230B">
      <w:pPr>
        <w:pStyle w:val="Para12"/>
      </w:pPr>
      <w:r>
        <w:t>1</w:t>
      </w:r>
      <w:r w:rsidR="00B958F2">
        <w:t>.</w:t>
      </w:r>
      <w:r w:rsidR="00B958F2">
        <w:tab/>
        <w:t>Pressing Close shall close the Export CDB Status screen and return the user to the ACDG Host screen.</w:t>
      </w:r>
      <w:r w:rsidR="0026230B" w:rsidRPr="0026230B">
        <w:t xml:space="preserve"> </w:t>
      </w:r>
    </w:p>
    <w:p w14:paraId="5990CE30" w14:textId="77777777" w:rsidR="00AB6318" w:rsidRPr="0056228C" w:rsidRDefault="00D92D1E" w:rsidP="00AB6318">
      <w:pPr>
        <w:pStyle w:val="Heading3"/>
        <w:rPr>
          <w:rFonts w:eastAsia="MS Mincho"/>
        </w:rPr>
      </w:pPr>
      <w:bookmarkStart w:id="582" w:name="_Toc395703356"/>
      <w:r>
        <w:rPr>
          <w:rFonts w:eastAsia="MS Mincho"/>
        </w:rPr>
        <w:t>4.2.14</w:t>
      </w:r>
      <w:r w:rsidR="00AB6318">
        <w:rPr>
          <w:rFonts w:eastAsia="MS Mincho"/>
        </w:rPr>
        <w:tab/>
        <w:t>Help ACDG Screen</w:t>
      </w:r>
      <w:bookmarkEnd w:id="582"/>
    </w:p>
    <w:p w14:paraId="2342ECE4" w14:textId="77777777" w:rsidR="00A55AA6" w:rsidRDefault="00AB6318" w:rsidP="00AB6318">
      <w:pPr>
        <w:pStyle w:val="Para"/>
      </w:pPr>
      <w:r>
        <w:t>a.</w:t>
      </w:r>
      <w:r>
        <w:tab/>
      </w:r>
      <w:r w:rsidR="00A55AA6">
        <w:t>Shall use</w:t>
      </w:r>
      <w:r w:rsidR="00A55AA6" w:rsidRPr="00A55AA6">
        <w:t xml:space="preserve"> </w:t>
      </w:r>
      <w:r w:rsidR="00A55AA6">
        <w:t>a</w:t>
      </w:r>
      <w:r w:rsidR="00A55AA6" w:rsidRPr="00A55AA6">
        <w:t xml:space="preserve"> standard Windows OS </w:t>
      </w:r>
      <w:r w:rsidR="00A55AA6">
        <w:t>Help screen.</w:t>
      </w:r>
    </w:p>
    <w:p w14:paraId="5986BE6B" w14:textId="77777777" w:rsidR="00A55AA6" w:rsidRDefault="00A55AA6" w:rsidP="00AB6318">
      <w:pPr>
        <w:pStyle w:val="Para"/>
      </w:pPr>
      <w:r>
        <w:t>b.</w:t>
      </w:r>
      <w:r>
        <w:tab/>
        <w:t>The Help screen shall display the user manual.</w:t>
      </w:r>
    </w:p>
    <w:p w14:paraId="2143F5AD" w14:textId="77777777" w:rsidR="00AB6318" w:rsidRPr="0056228C" w:rsidRDefault="00D92D1E" w:rsidP="0026230B">
      <w:pPr>
        <w:pStyle w:val="Heading3"/>
        <w:rPr>
          <w:rFonts w:eastAsia="MS Mincho"/>
        </w:rPr>
      </w:pPr>
      <w:bookmarkStart w:id="583" w:name="_Toc395703357"/>
      <w:r>
        <w:rPr>
          <w:rFonts w:eastAsia="MS Mincho"/>
        </w:rPr>
        <w:t>4.2.15</w:t>
      </w:r>
      <w:r w:rsidR="00AB6318">
        <w:rPr>
          <w:rFonts w:eastAsia="MS Mincho"/>
        </w:rPr>
        <w:tab/>
        <w:t xml:space="preserve">About </w:t>
      </w:r>
      <w:r w:rsidR="003B5754">
        <w:rPr>
          <w:rFonts w:eastAsia="MS Mincho"/>
        </w:rPr>
        <w:t xml:space="preserve">ACDG </w:t>
      </w:r>
      <w:r w:rsidR="00AB6318">
        <w:rPr>
          <w:rFonts w:eastAsia="MS Mincho"/>
        </w:rPr>
        <w:t>Screen</w:t>
      </w:r>
      <w:bookmarkEnd w:id="583"/>
    </w:p>
    <w:p w14:paraId="4734A96A" w14:textId="77777777" w:rsidR="00AB6318" w:rsidRDefault="00AB6318" w:rsidP="0026230B">
      <w:pPr>
        <w:pStyle w:val="Para"/>
        <w:keepNext/>
      </w:pPr>
      <w:r>
        <w:t>a.</w:t>
      </w:r>
      <w:r>
        <w:tab/>
        <w:t xml:space="preserve">The About </w:t>
      </w:r>
      <w:r w:rsidR="003B5754">
        <w:t xml:space="preserve">ACDG </w:t>
      </w:r>
      <w:r>
        <w:t xml:space="preserve">Screen controls shall </w:t>
      </w:r>
      <w:r w:rsidR="00D92D1E">
        <w:t>be as defined in Table 4.2.15</w:t>
      </w:r>
      <w:r>
        <w:t>-1.</w:t>
      </w:r>
    </w:p>
    <w:p w14:paraId="4A5430DB" w14:textId="77777777" w:rsidR="00AB6318" w:rsidRDefault="00AB6318" w:rsidP="0026230B">
      <w:pPr>
        <w:pStyle w:val="Para"/>
        <w:keepNext/>
        <w:spacing w:before="0" w:after="0"/>
      </w:pPr>
    </w:p>
    <w:p w14:paraId="1AE32A3C" w14:textId="77777777" w:rsidR="00AB6318" w:rsidRDefault="00D92D1E" w:rsidP="00AB6318">
      <w:pPr>
        <w:pStyle w:val="Table"/>
      </w:pPr>
      <w:bookmarkStart w:id="584" w:name="_Toc395021819"/>
      <w:r>
        <w:t>Table 4.2.15</w:t>
      </w:r>
      <w:r w:rsidR="00AB6318">
        <w:t xml:space="preserve">-1:  About </w:t>
      </w:r>
      <w:r w:rsidR="003B5754">
        <w:t xml:space="preserve">ACDG </w:t>
      </w:r>
      <w:r w:rsidR="00AB6318">
        <w:t>Screen - Components</w:t>
      </w:r>
      <w:bookmarkEnd w:id="584"/>
    </w:p>
    <w:tbl>
      <w:tblPr>
        <w:tblW w:w="91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
        <w:gridCol w:w="1792"/>
        <w:gridCol w:w="803"/>
        <w:gridCol w:w="1726"/>
        <w:gridCol w:w="1350"/>
        <w:gridCol w:w="1474"/>
        <w:gridCol w:w="703"/>
        <w:gridCol w:w="759"/>
      </w:tblGrid>
      <w:tr w:rsidR="009506BF" w:rsidRPr="00953812" w14:paraId="53296B9C" w14:textId="77777777" w:rsidTr="006067AB">
        <w:trPr>
          <w:cantSplit/>
          <w:trHeight w:val="288"/>
          <w:tblHeader/>
          <w:jc w:val="center"/>
        </w:trPr>
        <w:tc>
          <w:tcPr>
            <w:tcW w:w="577" w:type="dxa"/>
            <w:shd w:val="clear" w:color="auto" w:fill="CCCCCC"/>
            <w:vAlign w:val="center"/>
          </w:tcPr>
          <w:p w14:paraId="17D8101F" w14:textId="77777777" w:rsidR="00AB6318" w:rsidRPr="00953812" w:rsidRDefault="00AB6318" w:rsidP="0026230B">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Item #</w:t>
            </w:r>
          </w:p>
        </w:tc>
        <w:tc>
          <w:tcPr>
            <w:tcW w:w="1792" w:type="dxa"/>
            <w:shd w:val="clear" w:color="auto" w:fill="CCCCCC"/>
            <w:vAlign w:val="center"/>
          </w:tcPr>
          <w:p w14:paraId="56EF444F" w14:textId="77777777" w:rsidR="00AB6318" w:rsidRPr="00953812" w:rsidRDefault="00AB6318" w:rsidP="0026230B">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Label</w:t>
            </w:r>
          </w:p>
        </w:tc>
        <w:tc>
          <w:tcPr>
            <w:tcW w:w="803" w:type="dxa"/>
            <w:shd w:val="clear" w:color="auto" w:fill="CCCCCC"/>
            <w:vAlign w:val="center"/>
          </w:tcPr>
          <w:p w14:paraId="341C7CBE" w14:textId="77777777" w:rsidR="00AB6318" w:rsidRPr="00953812" w:rsidRDefault="00AB6318" w:rsidP="0026230B">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Type</w:t>
            </w:r>
          </w:p>
        </w:tc>
        <w:tc>
          <w:tcPr>
            <w:tcW w:w="1726" w:type="dxa"/>
            <w:shd w:val="clear" w:color="auto" w:fill="CCCCCC"/>
            <w:vAlign w:val="center"/>
          </w:tcPr>
          <w:p w14:paraId="43EA4A08" w14:textId="77777777" w:rsidR="00AB6318" w:rsidRPr="00953812" w:rsidRDefault="00AB6318" w:rsidP="0026230B">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Range</w:t>
            </w:r>
          </w:p>
        </w:tc>
        <w:tc>
          <w:tcPr>
            <w:tcW w:w="1350" w:type="dxa"/>
            <w:shd w:val="clear" w:color="auto" w:fill="CCCCCC"/>
            <w:vAlign w:val="center"/>
          </w:tcPr>
          <w:p w14:paraId="0E26F9EA" w14:textId="77777777" w:rsidR="00AB6318" w:rsidRPr="00953812" w:rsidRDefault="00AB6318" w:rsidP="0026230B">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Details</w:t>
            </w:r>
          </w:p>
        </w:tc>
        <w:tc>
          <w:tcPr>
            <w:tcW w:w="1474" w:type="dxa"/>
            <w:shd w:val="clear" w:color="auto" w:fill="CCCCCC"/>
            <w:vAlign w:val="center"/>
          </w:tcPr>
          <w:p w14:paraId="084E33CB" w14:textId="77777777" w:rsidR="00AB6318" w:rsidRPr="00953812" w:rsidRDefault="00AB6318" w:rsidP="0026230B">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Availab</w:t>
            </w:r>
            <w:r w:rsidR="00501A5A">
              <w:rPr>
                <w:rFonts w:ascii="Arial" w:eastAsia="Mincho" w:hAnsi="Arial" w:cs="Arial"/>
                <w:b/>
                <w:sz w:val="16"/>
                <w:szCs w:val="16"/>
              </w:rPr>
              <w:t>i</w:t>
            </w:r>
            <w:r w:rsidRPr="00953812">
              <w:rPr>
                <w:rFonts w:ascii="Arial" w:eastAsia="Mincho" w:hAnsi="Arial" w:cs="Arial"/>
                <w:b/>
                <w:sz w:val="16"/>
                <w:szCs w:val="16"/>
              </w:rPr>
              <w:t>lity</w:t>
            </w:r>
          </w:p>
        </w:tc>
        <w:tc>
          <w:tcPr>
            <w:tcW w:w="703" w:type="dxa"/>
            <w:shd w:val="clear" w:color="auto" w:fill="CCCCCC"/>
            <w:vAlign w:val="center"/>
          </w:tcPr>
          <w:p w14:paraId="3B25A58C" w14:textId="77777777" w:rsidR="00AB6318" w:rsidRPr="00953812" w:rsidRDefault="00AB6318" w:rsidP="0026230B">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Tab Order</w:t>
            </w:r>
          </w:p>
        </w:tc>
        <w:tc>
          <w:tcPr>
            <w:tcW w:w="759" w:type="dxa"/>
            <w:shd w:val="clear" w:color="auto" w:fill="CCCCCC"/>
            <w:vAlign w:val="center"/>
          </w:tcPr>
          <w:p w14:paraId="2E4CCB8B" w14:textId="77777777" w:rsidR="00AB6318" w:rsidRPr="00953812" w:rsidRDefault="00AB6318" w:rsidP="0026230B">
            <w:pPr>
              <w:keepNext/>
              <w:overflowPunct w:val="0"/>
              <w:autoSpaceDE w:val="0"/>
              <w:autoSpaceDN w:val="0"/>
              <w:adjustRightInd w:val="0"/>
              <w:spacing w:before="60" w:after="60"/>
              <w:jc w:val="center"/>
              <w:textAlignment w:val="baseline"/>
              <w:rPr>
                <w:rFonts w:ascii="Arial" w:eastAsia="Mincho" w:hAnsi="Arial" w:cs="Arial"/>
                <w:b/>
                <w:sz w:val="16"/>
                <w:szCs w:val="16"/>
              </w:rPr>
            </w:pPr>
            <w:r w:rsidRPr="00953812">
              <w:rPr>
                <w:rFonts w:ascii="Arial" w:eastAsia="Mincho" w:hAnsi="Arial" w:cs="Arial"/>
                <w:b/>
                <w:sz w:val="16"/>
                <w:szCs w:val="16"/>
              </w:rPr>
              <w:t>Model Unique</w:t>
            </w:r>
          </w:p>
        </w:tc>
      </w:tr>
      <w:tr w:rsidR="006067AB" w:rsidRPr="00953812" w14:paraId="7C2C393E" w14:textId="77777777" w:rsidTr="006067AB">
        <w:trPr>
          <w:cantSplit/>
          <w:trHeight w:val="288"/>
          <w:jc w:val="center"/>
        </w:trPr>
        <w:tc>
          <w:tcPr>
            <w:tcW w:w="577" w:type="dxa"/>
            <w:shd w:val="clear" w:color="auto" w:fill="auto"/>
            <w:vAlign w:val="center"/>
          </w:tcPr>
          <w:p w14:paraId="771230E3" w14:textId="77777777" w:rsidR="00430F54" w:rsidRPr="00953812" w:rsidRDefault="00430F54" w:rsidP="0026230B">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sidRPr="00953812">
              <w:rPr>
                <w:rFonts w:ascii="Arial" w:eastAsia="Mincho" w:hAnsi="Arial" w:cs="Arial"/>
                <w:color w:val="000000"/>
                <w:sz w:val="16"/>
                <w:szCs w:val="16"/>
              </w:rPr>
              <w:t>1</w:t>
            </w:r>
          </w:p>
        </w:tc>
        <w:tc>
          <w:tcPr>
            <w:tcW w:w="1792" w:type="dxa"/>
            <w:shd w:val="clear" w:color="auto" w:fill="auto"/>
            <w:vAlign w:val="center"/>
          </w:tcPr>
          <w:p w14:paraId="0FEA5FEA" w14:textId="77777777" w:rsidR="00430F54"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Airline Configuration Database Generator (ACDG)</w:t>
            </w:r>
          </w:p>
        </w:tc>
        <w:tc>
          <w:tcPr>
            <w:tcW w:w="803" w:type="dxa"/>
            <w:shd w:val="clear" w:color="auto" w:fill="auto"/>
            <w:vAlign w:val="center"/>
          </w:tcPr>
          <w:p w14:paraId="2D6E59C4" w14:textId="77777777" w:rsidR="00430F54"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Label</w:t>
            </w:r>
          </w:p>
        </w:tc>
        <w:tc>
          <w:tcPr>
            <w:tcW w:w="1726" w:type="dxa"/>
            <w:shd w:val="clear" w:color="auto" w:fill="auto"/>
            <w:vAlign w:val="center"/>
          </w:tcPr>
          <w:p w14:paraId="7D769229" w14:textId="77777777" w:rsidR="00430F54" w:rsidRPr="00953812"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350" w:type="dxa"/>
            <w:shd w:val="clear" w:color="auto" w:fill="auto"/>
            <w:vAlign w:val="center"/>
          </w:tcPr>
          <w:p w14:paraId="48D2268E" w14:textId="77777777" w:rsidR="00430F54" w:rsidRDefault="006067AB"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Screen Title</w:t>
            </w:r>
            <w:r>
              <w:rPr>
                <w:rFonts w:ascii="Arial" w:eastAsia="Mincho" w:hAnsi="Arial" w:cs="Arial"/>
                <w:color w:val="000000"/>
                <w:sz w:val="16"/>
                <w:szCs w:val="16"/>
              </w:rPr>
              <w:t>; bold, underline</w:t>
            </w:r>
          </w:p>
        </w:tc>
        <w:tc>
          <w:tcPr>
            <w:tcW w:w="1474" w:type="dxa"/>
            <w:shd w:val="clear" w:color="auto" w:fill="auto"/>
            <w:vAlign w:val="center"/>
          </w:tcPr>
          <w:p w14:paraId="411DF292" w14:textId="77777777" w:rsidR="00430F54" w:rsidRPr="00953812"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visible, not editable</w:t>
            </w:r>
          </w:p>
        </w:tc>
        <w:tc>
          <w:tcPr>
            <w:tcW w:w="703" w:type="dxa"/>
            <w:shd w:val="clear" w:color="auto" w:fill="auto"/>
            <w:vAlign w:val="center"/>
          </w:tcPr>
          <w:p w14:paraId="34EFB4D7" w14:textId="77777777" w:rsidR="00430F54" w:rsidRPr="00953812" w:rsidRDefault="00430F54" w:rsidP="0026230B">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759" w:type="dxa"/>
            <w:shd w:val="clear" w:color="auto" w:fill="auto"/>
            <w:vAlign w:val="center"/>
          </w:tcPr>
          <w:p w14:paraId="6AF961DD" w14:textId="77777777" w:rsidR="00430F54" w:rsidRPr="00953812" w:rsidRDefault="00430F54" w:rsidP="0026230B">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6067AB" w:rsidRPr="00953812" w14:paraId="106E31C9" w14:textId="77777777" w:rsidTr="006067AB">
        <w:trPr>
          <w:cantSplit/>
          <w:trHeight w:val="288"/>
          <w:jc w:val="center"/>
        </w:trPr>
        <w:tc>
          <w:tcPr>
            <w:tcW w:w="577" w:type="dxa"/>
            <w:shd w:val="clear" w:color="auto" w:fill="auto"/>
            <w:vAlign w:val="center"/>
          </w:tcPr>
          <w:p w14:paraId="479CF755" w14:textId="77777777" w:rsidR="00430F54" w:rsidRPr="00953812" w:rsidRDefault="00430F54" w:rsidP="0026230B">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2</w:t>
            </w:r>
          </w:p>
        </w:tc>
        <w:tc>
          <w:tcPr>
            <w:tcW w:w="1792" w:type="dxa"/>
            <w:shd w:val="clear" w:color="auto" w:fill="auto"/>
            <w:vAlign w:val="center"/>
          </w:tcPr>
          <w:p w14:paraId="6BC962CD" w14:textId="77777777" w:rsidR="00430F54" w:rsidRPr="00953812"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ACDG Host Part Number</w:t>
            </w:r>
          </w:p>
        </w:tc>
        <w:tc>
          <w:tcPr>
            <w:tcW w:w="803" w:type="dxa"/>
            <w:shd w:val="clear" w:color="auto" w:fill="auto"/>
            <w:vAlign w:val="center"/>
          </w:tcPr>
          <w:p w14:paraId="27E03408" w14:textId="77777777" w:rsidR="00430F54" w:rsidRPr="00953812"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726" w:type="dxa"/>
            <w:shd w:val="clear" w:color="auto" w:fill="auto"/>
            <w:vAlign w:val="center"/>
          </w:tcPr>
          <w:p w14:paraId="5F38DD90" w14:textId="77777777" w:rsidR="00430F54" w:rsidRPr="00953812"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Part Number per Section 3.1.b</w:t>
            </w:r>
          </w:p>
        </w:tc>
        <w:tc>
          <w:tcPr>
            <w:tcW w:w="1350" w:type="dxa"/>
            <w:shd w:val="clear" w:color="auto" w:fill="auto"/>
            <w:vAlign w:val="center"/>
          </w:tcPr>
          <w:p w14:paraId="2398C22B" w14:textId="77777777" w:rsidR="00430F54" w:rsidRPr="00953812"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365DB1D4" w14:textId="77777777" w:rsidR="00430F54" w:rsidRPr="00953812"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visible, not editable</w:t>
            </w:r>
          </w:p>
        </w:tc>
        <w:tc>
          <w:tcPr>
            <w:tcW w:w="703" w:type="dxa"/>
            <w:shd w:val="clear" w:color="auto" w:fill="auto"/>
            <w:vAlign w:val="center"/>
          </w:tcPr>
          <w:p w14:paraId="437BF36C" w14:textId="77777777" w:rsidR="00430F54" w:rsidRPr="00953812" w:rsidRDefault="00430F54" w:rsidP="0026230B">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759" w:type="dxa"/>
            <w:shd w:val="clear" w:color="auto" w:fill="auto"/>
            <w:vAlign w:val="center"/>
          </w:tcPr>
          <w:p w14:paraId="0536552C" w14:textId="77777777" w:rsidR="00430F54" w:rsidRPr="00953812" w:rsidRDefault="00430F54" w:rsidP="0026230B">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6067AB" w:rsidRPr="00953812" w14:paraId="17D7D00D" w14:textId="77777777" w:rsidTr="006067AB">
        <w:trPr>
          <w:cantSplit/>
          <w:trHeight w:val="288"/>
          <w:jc w:val="center"/>
        </w:trPr>
        <w:tc>
          <w:tcPr>
            <w:tcW w:w="577" w:type="dxa"/>
            <w:shd w:val="clear" w:color="auto" w:fill="auto"/>
            <w:vAlign w:val="center"/>
          </w:tcPr>
          <w:p w14:paraId="6E78935B" w14:textId="77777777" w:rsidR="00430F54" w:rsidRPr="00953812" w:rsidRDefault="00430F54" w:rsidP="0026230B">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3</w:t>
            </w:r>
          </w:p>
        </w:tc>
        <w:tc>
          <w:tcPr>
            <w:tcW w:w="1792" w:type="dxa"/>
            <w:shd w:val="clear" w:color="auto" w:fill="auto"/>
            <w:vAlign w:val="center"/>
          </w:tcPr>
          <w:p w14:paraId="22B9F1C3" w14:textId="77777777" w:rsidR="00430F54" w:rsidRPr="00953812"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 xml:space="preserve">ACDG Host Version </w:t>
            </w:r>
          </w:p>
        </w:tc>
        <w:tc>
          <w:tcPr>
            <w:tcW w:w="803" w:type="dxa"/>
            <w:shd w:val="clear" w:color="auto" w:fill="auto"/>
            <w:vAlign w:val="center"/>
          </w:tcPr>
          <w:p w14:paraId="527C884D" w14:textId="77777777" w:rsidR="00430F54" w:rsidRPr="00953812"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726" w:type="dxa"/>
            <w:shd w:val="clear" w:color="auto" w:fill="auto"/>
            <w:vAlign w:val="center"/>
          </w:tcPr>
          <w:p w14:paraId="0E85D03C" w14:textId="77777777" w:rsidR="00430F54" w:rsidRPr="00953812"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The Version Number of the ACDG Host Part Number</w:t>
            </w:r>
          </w:p>
        </w:tc>
        <w:tc>
          <w:tcPr>
            <w:tcW w:w="1350" w:type="dxa"/>
            <w:shd w:val="clear" w:color="auto" w:fill="auto"/>
            <w:vAlign w:val="center"/>
          </w:tcPr>
          <w:p w14:paraId="3E92549B" w14:textId="77777777" w:rsidR="00430F54" w:rsidRPr="00953812"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0EC48ABD" w14:textId="77777777" w:rsidR="00430F54" w:rsidRPr="00953812"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visible, not editable</w:t>
            </w:r>
          </w:p>
        </w:tc>
        <w:tc>
          <w:tcPr>
            <w:tcW w:w="703" w:type="dxa"/>
            <w:shd w:val="clear" w:color="auto" w:fill="auto"/>
            <w:vAlign w:val="center"/>
          </w:tcPr>
          <w:p w14:paraId="250B32A1" w14:textId="77777777" w:rsidR="00430F54" w:rsidRPr="00953812" w:rsidRDefault="00430F54" w:rsidP="0026230B">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759" w:type="dxa"/>
            <w:shd w:val="clear" w:color="auto" w:fill="auto"/>
            <w:vAlign w:val="center"/>
          </w:tcPr>
          <w:p w14:paraId="39A20648" w14:textId="77777777" w:rsidR="00430F54" w:rsidRPr="00953812" w:rsidRDefault="00430F54" w:rsidP="0026230B">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6067AB" w:rsidRPr="00953812" w14:paraId="1F1181D4" w14:textId="77777777" w:rsidTr="006067AB">
        <w:trPr>
          <w:cantSplit/>
          <w:trHeight w:val="288"/>
          <w:jc w:val="center"/>
        </w:trPr>
        <w:tc>
          <w:tcPr>
            <w:tcW w:w="577" w:type="dxa"/>
            <w:shd w:val="clear" w:color="auto" w:fill="auto"/>
            <w:vAlign w:val="center"/>
          </w:tcPr>
          <w:p w14:paraId="4D5538AC" w14:textId="77777777" w:rsidR="00430F54" w:rsidRDefault="00430F54" w:rsidP="0026230B">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4</w:t>
            </w:r>
          </w:p>
        </w:tc>
        <w:tc>
          <w:tcPr>
            <w:tcW w:w="1792" w:type="dxa"/>
            <w:shd w:val="clear" w:color="auto" w:fill="auto"/>
            <w:vAlign w:val="center"/>
          </w:tcPr>
          <w:p w14:paraId="596BEFEE" w14:textId="77777777" w:rsidR="00430F54"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PAC CDG Part Number</w:t>
            </w:r>
          </w:p>
        </w:tc>
        <w:tc>
          <w:tcPr>
            <w:tcW w:w="803" w:type="dxa"/>
            <w:shd w:val="clear" w:color="auto" w:fill="auto"/>
            <w:vAlign w:val="center"/>
          </w:tcPr>
          <w:p w14:paraId="1CE06850" w14:textId="77777777" w:rsidR="00430F54"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TextBox</w:t>
            </w:r>
          </w:p>
        </w:tc>
        <w:tc>
          <w:tcPr>
            <w:tcW w:w="1726" w:type="dxa"/>
            <w:shd w:val="clear" w:color="auto" w:fill="auto"/>
            <w:vAlign w:val="center"/>
          </w:tcPr>
          <w:p w14:paraId="680E7949" w14:textId="77777777" w:rsidR="00430F54" w:rsidRPr="00953812"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The Panasonic CDG Part Number</w:t>
            </w:r>
          </w:p>
        </w:tc>
        <w:tc>
          <w:tcPr>
            <w:tcW w:w="1350" w:type="dxa"/>
            <w:shd w:val="clear" w:color="auto" w:fill="auto"/>
            <w:vAlign w:val="center"/>
          </w:tcPr>
          <w:p w14:paraId="0E4FD684" w14:textId="77777777" w:rsidR="00430F54" w:rsidRPr="00953812"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27E53622" w14:textId="77777777" w:rsidR="00430F54" w:rsidRPr="00953812"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703" w:type="dxa"/>
            <w:shd w:val="clear" w:color="auto" w:fill="auto"/>
            <w:vAlign w:val="center"/>
          </w:tcPr>
          <w:p w14:paraId="1F5A8853" w14:textId="77777777" w:rsidR="00430F54" w:rsidRPr="00953812" w:rsidRDefault="00430F54" w:rsidP="0026230B">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759" w:type="dxa"/>
            <w:shd w:val="clear" w:color="auto" w:fill="auto"/>
            <w:vAlign w:val="center"/>
          </w:tcPr>
          <w:p w14:paraId="6F2CA70D" w14:textId="77777777" w:rsidR="00430F54" w:rsidRPr="00953812" w:rsidRDefault="00430F54" w:rsidP="0026230B">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6067AB" w:rsidRPr="00953812" w14:paraId="3E9D236E" w14:textId="77777777" w:rsidTr="006067AB">
        <w:trPr>
          <w:cantSplit/>
          <w:trHeight w:val="288"/>
          <w:jc w:val="center"/>
        </w:trPr>
        <w:tc>
          <w:tcPr>
            <w:tcW w:w="577" w:type="dxa"/>
            <w:shd w:val="clear" w:color="auto" w:fill="auto"/>
            <w:vAlign w:val="center"/>
          </w:tcPr>
          <w:p w14:paraId="7DAE6F43" w14:textId="77777777" w:rsidR="00430F54" w:rsidRPr="00953812" w:rsidRDefault="00430F54" w:rsidP="0026230B">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5</w:t>
            </w:r>
          </w:p>
        </w:tc>
        <w:tc>
          <w:tcPr>
            <w:tcW w:w="1792" w:type="dxa"/>
            <w:shd w:val="clear" w:color="auto" w:fill="auto"/>
            <w:vAlign w:val="center"/>
          </w:tcPr>
          <w:p w14:paraId="27EF67F6" w14:textId="77777777" w:rsidR="00430F54" w:rsidRPr="00953812"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 xml:space="preserve">Copyright © 2012 </w:t>
            </w:r>
            <w:r w:rsidR="00EB3E85">
              <w:rPr>
                <w:rFonts w:ascii="Arial" w:eastAsia="Mincho" w:hAnsi="Arial" w:cs="Arial"/>
                <w:color w:val="000000"/>
                <w:sz w:val="16"/>
                <w:szCs w:val="16"/>
              </w:rPr>
              <w:t>- &lt;current year&gt;</w:t>
            </w:r>
            <w:r>
              <w:rPr>
                <w:rFonts w:ascii="Arial" w:eastAsia="Mincho" w:hAnsi="Arial" w:cs="Arial"/>
                <w:color w:val="000000"/>
                <w:sz w:val="16"/>
                <w:szCs w:val="16"/>
              </w:rPr>
              <w:t>The Boeing Company. All rights reserved.</w:t>
            </w:r>
          </w:p>
        </w:tc>
        <w:tc>
          <w:tcPr>
            <w:tcW w:w="803" w:type="dxa"/>
            <w:shd w:val="clear" w:color="auto" w:fill="auto"/>
            <w:vAlign w:val="center"/>
          </w:tcPr>
          <w:p w14:paraId="2673FD58" w14:textId="77777777" w:rsidR="00430F54" w:rsidRPr="00953812"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Label</w:t>
            </w:r>
          </w:p>
        </w:tc>
        <w:tc>
          <w:tcPr>
            <w:tcW w:w="1726" w:type="dxa"/>
            <w:shd w:val="clear" w:color="auto" w:fill="auto"/>
            <w:vAlign w:val="center"/>
          </w:tcPr>
          <w:p w14:paraId="4ACADC8E" w14:textId="77777777" w:rsidR="00430F54" w:rsidRPr="00953812"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350" w:type="dxa"/>
            <w:shd w:val="clear" w:color="auto" w:fill="auto"/>
            <w:vAlign w:val="center"/>
          </w:tcPr>
          <w:p w14:paraId="637C0747" w14:textId="77777777" w:rsidR="00430F54" w:rsidRPr="00953812"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28302AE0" w14:textId="77777777" w:rsidR="00430F54" w:rsidRPr="00953812"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Always visible, not editable</w:t>
            </w:r>
          </w:p>
        </w:tc>
        <w:tc>
          <w:tcPr>
            <w:tcW w:w="703" w:type="dxa"/>
            <w:shd w:val="clear" w:color="auto" w:fill="auto"/>
            <w:vAlign w:val="center"/>
          </w:tcPr>
          <w:p w14:paraId="5AE9A56C" w14:textId="77777777" w:rsidR="00430F54" w:rsidRPr="00953812" w:rsidRDefault="00430F54" w:rsidP="0026230B">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759" w:type="dxa"/>
            <w:shd w:val="clear" w:color="auto" w:fill="auto"/>
            <w:vAlign w:val="center"/>
          </w:tcPr>
          <w:p w14:paraId="507BF61A" w14:textId="77777777" w:rsidR="00430F54" w:rsidRPr="00953812" w:rsidRDefault="00430F54" w:rsidP="0026230B">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6067AB" w:rsidRPr="00953812" w14:paraId="07244FAD" w14:textId="77777777" w:rsidTr="006067AB">
        <w:trPr>
          <w:cantSplit/>
          <w:trHeight w:val="288"/>
          <w:jc w:val="center"/>
        </w:trPr>
        <w:tc>
          <w:tcPr>
            <w:tcW w:w="577" w:type="dxa"/>
            <w:shd w:val="clear" w:color="auto" w:fill="auto"/>
            <w:vAlign w:val="center"/>
          </w:tcPr>
          <w:p w14:paraId="2D650097" w14:textId="77777777" w:rsidR="00430F54" w:rsidRPr="00953812" w:rsidRDefault="00430F54" w:rsidP="0026230B">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r>
              <w:rPr>
                <w:rFonts w:ascii="Arial" w:eastAsia="Mincho" w:hAnsi="Arial" w:cs="Arial"/>
                <w:color w:val="000000"/>
                <w:sz w:val="16"/>
                <w:szCs w:val="16"/>
              </w:rPr>
              <w:t>6</w:t>
            </w:r>
          </w:p>
        </w:tc>
        <w:tc>
          <w:tcPr>
            <w:tcW w:w="1792" w:type="dxa"/>
            <w:shd w:val="clear" w:color="auto" w:fill="auto"/>
            <w:vAlign w:val="center"/>
          </w:tcPr>
          <w:p w14:paraId="16D45B3A" w14:textId="77777777" w:rsidR="00430F54" w:rsidRPr="00953812"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r>
              <w:rPr>
                <w:rFonts w:ascii="Arial" w:eastAsia="Mincho" w:hAnsi="Arial" w:cs="Arial"/>
                <w:color w:val="000000"/>
                <w:sz w:val="16"/>
                <w:szCs w:val="16"/>
              </w:rPr>
              <w:t>Close</w:t>
            </w:r>
          </w:p>
        </w:tc>
        <w:tc>
          <w:tcPr>
            <w:tcW w:w="803" w:type="dxa"/>
            <w:shd w:val="clear" w:color="auto" w:fill="auto"/>
            <w:vAlign w:val="center"/>
          </w:tcPr>
          <w:p w14:paraId="6BBC86A7" w14:textId="77777777" w:rsidR="00430F54" w:rsidRPr="00953812"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Button</w:t>
            </w:r>
          </w:p>
        </w:tc>
        <w:tc>
          <w:tcPr>
            <w:tcW w:w="1726" w:type="dxa"/>
            <w:shd w:val="clear" w:color="auto" w:fill="auto"/>
            <w:vAlign w:val="center"/>
          </w:tcPr>
          <w:p w14:paraId="3A86928E" w14:textId="77777777" w:rsidR="00430F54" w:rsidRPr="00953812"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350" w:type="dxa"/>
            <w:shd w:val="clear" w:color="auto" w:fill="auto"/>
            <w:vAlign w:val="center"/>
          </w:tcPr>
          <w:p w14:paraId="57B11BFD" w14:textId="77777777" w:rsidR="00430F54" w:rsidRPr="00953812"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p>
        </w:tc>
        <w:tc>
          <w:tcPr>
            <w:tcW w:w="1474" w:type="dxa"/>
            <w:shd w:val="clear" w:color="auto" w:fill="auto"/>
            <w:vAlign w:val="center"/>
          </w:tcPr>
          <w:p w14:paraId="408BA0E9" w14:textId="77777777" w:rsidR="00430F54" w:rsidRPr="00953812" w:rsidRDefault="00430F54" w:rsidP="0026230B">
            <w:pPr>
              <w:keepNext/>
              <w:overflowPunct w:val="0"/>
              <w:autoSpaceDE w:val="0"/>
              <w:autoSpaceDN w:val="0"/>
              <w:adjustRightInd w:val="0"/>
              <w:spacing w:before="60" w:after="60"/>
              <w:textAlignment w:val="baseline"/>
              <w:rPr>
                <w:rFonts w:ascii="Arial" w:eastAsia="Mincho" w:hAnsi="Arial" w:cs="Arial"/>
                <w:color w:val="000000"/>
                <w:sz w:val="16"/>
                <w:szCs w:val="16"/>
              </w:rPr>
            </w:pPr>
            <w:r w:rsidRPr="00953812">
              <w:rPr>
                <w:rFonts w:ascii="Arial" w:eastAsia="Mincho" w:hAnsi="Arial" w:cs="Arial"/>
                <w:color w:val="000000"/>
                <w:sz w:val="16"/>
                <w:szCs w:val="16"/>
              </w:rPr>
              <w:t>Enabled</w:t>
            </w:r>
          </w:p>
        </w:tc>
        <w:tc>
          <w:tcPr>
            <w:tcW w:w="703" w:type="dxa"/>
            <w:shd w:val="clear" w:color="auto" w:fill="auto"/>
            <w:vAlign w:val="center"/>
          </w:tcPr>
          <w:p w14:paraId="47A8E8FB" w14:textId="77777777" w:rsidR="00430F54" w:rsidRPr="00953812" w:rsidRDefault="00430F54" w:rsidP="0026230B">
            <w:pPr>
              <w:keepNext/>
              <w:overflowPunct w:val="0"/>
              <w:autoSpaceDE w:val="0"/>
              <w:autoSpaceDN w:val="0"/>
              <w:adjustRightInd w:val="0"/>
              <w:spacing w:before="60" w:after="60"/>
              <w:jc w:val="center"/>
              <w:textAlignment w:val="baseline"/>
              <w:rPr>
                <w:rFonts w:ascii="Arial" w:eastAsia="Mincho" w:hAnsi="Arial" w:cs="Arial"/>
                <w:color w:val="000000"/>
                <w:sz w:val="16"/>
                <w:szCs w:val="16"/>
              </w:rPr>
            </w:pPr>
          </w:p>
        </w:tc>
        <w:tc>
          <w:tcPr>
            <w:tcW w:w="759" w:type="dxa"/>
            <w:shd w:val="clear" w:color="auto" w:fill="auto"/>
            <w:vAlign w:val="center"/>
          </w:tcPr>
          <w:p w14:paraId="35FEB2F6" w14:textId="77777777" w:rsidR="00430F54" w:rsidRPr="00953812" w:rsidRDefault="00430F54" w:rsidP="0026230B">
            <w:pPr>
              <w:keepNext/>
              <w:overflowPunct w:val="0"/>
              <w:autoSpaceDE w:val="0"/>
              <w:autoSpaceDN w:val="0"/>
              <w:adjustRightInd w:val="0"/>
              <w:spacing w:before="60" w:after="60"/>
              <w:jc w:val="center"/>
              <w:textAlignment w:val="baseline"/>
              <w:rPr>
                <w:rFonts w:ascii="Arial" w:eastAsia="Mincho" w:hAnsi="Arial" w:cs="Arial"/>
                <w:sz w:val="16"/>
                <w:szCs w:val="16"/>
              </w:rPr>
            </w:pPr>
          </w:p>
        </w:tc>
      </w:tr>
    </w:tbl>
    <w:p w14:paraId="17115E31" w14:textId="77777777" w:rsidR="00AB6318" w:rsidRDefault="00AB6318" w:rsidP="00AB6318">
      <w:pPr>
        <w:pStyle w:val="linespace"/>
        <w:ind w:left="0" w:firstLine="0"/>
      </w:pPr>
    </w:p>
    <w:p w14:paraId="10573613" w14:textId="77777777" w:rsidR="0026230B" w:rsidRDefault="0026230B" w:rsidP="00AB6318">
      <w:pPr>
        <w:pStyle w:val="linespace"/>
        <w:ind w:left="0" w:firstLine="0"/>
      </w:pPr>
    </w:p>
    <w:p w14:paraId="7CC23A2F" w14:textId="77777777" w:rsidR="007C477E" w:rsidRPr="00A53C26" w:rsidRDefault="00B56359" w:rsidP="007C477E">
      <w:pPr>
        <w:pStyle w:val="Heading1"/>
      </w:pPr>
      <w:bookmarkStart w:id="585" w:name="_Toc395703358"/>
      <w:r>
        <w:t>5.0</w:t>
      </w:r>
      <w:r>
        <w:tab/>
      </w:r>
      <w:r w:rsidR="00982854">
        <w:t>A</w:t>
      </w:r>
      <w:r w:rsidR="007C477E" w:rsidRPr="00A53C26">
        <w:t xml:space="preserve">CDG </w:t>
      </w:r>
      <w:r>
        <w:t xml:space="preserve">Host </w:t>
      </w:r>
      <w:r w:rsidR="007C477E" w:rsidRPr="00A53C26">
        <w:t xml:space="preserve">Screen Error/Warning </w:t>
      </w:r>
      <w:bookmarkEnd w:id="536"/>
      <w:r w:rsidR="00982854">
        <w:t>Dialog Box</w:t>
      </w:r>
      <w:bookmarkEnd w:id="585"/>
    </w:p>
    <w:p w14:paraId="423F219F" w14:textId="77777777" w:rsidR="007C477E" w:rsidRDefault="0026230B" w:rsidP="007C477E">
      <w:pPr>
        <w:tabs>
          <w:tab w:val="right" w:pos="8640"/>
        </w:tabs>
      </w:pPr>
      <w:r>
        <w:t xml:space="preserve">When an </w:t>
      </w:r>
      <w:r w:rsidR="00982854">
        <w:t xml:space="preserve">action </w:t>
      </w:r>
      <w:r>
        <w:t xml:space="preserve">desired </w:t>
      </w:r>
      <w:r w:rsidR="00982854">
        <w:t xml:space="preserve">by the user requires further input, a dialog box </w:t>
      </w:r>
      <w:r w:rsidR="006B32CC">
        <w:t>with a message will</w:t>
      </w:r>
      <w:r w:rsidR="00982854">
        <w:t xml:space="preserve"> display</w:t>
      </w:r>
      <w:r w:rsidR="006B32CC">
        <w:t xml:space="preserve">.  </w:t>
      </w:r>
      <w:r w:rsidR="007C477E">
        <w:t>A dialog box is a modal window; that is, the user must take the appropriate action in order to clear the dialog box and continue.</w:t>
      </w:r>
    </w:p>
    <w:p w14:paraId="0AF9B70B" w14:textId="77777777" w:rsidR="00982854" w:rsidRDefault="00982854" w:rsidP="003276F6">
      <w:pPr>
        <w:pStyle w:val="Heading2"/>
      </w:pPr>
      <w:bookmarkStart w:id="586" w:name="_Toc336344026"/>
      <w:bookmarkStart w:id="587" w:name="_Toc395703359"/>
      <w:r w:rsidRPr="00A53C26">
        <w:t>5.</w:t>
      </w:r>
      <w:r>
        <w:t>1</w:t>
      </w:r>
      <w:r w:rsidRPr="00A53C26">
        <w:tab/>
      </w:r>
      <w:r>
        <w:t xml:space="preserve">ACDG </w:t>
      </w:r>
      <w:r w:rsidR="00B56359">
        <w:t xml:space="preserve">Host </w:t>
      </w:r>
      <w:r>
        <w:t>Primary Screen</w:t>
      </w:r>
      <w:bookmarkEnd w:id="586"/>
      <w:bookmarkEnd w:id="587"/>
      <w:r w:rsidR="00F64C70">
        <w:t xml:space="preserve"> </w:t>
      </w:r>
    </w:p>
    <w:p w14:paraId="28EFD227" w14:textId="77777777" w:rsidR="00982854" w:rsidRDefault="00D95BCD" w:rsidP="003276F6">
      <w:pPr>
        <w:keepNext/>
      </w:pPr>
      <w:r>
        <w:t>The d</w:t>
      </w:r>
      <w:r w:rsidR="00982854">
        <w:t>ialog box</w:t>
      </w:r>
      <w:r>
        <w:t xml:space="preserve"> requirements are described in this section</w:t>
      </w:r>
      <w:r w:rsidR="0026230B">
        <w:t xml:space="preserve">.  </w:t>
      </w:r>
      <w:r w:rsidR="00982854">
        <w:t>All dialog boxes will have a title, action buttons, and message.</w:t>
      </w:r>
    </w:p>
    <w:p w14:paraId="135DDBA4" w14:textId="77777777" w:rsidR="00982854" w:rsidRDefault="00982854" w:rsidP="00982854">
      <w:r>
        <w:t xml:space="preserve">The requirements for the dialog boxes shall be per Table 5.1-1.  </w:t>
      </w:r>
    </w:p>
    <w:p w14:paraId="12BFE245" w14:textId="77777777" w:rsidR="00982854" w:rsidRDefault="00982854" w:rsidP="003276F6">
      <w:pPr>
        <w:spacing w:before="0" w:after="0"/>
      </w:pPr>
    </w:p>
    <w:p w14:paraId="665833AD" w14:textId="77777777" w:rsidR="00982854" w:rsidRPr="00A53C26" w:rsidRDefault="00982854" w:rsidP="00982854">
      <w:pPr>
        <w:pStyle w:val="Table"/>
      </w:pPr>
      <w:bookmarkStart w:id="588" w:name="_Toc336344533"/>
      <w:bookmarkStart w:id="589" w:name="_Toc395021820"/>
      <w:r w:rsidRPr="00A53C26">
        <w:t>Table 5.</w:t>
      </w:r>
      <w:r>
        <w:t>1-</w:t>
      </w:r>
      <w:r w:rsidRPr="00A53C26">
        <w:t xml:space="preserve">1:  Screen Generated Error/Warning </w:t>
      </w:r>
      <w:r>
        <w:t>Dialog Box</w:t>
      </w:r>
      <w:bookmarkEnd w:id="588"/>
      <w:r w:rsidR="00662394">
        <w:t>es</w:t>
      </w:r>
      <w:bookmarkEnd w:id="589"/>
    </w:p>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547"/>
        <w:gridCol w:w="1359"/>
        <w:gridCol w:w="2855"/>
        <w:gridCol w:w="1199"/>
        <w:gridCol w:w="3647"/>
        <w:gridCol w:w="761"/>
      </w:tblGrid>
      <w:tr w:rsidR="00982854" w:rsidRPr="00953812" w14:paraId="2396EE2B" w14:textId="77777777" w:rsidTr="00375D66">
        <w:trPr>
          <w:cantSplit/>
          <w:trHeight w:val="288"/>
          <w:tblHeader/>
          <w:jc w:val="center"/>
        </w:trPr>
        <w:tc>
          <w:tcPr>
            <w:tcW w:w="547" w:type="dxa"/>
            <w:tcBorders>
              <w:bottom w:val="single" w:sz="4" w:space="0" w:color="auto"/>
            </w:tcBorders>
            <w:shd w:val="clear" w:color="auto" w:fill="C0C0C0"/>
            <w:vAlign w:val="center"/>
          </w:tcPr>
          <w:p w14:paraId="60C3600B" w14:textId="77777777" w:rsidR="00982854" w:rsidRPr="00953812" w:rsidRDefault="00982854" w:rsidP="009F211A">
            <w:pPr>
              <w:keepNext/>
              <w:overflowPunct w:val="0"/>
              <w:autoSpaceDE w:val="0"/>
              <w:autoSpaceDN w:val="0"/>
              <w:adjustRightInd w:val="0"/>
              <w:spacing w:before="60" w:after="60"/>
              <w:jc w:val="center"/>
              <w:textAlignment w:val="baseline"/>
              <w:rPr>
                <w:rFonts w:ascii="Arial" w:eastAsia="Mincho" w:hAnsi="Arial" w:cs="Arial"/>
                <w:b/>
                <w:sz w:val="16"/>
                <w:szCs w:val="16"/>
                <w:highlight w:val="lightGray"/>
              </w:rPr>
            </w:pPr>
            <w:r w:rsidRPr="00953812">
              <w:rPr>
                <w:rFonts w:ascii="Arial" w:eastAsia="Mincho" w:hAnsi="Arial" w:cs="Arial"/>
                <w:b/>
                <w:sz w:val="16"/>
                <w:szCs w:val="16"/>
                <w:highlight w:val="lightGray"/>
              </w:rPr>
              <w:t>Item #</w:t>
            </w:r>
          </w:p>
        </w:tc>
        <w:tc>
          <w:tcPr>
            <w:tcW w:w="1359" w:type="dxa"/>
            <w:tcBorders>
              <w:bottom w:val="single" w:sz="4" w:space="0" w:color="auto"/>
            </w:tcBorders>
            <w:shd w:val="clear" w:color="auto" w:fill="C0C0C0"/>
            <w:vAlign w:val="center"/>
          </w:tcPr>
          <w:p w14:paraId="42486AED" w14:textId="77777777" w:rsidR="00982854" w:rsidRPr="00953812" w:rsidRDefault="00982854" w:rsidP="009F211A">
            <w:pPr>
              <w:keepNext/>
              <w:overflowPunct w:val="0"/>
              <w:autoSpaceDE w:val="0"/>
              <w:autoSpaceDN w:val="0"/>
              <w:adjustRightInd w:val="0"/>
              <w:spacing w:before="60" w:after="60"/>
              <w:jc w:val="center"/>
              <w:textAlignment w:val="baseline"/>
              <w:rPr>
                <w:rFonts w:ascii="Arial" w:eastAsia="Mincho" w:hAnsi="Arial" w:cs="Arial"/>
                <w:b/>
                <w:sz w:val="16"/>
                <w:szCs w:val="16"/>
                <w:highlight w:val="lightGray"/>
              </w:rPr>
            </w:pPr>
            <w:r w:rsidRPr="00953812">
              <w:rPr>
                <w:rFonts w:ascii="Arial" w:eastAsia="Mincho" w:hAnsi="Arial" w:cs="Arial"/>
                <w:b/>
                <w:sz w:val="16"/>
                <w:szCs w:val="16"/>
                <w:highlight w:val="lightGray"/>
              </w:rPr>
              <w:t>Error/Warning Number</w:t>
            </w:r>
          </w:p>
        </w:tc>
        <w:tc>
          <w:tcPr>
            <w:tcW w:w="2855" w:type="dxa"/>
            <w:tcBorders>
              <w:bottom w:val="single" w:sz="4" w:space="0" w:color="auto"/>
            </w:tcBorders>
            <w:shd w:val="clear" w:color="auto" w:fill="C0C0C0"/>
            <w:vAlign w:val="center"/>
          </w:tcPr>
          <w:p w14:paraId="6F3AD345" w14:textId="77777777" w:rsidR="00982854" w:rsidRPr="00953812" w:rsidRDefault="00982854" w:rsidP="009F211A">
            <w:pPr>
              <w:keepNext/>
              <w:overflowPunct w:val="0"/>
              <w:autoSpaceDE w:val="0"/>
              <w:autoSpaceDN w:val="0"/>
              <w:adjustRightInd w:val="0"/>
              <w:spacing w:before="60" w:after="60"/>
              <w:jc w:val="center"/>
              <w:textAlignment w:val="baseline"/>
              <w:rPr>
                <w:rFonts w:ascii="Arial" w:eastAsia="Mincho" w:hAnsi="Arial" w:cs="Arial"/>
                <w:b/>
                <w:sz w:val="16"/>
                <w:szCs w:val="16"/>
                <w:highlight w:val="lightGray"/>
              </w:rPr>
            </w:pPr>
            <w:r w:rsidRPr="00953812">
              <w:rPr>
                <w:rFonts w:ascii="Arial" w:eastAsia="Mincho" w:hAnsi="Arial" w:cs="Arial"/>
                <w:b/>
                <w:sz w:val="16"/>
                <w:szCs w:val="16"/>
                <w:highlight w:val="lightGray"/>
              </w:rPr>
              <w:t>Message Text</w:t>
            </w:r>
          </w:p>
        </w:tc>
        <w:tc>
          <w:tcPr>
            <w:tcW w:w="1199" w:type="dxa"/>
            <w:tcBorders>
              <w:bottom w:val="single" w:sz="4" w:space="0" w:color="auto"/>
            </w:tcBorders>
            <w:shd w:val="clear" w:color="auto" w:fill="C0C0C0"/>
            <w:vAlign w:val="center"/>
          </w:tcPr>
          <w:p w14:paraId="3EC801B7" w14:textId="77777777" w:rsidR="00982854" w:rsidRPr="00953812" w:rsidRDefault="00982854" w:rsidP="009F211A">
            <w:pPr>
              <w:keepNext/>
              <w:overflowPunct w:val="0"/>
              <w:autoSpaceDE w:val="0"/>
              <w:autoSpaceDN w:val="0"/>
              <w:adjustRightInd w:val="0"/>
              <w:spacing w:before="60" w:after="60"/>
              <w:jc w:val="center"/>
              <w:textAlignment w:val="baseline"/>
              <w:rPr>
                <w:rFonts w:ascii="Arial" w:eastAsia="Mincho" w:hAnsi="Arial" w:cs="Arial"/>
                <w:b/>
                <w:sz w:val="16"/>
                <w:szCs w:val="16"/>
                <w:highlight w:val="lightGray"/>
              </w:rPr>
            </w:pPr>
            <w:r w:rsidRPr="00953812">
              <w:rPr>
                <w:rFonts w:ascii="Arial" w:eastAsia="Mincho" w:hAnsi="Arial" w:cs="Arial"/>
                <w:b/>
                <w:sz w:val="16"/>
                <w:szCs w:val="16"/>
                <w:highlight w:val="lightGray"/>
              </w:rPr>
              <w:t>Dialog Box Buttons</w:t>
            </w:r>
          </w:p>
        </w:tc>
        <w:tc>
          <w:tcPr>
            <w:tcW w:w="3647" w:type="dxa"/>
            <w:tcBorders>
              <w:bottom w:val="single" w:sz="4" w:space="0" w:color="auto"/>
            </w:tcBorders>
            <w:shd w:val="clear" w:color="auto" w:fill="C0C0C0"/>
            <w:vAlign w:val="center"/>
          </w:tcPr>
          <w:p w14:paraId="19F6A8DE" w14:textId="77777777" w:rsidR="00982854" w:rsidRPr="00953812" w:rsidRDefault="00982854" w:rsidP="009F211A">
            <w:pPr>
              <w:keepNext/>
              <w:overflowPunct w:val="0"/>
              <w:autoSpaceDE w:val="0"/>
              <w:autoSpaceDN w:val="0"/>
              <w:adjustRightInd w:val="0"/>
              <w:spacing w:before="60" w:after="60"/>
              <w:jc w:val="center"/>
              <w:textAlignment w:val="baseline"/>
              <w:rPr>
                <w:rFonts w:ascii="Arial" w:eastAsia="Mincho" w:hAnsi="Arial" w:cs="Arial"/>
                <w:b/>
                <w:sz w:val="16"/>
                <w:szCs w:val="16"/>
                <w:highlight w:val="lightGray"/>
              </w:rPr>
            </w:pPr>
            <w:r w:rsidRPr="00953812">
              <w:rPr>
                <w:rFonts w:ascii="Arial" w:eastAsia="Mincho" w:hAnsi="Arial" w:cs="Arial"/>
                <w:b/>
                <w:sz w:val="16"/>
                <w:szCs w:val="16"/>
                <w:highlight w:val="lightGray"/>
              </w:rPr>
              <w:t>Resulting Action</w:t>
            </w:r>
          </w:p>
        </w:tc>
        <w:tc>
          <w:tcPr>
            <w:tcW w:w="761" w:type="dxa"/>
            <w:tcBorders>
              <w:bottom w:val="single" w:sz="4" w:space="0" w:color="auto"/>
            </w:tcBorders>
            <w:shd w:val="clear" w:color="auto" w:fill="C0C0C0"/>
            <w:vAlign w:val="center"/>
          </w:tcPr>
          <w:p w14:paraId="26B908E5" w14:textId="77777777" w:rsidR="00982854" w:rsidRPr="00953812" w:rsidRDefault="00982854" w:rsidP="009F211A">
            <w:pPr>
              <w:keepNext/>
              <w:overflowPunct w:val="0"/>
              <w:autoSpaceDE w:val="0"/>
              <w:autoSpaceDN w:val="0"/>
              <w:adjustRightInd w:val="0"/>
              <w:spacing w:before="60" w:after="60"/>
              <w:jc w:val="center"/>
              <w:textAlignment w:val="baseline"/>
              <w:rPr>
                <w:rFonts w:ascii="Arial" w:eastAsia="Mincho" w:hAnsi="Arial" w:cs="Arial"/>
                <w:b/>
                <w:sz w:val="16"/>
                <w:szCs w:val="16"/>
                <w:highlight w:val="lightGray"/>
              </w:rPr>
            </w:pPr>
            <w:r w:rsidRPr="00953812">
              <w:rPr>
                <w:rFonts w:ascii="Arial" w:eastAsia="Mincho" w:hAnsi="Arial" w:cs="Arial"/>
                <w:b/>
                <w:sz w:val="16"/>
                <w:szCs w:val="16"/>
                <w:highlight w:val="lightGray"/>
              </w:rPr>
              <w:t>Model Unique</w:t>
            </w:r>
          </w:p>
        </w:tc>
      </w:tr>
      <w:tr w:rsidR="002528CE" w:rsidRPr="00953812" w14:paraId="53C11AD4" w14:textId="77777777" w:rsidTr="00375D66">
        <w:trPr>
          <w:cantSplit/>
          <w:trHeight w:val="288"/>
          <w:jc w:val="center"/>
        </w:trPr>
        <w:tc>
          <w:tcPr>
            <w:tcW w:w="547" w:type="dxa"/>
            <w:shd w:val="clear" w:color="auto" w:fill="auto"/>
            <w:vAlign w:val="center"/>
          </w:tcPr>
          <w:p w14:paraId="703BAB34" w14:textId="77777777" w:rsidR="002528CE" w:rsidRPr="00953812" w:rsidRDefault="002528CE"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r w:rsidRPr="00953812">
              <w:rPr>
                <w:rFonts w:ascii="Arial" w:eastAsia="Mincho" w:hAnsi="Arial" w:cs="Arial"/>
                <w:sz w:val="16"/>
                <w:szCs w:val="16"/>
              </w:rPr>
              <w:t>1</w:t>
            </w:r>
          </w:p>
        </w:tc>
        <w:tc>
          <w:tcPr>
            <w:tcW w:w="1359" w:type="dxa"/>
            <w:shd w:val="clear" w:color="auto" w:fill="auto"/>
            <w:vAlign w:val="center"/>
          </w:tcPr>
          <w:p w14:paraId="3C23E3F3" w14:textId="77777777" w:rsidR="002528CE" w:rsidRPr="00953812" w:rsidRDefault="002528CE"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r w:rsidRPr="00953812">
              <w:rPr>
                <w:rFonts w:ascii="Arial" w:eastAsia="Mincho" w:hAnsi="Arial" w:cs="Arial"/>
                <w:sz w:val="16"/>
                <w:szCs w:val="16"/>
              </w:rPr>
              <w:t>1</w:t>
            </w:r>
          </w:p>
        </w:tc>
        <w:tc>
          <w:tcPr>
            <w:tcW w:w="2855" w:type="dxa"/>
            <w:shd w:val="clear" w:color="auto" w:fill="auto"/>
            <w:vAlign w:val="center"/>
          </w:tcPr>
          <w:p w14:paraId="47ECB712" w14:textId="77777777" w:rsidR="002528CE" w:rsidRPr="00953812" w:rsidRDefault="002528CE"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 xml:space="preserve"> Do you want to save the PC file?</w:t>
            </w:r>
          </w:p>
        </w:tc>
        <w:tc>
          <w:tcPr>
            <w:tcW w:w="1199" w:type="dxa"/>
            <w:shd w:val="clear" w:color="auto" w:fill="auto"/>
            <w:vAlign w:val="center"/>
          </w:tcPr>
          <w:p w14:paraId="5F38068D" w14:textId="77777777" w:rsidR="002528CE" w:rsidRPr="00953812" w:rsidRDefault="002528CE"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Yes, No</w:t>
            </w:r>
          </w:p>
        </w:tc>
        <w:tc>
          <w:tcPr>
            <w:tcW w:w="3647" w:type="dxa"/>
            <w:shd w:val="clear" w:color="auto" w:fill="auto"/>
            <w:vAlign w:val="center"/>
          </w:tcPr>
          <w:p w14:paraId="03604756" w14:textId="77777777" w:rsidR="002528CE" w:rsidRDefault="002528CE" w:rsidP="00B51CCF">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 xml:space="preserve">Yes – Saves Data </w:t>
            </w:r>
            <w:r w:rsidR="003847EB">
              <w:rPr>
                <w:rFonts w:ascii="Arial" w:eastAsia="Mincho" w:hAnsi="Arial" w:cs="Arial"/>
                <w:sz w:val="16"/>
                <w:szCs w:val="16"/>
              </w:rPr>
              <w:t>and continues the requested operation</w:t>
            </w:r>
          </w:p>
          <w:p w14:paraId="1F9D683D" w14:textId="77777777" w:rsidR="002528CE" w:rsidRPr="00953812" w:rsidRDefault="002528CE"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 xml:space="preserve">No – Executes the </w:t>
            </w:r>
            <w:r w:rsidR="003847EB">
              <w:rPr>
                <w:rFonts w:ascii="Arial" w:eastAsia="Mincho" w:hAnsi="Arial" w:cs="Arial"/>
                <w:sz w:val="16"/>
                <w:szCs w:val="16"/>
              </w:rPr>
              <w:t>requested operation</w:t>
            </w:r>
            <w:r>
              <w:rPr>
                <w:rFonts w:ascii="Arial" w:eastAsia="Mincho" w:hAnsi="Arial" w:cs="Arial"/>
                <w:sz w:val="16"/>
                <w:szCs w:val="16"/>
              </w:rPr>
              <w:t xml:space="preserve"> without saving the file</w:t>
            </w:r>
          </w:p>
        </w:tc>
        <w:tc>
          <w:tcPr>
            <w:tcW w:w="761" w:type="dxa"/>
            <w:shd w:val="clear" w:color="auto" w:fill="auto"/>
            <w:vAlign w:val="center"/>
          </w:tcPr>
          <w:p w14:paraId="74B4B643" w14:textId="77777777" w:rsidR="002528CE" w:rsidRPr="00953812" w:rsidRDefault="002528CE"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4175FC" w:rsidRPr="00953812" w14:paraId="17A546D8" w14:textId="77777777" w:rsidTr="00375D66">
        <w:trPr>
          <w:cantSplit/>
          <w:trHeight w:val="288"/>
          <w:jc w:val="center"/>
        </w:trPr>
        <w:tc>
          <w:tcPr>
            <w:tcW w:w="547" w:type="dxa"/>
            <w:shd w:val="clear" w:color="auto" w:fill="auto"/>
            <w:vAlign w:val="center"/>
          </w:tcPr>
          <w:p w14:paraId="322F25D6" w14:textId="77777777" w:rsidR="004175FC" w:rsidRPr="00953812" w:rsidRDefault="006E4A8F"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2</w:t>
            </w:r>
          </w:p>
        </w:tc>
        <w:tc>
          <w:tcPr>
            <w:tcW w:w="1359" w:type="dxa"/>
            <w:shd w:val="clear" w:color="auto" w:fill="auto"/>
            <w:vAlign w:val="center"/>
          </w:tcPr>
          <w:p w14:paraId="55CB4F05" w14:textId="77777777" w:rsidR="004175FC" w:rsidRPr="00953812" w:rsidRDefault="006E4A8F"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2</w:t>
            </w:r>
          </w:p>
        </w:tc>
        <w:tc>
          <w:tcPr>
            <w:tcW w:w="2855" w:type="dxa"/>
            <w:shd w:val="clear" w:color="auto" w:fill="auto"/>
            <w:vAlign w:val="center"/>
          </w:tcPr>
          <w:p w14:paraId="73A34935" w14:textId="77777777" w:rsidR="004175FC" w:rsidRDefault="00D25C77"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 xml:space="preserve">Do you want to override the </w:t>
            </w:r>
            <w:r w:rsidR="00D53C22">
              <w:rPr>
                <w:rFonts w:ascii="Arial" w:eastAsia="Mincho" w:hAnsi="Arial" w:cs="Arial"/>
                <w:sz w:val="16"/>
                <w:szCs w:val="16"/>
              </w:rPr>
              <w:t xml:space="preserve">old </w:t>
            </w:r>
            <w:r>
              <w:rPr>
                <w:rFonts w:ascii="Arial" w:eastAsia="Mincho" w:hAnsi="Arial" w:cs="Arial"/>
                <w:sz w:val="16"/>
                <w:szCs w:val="16"/>
              </w:rPr>
              <w:t>PC File?</w:t>
            </w:r>
          </w:p>
        </w:tc>
        <w:tc>
          <w:tcPr>
            <w:tcW w:w="1199" w:type="dxa"/>
            <w:shd w:val="clear" w:color="auto" w:fill="auto"/>
            <w:vAlign w:val="center"/>
          </w:tcPr>
          <w:p w14:paraId="5A3C60A7" w14:textId="77777777" w:rsidR="004175FC" w:rsidRDefault="00794254"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OK</w:t>
            </w:r>
            <w:r w:rsidR="00D25C77">
              <w:rPr>
                <w:rFonts w:ascii="Arial" w:eastAsia="Mincho" w:hAnsi="Arial" w:cs="Arial"/>
                <w:sz w:val="16"/>
                <w:szCs w:val="16"/>
              </w:rPr>
              <w:t>, Cancel</w:t>
            </w:r>
          </w:p>
        </w:tc>
        <w:tc>
          <w:tcPr>
            <w:tcW w:w="3647" w:type="dxa"/>
            <w:shd w:val="clear" w:color="auto" w:fill="auto"/>
            <w:vAlign w:val="center"/>
          </w:tcPr>
          <w:p w14:paraId="5954BDCF" w14:textId="77777777" w:rsidR="00D25C77" w:rsidRPr="00953812" w:rsidRDefault="00D25C77"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OK</w:t>
            </w:r>
            <w:r w:rsidRPr="00953812">
              <w:rPr>
                <w:rFonts w:ascii="Arial" w:eastAsia="Mincho" w:hAnsi="Arial" w:cs="Arial"/>
                <w:sz w:val="16"/>
                <w:szCs w:val="16"/>
              </w:rPr>
              <w:t xml:space="preserve"> – </w:t>
            </w:r>
            <w:r>
              <w:rPr>
                <w:rFonts w:ascii="Arial" w:eastAsia="Mincho" w:hAnsi="Arial" w:cs="Arial"/>
                <w:sz w:val="16"/>
                <w:szCs w:val="16"/>
              </w:rPr>
              <w:t>Saves the data on the existing PC File.</w:t>
            </w:r>
          </w:p>
          <w:p w14:paraId="2302918E" w14:textId="77777777" w:rsidR="004175FC" w:rsidRDefault="00D25C77" w:rsidP="009F211A">
            <w:pPr>
              <w:keepNext/>
              <w:overflowPunct w:val="0"/>
              <w:autoSpaceDE w:val="0"/>
              <w:autoSpaceDN w:val="0"/>
              <w:adjustRightInd w:val="0"/>
              <w:spacing w:before="60" w:after="60"/>
              <w:textAlignment w:val="baseline"/>
              <w:rPr>
                <w:rFonts w:ascii="Arial" w:eastAsia="Mincho" w:hAnsi="Arial" w:cs="Arial"/>
                <w:sz w:val="16"/>
                <w:szCs w:val="16"/>
              </w:rPr>
            </w:pPr>
            <w:bookmarkStart w:id="590" w:name="OLE_LINK3"/>
            <w:r>
              <w:rPr>
                <w:rFonts w:ascii="Arial" w:eastAsia="Mincho" w:hAnsi="Arial" w:cs="Arial"/>
                <w:sz w:val="16"/>
                <w:szCs w:val="16"/>
              </w:rPr>
              <w:t>Cancel</w:t>
            </w:r>
            <w:r w:rsidRPr="00953812">
              <w:rPr>
                <w:rFonts w:ascii="Arial" w:eastAsia="Mincho" w:hAnsi="Arial" w:cs="Arial"/>
                <w:sz w:val="16"/>
                <w:szCs w:val="16"/>
              </w:rPr>
              <w:t xml:space="preserve"> – </w:t>
            </w:r>
            <w:r>
              <w:rPr>
                <w:rFonts w:ascii="Arial" w:eastAsia="Mincho" w:hAnsi="Arial" w:cs="Arial"/>
                <w:sz w:val="16"/>
                <w:szCs w:val="16"/>
              </w:rPr>
              <w:t>Returns to Main Screen without saving.</w:t>
            </w:r>
            <w:bookmarkEnd w:id="590"/>
          </w:p>
        </w:tc>
        <w:tc>
          <w:tcPr>
            <w:tcW w:w="761" w:type="dxa"/>
            <w:shd w:val="clear" w:color="auto" w:fill="auto"/>
            <w:vAlign w:val="center"/>
          </w:tcPr>
          <w:p w14:paraId="3496C8E2" w14:textId="77777777" w:rsidR="004175FC" w:rsidRPr="00953812" w:rsidRDefault="004175FC"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F08CA" w:rsidRPr="00953812" w14:paraId="04D89417" w14:textId="77777777" w:rsidTr="00375D66">
        <w:trPr>
          <w:cantSplit/>
          <w:trHeight w:val="288"/>
          <w:jc w:val="center"/>
        </w:trPr>
        <w:tc>
          <w:tcPr>
            <w:tcW w:w="547" w:type="dxa"/>
            <w:shd w:val="clear" w:color="auto" w:fill="auto"/>
            <w:vAlign w:val="center"/>
          </w:tcPr>
          <w:p w14:paraId="3A9B7D8C" w14:textId="77777777" w:rsidR="005F08CA" w:rsidRDefault="005F08CA"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3</w:t>
            </w:r>
          </w:p>
        </w:tc>
        <w:tc>
          <w:tcPr>
            <w:tcW w:w="1359" w:type="dxa"/>
            <w:shd w:val="clear" w:color="auto" w:fill="auto"/>
            <w:vAlign w:val="center"/>
          </w:tcPr>
          <w:p w14:paraId="7A2C3CB9" w14:textId="77777777" w:rsidR="005F08CA" w:rsidRDefault="005F08CA"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3</w:t>
            </w:r>
          </w:p>
        </w:tc>
        <w:tc>
          <w:tcPr>
            <w:tcW w:w="2855" w:type="dxa"/>
            <w:shd w:val="clear" w:color="auto" w:fill="auto"/>
            <w:vAlign w:val="center"/>
          </w:tcPr>
          <w:p w14:paraId="0E226F62" w14:textId="77777777" w:rsidR="005F08CA" w:rsidRDefault="00501A5A" w:rsidP="005F08C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 xml:space="preserve">Do you want to override the </w:t>
            </w:r>
            <w:r w:rsidR="005F08CA">
              <w:rPr>
                <w:rFonts w:ascii="Arial" w:eastAsia="Mincho" w:hAnsi="Arial" w:cs="Arial"/>
                <w:sz w:val="16"/>
                <w:szCs w:val="16"/>
              </w:rPr>
              <w:t>PC File?</w:t>
            </w:r>
          </w:p>
        </w:tc>
        <w:tc>
          <w:tcPr>
            <w:tcW w:w="1199" w:type="dxa"/>
            <w:shd w:val="clear" w:color="auto" w:fill="auto"/>
            <w:vAlign w:val="center"/>
          </w:tcPr>
          <w:p w14:paraId="5A17C4E9" w14:textId="77777777" w:rsidR="005F08CA" w:rsidRDefault="005F08CA" w:rsidP="006542E4">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OK, Cancel</w:t>
            </w:r>
          </w:p>
        </w:tc>
        <w:tc>
          <w:tcPr>
            <w:tcW w:w="3647" w:type="dxa"/>
            <w:shd w:val="clear" w:color="auto" w:fill="auto"/>
            <w:vAlign w:val="center"/>
          </w:tcPr>
          <w:p w14:paraId="5CEA1554" w14:textId="77777777" w:rsidR="005F08CA" w:rsidRPr="00953812" w:rsidRDefault="005F08CA" w:rsidP="006542E4">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OK</w:t>
            </w:r>
            <w:r w:rsidRPr="00953812">
              <w:rPr>
                <w:rFonts w:ascii="Arial" w:eastAsia="Mincho" w:hAnsi="Arial" w:cs="Arial"/>
                <w:sz w:val="16"/>
                <w:szCs w:val="16"/>
              </w:rPr>
              <w:t xml:space="preserve"> – </w:t>
            </w:r>
            <w:r>
              <w:rPr>
                <w:rFonts w:ascii="Arial" w:eastAsia="Mincho" w:hAnsi="Arial" w:cs="Arial"/>
                <w:sz w:val="16"/>
                <w:szCs w:val="16"/>
              </w:rPr>
              <w:t>Saves the data on the existing PC File.</w:t>
            </w:r>
          </w:p>
          <w:p w14:paraId="1B412CEE" w14:textId="77777777" w:rsidR="005F08CA" w:rsidRDefault="005F08CA" w:rsidP="006542E4">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Cancel</w:t>
            </w:r>
            <w:r w:rsidRPr="00953812">
              <w:rPr>
                <w:rFonts w:ascii="Arial" w:eastAsia="Mincho" w:hAnsi="Arial" w:cs="Arial"/>
                <w:sz w:val="16"/>
                <w:szCs w:val="16"/>
              </w:rPr>
              <w:t xml:space="preserve"> – </w:t>
            </w:r>
            <w:r>
              <w:rPr>
                <w:rFonts w:ascii="Arial" w:eastAsia="Mincho" w:hAnsi="Arial" w:cs="Arial"/>
                <w:sz w:val="16"/>
                <w:szCs w:val="16"/>
              </w:rPr>
              <w:t>Returns to Main Screen without saving.</w:t>
            </w:r>
          </w:p>
        </w:tc>
        <w:tc>
          <w:tcPr>
            <w:tcW w:w="761" w:type="dxa"/>
            <w:shd w:val="clear" w:color="auto" w:fill="auto"/>
            <w:vAlign w:val="center"/>
          </w:tcPr>
          <w:p w14:paraId="2E657224" w14:textId="77777777" w:rsidR="005F08CA" w:rsidRPr="00953812" w:rsidRDefault="005F08CA"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F08CA" w:rsidRPr="00953812" w14:paraId="37E96578" w14:textId="77777777" w:rsidTr="00375D66">
        <w:trPr>
          <w:cantSplit/>
          <w:trHeight w:val="288"/>
          <w:jc w:val="center"/>
        </w:trPr>
        <w:tc>
          <w:tcPr>
            <w:tcW w:w="547" w:type="dxa"/>
            <w:shd w:val="clear" w:color="auto" w:fill="auto"/>
            <w:vAlign w:val="center"/>
          </w:tcPr>
          <w:p w14:paraId="03B5F500" w14:textId="77777777" w:rsidR="005F08CA" w:rsidRPr="00953812" w:rsidRDefault="005F08CA"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4</w:t>
            </w:r>
          </w:p>
        </w:tc>
        <w:tc>
          <w:tcPr>
            <w:tcW w:w="1359" w:type="dxa"/>
            <w:shd w:val="clear" w:color="auto" w:fill="auto"/>
            <w:vAlign w:val="center"/>
          </w:tcPr>
          <w:p w14:paraId="7684AEC7" w14:textId="77777777" w:rsidR="005F08CA" w:rsidRPr="00953812" w:rsidRDefault="005F08CA"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4</w:t>
            </w:r>
          </w:p>
        </w:tc>
        <w:tc>
          <w:tcPr>
            <w:tcW w:w="2855" w:type="dxa"/>
            <w:shd w:val="clear" w:color="auto" w:fill="auto"/>
            <w:vAlign w:val="center"/>
          </w:tcPr>
          <w:p w14:paraId="5B3207D2" w14:textId="77777777" w:rsidR="005F08CA" w:rsidRDefault="005F08CA"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Cannot delete Plug-In package because a database is open.</w:t>
            </w:r>
          </w:p>
        </w:tc>
        <w:tc>
          <w:tcPr>
            <w:tcW w:w="1199" w:type="dxa"/>
            <w:shd w:val="clear" w:color="auto" w:fill="auto"/>
            <w:vAlign w:val="center"/>
          </w:tcPr>
          <w:p w14:paraId="2962E320" w14:textId="77777777" w:rsidR="005F08CA" w:rsidRDefault="005F08CA"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OK</w:t>
            </w:r>
          </w:p>
        </w:tc>
        <w:tc>
          <w:tcPr>
            <w:tcW w:w="3647" w:type="dxa"/>
            <w:shd w:val="clear" w:color="auto" w:fill="auto"/>
            <w:vAlign w:val="center"/>
          </w:tcPr>
          <w:p w14:paraId="51B00250" w14:textId="77777777" w:rsidR="005F08CA" w:rsidRDefault="005F08CA"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OK</w:t>
            </w:r>
            <w:r w:rsidRPr="00953812">
              <w:rPr>
                <w:rFonts w:ascii="Arial" w:eastAsia="Mincho" w:hAnsi="Arial" w:cs="Arial"/>
                <w:sz w:val="16"/>
                <w:szCs w:val="16"/>
              </w:rPr>
              <w:t xml:space="preserve"> – </w:t>
            </w:r>
            <w:r>
              <w:rPr>
                <w:rFonts w:ascii="Arial" w:eastAsia="Mincho" w:hAnsi="Arial" w:cs="Arial"/>
                <w:sz w:val="16"/>
                <w:szCs w:val="16"/>
              </w:rPr>
              <w:t>Returns to previous screen without deleting.</w:t>
            </w:r>
          </w:p>
        </w:tc>
        <w:tc>
          <w:tcPr>
            <w:tcW w:w="761" w:type="dxa"/>
            <w:shd w:val="clear" w:color="auto" w:fill="auto"/>
            <w:vAlign w:val="center"/>
          </w:tcPr>
          <w:p w14:paraId="6855A009" w14:textId="77777777" w:rsidR="005F08CA" w:rsidRPr="00953812" w:rsidRDefault="005F08CA"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F08CA" w:rsidRPr="00953812" w14:paraId="78F619B1" w14:textId="77777777" w:rsidTr="00375D66">
        <w:trPr>
          <w:cantSplit/>
          <w:trHeight w:val="288"/>
          <w:jc w:val="center"/>
        </w:trPr>
        <w:tc>
          <w:tcPr>
            <w:tcW w:w="547" w:type="dxa"/>
            <w:shd w:val="clear" w:color="auto" w:fill="auto"/>
            <w:vAlign w:val="center"/>
          </w:tcPr>
          <w:p w14:paraId="0FE66B2A" w14:textId="77777777" w:rsidR="005F08CA" w:rsidRPr="00953812" w:rsidRDefault="005F08CA"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5</w:t>
            </w:r>
          </w:p>
        </w:tc>
        <w:tc>
          <w:tcPr>
            <w:tcW w:w="1359" w:type="dxa"/>
            <w:shd w:val="clear" w:color="auto" w:fill="auto"/>
            <w:vAlign w:val="center"/>
          </w:tcPr>
          <w:p w14:paraId="15A9D113" w14:textId="77777777" w:rsidR="005F08CA" w:rsidRPr="00953812" w:rsidRDefault="005F08CA"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5</w:t>
            </w:r>
          </w:p>
        </w:tc>
        <w:tc>
          <w:tcPr>
            <w:tcW w:w="2855" w:type="dxa"/>
            <w:shd w:val="clear" w:color="auto" w:fill="auto"/>
            <w:vAlign w:val="center"/>
          </w:tcPr>
          <w:p w14:paraId="2EC67CD3" w14:textId="77777777" w:rsidR="005F08CA" w:rsidRDefault="005F08CA"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 xml:space="preserve">You are about to Delete Plug-In Package [plug-in name].  Do you want to continue?  </w:t>
            </w:r>
          </w:p>
        </w:tc>
        <w:tc>
          <w:tcPr>
            <w:tcW w:w="1199" w:type="dxa"/>
            <w:shd w:val="clear" w:color="auto" w:fill="auto"/>
            <w:vAlign w:val="center"/>
          </w:tcPr>
          <w:p w14:paraId="0FAF89F7" w14:textId="77777777" w:rsidR="005F08CA" w:rsidRDefault="005F08CA"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Yes, No</w:t>
            </w:r>
          </w:p>
        </w:tc>
        <w:tc>
          <w:tcPr>
            <w:tcW w:w="3647" w:type="dxa"/>
            <w:shd w:val="clear" w:color="auto" w:fill="auto"/>
            <w:vAlign w:val="center"/>
          </w:tcPr>
          <w:p w14:paraId="5C4C7E01" w14:textId="77777777" w:rsidR="005F08CA" w:rsidRPr="00953812" w:rsidRDefault="005F08CA"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Yes</w:t>
            </w:r>
            <w:r w:rsidRPr="00953812">
              <w:rPr>
                <w:rFonts w:ascii="Arial" w:eastAsia="Mincho" w:hAnsi="Arial" w:cs="Arial"/>
                <w:sz w:val="16"/>
                <w:szCs w:val="16"/>
              </w:rPr>
              <w:t xml:space="preserve"> – </w:t>
            </w:r>
            <w:r w:rsidR="00987987">
              <w:rPr>
                <w:rFonts w:ascii="Arial" w:eastAsia="Mincho" w:hAnsi="Arial" w:cs="Arial"/>
                <w:sz w:val="16"/>
                <w:szCs w:val="16"/>
              </w:rPr>
              <w:t>Deletes the plug-I</w:t>
            </w:r>
            <w:r>
              <w:rPr>
                <w:rFonts w:ascii="Arial" w:eastAsia="Mincho" w:hAnsi="Arial" w:cs="Arial"/>
                <w:sz w:val="16"/>
                <w:szCs w:val="16"/>
              </w:rPr>
              <w:t>n</w:t>
            </w:r>
            <w:r w:rsidR="00987987">
              <w:rPr>
                <w:rFonts w:ascii="Arial" w:eastAsia="Mincho" w:hAnsi="Arial" w:cs="Arial"/>
                <w:sz w:val="16"/>
                <w:szCs w:val="16"/>
              </w:rPr>
              <w:t xml:space="preserve"> package</w:t>
            </w:r>
            <w:r>
              <w:rPr>
                <w:rFonts w:ascii="Arial" w:eastAsia="Mincho" w:hAnsi="Arial" w:cs="Arial"/>
                <w:sz w:val="16"/>
                <w:szCs w:val="16"/>
              </w:rPr>
              <w:t>.</w:t>
            </w:r>
          </w:p>
          <w:p w14:paraId="7D8ACBD2" w14:textId="77777777" w:rsidR="005F08CA" w:rsidRDefault="005F08CA"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No</w:t>
            </w:r>
            <w:r w:rsidRPr="00953812">
              <w:rPr>
                <w:rFonts w:ascii="Arial" w:eastAsia="Mincho" w:hAnsi="Arial" w:cs="Arial"/>
                <w:sz w:val="16"/>
                <w:szCs w:val="16"/>
              </w:rPr>
              <w:t xml:space="preserve"> – </w:t>
            </w:r>
            <w:r>
              <w:rPr>
                <w:rFonts w:ascii="Arial" w:eastAsia="Mincho" w:hAnsi="Arial" w:cs="Arial"/>
                <w:sz w:val="16"/>
                <w:szCs w:val="16"/>
              </w:rPr>
              <w:t>Returns to previous screen without deleting.</w:t>
            </w:r>
          </w:p>
          <w:p w14:paraId="50BA20DD" w14:textId="77777777" w:rsidR="00C96511" w:rsidRDefault="00C96511" w:rsidP="00C96511">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NOTE: If the deleted plug-in package was the currently selected one, the tool selects the next highest plug-in package.</w:t>
            </w:r>
          </w:p>
        </w:tc>
        <w:tc>
          <w:tcPr>
            <w:tcW w:w="761" w:type="dxa"/>
            <w:shd w:val="clear" w:color="auto" w:fill="auto"/>
            <w:vAlign w:val="center"/>
          </w:tcPr>
          <w:p w14:paraId="0F8B9594" w14:textId="77777777" w:rsidR="005F08CA" w:rsidRPr="00953812" w:rsidRDefault="005F08CA"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F08CA" w:rsidRPr="00953812" w14:paraId="4C602E54" w14:textId="77777777" w:rsidTr="00375D66">
        <w:trPr>
          <w:cantSplit/>
          <w:trHeight w:val="288"/>
          <w:jc w:val="center"/>
        </w:trPr>
        <w:tc>
          <w:tcPr>
            <w:tcW w:w="547" w:type="dxa"/>
            <w:shd w:val="clear" w:color="auto" w:fill="auto"/>
            <w:vAlign w:val="center"/>
          </w:tcPr>
          <w:p w14:paraId="14448DB8" w14:textId="77777777" w:rsidR="005F08CA" w:rsidRPr="00953812" w:rsidRDefault="005F08CA"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6</w:t>
            </w:r>
          </w:p>
        </w:tc>
        <w:tc>
          <w:tcPr>
            <w:tcW w:w="1359" w:type="dxa"/>
            <w:shd w:val="clear" w:color="auto" w:fill="auto"/>
            <w:vAlign w:val="center"/>
          </w:tcPr>
          <w:p w14:paraId="24FD8D68" w14:textId="77777777" w:rsidR="005F08CA" w:rsidRPr="00953812" w:rsidRDefault="00C96511"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(Deleted)</w:t>
            </w:r>
          </w:p>
        </w:tc>
        <w:tc>
          <w:tcPr>
            <w:tcW w:w="2855" w:type="dxa"/>
            <w:shd w:val="clear" w:color="auto" w:fill="auto"/>
            <w:vAlign w:val="center"/>
          </w:tcPr>
          <w:p w14:paraId="2E26A626" w14:textId="77777777" w:rsidR="005F08CA" w:rsidRDefault="00C96511"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(Deleted)</w:t>
            </w:r>
          </w:p>
        </w:tc>
        <w:tc>
          <w:tcPr>
            <w:tcW w:w="1199" w:type="dxa"/>
            <w:shd w:val="clear" w:color="auto" w:fill="auto"/>
            <w:vAlign w:val="center"/>
          </w:tcPr>
          <w:p w14:paraId="1BC0D1B4" w14:textId="77777777" w:rsidR="005F08CA" w:rsidRDefault="00C96511"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(Deleted)</w:t>
            </w:r>
          </w:p>
        </w:tc>
        <w:tc>
          <w:tcPr>
            <w:tcW w:w="3647" w:type="dxa"/>
            <w:shd w:val="clear" w:color="auto" w:fill="auto"/>
            <w:vAlign w:val="center"/>
          </w:tcPr>
          <w:p w14:paraId="4F39AE52" w14:textId="77777777" w:rsidR="005F08CA" w:rsidRDefault="00C96511"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(Deleted)</w:t>
            </w:r>
          </w:p>
        </w:tc>
        <w:tc>
          <w:tcPr>
            <w:tcW w:w="761" w:type="dxa"/>
            <w:shd w:val="clear" w:color="auto" w:fill="auto"/>
            <w:vAlign w:val="center"/>
          </w:tcPr>
          <w:p w14:paraId="72E16803" w14:textId="77777777" w:rsidR="005F08CA" w:rsidRPr="00953812" w:rsidRDefault="005F08CA"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F08CA" w:rsidRPr="00953812" w14:paraId="3532D42C" w14:textId="77777777" w:rsidTr="00375D66">
        <w:trPr>
          <w:cantSplit/>
          <w:trHeight w:val="288"/>
          <w:jc w:val="center"/>
        </w:trPr>
        <w:tc>
          <w:tcPr>
            <w:tcW w:w="547" w:type="dxa"/>
            <w:shd w:val="clear" w:color="auto" w:fill="auto"/>
            <w:vAlign w:val="center"/>
          </w:tcPr>
          <w:p w14:paraId="20DE3472" w14:textId="77777777" w:rsidR="005F08CA" w:rsidRPr="00953812" w:rsidRDefault="005F08CA"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7</w:t>
            </w:r>
          </w:p>
        </w:tc>
        <w:tc>
          <w:tcPr>
            <w:tcW w:w="1359" w:type="dxa"/>
            <w:shd w:val="clear" w:color="auto" w:fill="auto"/>
            <w:vAlign w:val="center"/>
          </w:tcPr>
          <w:p w14:paraId="078EAA6C" w14:textId="77777777" w:rsidR="005F08CA" w:rsidRPr="00953812" w:rsidRDefault="005F08CA"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7</w:t>
            </w:r>
          </w:p>
        </w:tc>
        <w:tc>
          <w:tcPr>
            <w:tcW w:w="2855" w:type="dxa"/>
            <w:shd w:val="clear" w:color="auto" w:fill="auto"/>
            <w:vAlign w:val="center"/>
          </w:tcPr>
          <w:p w14:paraId="072C9CC6" w14:textId="77777777" w:rsidR="005F08CA" w:rsidRDefault="005F08CA"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The last Plug-In Package cannot be deleted.</w:t>
            </w:r>
          </w:p>
        </w:tc>
        <w:tc>
          <w:tcPr>
            <w:tcW w:w="1199" w:type="dxa"/>
            <w:shd w:val="clear" w:color="auto" w:fill="auto"/>
            <w:vAlign w:val="center"/>
          </w:tcPr>
          <w:p w14:paraId="5586F97F" w14:textId="77777777" w:rsidR="005F08CA" w:rsidRDefault="005F08CA"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Ok</w:t>
            </w:r>
          </w:p>
        </w:tc>
        <w:tc>
          <w:tcPr>
            <w:tcW w:w="3647" w:type="dxa"/>
            <w:shd w:val="clear" w:color="auto" w:fill="auto"/>
            <w:vAlign w:val="center"/>
          </w:tcPr>
          <w:p w14:paraId="361E655D" w14:textId="77777777" w:rsidR="005F08CA" w:rsidRDefault="005F08CA"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OK</w:t>
            </w:r>
            <w:r w:rsidRPr="00953812">
              <w:rPr>
                <w:rFonts w:ascii="Arial" w:eastAsia="Mincho" w:hAnsi="Arial" w:cs="Arial"/>
                <w:sz w:val="16"/>
                <w:szCs w:val="16"/>
              </w:rPr>
              <w:t xml:space="preserve"> – </w:t>
            </w:r>
            <w:r>
              <w:rPr>
                <w:rFonts w:ascii="Arial" w:eastAsia="Mincho" w:hAnsi="Arial" w:cs="Arial"/>
                <w:sz w:val="16"/>
                <w:szCs w:val="16"/>
              </w:rPr>
              <w:t>Returns to previous screen without deleting.</w:t>
            </w:r>
          </w:p>
        </w:tc>
        <w:tc>
          <w:tcPr>
            <w:tcW w:w="761" w:type="dxa"/>
            <w:shd w:val="clear" w:color="auto" w:fill="auto"/>
            <w:vAlign w:val="center"/>
          </w:tcPr>
          <w:p w14:paraId="47236DA9" w14:textId="77777777" w:rsidR="005F08CA" w:rsidRPr="00953812" w:rsidRDefault="005F08CA"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F08CA" w:rsidRPr="00953812" w14:paraId="2C4B6F65" w14:textId="77777777" w:rsidTr="00375D66">
        <w:trPr>
          <w:cantSplit/>
          <w:trHeight w:val="288"/>
          <w:jc w:val="center"/>
        </w:trPr>
        <w:tc>
          <w:tcPr>
            <w:tcW w:w="547" w:type="dxa"/>
            <w:shd w:val="clear" w:color="auto" w:fill="auto"/>
            <w:vAlign w:val="center"/>
          </w:tcPr>
          <w:p w14:paraId="7A026569" w14:textId="77777777" w:rsidR="005F08CA" w:rsidRPr="00953812" w:rsidRDefault="005F08CA"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8</w:t>
            </w:r>
          </w:p>
        </w:tc>
        <w:tc>
          <w:tcPr>
            <w:tcW w:w="1359" w:type="dxa"/>
            <w:shd w:val="clear" w:color="auto" w:fill="auto"/>
            <w:vAlign w:val="center"/>
          </w:tcPr>
          <w:p w14:paraId="48F96DA5" w14:textId="77777777" w:rsidR="005F08CA" w:rsidRPr="00953812" w:rsidRDefault="005F08CA"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8</w:t>
            </w:r>
          </w:p>
        </w:tc>
        <w:tc>
          <w:tcPr>
            <w:tcW w:w="2855" w:type="dxa"/>
            <w:shd w:val="clear" w:color="auto" w:fill="auto"/>
            <w:vAlign w:val="center"/>
          </w:tcPr>
          <w:p w14:paraId="23F04090" w14:textId="77777777" w:rsidR="005F08CA" w:rsidRDefault="005F08CA"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Cannot change Plug-In package because a database is open.</w:t>
            </w:r>
          </w:p>
        </w:tc>
        <w:tc>
          <w:tcPr>
            <w:tcW w:w="1199" w:type="dxa"/>
            <w:shd w:val="clear" w:color="auto" w:fill="auto"/>
            <w:vAlign w:val="center"/>
          </w:tcPr>
          <w:p w14:paraId="52E9A42F" w14:textId="77777777" w:rsidR="005F08CA" w:rsidRDefault="005F08CA"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OK</w:t>
            </w:r>
          </w:p>
        </w:tc>
        <w:tc>
          <w:tcPr>
            <w:tcW w:w="3647" w:type="dxa"/>
            <w:shd w:val="clear" w:color="auto" w:fill="auto"/>
            <w:vAlign w:val="center"/>
          </w:tcPr>
          <w:p w14:paraId="684C910A" w14:textId="77777777" w:rsidR="005F08CA" w:rsidRDefault="005F08CA"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OK</w:t>
            </w:r>
            <w:r w:rsidRPr="00953812">
              <w:rPr>
                <w:rFonts w:ascii="Arial" w:eastAsia="Mincho" w:hAnsi="Arial" w:cs="Arial"/>
                <w:sz w:val="16"/>
                <w:szCs w:val="16"/>
              </w:rPr>
              <w:t xml:space="preserve"> – </w:t>
            </w:r>
            <w:r>
              <w:rPr>
                <w:rFonts w:ascii="Arial" w:eastAsia="Mincho" w:hAnsi="Arial" w:cs="Arial"/>
                <w:sz w:val="16"/>
                <w:szCs w:val="16"/>
              </w:rPr>
              <w:t>Returns to previous screen without changing.</w:t>
            </w:r>
          </w:p>
        </w:tc>
        <w:tc>
          <w:tcPr>
            <w:tcW w:w="761" w:type="dxa"/>
            <w:shd w:val="clear" w:color="auto" w:fill="auto"/>
            <w:vAlign w:val="center"/>
          </w:tcPr>
          <w:p w14:paraId="5C651109" w14:textId="77777777" w:rsidR="005F08CA" w:rsidRPr="00953812" w:rsidRDefault="005F08CA"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5F08CA" w:rsidRPr="00953812" w14:paraId="19458005" w14:textId="77777777" w:rsidTr="00375D66">
        <w:trPr>
          <w:cantSplit/>
          <w:trHeight w:val="288"/>
          <w:jc w:val="center"/>
        </w:trPr>
        <w:tc>
          <w:tcPr>
            <w:tcW w:w="547" w:type="dxa"/>
            <w:shd w:val="clear" w:color="auto" w:fill="auto"/>
            <w:vAlign w:val="center"/>
          </w:tcPr>
          <w:p w14:paraId="64FD4976" w14:textId="77777777" w:rsidR="005F08CA" w:rsidRPr="00953812" w:rsidRDefault="005F08CA"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9</w:t>
            </w:r>
          </w:p>
        </w:tc>
        <w:tc>
          <w:tcPr>
            <w:tcW w:w="1359" w:type="dxa"/>
            <w:shd w:val="clear" w:color="auto" w:fill="auto"/>
            <w:vAlign w:val="center"/>
          </w:tcPr>
          <w:p w14:paraId="63F8108D" w14:textId="77777777" w:rsidR="005F08CA" w:rsidRPr="00953812" w:rsidRDefault="005F08CA"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9</w:t>
            </w:r>
          </w:p>
        </w:tc>
        <w:tc>
          <w:tcPr>
            <w:tcW w:w="2855" w:type="dxa"/>
            <w:shd w:val="clear" w:color="auto" w:fill="auto"/>
            <w:vAlign w:val="center"/>
          </w:tcPr>
          <w:p w14:paraId="3E9FE583" w14:textId="77777777" w:rsidR="005F08CA" w:rsidRDefault="005F08CA" w:rsidP="009F211A">
            <w:pPr>
              <w:keepNext/>
              <w:overflowPunct w:val="0"/>
              <w:autoSpaceDE w:val="0"/>
              <w:autoSpaceDN w:val="0"/>
              <w:adjustRightInd w:val="0"/>
              <w:spacing w:before="60" w:after="60"/>
              <w:textAlignment w:val="baseline"/>
              <w:rPr>
                <w:rFonts w:ascii="Arial" w:eastAsia="Mincho" w:hAnsi="Arial" w:cs="Arial"/>
                <w:sz w:val="16"/>
                <w:szCs w:val="16"/>
              </w:rPr>
            </w:pPr>
            <w:r w:rsidRPr="007E3EE1">
              <w:rPr>
                <w:rFonts w:ascii="Arial" w:eastAsia="Mincho" w:hAnsi="Arial" w:cs="Arial"/>
                <w:sz w:val="16"/>
                <w:szCs w:val="16"/>
              </w:rPr>
              <w:t>Current database needs to be saved before the LSAP build process can be performed.  Do you wish to Save?</w:t>
            </w:r>
          </w:p>
        </w:tc>
        <w:tc>
          <w:tcPr>
            <w:tcW w:w="1199" w:type="dxa"/>
            <w:shd w:val="clear" w:color="auto" w:fill="auto"/>
            <w:vAlign w:val="center"/>
          </w:tcPr>
          <w:p w14:paraId="1734A8D6" w14:textId="77777777" w:rsidR="005F08CA" w:rsidRDefault="005F08CA" w:rsidP="009F211A">
            <w:pPr>
              <w:keepNext/>
              <w:overflowPunct w:val="0"/>
              <w:autoSpaceDE w:val="0"/>
              <w:autoSpaceDN w:val="0"/>
              <w:adjustRightInd w:val="0"/>
              <w:spacing w:before="60" w:after="60"/>
              <w:textAlignment w:val="baseline"/>
              <w:rPr>
                <w:rFonts w:ascii="Arial" w:eastAsia="Mincho" w:hAnsi="Arial" w:cs="Arial"/>
                <w:sz w:val="16"/>
                <w:szCs w:val="16"/>
              </w:rPr>
            </w:pPr>
            <w:r w:rsidRPr="007E3EE1">
              <w:rPr>
                <w:rFonts w:ascii="Arial" w:eastAsia="Mincho" w:hAnsi="Arial" w:cs="Arial"/>
                <w:sz w:val="16"/>
                <w:szCs w:val="16"/>
              </w:rPr>
              <w:t>Yes, No</w:t>
            </w:r>
          </w:p>
        </w:tc>
        <w:tc>
          <w:tcPr>
            <w:tcW w:w="3647" w:type="dxa"/>
            <w:shd w:val="clear" w:color="auto" w:fill="auto"/>
            <w:vAlign w:val="center"/>
          </w:tcPr>
          <w:p w14:paraId="5A3DCFD7" w14:textId="77777777" w:rsidR="005F08CA" w:rsidRDefault="00092147"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See Figure</w:t>
            </w:r>
            <w:r w:rsidR="005F08CA" w:rsidRPr="007E3EE1">
              <w:rPr>
                <w:rFonts w:ascii="Arial" w:eastAsia="Mincho" w:hAnsi="Arial" w:cs="Arial"/>
                <w:sz w:val="16"/>
                <w:szCs w:val="16"/>
              </w:rPr>
              <w:t xml:space="preserve"> </w:t>
            </w:r>
            <w:r>
              <w:rPr>
                <w:rFonts w:ascii="Arial" w:eastAsia="Mincho" w:hAnsi="Arial" w:cs="Arial"/>
                <w:sz w:val="16"/>
                <w:szCs w:val="16"/>
              </w:rPr>
              <w:t>6.1-9.</w:t>
            </w:r>
          </w:p>
        </w:tc>
        <w:tc>
          <w:tcPr>
            <w:tcW w:w="761" w:type="dxa"/>
            <w:shd w:val="clear" w:color="auto" w:fill="auto"/>
            <w:vAlign w:val="center"/>
          </w:tcPr>
          <w:p w14:paraId="105B4A7E" w14:textId="77777777" w:rsidR="005F08CA" w:rsidRPr="00953812" w:rsidRDefault="005F08CA"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B67457" w:rsidRPr="00953812" w14:paraId="0A99BDAA" w14:textId="77777777" w:rsidTr="00375D66">
        <w:trPr>
          <w:cantSplit/>
          <w:trHeight w:val="288"/>
          <w:jc w:val="center"/>
        </w:trPr>
        <w:tc>
          <w:tcPr>
            <w:tcW w:w="547" w:type="dxa"/>
            <w:shd w:val="clear" w:color="auto" w:fill="auto"/>
            <w:vAlign w:val="center"/>
          </w:tcPr>
          <w:p w14:paraId="1A4CF4CB" w14:textId="77777777" w:rsidR="00B67457" w:rsidDel="00AE5570" w:rsidRDefault="002B4F41"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10</w:t>
            </w:r>
          </w:p>
        </w:tc>
        <w:tc>
          <w:tcPr>
            <w:tcW w:w="1359" w:type="dxa"/>
            <w:shd w:val="clear" w:color="auto" w:fill="auto"/>
            <w:vAlign w:val="center"/>
          </w:tcPr>
          <w:p w14:paraId="1557D356" w14:textId="77777777" w:rsidR="00B67457" w:rsidDel="00AE5570" w:rsidRDefault="002B4F41"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10</w:t>
            </w:r>
          </w:p>
        </w:tc>
        <w:tc>
          <w:tcPr>
            <w:tcW w:w="2855" w:type="dxa"/>
            <w:shd w:val="clear" w:color="auto" w:fill="auto"/>
            <w:vAlign w:val="center"/>
          </w:tcPr>
          <w:p w14:paraId="65533792" w14:textId="77777777" w:rsidR="00B67457" w:rsidRPr="007E3EE1" w:rsidRDefault="00903618"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 xml:space="preserve">[file name]. </w:t>
            </w:r>
            <w:r w:rsidR="00B67457">
              <w:rPr>
                <w:rFonts w:ascii="Arial" w:eastAsia="Mincho" w:hAnsi="Arial" w:cs="Arial"/>
                <w:sz w:val="16"/>
                <w:szCs w:val="16"/>
              </w:rPr>
              <w:t>This file is read-only.</w:t>
            </w:r>
          </w:p>
        </w:tc>
        <w:tc>
          <w:tcPr>
            <w:tcW w:w="1199" w:type="dxa"/>
            <w:shd w:val="clear" w:color="auto" w:fill="auto"/>
            <w:vAlign w:val="center"/>
          </w:tcPr>
          <w:p w14:paraId="4487D81F" w14:textId="77777777" w:rsidR="00B67457" w:rsidRPr="007E3EE1" w:rsidRDefault="00B67457"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OK</w:t>
            </w:r>
          </w:p>
        </w:tc>
        <w:tc>
          <w:tcPr>
            <w:tcW w:w="3647" w:type="dxa"/>
            <w:shd w:val="clear" w:color="auto" w:fill="auto"/>
            <w:vAlign w:val="center"/>
          </w:tcPr>
          <w:p w14:paraId="2A7AEF4F" w14:textId="77777777" w:rsidR="00B67457" w:rsidRDefault="00B67457"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OK</w:t>
            </w:r>
            <w:r w:rsidRPr="00953812">
              <w:rPr>
                <w:rFonts w:ascii="Arial" w:eastAsia="Mincho" w:hAnsi="Arial" w:cs="Arial"/>
                <w:sz w:val="16"/>
                <w:szCs w:val="16"/>
              </w:rPr>
              <w:t xml:space="preserve"> – </w:t>
            </w:r>
            <w:r>
              <w:rPr>
                <w:rFonts w:ascii="Arial" w:eastAsia="Mincho" w:hAnsi="Arial" w:cs="Arial"/>
                <w:sz w:val="16"/>
                <w:szCs w:val="16"/>
              </w:rPr>
              <w:t>Returns to Main Screen without saving.</w:t>
            </w:r>
          </w:p>
        </w:tc>
        <w:tc>
          <w:tcPr>
            <w:tcW w:w="761" w:type="dxa"/>
            <w:shd w:val="clear" w:color="auto" w:fill="auto"/>
            <w:vAlign w:val="center"/>
          </w:tcPr>
          <w:p w14:paraId="493B7F91" w14:textId="77777777" w:rsidR="00B67457" w:rsidRPr="00953812" w:rsidRDefault="00B67457"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p>
        </w:tc>
      </w:tr>
      <w:tr w:rsidR="00375D66" w:rsidRPr="00953812" w14:paraId="1FCBFB56" w14:textId="77777777" w:rsidTr="00375D66">
        <w:trPr>
          <w:cantSplit/>
          <w:trHeight w:val="288"/>
          <w:jc w:val="center"/>
        </w:trPr>
        <w:tc>
          <w:tcPr>
            <w:tcW w:w="547" w:type="dxa"/>
            <w:shd w:val="clear" w:color="auto" w:fill="auto"/>
            <w:vAlign w:val="center"/>
          </w:tcPr>
          <w:p w14:paraId="470DCA05" w14:textId="77777777" w:rsidR="00375D66" w:rsidRDefault="00375D66"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11</w:t>
            </w:r>
          </w:p>
        </w:tc>
        <w:tc>
          <w:tcPr>
            <w:tcW w:w="1359" w:type="dxa"/>
            <w:shd w:val="clear" w:color="auto" w:fill="auto"/>
            <w:vAlign w:val="center"/>
          </w:tcPr>
          <w:p w14:paraId="770C028C" w14:textId="77777777" w:rsidR="00375D66" w:rsidRDefault="00375D66"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r>
              <w:rPr>
                <w:rFonts w:ascii="Arial" w:eastAsia="Mincho" w:hAnsi="Arial" w:cs="Arial"/>
                <w:sz w:val="16"/>
                <w:szCs w:val="16"/>
              </w:rPr>
              <w:t>11</w:t>
            </w:r>
          </w:p>
        </w:tc>
        <w:tc>
          <w:tcPr>
            <w:tcW w:w="2855" w:type="dxa"/>
            <w:shd w:val="clear" w:color="auto" w:fill="auto"/>
            <w:vAlign w:val="center"/>
          </w:tcPr>
          <w:p w14:paraId="22CAA1CF" w14:textId="77777777" w:rsidR="00375D66" w:rsidRDefault="00375D66"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[Plug-In name] is not compatible with the host. Cannot be added.</w:t>
            </w:r>
          </w:p>
        </w:tc>
        <w:tc>
          <w:tcPr>
            <w:tcW w:w="1199" w:type="dxa"/>
            <w:shd w:val="clear" w:color="auto" w:fill="auto"/>
            <w:vAlign w:val="center"/>
          </w:tcPr>
          <w:p w14:paraId="52AE39DF" w14:textId="77777777" w:rsidR="00375D66" w:rsidRDefault="00375D66" w:rsidP="009F211A">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OK</w:t>
            </w:r>
          </w:p>
        </w:tc>
        <w:tc>
          <w:tcPr>
            <w:tcW w:w="3647" w:type="dxa"/>
            <w:shd w:val="clear" w:color="auto" w:fill="auto"/>
            <w:vAlign w:val="center"/>
          </w:tcPr>
          <w:p w14:paraId="00EEF848" w14:textId="77777777" w:rsidR="00375D66" w:rsidRDefault="00375D66" w:rsidP="00375D66">
            <w:pPr>
              <w:keepNext/>
              <w:overflowPunct w:val="0"/>
              <w:autoSpaceDE w:val="0"/>
              <w:autoSpaceDN w:val="0"/>
              <w:adjustRightInd w:val="0"/>
              <w:spacing w:before="60" w:after="60"/>
              <w:textAlignment w:val="baseline"/>
              <w:rPr>
                <w:rFonts w:ascii="Arial" w:eastAsia="Mincho" w:hAnsi="Arial" w:cs="Arial"/>
                <w:sz w:val="16"/>
                <w:szCs w:val="16"/>
              </w:rPr>
            </w:pPr>
            <w:r>
              <w:rPr>
                <w:rFonts w:ascii="Arial" w:eastAsia="Mincho" w:hAnsi="Arial" w:cs="Arial"/>
                <w:sz w:val="16"/>
                <w:szCs w:val="16"/>
              </w:rPr>
              <w:t>OK</w:t>
            </w:r>
            <w:r w:rsidRPr="00953812">
              <w:rPr>
                <w:rFonts w:ascii="Arial" w:eastAsia="Mincho" w:hAnsi="Arial" w:cs="Arial"/>
                <w:sz w:val="16"/>
                <w:szCs w:val="16"/>
              </w:rPr>
              <w:t xml:space="preserve"> – </w:t>
            </w:r>
            <w:r>
              <w:rPr>
                <w:rFonts w:ascii="Arial" w:eastAsia="Mincho" w:hAnsi="Arial" w:cs="Arial"/>
                <w:sz w:val="16"/>
                <w:szCs w:val="16"/>
              </w:rPr>
              <w:t>Returns to previous screen without adding.</w:t>
            </w:r>
          </w:p>
        </w:tc>
        <w:tc>
          <w:tcPr>
            <w:tcW w:w="761" w:type="dxa"/>
            <w:shd w:val="clear" w:color="auto" w:fill="auto"/>
            <w:vAlign w:val="center"/>
          </w:tcPr>
          <w:p w14:paraId="6AB79495" w14:textId="77777777" w:rsidR="00375D66" w:rsidRPr="00953812" w:rsidRDefault="00375D66" w:rsidP="009F211A">
            <w:pPr>
              <w:keepNext/>
              <w:overflowPunct w:val="0"/>
              <w:autoSpaceDE w:val="0"/>
              <w:autoSpaceDN w:val="0"/>
              <w:adjustRightInd w:val="0"/>
              <w:spacing w:before="60" w:after="60"/>
              <w:jc w:val="center"/>
              <w:textAlignment w:val="baseline"/>
              <w:rPr>
                <w:rFonts w:ascii="Arial" w:eastAsia="Mincho" w:hAnsi="Arial" w:cs="Arial"/>
                <w:sz w:val="16"/>
                <w:szCs w:val="16"/>
              </w:rPr>
            </w:pPr>
          </w:p>
        </w:tc>
      </w:tr>
    </w:tbl>
    <w:p w14:paraId="6F75E410" w14:textId="77777777" w:rsidR="00982854" w:rsidRDefault="00982854" w:rsidP="00662394">
      <w:pPr>
        <w:pStyle w:val="linespace"/>
      </w:pPr>
    </w:p>
    <w:p w14:paraId="18BB2124" w14:textId="77777777" w:rsidR="007C477E" w:rsidRDefault="007C477E" w:rsidP="006E4A8F">
      <w:pPr>
        <w:tabs>
          <w:tab w:val="left" w:pos="7488"/>
        </w:tabs>
        <w:spacing w:before="0" w:after="0"/>
        <w:rPr>
          <w:b/>
          <w:szCs w:val="24"/>
        </w:rPr>
      </w:pPr>
    </w:p>
    <w:p w14:paraId="5DF32822" w14:textId="77777777" w:rsidR="001E14A2" w:rsidRDefault="007C477E" w:rsidP="007C477E">
      <w:pPr>
        <w:pStyle w:val="Heading1"/>
      </w:pPr>
      <w:bookmarkStart w:id="591" w:name="_Toc395703360"/>
      <w:r>
        <w:t>6</w:t>
      </w:r>
      <w:r w:rsidR="001E14A2">
        <w:t>.0</w:t>
      </w:r>
      <w:r w:rsidR="00B56359">
        <w:tab/>
        <w:t xml:space="preserve">ACDG Host </w:t>
      </w:r>
      <w:r w:rsidR="003D5972">
        <w:t>Data Flow</w:t>
      </w:r>
      <w:r w:rsidR="001E14A2">
        <w:t xml:space="preserve"> Requirements</w:t>
      </w:r>
      <w:bookmarkEnd w:id="591"/>
    </w:p>
    <w:p w14:paraId="54579A2F" w14:textId="77777777" w:rsidR="001E14A2" w:rsidRDefault="001E14A2" w:rsidP="001E14A2">
      <w:r>
        <w:t xml:space="preserve">This section </w:t>
      </w:r>
      <w:r w:rsidR="00A914F2">
        <w:t>depict</w:t>
      </w:r>
      <w:r w:rsidR="003276F6">
        <w:t>s</w:t>
      </w:r>
      <w:r w:rsidR="00A914F2">
        <w:t xml:space="preserve"> the </w:t>
      </w:r>
      <w:r w:rsidR="003D5972">
        <w:t>data flow</w:t>
      </w:r>
      <w:r w:rsidR="00A914F2">
        <w:t xml:space="preserve"> used in the design requir</w:t>
      </w:r>
      <w:r w:rsidR="00501A5A">
        <w:t>e</w:t>
      </w:r>
      <w:r w:rsidR="00A914F2">
        <w:t xml:space="preserve">ments described </w:t>
      </w:r>
      <w:r w:rsidR="003A50DC">
        <w:t>on</w:t>
      </w:r>
      <w:r w:rsidR="00A914F2">
        <w:t xml:space="preserve"> </w:t>
      </w:r>
      <w:r w:rsidR="005256BC">
        <w:t>S</w:t>
      </w:r>
      <w:r w:rsidR="00A914F2">
        <w:t>ection</w:t>
      </w:r>
      <w:r w:rsidR="005256BC">
        <w:t xml:space="preserve"> 4</w:t>
      </w:r>
      <w:r w:rsidR="00A914F2">
        <w:t xml:space="preserve"> of this d</w:t>
      </w:r>
      <w:r w:rsidR="005459FC">
        <w:t>ocument.</w:t>
      </w:r>
    </w:p>
    <w:p w14:paraId="3FC2E440" w14:textId="77777777" w:rsidR="00387B20" w:rsidRDefault="00387B20" w:rsidP="001E14A2">
      <w:r>
        <w:t xml:space="preserve">The legend for the shapes in the data flow diagrams are per Figure </w:t>
      </w:r>
      <w:r w:rsidR="005E2D96">
        <w:t>6.0-1</w:t>
      </w:r>
      <w:r>
        <w:t xml:space="preserve"> below.</w:t>
      </w:r>
    </w:p>
    <w:p w14:paraId="32BB49A9" w14:textId="77777777" w:rsidR="00387B20" w:rsidRDefault="005B537D" w:rsidP="00387B20">
      <w:pPr>
        <w:jc w:val="center"/>
      </w:pPr>
      <w:r>
        <w:object w:dxaOrig="3115" w:dyaOrig="6355" w14:anchorId="1C349519">
          <v:shape id="_x0000_i1027" type="#_x0000_t75" style="width:107.4pt;height:218.4pt" o:ole="">
            <v:imagedata r:id="rId18" o:title=""/>
          </v:shape>
          <o:OLEObject Type="Embed" ProgID="Visio.Drawing.11" ShapeID="_x0000_i1027" DrawAspect="Content" ObjectID="_1610736230" r:id="rId19"/>
        </w:object>
      </w:r>
    </w:p>
    <w:p w14:paraId="5605AD23" w14:textId="77777777" w:rsidR="00387B20" w:rsidRDefault="00387B20" w:rsidP="00387B20">
      <w:pPr>
        <w:pStyle w:val="Figure"/>
      </w:pPr>
      <w:bookmarkStart w:id="592" w:name="_Toc395021796"/>
      <w:r>
        <w:t>Figure 6.0-1:  Data Flow Diagram Legend</w:t>
      </w:r>
      <w:bookmarkEnd w:id="592"/>
    </w:p>
    <w:p w14:paraId="32D00244" w14:textId="77777777" w:rsidR="00387B20" w:rsidRPr="00387B20" w:rsidRDefault="00387B20" w:rsidP="00387B20">
      <w:pPr>
        <w:spacing w:before="0" w:after="0"/>
      </w:pPr>
    </w:p>
    <w:p w14:paraId="70F3A96A" w14:textId="77777777" w:rsidR="001E14A2" w:rsidRDefault="007C477E" w:rsidP="001E14A2">
      <w:pPr>
        <w:pStyle w:val="Heading2"/>
      </w:pPr>
      <w:bookmarkStart w:id="593" w:name="_Toc395703361"/>
      <w:r>
        <w:t>6</w:t>
      </w:r>
      <w:r w:rsidR="001E14A2">
        <w:t>.1</w:t>
      </w:r>
      <w:r w:rsidR="001E14A2">
        <w:tab/>
        <w:t xml:space="preserve">ACDG </w:t>
      </w:r>
      <w:r w:rsidR="00B56359">
        <w:t xml:space="preserve">Host </w:t>
      </w:r>
      <w:r w:rsidR="001E14A2">
        <w:t>Primary Screen</w:t>
      </w:r>
      <w:bookmarkEnd w:id="593"/>
    </w:p>
    <w:p w14:paraId="4EB748FC" w14:textId="77777777" w:rsidR="00A914F2" w:rsidRDefault="00A914F2" w:rsidP="001E14A2">
      <w:r>
        <w:t xml:space="preserve">The </w:t>
      </w:r>
      <w:r w:rsidR="003D5972">
        <w:t>data flow</w:t>
      </w:r>
      <w:r>
        <w:t xml:space="preserve"> requirements for the Primary Screen (that is, top level screen) of the ACDG </w:t>
      </w:r>
      <w:r w:rsidR="00105CA9">
        <w:t>Host</w:t>
      </w:r>
      <w:r>
        <w:t xml:space="preserve"> are described in this section.</w:t>
      </w:r>
    </w:p>
    <w:p w14:paraId="6877C097" w14:textId="77777777" w:rsidR="0081412A" w:rsidRDefault="0081412A" w:rsidP="001C2A78">
      <w:pPr>
        <w:pStyle w:val="Para"/>
      </w:pPr>
    </w:p>
    <w:p w14:paraId="552440EA" w14:textId="77777777" w:rsidR="003D5972" w:rsidRDefault="00EC7CCB" w:rsidP="00C628F9">
      <w:pPr>
        <w:jc w:val="center"/>
      </w:pPr>
      <w:r>
        <w:object w:dxaOrig="11475" w:dyaOrig="7513" w14:anchorId="28489E0D">
          <v:shape id="_x0000_i1028" type="#_x0000_t75" style="width:490.2pt;height:321pt" o:ole="">
            <v:imagedata r:id="rId20" o:title=""/>
          </v:shape>
          <o:OLEObject Type="Embed" ProgID="Visio.Drawing.11" ShapeID="_x0000_i1028" DrawAspect="Content" ObjectID="_1610736231" r:id="rId21"/>
        </w:object>
      </w:r>
    </w:p>
    <w:p w14:paraId="6ADB2599" w14:textId="77777777" w:rsidR="00D47972" w:rsidRDefault="00D47972" w:rsidP="00C628F9">
      <w:pPr>
        <w:pStyle w:val="Figure"/>
      </w:pPr>
      <w:bookmarkStart w:id="594" w:name="_Toc395021797"/>
      <w:r w:rsidRPr="00710758">
        <w:t xml:space="preserve">Figure </w:t>
      </w:r>
      <w:r w:rsidR="007C477E" w:rsidRPr="00710758">
        <w:t>6</w:t>
      </w:r>
      <w:r w:rsidRPr="00710758">
        <w:t xml:space="preserve">.1-1:  ACDG </w:t>
      </w:r>
      <w:r w:rsidR="00105CA9" w:rsidRPr="00710758">
        <w:t>Host</w:t>
      </w:r>
      <w:r w:rsidRPr="00710758">
        <w:t xml:space="preserve"> Primary Screen – File New</w:t>
      </w:r>
      <w:bookmarkEnd w:id="594"/>
    </w:p>
    <w:p w14:paraId="743E618E" w14:textId="77777777" w:rsidR="00710758" w:rsidRDefault="00710758" w:rsidP="00387B20">
      <w:pPr>
        <w:spacing w:before="0" w:after="0"/>
      </w:pPr>
    </w:p>
    <w:p w14:paraId="183171E9" w14:textId="77777777" w:rsidR="00F74644" w:rsidRPr="00710758" w:rsidRDefault="00F74644" w:rsidP="00387B20">
      <w:pPr>
        <w:spacing w:before="0" w:after="0"/>
      </w:pPr>
    </w:p>
    <w:bookmarkStart w:id="595" w:name="_Hlk502649774"/>
    <w:p w14:paraId="3BEBABB8" w14:textId="16B5D8F8" w:rsidR="005B78C2" w:rsidRDefault="009A7513" w:rsidP="00C342DA">
      <w:pPr>
        <w:jc w:val="center"/>
        <w:rPr>
          <w:b/>
          <w:szCs w:val="24"/>
        </w:rPr>
      </w:pPr>
      <w:r>
        <w:object w:dxaOrig="13704" w:dyaOrig="12188" w14:anchorId="04E41485">
          <v:shape id="_x0000_i1029" type="#_x0000_t75" style="width:516.6pt;height:460.8pt" o:ole="">
            <v:imagedata r:id="rId22" o:title=""/>
          </v:shape>
          <o:OLEObject Type="Embed" ProgID="Visio.Drawing.11" ShapeID="_x0000_i1029" DrawAspect="Content" ObjectID="_1610736232" r:id="rId23"/>
        </w:object>
      </w:r>
      <w:bookmarkEnd w:id="595"/>
    </w:p>
    <w:p w14:paraId="5B2794E6" w14:textId="77777777" w:rsidR="00D47972" w:rsidRDefault="00D47972" w:rsidP="00C11CC2">
      <w:pPr>
        <w:pStyle w:val="Figure"/>
      </w:pPr>
      <w:bookmarkStart w:id="596" w:name="_Toc395021798"/>
      <w:r>
        <w:t xml:space="preserve">Figure </w:t>
      </w:r>
      <w:r w:rsidR="007C477E">
        <w:t>6</w:t>
      </w:r>
      <w:r w:rsidRPr="00D47972">
        <w:t>.1-</w:t>
      </w:r>
      <w:r>
        <w:t>2</w:t>
      </w:r>
      <w:r w:rsidRPr="00D47972">
        <w:t xml:space="preserve">:  ACDG </w:t>
      </w:r>
      <w:r w:rsidR="00105CA9">
        <w:t>Host</w:t>
      </w:r>
      <w:r w:rsidRPr="00D47972">
        <w:t xml:space="preserve"> Primary Scre</w:t>
      </w:r>
      <w:r>
        <w:t>e</w:t>
      </w:r>
      <w:r w:rsidRPr="00D47972">
        <w:t xml:space="preserve">n </w:t>
      </w:r>
      <w:r>
        <w:t>–</w:t>
      </w:r>
      <w:r w:rsidRPr="00D47972">
        <w:t xml:space="preserve"> </w:t>
      </w:r>
      <w:r>
        <w:t>File Open</w:t>
      </w:r>
      <w:bookmarkEnd w:id="596"/>
    </w:p>
    <w:p w14:paraId="18881A57" w14:textId="77777777" w:rsidR="00710758" w:rsidRDefault="00710758" w:rsidP="00C11CC2"/>
    <w:p w14:paraId="38674CD4" w14:textId="77777777" w:rsidR="00710758" w:rsidRPr="00C11CC2" w:rsidRDefault="00710758" w:rsidP="00C11CC2">
      <w:pPr>
        <w:spacing w:before="0" w:after="0"/>
      </w:pPr>
    </w:p>
    <w:bookmarkStart w:id="597" w:name="_Hlk502655117"/>
    <w:p w14:paraId="6DFB36F5" w14:textId="70DE16AA" w:rsidR="005B78C2" w:rsidRDefault="00673D70" w:rsidP="00C11CC2">
      <w:pPr>
        <w:jc w:val="center"/>
        <w:rPr>
          <w:b/>
          <w:szCs w:val="24"/>
        </w:rPr>
      </w:pPr>
      <w:r>
        <w:object w:dxaOrig="10150" w:dyaOrig="8783" w14:anchorId="3CF3E3D8">
          <v:shape id="_x0000_i1030" type="#_x0000_t75" style="width:506.4pt;height:440.4pt" o:ole="">
            <v:imagedata r:id="rId24" o:title=""/>
          </v:shape>
          <o:OLEObject Type="Embed" ProgID="Visio.Drawing.11" ShapeID="_x0000_i1030" DrawAspect="Content" ObjectID="_1610736233" r:id="rId25"/>
        </w:object>
      </w:r>
      <w:bookmarkEnd w:id="597"/>
    </w:p>
    <w:p w14:paraId="59783BF4" w14:textId="77777777" w:rsidR="00D47972" w:rsidRDefault="00D47972" w:rsidP="00C11CC2">
      <w:pPr>
        <w:pStyle w:val="Figure"/>
      </w:pPr>
      <w:bookmarkStart w:id="598" w:name="_Toc395021799"/>
      <w:r>
        <w:t xml:space="preserve">Figure </w:t>
      </w:r>
      <w:r w:rsidR="007C477E">
        <w:t>6</w:t>
      </w:r>
      <w:r w:rsidRPr="00D47972">
        <w:t>.1-</w:t>
      </w:r>
      <w:r>
        <w:t>3</w:t>
      </w:r>
      <w:r w:rsidRPr="00D47972">
        <w:t xml:space="preserve">:  ACDG </w:t>
      </w:r>
      <w:r w:rsidR="00387B20">
        <w:t>Host</w:t>
      </w:r>
      <w:r w:rsidRPr="00D47972">
        <w:t xml:space="preserve"> Primary Scre</w:t>
      </w:r>
      <w:r>
        <w:t>e</w:t>
      </w:r>
      <w:r w:rsidRPr="00D47972">
        <w:t xml:space="preserve">n </w:t>
      </w:r>
      <w:r>
        <w:t>–</w:t>
      </w:r>
      <w:r w:rsidRPr="00D47972">
        <w:t xml:space="preserve"> </w:t>
      </w:r>
      <w:r>
        <w:t>File Save</w:t>
      </w:r>
      <w:bookmarkEnd w:id="598"/>
    </w:p>
    <w:p w14:paraId="74A0EFA8" w14:textId="77777777" w:rsidR="00710758" w:rsidRDefault="00710758" w:rsidP="00C11CC2"/>
    <w:p w14:paraId="5D16EF13" w14:textId="77777777" w:rsidR="00710758" w:rsidRPr="00C11CC2" w:rsidRDefault="00710758" w:rsidP="00C11CC2">
      <w:pPr>
        <w:spacing w:before="0" w:after="0"/>
      </w:pPr>
    </w:p>
    <w:p w14:paraId="53DE8D3C" w14:textId="31B802B7" w:rsidR="005B78C2" w:rsidRDefault="00A61EBF" w:rsidP="00C11CC2">
      <w:pPr>
        <w:jc w:val="center"/>
        <w:rPr>
          <w:b/>
          <w:szCs w:val="24"/>
        </w:rPr>
      </w:pPr>
      <w:r>
        <w:object w:dxaOrig="11326" w:dyaOrig="4201" w14:anchorId="6FB71805">
          <v:shape id="_x0000_i1031" type="#_x0000_t75" style="width:489pt;height:181.2pt" o:ole="">
            <v:imagedata r:id="rId26" o:title=""/>
          </v:shape>
          <o:OLEObject Type="Embed" ProgID="Visio.Drawing.15" ShapeID="_x0000_i1031" DrawAspect="Content" ObjectID="_1610736234" r:id="rId27"/>
        </w:object>
      </w:r>
    </w:p>
    <w:p w14:paraId="1BDD0EC4" w14:textId="77777777" w:rsidR="00D47972" w:rsidRDefault="00D47972" w:rsidP="00C11CC2">
      <w:pPr>
        <w:pStyle w:val="Figure"/>
      </w:pPr>
      <w:bookmarkStart w:id="599" w:name="_Toc395021800"/>
      <w:r>
        <w:t xml:space="preserve">Figure </w:t>
      </w:r>
      <w:r w:rsidR="007C477E">
        <w:t>6</w:t>
      </w:r>
      <w:r w:rsidRPr="00D47972">
        <w:t>.1-</w:t>
      </w:r>
      <w:r>
        <w:t>4</w:t>
      </w:r>
      <w:r w:rsidRPr="00D47972">
        <w:t xml:space="preserve">:  ACDG </w:t>
      </w:r>
      <w:r w:rsidR="00105CA9">
        <w:t>Host</w:t>
      </w:r>
      <w:r w:rsidRPr="00D47972">
        <w:t xml:space="preserve"> Primary Scre</w:t>
      </w:r>
      <w:r>
        <w:t>e</w:t>
      </w:r>
      <w:r w:rsidRPr="00D47972">
        <w:t xml:space="preserve">n </w:t>
      </w:r>
      <w:r>
        <w:t>–</w:t>
      </w:r>
      <w:r w:rsidRPr="00D47972">
        <w:t xml:space="preserve"> </w:t>
      </w:r>
      <w:r>
        <w:t>File Save As</w:t>
      </w:r>
      <w:bookmarkEnd w:id="599"/>
      <w:r w:rsidR="00387B20">
        <w:t xml:space="preserve"> </w:t>
      </w:r>
    </w:p>
    <w:p w14:paraId="0A8C3220" w14:textId="77777777" w:rsidR="00710758" w:rsidRDefault="00710758" w:rsidP="00710758">
      <w:pPr>
        <w:spacing w:before="0" w:after="0"/>
      </w:pPr>
    </w:p>
    <w:p w14:paraId="3F6B9C97" w14:textId="77777777" w:rsidR="00710758" w:rsidRPr="00C11CC2" w:rsidRDefault="00710758" w:rsidP="00C11CC2">
      <w:pPr>
        <w:spacing w:before="0" w:after="0"/>
      </w:pPr>
    </w:p>
    <w:p w14:paraId="1E6311B8" w14:textId="77777777" w:rsidR="005B78C2" w:rsidRDefault="00974E34" w:rsidP="00C11CC2">
      <w:pPr>
        <w:jc w:val="center"/>
        <w:rPr>
          <w:b/>
          <w:szCs w:val="24"/>
        </w:rPr>
      </w:pPr>
      <w:r>
        <w:object w:dxaOrig="6519" w:dyaOrig="4123" w14:anchorId="7849171A">
          <v:shape id="_x0000_i1032" type="#_x0000_t75" style="width:326.4pt;height:204.6pt" o:ole="">
            <v:imagedata r:id="rId28" o:title=""/>
          </v:shape>
          <o:OLEObject Type="Embed" ProgID="Visio.Drawing.11" ShapeID="_x0000_i1032" DrawAspect="Content" ObjectID="_1610736235" r:id="rId29"/>
        </w:object>
      </w:r>
    </w:p>
    <w:p w14:paraId="59AB708C" w14:textId="77777777" w:rsidR="00D47972" w:rsidRDefault="00D47972" w:rsidP="00C11CC2">
      <w:pPr>
        <w:pStyle w:val="Figure"/>
      </w:pPr>
      <w:bookmarkStart w:id="600" w:name="_Toc395021801"/>
      <w:r>
        <w:t xml:space="preserve">Figure </w:t>
      </w:r>
      <w:r w:rsidR="007C477E">
        <w:t>6</w:t>
      </w:r>
      <w:r w:rsidRPr="00D47972">
        <w:t>.1-</w:t>
      </w:r>
      <w:r>
        <w:t>5</w:t>
      </w:r>
      <w:r w:rsidRPr="00D47972">
        <w:t xml:space="preserve">:  ACDG </w:t>
      </w:r>
      <w:r w:rsidR="00105CA9">
        <w:t>Host</w:t>
      </w:r>
      <w:r w:rsidRPr="00D47972">
        <w:t xml:space="preserve"> Primary Scre</w:t>
      </w:r>
      <w:r>
        <w:t>e</w:t>
      </w:r>
      <w:r w:rsidRPr="00D47972">
        <w:t xml:space="preserve">n </w:t>
      </w:r>
      <w:r>
        <w:t>–</w:t>
      </w:r>
      <w:r w:rsidRPr="00D47972">
        <w:t xml:space="preserve"> </w:t>
      </w:r>
      <w:r>
        <w:t>File Config Info</w:t>
      </w:r>
      <w:bookmarkEnd w:id="600"/>
    </w:p>
    <w:p w14:paraId="21098740" w14:textId="77777777" w:rsidR="00710758" w:rsidRDefault="00710758" w:rsidP="00C342DA"/>
    <w:p w14:paraId="0596544E" w14:textId="77777777" w:rsidR="00710758" w:rsidRPr="00C342DA" w:rsidRDefault="00710758" w:rsidP="00C342DA">
      <w:pPr>
        <w:spacing w:before="0" w:after="0"/>
      </w:pPr>
    </w:p>
    <w:p w14:paraId="732CF4B2" w14:textId="77777777" w:rsidR="005B78C2" w:rsidRDefault="00EC7CCB" w:rsidP="00C342DA">
      <w:pPr>
        <w:jc w:val="center"/>
        <w:rPr>
          <w:b/>
          <w:szCs w:val="24"/>
        </w:rPr>
      </w:pPr>
      <w:r>
        <w:object w:dxaOrig="12466" w:dyaOrig="7244" w14:anchorId="27082B5F">
          <v:shape id="_x0000_i1033" type="#_x0000_t75" style="width:489pt;height:285pt" o:ole="">
            <v:imagedata r:id="rId30" o:title=""/>
          </v:shape>
          <o:OLEObject Type="Embed" ProgID="Visio.Drawing.11" ShapeID="_x0000_i1033" DrawAspect="Content" ObjectID="_1610736236" r:id="rId31"/>
        </w:object>
      </w:r>
    </w:p>
    <w:p w14:paraId="1EB451FE" w14:textId="77777777" w:rsidR="00710758" w:rsidRDefault="00D47972" w:rsidP="00EB17CC">
      <w:pPr>
        <w:pStyle w:val="Figure"/>
      </w:pPr>
      <w:bookmarkStart w:id="601" w:name="_Toc395021802"/>
      <w:r>
        <w:t xml:space="preserve">Figure </w:t>
      </w:r>
      <w:r w:rsidR="007C477E">
        <w:t>6</w:t>
      </w:r>
      <w:r w:rsidRPr="00D47972">
        <w:t>.1-</w:t>
      </w:r>
      <w:r>
        <w:t>6</w:t>
      </w:r>
      <w:r w:rsidRPr="00D47972">
        <w:t xml:space="preserve">:  ACDG </w:t>
      </w:r>
      <w:r w:rsidR="00105CA9">
        <w:t>Host</w:t>
      </w:r>
      <w:r w:rsidRPr="00D47972">
        <w:t xml:space="preserve"> Primary Scre</w:t>
      </w:r>
      <w:r>
        <w:t>e</w:t>
      </w:r>
      <w:r w:rsidRPr="00D47972">
        <w:t xml:space="preserve">n </w:t>
      </w:r>
      <w:r>
        <w:t>–</w:t>
      </w:r>
      <w:r w:rsidRPr="00D47972">
        <w:t xml:space="preserve"> </w:t>
      </w:r>
      <w:r>
        <w:t>File Close</w:t>
      </w:r>
      <w:bookmarkEnd w:id="601"/>
    </w:p>
    <w:p w14:paraId="06BA4489" w14:textId="77777777" w:rsidR="00710758" w:rsidRPr="00710758" w:rsidRDefault="00710758" w:rsidP="00710758">
      <w:pPr>
        <w:spacing w:before="0" w:after="0"/>
      </w:pPr>
    </w:p>
    <w:p w14:paraId="32E3E548" w14:textId="77777777" w:rsidR="005B78C2" w:rsidRDefault="00CF6A79" w:rsidP="00C11CC2">
      <w:pPr>
        <w:jc w:val="center"/>
        <w:rPr>
          <w:b/>
          <w:szCs w:val="24"/>
        </w:rPr>
      </w:pPr>
      <w:r>
        <w:object w:dxaOrig="11350" w:dyaOrig="7288" w14:anchorId="7F7496C7">
          <v:shape id="_x0000_i1034" type="#_x0000_t75" style="width:489pt;height:313.2pt" o:ole="">
            <v:imagedata r:id="rId32" o:title=""/>
          </v:shape>
          <o:OLEObject Type="Embed" ProgID="Visio.Drawing.11" ShapeID="_x0000_i1034" DrawAspect="Content" ObjectID="_1610736237" r:id="rId33"/>
        </w:object>
      </w:r>
    </w:p>
    <w:p w14:paraId="6BDFC6C2" w14:textId="77777777" w:rsidR="00710758" w:rsidRPr="00710758" w:rsidRDefault="00D47972" w:rsidP="00EB17CC">
      <w:pPr>
        <w:pStyle w:val="Figure"/>
      </w:pPr>
      <w:bookmarkStart w:id="602" w:name="_Toc395021803"/>
      <w:r>
        <w:t xml:space="preserve">Figure </w:t>
      </w:r>
      <w:r w:rsidR="007C477E">
        <w:t>6</w:t>
      </w:r>
      <w:r w:rsidRPr="00D47972">
        <w:t>.1-</w:t>
      </w:r>
      <w:r w:rsidR="00464D10">
        <w:t>7</w:t>
      </w:r>
      <w:r w:rsidRPr="00D47972">
        <w:t xml:space="preserve">:  ACDG </w:t>
      </w:r>
      <w:r w:rsidR="00105CA9">
        <w:t>Host</w:t>
      </w:r>
      <w:r w:rsidRPr="00D47972">
        <w:t xml:space="preserve"> Primary Scre</w:t>
      </w:r>
      <w:r>
        <w:t>e</w:t>
      </w:r>
      <w:r w:rsidRPr="00D47972">
        <w:t xml:space="preserve">n </w:t>
      </w:r>
      <w:r>
        <w:t>–</w:t>
      </w:r>
      <w:r w:rsidRPr="00D47972">
        <w:t xml:space="preserve"> </w:t>
      </w:r>
      <w:r>
        <w:t>Exit</w:t>
      </w:r>
      <w:bookmarkEnd w:id="602"/>
    </w:p>
    <w:p w14:paraId="02D8E4E2" w14:textId="2426E35C" w:rsidR="005B78C2" w:rsidRDefault="001234BE" w:rsidP="00C342DA">
      <w:pPr>
        <w:jc w:val="center"/>
        <w:rPr>
          <w:b/>
          <w:szCs w:val="24"/>
        </w:rPr>
      </w:pPr>
      <w:r>
        <w:t xml:space="preserve"> </w:t>
      </w:r>
      <w:r w:rsidR="00017F68">
        <w:object w:dxaOrig="11625" w:dyaOrig="11220" w14:anchorId="2EC5B443">
          <v:shape id="_x0000_i1035" type="#_x0000_t75" style="width:490.2pt;height:472.2pt" o:ole="">
            <v:imagedata r:id="rId34" o:title=""/>
          </v:shape>
          <o:OLEObject Type="Embed" ProgID="Visio.Drawing.15" ShapeID="_x0000_i1035" DrawAspect="Content" ObjectID="_1610736238" r:id="rId35"/>
        </w:object>
      </w:r>
    </w:p>
    <w:p w14:paraId="55D174DD" w14:textId="77777777" w:rsidR="0081412A" w:rsidRDefault="00D47972" w:rsidP="00C11CC2">
      <w:pPr>
        <w:pStyle w:val="Figure"/>
      </w:pPr>
      <w:bookmarkStart w:id="603" w:name="_Toc395021804"/>
      <w:r>
        <w:t xml:space="preserve">Figure </w:t>
      </w:r>
      <w:r w:rsidR="007C477E">
        <w:t>6</w:t>
      </w:r>
      <w:r w:rsidRPr="00D47972">
        <w:t>.1-</w:t>
      </w:r>
      <w:r w:rsidR="00464D10">
        <w:t>8</w:t>
      </w:r>
      <w:r w:rsidRPr="00D47972">
        <w:t xml:space="preserve">:  ACDG </w:t>
      </w:r>
      <w:r w:rsidR="00105CA9">
        <w:t>Host</w:t>
      </w:r>
      <w:r w:rsidRPr="00D47972">
        <w:t xml:space="preserve"> Primary Scre</w:t>
      </w:r>
      <w:r>
        <w:t>e</w:t>
      </w:r>
      <w:r w:rsidRPr="00D47972">
        <w:t xml:space="preserve">n </w:t>
      </w:r>
      <w:r>
        <w:t>–</w:t>
      </w:r>
      <w:r w:rsidRPr="00D47972">
        <w:t xml:space="preserve"> </w:t>
      </w:r>
      <w:r>
        <w:t>Import XML</w:t>
      </w:r>
      <w:bookmarkEnd w:id="603"/>
    </w:p>
    <w:p w14:paraId="5F7D160E" w14:textId="77777777" w:rsidR="0081412A" w:rsidRPr="0081412A" w:rsidRDefault="00C72279" w:rsidP="00C11CC2">
      <w:pPr>
        <w:pStyle w:val="Caption"/>
      </w:pPr>
      <w:r>
        <w:object w:dxaOrig="9225" w:dyaOrig="10298" w14:anchorId="62479F4C">
          <v:shape id="_x0000_i1036" type="#_x0000_t75" style="width:460.2pt;height:516pt" o:ole="">
            <v:imagedata r:id="rId36" o:title=""/>
          </v:shape>
          <o:OLEObject Type="Embed" ProgID="Visio.Drawing.11" ShapeID="_x0000_i1036" DrawAspect="Content" ObjectID="_1610736239" r:id="rId37"/>
        </w:object>
      </w:r>
    </w:p>
    <w:p w14:paraId="5CC40AC6" w14:textId="77777777" w:rsidR="00D47972" w:rsidRDefault="0081412A" w:rsidP="00C11CC2">
      <w:pPr>
        <w:pStyle w:val="Figure"/>
      </w:pPr>
      <w:bookmarkStart w:id="604" w:name="_Toc395021805"/>
      <w:r>
        <w:t>Figure 6</w:t>
      </w:r>
      <w:r w:rsidRPr="00D47972">
        <w:t>.1-</w:t>
      </w:r>
      <w:r w:rsidR="00464D10">
        <w:t>9</w:t>
      </w:r>
      <w:r w:rsidRPr="00D47972">
        <w:t xml:space="preserve">:  ACDG </w:t>
      </w:r>
      <w:r>
        <w:t>Host</w:t>
      </w:r>
      <w:r w:rsidRPr="00D47972">
        <w:t xml:space="preserve"> Tool Primary Scre</w:t>
      </w:r>
      <w:r>
        <w:t>e</w:t>
      </w:r>
      <w:r w:rsidRPr="00D47972">
        <w:t xml:space="preserve">n </w:t>
      </w:r>
      <w:r>
        <w:t>–</w:t>
      </w:r>
      <w:r w:rsidRPr="00D47972">
        <w:t xml:space="preserve"> </w:t>
      </w:r>
      <w:r>
        <w:t>Build LSAP Files</w:t>
      </w:r>
      <w:bookmarkEnd w:id="604"/>
    </w:p>
    <w:p w14:paraId="67DE3926" w14:textId="77777777" w:rsidR="0061557C" w:rsidRPr="00C10540" w:rsidRDefault="0061557C" w:rsidP="00D53C0E">
      <w:pPr>
        <w:pStyle w:val="Heading1"/>
        <w:jc w:val="center"/>
        <w:rPr>
          <w:rFonts w:cs="Arial"/>
        </w:rPr>
      </w:pPr>
      <w:bookmarkStart w:id="605" w:name="_Toc395703362"/>
      <w:r>
        <w:t>Glossary</w:t>
      </w:r>
      <w:bookmarkEnd w:id="605"/>
    </w:p>
    <w:p w14:paraId="5343643C" w14:textId="77777777" w:rsidR="00F33E7A" w:rsidRDefault="00F33E7A" w:rsidP="0061557C">
      <w:pPr>
        <w:spacing w:after="60"/>
      </w:pPr>
      <w:r>
        <w:t>ACDG</w:t>
      </w:r>
      <w:r>
        <w:tab/>
      </w:r>
      <w:r>
        <w:tab/>
      </w:r>
      <w:r>
        <w:tab/>
        <w:t>Airline Configuration Database Generator</w:t>
      </w:r>
    </w:p>
    <w:p w14:paraId="5B692E2F" w14:textId="77777777" w:rsidR="0061557C" w:rsidRDefault="0061557C" w:rsidP="0061557C">
      <w:pPr>
        <w:spacing w:after="60"/>
      </w:pPr>
      <w:r>
        <w:t>CDB</w:t>
      </w:r>
      <w:r>
        <w:tab/>
      </w:r>
      <w:r>
        <w:tab/>
      </w:r>
      <w:r>
        <w:tab/>
        <w:t>Configuration Database</w:t>
      </w:r>
    </w:p>
    <w:p w14:paraId="6D1D997D" w14:textId="77777777" w:rsidR="0061557C" w:rsidRDefault="0061557C" w:rsidP="0061557C">
      <w:pPr>
        <w:spacing w:after="60"/>
      </w:pPr>
      <w:r>
        <w:t>CDG</w:t>
      </w:r>
      <w:r>
        <w:tab/>
      </w:r>
      <w:r>
        <w:tab/>
      </w:r>
      <w:r>
        <w:tab/>
        <w:t xml:space="preserve">Configuration Database Generator </w:t>
      </w:r>
    </w:p>
    <w:p w14:paraId="23963724" w14:textId="77777777" w:rsidR="0061557C" w:rsidRDefault="0061557C" w:rsidP="0061557C">
      <w:pPr>
        <w:spacing w:after="60"/>
      </w:pPr>
      <w:r>
        <w:t>Config</w:t>
      </w:r>
      <w:r>
        <w:tab/>
      </w:r>
      <w:r>
        <w:tab/>
      </w:r>
      <w:r>
        <w:tab/>
        <w:t>Configuration</w:t>
      </w:r>
    </w:p>
    <w:p w14:paraId="54CE14C0" w14:textId="77777777" w:rsidR="0061557C" w:rsidRPr="00C10540" w:rsidRDefault="0061557C" w:rsidP="0061557C">
      <w:pPr>
        <w:spacing w:after="60"/>
      </w:pPr>
      <w:r w:rsidRPr="00C10540">
        <w:t>CSS</w:t>
      </w:r>
      <w:r w:rsidRPr="00C10540">
        <w:tab/>
      </w:r>
      <w:r w:rsidRPr="00C10540">
        <w:tab/>
      </w:r>
      <w:r w:rsidRPr="00C10540">
        <w:tab/>
        <w:t>Cabin Services System</w:t>
      </w:r>
    </w:p>
    <w:p w14:paraId="00FEFE31" w14:textId="77777777" w:rsidR="0061557C" w:rsidRPr="000F1514" w:rsidRDefault="0061557C" w:rsidP="0061557C">
      <w:pPr>
        <w:spacing w:after="60"/>
      </w:pPr>
      <w:r w:rsidRPr="000F1514">
        <w:t>CSSC</w:t>
      </w:r>
      <w:r w:rsidRPr="000F1514">
        <w:tab/>
      </w:r>
      <w:r w:rsidRPr="000F1514">
        <w:tab/>
      </w:r>
      <w:r w:rsidRPr="000F1514">
        <w:tab/>
        <w:t>CSS Controller</w:t>
      </w:r>
    </w:p>
    <w:p w14:paraId="516A5B9E" w14:textId="77777777" w:rsidR="0061557C" w:rsidRPr="00C10540" w:rsidRDefault="0061557C" w:rsidP="0061557C">
      <w:pPr>
        <w:spacing w:after="60"/>
        <w:rPr>
          <w:szCs w:val="21"/>
        </w:rPr>
      </w:pPr>
      <w:r>
        <w:rPr>
          <w:szCs w:val="21"/>
        </w:rPr>
        <w:t>GUI</w:t>
      </w:r>
      <w:r>
        <w:rPr>
          <w:szCs w:val="21"/>
        </w:rPr>
        <w:tab/>
      </w:r>
      <w:r>
        <w:rPr>
          <w:szCs w:val="21"/>
        </w:rPr>
        <w:tab/>
      </w:r>
      <w:r w:rsidR="00FF08E6">
        <w:rPr>
          <w:szCs w:val="21"/>
        </w:rPr>
        <w:tab/>
      </w:r>
      <w:r>
        <w:rPr>
          <w:szCs w:val="21"/>
        </w:rPr>
        <w:t>Graphic User Interface</w:t>
      </w:r>
    </w:p>
    <w:p w14:paraId="7849909E" w14:textId="77777777" w:rsidR="0061557C" w:rsidRDefault="0061557C" w:rsidP="0061557C">
      <w:pPr>
        <w:spacing w:after="60"/>
        <w:rPr>
          <w:szCs w:val="21"/>
        </w:rPr>
      </w:pPr>
      <w:r>
        <w:rPr>
          <w:szCs w:val="21"/>
        </w:rPr>
        <w:t>HDB</w:t>
      </w:r>
      <w:r>
        <w:rPr>
          <w:szCs w:val="21"/>
        </w:rPr>
        <w:tab/>
      </w:r>
      <w:r>
        <w:rPr>
          <w:szCs w:val="21"/>
        </w:rPr>
        <w:tab/>
      </w:r>
      <w:r>
        <w:rPr>
          <w:szCs w:val="21"/>
        </w:rPr>
        <w:tab/>
        <w:t>Health Management Database</w:t>
      </w:r>
    </w:p>
    <w:p w14:paraId="393DE8FF" w14:textId="77777777" w:rsidR="0061557C" w:rsidRDefault="0061557C" w:rsidP="0061557C">
      <w:pPr>
        <w:spacing w:after="60"/>
      </w:pPr>
      <w:r w:rsidRPr="00C10540">
        <w:t>LRU</w:t>
      </w:r>
      <w:r w:rsidRPr="00C10540">
        <w:tab/>
      </w:r>
      <w:r w:rsidRPr="00C10540">
        <w:tab/>
      </w:r>
      <w:r w:rsidRPr="00C10540">
        <w:tab/>
        <w:t>Line-Replaceable Unit</w:t>
      </w:r>
    </w:p>
    <w:p w14:paraId="1720522F" w14:textId="77777777" w:rsidR="0061557C" w:rsidRDefault="0061557C" w:rsidP="0061557C">
      <w:pPr>
        <w:spacing w:after="60"/>
      </w:pPr>
      <w:r w:rsidRPr="00C10540">
        <w:t>OPS</w:t>
      </w:r>
      <w:r w:rsidRPr="00C10540">
        <w:tab/>
      </w:r>
      <w:r w:rsidRPr="00C10540">
        <w:tab/>
      </w:r>
      <w:r w:rsidRPr="00C10540">
        <w:tab/>
        <w:t xml:space="preserve">Operational </w:t>
      </w:r>
      <w:r>
        <w:t xml:space="preserve">Program </w:t>
      </w:r>
      <w:r w:rsidRPr="00C10540">
        <w:t>Software</w:t>
      </w:r>
    </w:p>
    <w:p w14:paraId="4DFD9CDB" w14:textId="77777777" w:rsidR="005A3331" w:rsidRDefault="005A3331" w:rsidP="005A3331">
      <w:pPr>
        <w:pStyle w:val="Heading1"/>
        <w:jc w:val="center"/>
      </w:pPr>
      <w:bookmarkStart w:id="606" w:name="_Toc301432994"/>
      <w:bookmarkStart w:id="607" w:name="_Toc395703363"/>
      <w:r>
        <w:t>References</w:t>
      </w:r>
      <w:bookmarkEnd w:id="606"/>
      <w:bookmarkEnd w:id="607"/>
    </w:p>
    <w:p w14:paraId="157757DA" w14:textId="77777777" w:rsidR="005A3331" w:rsidRPr="00A149FE" w:rsidRDefault="005A3331" w:rsidP="005A3331">
      <w:r>
        <w:rPr>
          <w:rFonts w:eastAsia="MS Mincho"/>
        </w:rPr>
        <w:t xml:space="preserve">The following documents contain the requirements for the Cabin Services System (CSS) and the </w:t>
      </w:r>
      <w:r w:rsidR="003276F6">
        <w:rPr>
          <w:rFonts w:eastAsia="MS Mincho"/>
        </w:rPr>
        <w:t xml:space="preserve">Airline </w:t>
      </w:r>
      <w:r>
        <w:rPr>
          <w:rFonts w:eastAsia="MS Mincho"/>
        </w:rPr>
        <w:t>Configuration Database Generator (</w:t>
      </w:r>
      <w:r w:rsidR="003276F6">
        <w:rPr>
          <w:rFonts w:eastAsia="MS Mincho"/>
        </w:rPr>
        <w:t>A</w:t>
      </w:r>
      <w:r>
        <w:rPr>
          <w:rFonts w:eastAsia="MS Mincho"/>
        </w:rPr>
        <w:t>CDG).</w:t>
      </w:r>
    </w:p>
    <w:p w14:paraId="1E71F4F4" w14:textId="77777777" w:rsidR="00FA0F1D" w:rsidRPr="005A3331" w:rsidRDefault="005A3331" w:rsidP="005A3331">
      <w:pPr>
        <w:keepNext/>
        <w:spacing w:before="240"/>
        <w:jc w:val="center"/>
        <w:rPr>
          <w:b/>
        </w:rPr>
      </w:pPr>
      <w:bookmarkStart w:id="608" w:name="_Toc295394254"/>
      <w:r w:rsidRPr="005A3331">
        <w:rPr>
          <w:b/>
        </w:rPr>
        <w:t>Boeing Documents</w:t>
      </w:r>
      <w:bookmarkEnd w:id="608"/>
    </w:p>
    <w:p w14:paraId="14CEF54F" w14:textId="77777777" w:rsidR="005A3331" w:rsidRDefault="005A3331" w:rsidP="005A3331">
      <w:pPr>
        <w:spacing w:after="240"/>
        <w:ind w:left="1440" w:hanging="1440"/>
      </w:pPr>
      <w:r>
        <w:t>S417U920</w:t>
      </w:r>
      <w:r>
        <w:tab/>
        <w:t>747-8 Intercontinental Cabin Services System (CSS) Specification Control Drawing (SCD)</w:t>
      </w:r>
    </w:p>
    <w:p w14:paraId="62A581CF" w14:textId="77777777" w:rsidR="005A3331" w:rsidRDefault="005A3331" w:rsidP="005A3331">
      <w:pPr>
        <w:spacing w:after="240"/>
        <w:ind w:left="1440" w:hanging="1440"/>
      </w:pPr>
      <w:r>
        <w:t>S823Z101</w:t>
      </w:r>
      <w:r>
        <w:tab/>
        <w:t xml:space="preserve">Cabin Services System (CSS) </w:t>
      </w:r>
      <w:smartTag w:uri="urn:schemas-microsoft-com:office:smarttags" w:element="Street">
        <w:smartTag w:uri="urn:schemas-microsoft-com:office:smarttags" w:element="address">
          <w:r>
            <w:t>Specification Control Dr</w:t>
          </w:r>
        </w:smartTag>
      </w:smartTag>
      <w:r>
        <w:t>awing (SCD) (for 787)</w:t>
      </w:r>
    </w:p>
    <w:p w14:paraId="0271BF30" w14:textId="77777777" w:rsidR="005A3331" w:rsidRDefault="005A3331" w:rsidP="005A3331">
      <w:pPr>
        <w:spacing w:after="240"/>
        <w:ind w:left="1440" w:hanging="1440"/>
      </w:pPr>
      <w:r>
        <w:t>D620Z012-11</w:t>
      </w:r>
      <w:r>
        <w:tab/>
        <w:t>CSS Functional Requirements</w:t>
      </w:r>
    </w:p>
    <w:p w14:paraId="60C057DF" w14:textId="77777777" w:rsidR="005A3331" w:rsidRDefault="005A3331" w:rsidP="005A3331">
      <w:pPr>
        <w:spacing w:after="240"/>
        <w:ind w:left="1440" w:hanging="1440"/>
      </w:pPr>
      <w:r>
        <w:t>D620Z012-12</w:t>
      </w:r>
      <w:r>
        <w:tab/>
        <w:t>Cabin Services System (CSS) Health Management Database (HDB) Definition</w:t>
      </w:r>
    </w:p>
    <w:p w14:paraId="4DF7F223" w14:textId="77777777" w:rsidR="003E4BFA" w:rsidRDefault="003E4BFA" w:rsidP="003E4BFA">
      <w:pPr>
        <w:spacing w:after="240"/>
        <w:ind w:left="1440" w:hanging="1440"/>
      </w:pPr>
      <w:r>
        <w:t>D620Z012-13</w:t>
      </w:r>
      <w:r>
        <w:tab/>
        <w:t>Cabin Services System (CSS) Airline Configuration Database Generator (ACDG) Plug-In Requirements:  Editor</w:t>
      </w:r>
    </w:p>
    <w:p w14:paraId="3C10F751" w14:textId="77777777" w:rsidR="005A3331" w:rsidRDefault="005A3331" w:rsidP="005A3331">
      <w:pPr>
        <w:spacing w:after="240"/>
        <w:ind w:left="1440" w:hanging="1440"/>
      </w:pPr>
      <w:r>
        <w:t>D620Z012-14</w:t>
      </w:r>
      <w:r>
        <w:tab/>
        <w:t>Cabin Services System (CSS) Airline Configuration Database Generator (ACDG) Plug-In Requirements:  Consistency Checker</w:t>
      </w:r>
    </w:p>
    <w:p w14:paraId="71ECA6A7" w14:textId="77777777" w:rsidR="005A3331" w:rsidRDefault="005A3331" w:rsidP="005A3331">
      <w:pPr>
        <w:spacing w:after="240"/>
        <w:ind w:left="1440" w:hanging="1440"/>
      </w:pPr>
      <w:r>
        <w:t>D620Z012-15</w:t>
      </w:r>
      <w:r>
        <w:tab/>
        <w:t>Cabin Services System (CSS) Airline Configuration Database Generator (ACDG) Plug-In Requirements:  Converter</w:t>
      </w:r>
    </w:p>
    <w:p w14:paraId="1EC258C5" w14:textId="77777777" w:rsidR="005A3331" w:rsidRDefault="005A3331" w:rsidP="005A3331">
      <w:pPr>
        <w:spacing w:after="240"/>
        <w:ind w:left="1440" w:hanging="1440"/>
      </w:pPr>
      <w:r>
        <w:t>D620Z012-16</w:t>
      </w:r>
      <w:r>
        <w:tab/>
        <w:t>Cabin Services System (CSS) Airline Configuration Database Generator (ACDG) Plug-In Requirements:  Report Generator</w:t>
      </w:r>
    </w:p>
    <w:p w14:paraId="20D43A09" w14:textId="77777777" w:rsidR="005A3331" w:rsidRDefault="005A3331" w:rsidP="005A3331">
      <w:pPr>
        <w:spacing w:after="240"/>
        <w:ind w:left="1440" w:hanging="1440"/>
      </w:pPr>
      <w:r>
        <w:t>D620Z012-17</w:t>
      </w:r>
      <w:r>
        <w:tab/>
        <w:t>Cabin Services System (CSS) Airline Configuration Database Generator (ACDG) Plug-In Requirements:  Importer/Exporter</w:t>
      </w:r>
    </w:p>
    <w:p w14:paraId="08C33527" w14:textId="77777777" w:rsidR="00386DCA" w:rsidRDefault="00386DCA" w:rsidP="00386DCA">
      <w:pPr>
        <w:spacing w:after="240"/>
        <w:ind w:left="1440" w:hanging="1440"/>
      </w:pPr>
      <w:r>
        <w:t>D620Z012-18</w:t>
      </w:r>
      <w:r>
        <w:tab/>
        <w:t xml:space="preserve">Cabin Services System (CSS) </w:t>
      </w:r>
      <w:r w:rsidR="003276F6">
        <w:t xml:space="preserve">Airline </w:t>
      </w:r>
      <w:r>
        <w:t>Configuration Database Generator (</w:t>
      </w:r>
      <w:r w:rsidR="003276F6">
        <w:t>A</w:t>
      </w:r>
      <w:r>
        <w:t>CDG) Default Data and Library Data</w:t>
      </w:r>
    </w:p>
    <w:p w14:paraId="43DAD064" w14:textId="77777777" w:rsidR="001C6F09" w:rsidRDefault="001C6F09" w:rsidP="001C6F09">
      <w:pPr>
        <w:spacing w:after="240"/>
        <w:ind w:left="1440" w:hanging="1440"/>
      </w:pPr>
      <w:r>
        <w:t>D620Z012-19</w:t>
      </w:r>
      <w:r>
        <w:tab/>
        <w:t>Cabin Services System (CSS) Airline Configuration Database Generator (ACDG) Plug-In Requirements:  Updater</w:t>
      </w:r>
    </w:p>
    <w:p w14:paraId="3C796126" w14:textId="77777777" w:rsidR="005A3331" w:rsidRDefault="005A3331" w:rsidP="005A3331">
      <w:pPr>
        <w:spacing w:after="240"/>
        <w:ind w:left="1440" w:hanging="1440"/>
        <w:rPr>
          <w:ins w:id="609" w:author="St Onge, Steven A" w:date="2017-04-26T10:21:00Z"/>
        </w:rPr>
      </w:pPr>
      <w:r>
        <w:t>D620Z012-20</w:t>
      </w:r>
      <w:r>
        <w:tab/>
        <w:t>Cabin Services System (CSS) Configuration Database Generator (CDG) System Data Tables ICD</w:t>
      </w:r>
    </w:p>
    <w:p w14:paraId="1790B9F6" w14:textId="77777777" w:rsidR="001E3F40" w:rsidRPr="00350DAB" w:rsidRDefault="001E3F40" w:rsidP="001E3F40">
      <w:pPr>
        <w:keepNext/>
        <w:spacing w:before="240"/>
        <w:jc w:val="center"/>
        <w:rPr>
          <w:ins w:id="610" w:author="St Onge, Steven A" w:date="2017-04-26T10:21:00Z"/>
          <w:b/>
        </w:rPr>
      </w:pPr>
      <w:ins w:id="611" w:author="St Onge, Steven A" w:date="2017-04-26T10:21:00Z">
        <w:r w:rsidRPr="00350DAB">
          <w:rPr>
            <w:b/>
          </w:rPr>
          <w:t>Panasonic Documents</w:t>
        </w:r>
      </w:ins>
    </w:p>
    <w:p w14:paraId="263ACCF7" w14:textId="77777777" w:rsidR="001E3F40" w:rsidRDefault="001E3F40" w:rsidP="001E3F40">
      <w:pPr>
        <w:spacing w:after="240"/>
        <w:ind w:left="1440" w:hanging="1440"/>
        <w:rPr>
          <w:ins w:id="612" w:author="St Onge, Steven A" w:date="2017-04-26T10:21:00Z"/>
        </w:rPr>
      </w:pPr>
      <w:ins w:id="613" w:author="St Onge, Steven A" w:date="2017-04-26T10:21:00Z">
        <w:r>
          <w:t>810006-301</w:t>
        </w:r>
        <w:r>
          <w:tab/>
          <w:t>INTERFACE CONTROL DOCUMENT for Configuration Database Generator</w:t>
        </w:r>
      </w:ins>
    </w:p>
    <w:p w14:paraId="38D5D4DB" w14:textId="77777777" w:rsidR="001E3F40" w:rsidRDefault="001E3F40" w:rsidP="005A3331">
      <w:pPr>
        <w:spacing w:after="240"/>
        <w:ind w:left="1440" w:hanging="1440"/>
      </w:pPr>
    </w:p>
    <w:p w14:paraId="7E53A714" w14:textId="77777777" w:rsidR="00403168" w:rsidRDefault="00403168" w:rsidP="00403168">
      <w:pPr>
        <w:spacing w:before="0" w:after="0"/>
        <w:ind w:left="1440" w:hanging="1440"/>
      </w:pPr>
    </w:p>
    <w:p w14:paraId="6A3D9C14" w14:textId="77777777" w:rsidR="00403168" w:rsidRDefault="00403168" w:rsidP="00403168">
      <w:pPr>
        <w:pStyle w:val="Heading1"/>
        <w:keepNext w:val="0"/>
        <w:jc w:val="center"/>
      </w:pPr>
      <w:bookmarkStart w:id="614" w:name="_Toc309634393"/>
      <w:bookmarkStart w:id="615" w:name="_Toc309649325"/>
      <w:bookmarkStart w:id="616" w:name="_Toc350417863"/>
      <w:bookmarkStart w:id="617" w:name="_Toc395703364"/>
      <w:r>
        <w:t>Revision Record</w:t>
      </w:r>
      <w:bookmarkEnd w:id="614"/>
      <w:bookmarkEnd w:id="615"/>
      <w:bookmarkEnd w:id="616"/>
      <w:bookmarkEnd w:id="617"/>
    </w:p>
    <w:tbl>
      <w:tblPr>
        <w:tblW w:w="0" w:type="auto"/>
        <w:jc w:val="center"/>
        <w:tblBorders>
          <w:bottom w:val="single" w:sz="6" w:space="0" w:color="auto"/>
        </w:tblBorders>
        <w:tblLayout w:type="fixed"/>
        <w:tblLook w:val="0000" w:firstRow="0" w:lastRow="0" w:firstColumn="0" w:lastColumn="0" w:noHBand="0" w:noVBand="0"/>
      </w:tblPr>
      <w:tblGrid>
        <w:gridCol w:w="2016"/>
        <w:gridCol w:w="3492"/>
        <w:gridCol w:w="270"/>
        <w:gridCol w:w="1350"/>
        <w:gridCol w:w="270"/>
        <w:gridCol w:w="1329"/>
        <w:gridCol w:w="28"/>
      </w:tblGrid>
      <w:tr w:rsidR="00403168" w14:paraId="2C8192E8" w14:textId="77777777" w:rsidTr="005D53E1">
        <w:trPr>
          <w:jc w:val="center"/>
        </w:trPr>
        <w:tc>
          <w:tcPr>
            <w:tcW w:w="2016" w:type="dxa"/>
          </w:tcPr>
          <w:p w14:paraId="5899A82B" w14:textId="77777777" w:rsidR="00403168" w:rsidRDefault="00403168" w:rsidP="005D53E1">
            <w:pPr>
              <w:pStyle w:val="TableText"/>
              <w:spacing w:before="160"/>
              <w:rPr>
                <w:b/>
              </w:rPr>
            </w:pPr>
            <w:r>
              <w:rPr>
                <w:b/>
              </w:rPr>
              <w:t>Revision Letter</w:t>
            </w:r>
          </w:p>
        </w:tc>
        <w:tc>
          <w:tcPr>
            <w:tcW w:w="6739" w:type="dxa"/>
            <w:gridSpan w:val="6"/>
          </w:tcPr>
          <w:p w14:paraId="19D571F5" w14:textId="77777777" w:rsidR="00403168" w:rsidRDefault="00403168" w:rsidP="005D53E1">
            <w:pPr>
              <w:pStyle w:val="TableText"/>
              <w:tabs>
                <w:tab w:val="left" w:pos="1770"/>
              </w:tabs>
              <w:rPr>
                <w:sz w:val="32"/>
              </w:rPr>
            </w:pPr>
            <w:r>
              <w:rPr>
                <w:b/>
                <w:sz w:val="32"/>
              </w:rPr>
              <w:t>A</w:t>
            </w:r>
            <w:r>
              <w:rPr>
                <w:b/>
                <w:sz w:val="32"/>
              </w:rPr>
              <w:tab/>
            </w:r>
          </w:p>
        </w:tc>
      </w:tr>
      <w:tr w:rsidR="00403168" w14:paraId="4F885337" w14:textId="77777777" w:rsidTr="005D53E1">
        <w:trPr>
          <w:jc w:val="center"/>
        </w:trPr>
        <w:tc>
          <w:tcPr>
            <w:tcW w:w="2016" w:type="dxa"/>
          </w:tcPr>
          <w:p w14:paraId="01ED8C07" w14:textId="77777777" w:rsidR="00403168" w:rsidRDefault="00403168" w:rsidP="005D53E1">
            <w:pPr>
              <w:pStyle w:val="TableText"/>
              <w:rPr>
                <w:b/>
              </w:rPr>
            </w:pPr>
            <w:r>
              <w:rPr>
                <w:b/>
              </w:rPr>
              <w:t>Changes in this Revision</w:t>
            </w:r>
          </w:p>
        </w:tc>
        <w:tc>
          <w:tcPr>
            <w:tcW w:w="6739" w:type="dxa"/>
            <w:gridSpan w:val="6"/>
          </w:tcPr>
          <w:p w14:paraId="11218F6F" w14:textId="77777777" w:rsidR="00403168" w:rsidRPr="00E46BE9" w:rsidRDefault="00FD3614" w:rsidP="005D53E1">
            <w:pPr>
              <w:pStyle w:val="TableText"/>
              <w:rPr>
                <w:color w:val="000000"/>
              </w:rPr>
            </w:pPr>
            <w:r>
              <w:t>This document is a complete revision.  It was revised to include the Emergency Evacuation function to support the Master Change for BEJ RCO66.  All other changes between this revision and the previous revision (Rev New) are function refinements/clarifications and editorial changes.</w:t>
            </w:r>
          </w:p>
        </w:tc>
      </w:tr>
      <w:tr w:rsidR="00403168" w14:paraId="1B3605EF" w14:textId="77777777" w:rsidTr="005D53E1">
        <w:trPr>
          <w:jc w:val="center"/>
        </w:trPr>
        <w:tc>
          <w:tcPr>
            <w:tcW w:w="8755" w:type="dxa"/>
            <w:gridSpan w:val="7"/>
          </w:tcPr>
          <w:p w14:paraId="3BED572C" w14:textId="77777777" w:rsidR="00403168" w:rsidRDefault="00403168" w:rsidP="005D53E1">
            <w:pPr>
              <w:pStyle w:val="TableText"/>
            </w:pPr>
            <w:r>
              <w:rPr>
                <w:b/>
              </w:rPr>
              <w:t>Signatures</w:t>
            </w:r>
          </w:p>
        </w:tc>
      </w:tr>
      <w:tr w:rsidR="00403168" w14:paraId="72B66C89" w14:textId="77777777" w:rsidTr="005D53E1">
        <w:trPr>
          <w:gridAfter w:val="1"/>
          <w:wAfter w:w="28" w:type="dxa"/>
          <w:jc w:val="center"/>
        </w:trPr>
        <w:tc>
          <w:tcPr>
            <w:tcW w:w="2016" w:type="dxa"/>
          </w:tcPr>
          <w:p w14:paraId="028E583A" w14:textId="77777777" w:rsidR="00403168" w:rsidRDefault="00403168" w:rsidP="005D53E1">
            <w:pPr>
              <w:pStyle w:val="TableText"/>
              <w:spacing w:before="360"/>
              <w:rPr>
                <w:sz w:val="16"/>
              </w:rPr>
            </w:pPr>
            <w:r>
              <w:rPr>
                <w:sz w:val="16"/>
              </w:rPr>
              <w:t>AUTHOR:</w:t>
            </w:r>
          </w:p>
        </w:tc>
        <w:tc>
          <w:tcPr>
            <w:tcW w:w="3492" w:type="dxa"/>
            <w:tcBorders>
              <w:bottom w:val="single" w:sz="6" w:space="0" w:color="auto"/>
            </w:tcBorders>
          </w:tcPr>
          <w:p w14:paraId="29DB579A" w14:textId="77777777" w:rsidR="00403168" w:rsidRPr="00993CE2" w:rsidRDefault="00403168" w:rsidP="005D53E1">
            <w:pPr>
              <w:pStyle w:val="TableText"/>
              <w:spacing w:before="360"/>
              <w:rPr>
                <w:i/>
                <w:sz w:val="16"/>
              </w:rPr>
            </w:pPr>
          </w:p>
        </w:tc>
        <w:tc>
          <w:tcPr>
            <w:tcW w:w="270" w:type="dxa"/>
          </w:tcPr>
          <w:p w14:paraId="5EBC8111" w14:textId="77777777" w:rsidR="00403168" w:rsidRDefault="00403168" w:rsidP="005D53E1">
            <w:pPr>
              <w:pStyle w:val="TableText"/>
              <w:spacing w:before="360"/>
              <w:rPr>
                <w:sz w:val="16"/>
              </w:rPr>
            </w:pPr>
          </w:p>
        </w:tc>
        <w:tc>
          <w:tcPr>
            <w:tcW w:w="1350" w:type="dxa"/>
            <w:tcBorders>
              <w:bottom w:val="single" w:sz="6" w:space="0" w:color="auto"/>
            </w:tcBorders>
          </w:tcPr>
          <w:p w14:paraId="00B05D05" w14:textId="77777777" w:rsidR="00403168" w:rsidRDefault="00FD3614" w:rsidP="005D53E1">
            <w:pPr>
              <w:pStyle w:val="TableText"/>
              <w:spacing w:before="360"/>
              <w:rPr>
                <w:sz w:val="16"/>
              </w:rPr>
            </w:pPr>
            <w:r>
              <w:rPr>
                <w:sz w:val="16"/>
              </w:rPr>
              <w:t>66-CB-E40</w:t>
            </w:r>
            <w:r w:rsidR="00403168">
              <w:rPr>
                <w:sz w:val="16"/>
              </w:rPr>
              <w:t>1</w:t>
            </w:r>
          </w:p>
        </w:tc>
        <w:tc>
          <w:tcPr>
            <w:tcW w:w="270" w:type="dxa"/>
          </w:tcPr>
          <w:p w14:paraId="08ED3541" w14:textId="77777777" w:rsidR="00403168" w:rsidRDefault="00403168" w:rsidP="005D53E1">
            <w:pPr>
              <w:pStyle w:val="TableText"/>
              <w:spacing w:before="360"/>
              <w:rPr>
                <w:sz w:val="16"/>
              </w:rPr>
            </w:pPr>
          </w:p>
        </w:tc>
        <w:tc>
          <w:tcPr>
            <w:tcW w:w="1329" w:type="dxa"/>
            <w:tcBorders>
              <w:bottom w:val="single" w:sz="6" w:space="0" w:color="auto"/>
            </w:tcBorders>
          </w:tcPr>
          <w:p w14:paraId="0F20A714" w14:textId="77777777" w:rsidR="00403168" w:rsidRDefault="005D2AFE" w:rsidP="005D53E1">
            <w:pPr>
              <w:pStyle w:val="TableText"/>
              <w:spacing w:before="360"/>
              <w:rPr>
                <w:sz w:val="16"/>
              </w:rPr>
            </w:pPr>
            <w:r>
              <w:rPr>
                <w:sz w:val="16"/>
              </w:rPr>
              <w:t>Aug. 5/14</w:t>
            </w:r>
          </w:p>
        </w:tc>
      </w:tr>
      <w:tr w:rsidR="00403168" w14:paraId="239E89C3" w14:textId="77777777" w:rsidTr="005D53E1">
        <w:trPr>
          <w:gridAfter w:val="1"/>
          <w:wAfter w:w="28" w:type="dxa"/>
          <w:jc w:val="center"/>
        </w:trPr>
        <w:tc>
          <w:tcPr>
            <w:tcW w:w="2016" w:type="dxa"/>
          </w:tcPr>
          <w:p w14:paraId="5B6ECA27" w14:textId="77777777" w:rsidR="00403168" w:rsidRDefault="00403168" w:rsidP="005D53E1">
            <w:pPr>
              <w:pStyle w:val="TableText"/>
              <w:rPr>
                <w:sz w:val="16"/>
              </w:rPr>
            </w:pPr>
          </w:p>
        </w:tc>
        <w:tc>
          <w:tcPr>
            <w:tcW w:w="3492" w:type="dxa"/>
            <w:tcBorders>
              <w:bottom w:val="nil"/>
            </w:tcBorders>
          </w:tcPr>
          <w:p w14:paraId="444E1E7F" w14:textId="77777777" w:rsidR="00403168" w:rsidRDefault="00403168" w:rsidP="005D53E1">
            <w:pPr>
              <w:pStyle w:val="TableText"/>
              <w:rPr>
                <w:sz w:val="16"/>
              </w:rPr>
            </w:pPr>
            <w:r>
              <w:rPr>
                <w:sz w:val="16"/>
              </w:rPr>
              <w:t xml:space="preserve">Mary-Ann Micale </w:t>
            </w:r>
            <w:r>
              <w:rPr>
                <w:i/>
                <w:sz w:val="16"/>
              </w:rPr>
              <w:t>(Signature on file)</w:t>
            </w:r>
          </w:p>
        </w:tc>
        <w:tc>
          <w:tcPr>
            <w:tcW w:w="270" w:type="dxa"/>
            <w:tcBorders>
              <w:bottom w:val="nil"/>
            </w:tcBorders>
          </w:tcPr>
          <w:p w14:paraId="03F4D04C" w14:textId="77777777" w:rsidR="00403168" w:rsidRDefault="00403168" w:rsidP="005D53E1">
            <w:pPr>
              <w:pStyle w:val="TableText"/>
              <w:rPr>
                <w:sz w:val="16"/>
              </w:rPr>
            </w:pPr>
          </w:p>
        </w:tc>
        <w:tc>
          <w:tcPr>
            <w:tcW w:w="1350" w:type="dxa"/>
            <w:tcBorders>
              <w:bottom w:val="nil"/>
            </w:tcBorders>
          </w:tcPr>
          <w:p w14:paraId="61E7A523" w14:textId="77777777" w:rsidR="00403168" w:rsidRDefault="00403168" w:rsidP="005D53E1">
            <w:pPr>
              <w:pStyle w:val="TableText"/>
              <w:rPr>
                <w:sz w:val="16"/>
              </w:rPr>
            </w:pPr>
            <w:r>
              <w:rPr>
                <w:sz w:val="16"/>
              </w:rPr>
              <w:t>Org. Number</w:t>
            </w:r>
          </w:p>
        </w:tc>
        <w:tc>
          <w:tcPr>
            <w:tcW w:w="270" w:type="dxa"/>
            <w:tcBorders>
              <w:bottom w:val="nil"/>
            </w:tcBorders>
          </w:tcPr>
          <w:p w14:paraId="0EB70C08" w14:textId="77777777" w:rsidR="00403168" w:rsidRDefault="00403168" w:rsidP="005D53E1">
            <w:pPr>
              <w:pStyle w:val="TableText"/>
              <w:rPr>
                <w:sz w:val="16"/>
              </w:rPr>
            </w:pPr>
          </w:p>
        </w:tc>
        <w:tc>
          <w:tcPr>
            <w:tcW w:w="1329" w:type="dxa"/>
            <w:tcBorders>
              <w:bottom w:val="nil"/>
            </w:tcBorders>
          </w:tcPr>
          <w:p w14:paraId="1F5539FE" w14:textId="77777777" w:rsidR="00403168" w:rsidRDefault="00403168" w:rsidP="005D53E1">
            <w:pPr>
              <w:pStyle w:val="TableText"/>
              <w:rPr>
                <w:sz w:val="16"/>
              </w:rPr>
            </w:pPr>
            <w:r>
              <w:rPr>
                <w:sz w:val="16"/>
              </w:rPr>
              <w:t>Date</w:t>
            </w:r>
          </w:p>
        </w:tc>
      </w:tr>
      <w:tr w:rsidR="00403168" w14:paraId="5F65FAE7" w14:textId="77777777" w:rsidTr="00680A87">
        <w:trPr>
          <w:gridAfter w:val="1"/>
          <w:wAfter w:w="28" w:type="dxa"/>
          <w:jc w:val="center"/>
        </w:trPr>
        <w:tc>
          <w:tcPr>
            <w:tcW w:w="2016" w:type="dxa"/>
          </w:tcPr>
          <w:p w14:paraId="1417B211" w14:textId="77777777" w:rsidR="00403168" w:rsidRDefault="00403168" w:rsidP="005D53E1">
            <w:pPr>
              <w:pStyle w:val="TableText"/>
              <w:spacing w:before="360"/>
              <w:rPr>
                <w:sz w:val="16"/>
              </w:rPr>
            </w:pPr>
            <w:r>
              <w:rPr>
                <w:sz w:val="16"/>
              </w:rPr>
              <w:t>REVIEWED BY:</w:t>
            </w:r>
          </w:p>
        </w:tc>
        <w:tc>
          <w:tcPr>
            <w:tcW w:w="3492" w:type="dxa"/>
            <w:tcBorders>
              <w:top w:val="nil"/>
              <w:bottom w:val="nil"/>
            </w:tcBorders>
          </w:tcPr>
          <w:p w14:paraId="6C1700CD" w14:textId="77777777" w:rsidR="00403168" w:rsidRPr="00993CE2" w:rsidRDefault="00403168" w:rsidP="005D53E1">
            <w:pPr>
              <w:pStyle w:val="TableText"/>
              <w:spacing w:before="360"/>
              <w:rPr>
                <w:i/>
                <w:sz w:val="16"/>
              </w:rPr>
            </w:pPr>
          </w:p>
        </w:tc>
        <w:tc>
          <w:tcPr>
            <w:tcW w:w="270" w:type="dxa"/>
            <w:tcBorders>
              <w:top w:val="nil"/>
              <w:bottom w:val="nil"/>
            </w:tcBorders>
          </w:tcPr>
          <w:p w14:paraId="4986B561" w14:textId="77777777" w:rsidR="00403168" w:rsidRDefault="00403168" w:rsidP="005D53E1">
            <w:pPr>
              <w:pStyle w:val="TableText"/>
              <w:spacing w:before="360"/>
              <w:rPr>
                <w:sz w:val="16"/>
              </w:rPr>
            </w:pPr>
          </w:p>
        </w:tc>
        <w:tc>
          <w:tcPr>
            <w:tcW w:w="1350" w:type="dxa"/>
            <w:tcBorders>
              <w:top w:val="nil"/>
              <w:bottom w:val="nil"/>
            </w:tcBorders>
          </w:tcPr>
          <w:p w14:paraId="4FE91C49" w14:textId="77777777" w:rsidR="00403168" w:rsidRDefault="00FD3614" w:rsidP="005D53E1">
            <w:pPr>
              <w:pStyle w:val="TableText"/>
              <w:spacing w:before="360"/>
              <w:rPr>
                <w:sz w:val="16"/>
              </w:rPr>
            </w:pPr>
            <w:r>
              <w:rPr>
                <w:sz w:val="16"/>
              </w:rPr>
              <w:t>66-CB-E40</w:t>
            </w:r>
            <w:r w:rsidR="00403168">
              <w:rPr>
                <w:sz w:val="16"/>
              </w:rPr>
              <w:t>1</w:t>
            </w:r>
          </w:p>
        </w:tc>
        <w:tc>
          <w:tcPr>
            <w:tcW w:w="270" w:type="dxa"/>
            <w:tcBorders>
              <w:top w:val="nil"/>
              <w:bottom w:val="nil"/>
            </w:tcBorders>
          </w:tcPr>
          <w:p w14:paraId="3CEEF263" w14:textId="77777777" w:rsidR="00403168" w:rsidRDefault="00403168" w:rsidP="005D53E1">
            <w:pPr>
              <w:pStyle w:val="TableText"/>
              <w:spacing w:before="360"/>
              <w:rPr>
                <w:sz w:val="16"/>
              </w:rPr>
            </w:pPr>
          </w:p>
        </w:tc>
        <w:tc>
          <w:tcPr>
            <w:tcW w:w="1329" w:type="dxa"/>
            <w:tcBorders>
              <w:top w:val="nil"/>
              <w:bottom w:val="nil"/>
            </w:tcBorders>
          </w:tcPr>
          <w:p w14:paraId="35D59FF3" w14:textId="77777777" w:rsidR="00403168" w:rsidRDefault="005D2AFE" w:rsidP="005D53E1">
            <w:pPr>
              <w:pStyle w:val="TableText"/>
              <w:spacing w:before="360"/>
              <w:rPr>
                <w:sz w:val="16"/>
              </w:rPr>
            </w:pPr>
            <w:r>
              <w:rPr>
                <w:sz w:val="16"/>
              </w:rPr>
              <w:t>8/6/2014</w:t>
            </w:r>
          </w:p>
        </w:tc>
      </w:tr>
      <w:tr w:rsidR="00403168" w14:paraId="3B85EA8D" w14:textId="77777777" w:rsidTr="00680A87">
        <w:trPr>
          <w:gridAfter w:val="1"/>
          <w:wAfter w:w="28" w:type="dxa"/>
          <w:jc w:val="center"/>
        </w:trPr>
        <w:tc>
          <w:tcPr>
            <w:tcW w:w="2016" w:type="dxa"/>
          </w:tcPr>
          <w:p w14:paraId="665750A6" w14:textId="77777777" w:rsidR="00403168" w:rsidRDefault="00403168" w:rsidP="005D53E1">
            <w:pPr>
              <w:pStyle w:val="TableText"/>
              <w:rPr>
                <w:sz w:val="16"/>
              </w:rPr>
            </w:pPr>
          </w:p>
        </w:tc>
        <w:tc>
          <w:tcPr>
            <w:tcW w:w="3492" w:type="dxa"/>
            <w:tcBorders>
              <w:top w:val="single" w:sz="4" w:space="0" w:color="auto"/>
              <w:bottom w:val="nil"/>
            </w:tcBorders>
          </w:tcPr>
          <w:p w14:paraId="3EBDDD40" w14:textId="77777777" w:rsidR="00403168" w:rsidRDefault="00403168" w:rsidP="005D53E1">
            <w:pPr>
              <w:pStyle w:val="TableText"/>
              <w:rPr>
                <w:sz w:val="16"/>
              </w:rPr>
            </w:pPr>
            <w:r>
              <w:rPr>
                <w:sz w:val="16"/>
              </w:rPr>
              <w:t xml:space="preserve">Steve Diehl </w:t>
            </w:r>
            <w:r>
              <w:rPr>
                <w:i/>
                <w:sz w:val="16"/>
              </w:rPr>
              <w:t>(Signature on file)</w:t>
            </w:r>
          </w:p>
        </w:tc>
        <w:tc>
          <w:tcPr>
            <w:tcW w:w="270" w:type="dxa"/>
            <w:tcBorders>
              <w:bottom w:val="nil"/>
            </w:tcBorders>
          </w:tcPr>
          <w:p w14:paraId="14DDBE23" w14:textId="77777777" w:rsidR="00403168" w:rsidRDefault="00403168" w:rsidP="005D53E1">
            <w:pPr>
              <w:pStyle w:val="TableText"/>
              <w:rPr>
                <w:sz w:val="16"/>
              </w:rPr>
            </w:pPr>
          </w:p>
        </w:tc>
        <w:tc>
          <w:tcPr>
            <w:tcW w:w="1350" w:type="dxa"/>
            <w:tcBorders>
              <w:top w:val="single" w:sz="4" w:space="0" w:color="auto"/>
              <w:bottom w:val="nil"/>
            </w:tcBorders>
          </w:tcPr>
          <w:p w14:paraId="19D40F0C" w14:textId="77777777" w:rsidR="00403168" w:rsidRDefault="00403168" w:rsidP="005D53E1">
            <w:pPr>
              <w:pStyle w:val="TableText"/>
              <w:rPr>
                <w:sz w:val="16"/>
              </w:rPr>
            </w:pPr>
            <w:r>
              <w:rPr>
                <w:sz w:val="16"/>
              </w:rPr>
              <w:t>Org. Number</w:t>
            </w:r>
          </w:p>
        </w:tc>
        <w:tc>
          <w:tcPr>
            <w:tcW w:w="270" w:type="dxa"/>
            <w:tcBorders>
              <w:bottom w:val="nil"/>
            </w:tcBorders>
          </w:tcPr>
          <w:p w14:paraId="7751FA06" w14:textId="77777777" w:rsidR="00403168" w:rsidRDefault="00403168" w:rsidP="005D53E1">
            <w:pPr>
              <w:pStyle w:val="TableText"/>
              <w:rPr>
                <w:sz w:val="16"/>
              </w:rPr>
            </w:pPr>
          </w:p>
        </w:tc>
        <w:tc>
          <w:tcPr>
            <w:tcW w:w="1329" w:type="dxa"/>
            <w:tcBorders>
              <w:top w:val="single" w:sz="4" w:space="0" w:color="auto"/>
              <w:bottom w:val="nil"/>
            </w:tcBorders>
          </w:tcPr>
          <w:p w14:paraId="1EF1C100" w14:textId="77777777" w:rsidR="00403168" w:rsidRDefault="00403168" w:rsidP="005D53E1">
            <w:pPr>
              <w:pStyle w:val="TableText"/>
              <w:rPr>
                <w:sz w:val="16"/>
              </w:rPr>
            </w:pPr>
            <w:r>
              <w:rPr>
                <w:sz w:val="16"/>
              </w:rPr>
              <w:t>Date</w:t>
            </w:r>
          </w:p>
        </w:tc>
      </w:tr>
      <w:tr w:rsidR="00403168" w14:paraId="578EFEA7" w14:textId="77777777" w:rsidTr="00680A87">
        <w:trPr>
          <w:gridAfter w:val="1"/>
          <w:wAfter w:w="28" w:type="dxa"/>
          <w:jc w:val="center"/>
        </w:trPr>
        <w:tc>
          <w:tcPr>
            <w:tcW w:w="2016" w:type="dxa"/>
          </w:tcPr>
          <w:p w14:paraId="1B83FCFD" w14:textId="77777777" w:rsidR="00403168" w:rsidRDefault="00403168" w:rsidP="005D53E1">
            <w:pPr>
              <w:pStyle w:val="TableText"/>
              <w:spacing w:before="360"/>
              <w:rPr>
                <w:sz w:val="16"/>
              </w:rPr>
            </w:pPr>
            <w:r>
              <w:rPr>
                <w:sz w:val="16"/>
              </w:rPr>
              <w:t>REVIEWED BY:</w:t>
            </w:r>
          </w:p>
        </w:tc>
        <w:tc>
          <w:tcPr>
            <w:tcW w:w="3492" w:type="dxa"/>
            <w:tcBorders>
              <w:top w:val="nil"/>
              <w:bottom w:val="nil"/>
            </w:tcBorders>
          </w:tcPr>
          <w:p w14:paraId="318D409D" w14:textId="77777777" w:rsidR="00403168" w:rsidRPr="00993CE2" w:rsidRDefault="00403168" w:rsidP="005D53E1">
            <w:pPr>
              <w:pStyle w:val="TableText"/>
              <w:spacing w:before="360"/>
              <w:rPr>
                <w:i/>
                <w:sz w:val="16"/>
              </w:rPr>
            </w:pPr>
          </w:p>
        </w:tc>
        <w:tc>
          <w:tcPr>
            <w:tcW w:w="270" w:type="dxa"/>
            <w:tcBorders>
              <w:top w:val="nil"/>
              <w:bottom w:val="nil"/>
            </w:tcBorders>
          </w:tcPr>
          <w:p w14:paraId="12F4A48C" w14:textId="77777777" w:rsidR="00403168" w:rsidRDefault="00403168" w:rsidP="005D53E1">
            <w:pPr>
              <w:pStyle w:val="TableText"/>
              <w:spacing w:before="360"/>
              <w:rPr>
                <w:sz w:val="16"/>
              </w:rPr>
            </w:pPr>
          </w:p>
        </w:tc>
        <w:tc>
          <w:tcPr>
            <w:tcW w:w="1350" w:type="dxa"/>
            <w:tcBorders>
              <w:top w:val="nil"/>
              <w:bottom w:val="nil"/>
            </w:tcBorders>
          </w:tcPr>
          <w:p w14:paraId="4E595CB6" w14:textId="77777777" w:rsidR="00403168" w:rsidRDefault="00FD3614" w:rsidP="005D53E1">
            <w:pPr>
              <w:pStyle w:val="TableText"/>
              <w:spacing w:before="360"/>
              <w:rPr>
                <w:sz w:val="16"/>
              </w:rPr>
            </w:pPr>
            <w:r>
              <w:rPr>
                <w:sz w:val="16"/>
              </w:rPr>
              <w:t>66-CB-E401</w:t>
            </w:r>
          </w:p>
        </w:tc>
        <w:tc>
          <w:tcPr>
            <w:tcW w:w="270" w:type="dxa"/>
            <w:tcBorders>
              <w:top w:val="nil"/>
              <w:bottom w:val="nil"/>
            </w:tcBorders>
          </w:tcPr>
          <w:p w14:paraId="55468164" w14:textId="77777777" w:rsidR="00403168" w:rsidRDefault="00403168" w:rsidP="005D53E1">
            <w:pPr>
              <w:pStyle w:val="TableText"/>
              <w:spacing w:before="360"/>
              <w:rPr>
                <w:sz w:val="16"/>
              </w:rPr>
            </w:pPr>
          </w:p>
        </w:tc>
        <w:tc>
          <w:tcPr>
            <w:tcW w:w="1329" w:type="dxa"/>
            <w:tcBorders>
              <w:top w:val="nil"/>
              <w:bottom w:val="nil"/>
            </w:tcBorders>
          </w:tcPr>
          <w:p w14:paraId="0CDEB9EA" w14:textId="77777777" w:rsidR="00403168" w:rsidRDefault="005D2AFE" w:rsidP="005D53E1">
            <w:pPr>
              <w:pStyle w:val="TableText"/>
              <w:spacing w:before="360"/>
              <w:rPr>
                <w:sz w:val="16"/>
              </w:rPr>
            </w:pPr>
            <w:r>
              <w:rPr>
                <w:sz w:val="16"/>
              </w:rPr>
              <w:t>8/6/2014</w:t>
            </w:r>
          </w:p>
        </w:tc>
      </w:tr>
      <w:tr w:rsidR="00403168" w14:paraId="002DD48E" w14:textId="77777777" w:rsidTr="00680A87">
        <w:trPr>
          <w:gridAfter w:val="1"/>
          <w:wAfter w:w="28" w:type="dxa"/>
          <w:jc w:val="center"/>
        </w:trPr>
        <w:tc>
          <w:tcPr>
            <w:tcW w:w="2016" w:type="dxa"/>
          </w:tcPr>
          <w:p w14:paraId="23CC32CC" w14:textId="77777777" w:rsidR="00403168" w:rsidRDefault="00403168" w:rsidP="005D53E1">
            <w:pPr>
              <w:pStyle w:val="TableText"/>
              <w:rPr>
                <w:sz w:val="16"/>
              </w:rPr>
            </w:pPr>
          </w:p>
        </w:tc>
        <w:tc>
          <w:tcPr>
            <w:tcW w:w="3492" w:type="dxa"/>
            <w:tcBorders>
              <w:top w:val="single" w:sz="4" w:space="0" w:color="auto"/>
              <w:bottom w:val="nil"/>
            </w:tcBorders>
          </w:tcPr>
          <w:p w14:paraId="6BC585B0" w14:textId="77777777" w:rsidR="00403168" w:rsidRDefault="00403168" w:rsidP="00FD3614">
            <w:pPr>
              <w:pStyle w:val="TableText"/>
              <w:rPr>
                <w:sz w:val="16"/>
              </w:rPr>
            </w:pPr>
            <w:r>
              <w:rPr>
                <w:sz w:val="16"/>
              </w:rPr>
              <w:t xml:space="preserve">Cynthia </w:t>
            </w:r>
            <w:r w:rsidR="00FD3614">
              <w:rPr>
                <w:sz w:val="16"/>
              </w:rPr>
              <w:t>Meyer</w:t>
            </w:r>
            <w:r>
              <w:rPr>
                <w:sz w:val="16"/>
              </w:rPr>
              <w:t xml:space="preserve"> </w:t>
            </w:r>
            <w:r>
              <w:rPr>
                <w:i/>
                <w:sz w:val="16"/>
              </w:rPr>
              <w:t>(Signature on file)</w:t>
            </w:r>
          </w:p>
        </w:tc>
        <w:tc>
          <w:tcPr>
            <w:tcW w:w="270" w:type="dxa"/>
            <w:tcBorders>
              <w:bottom w:val="nil"/>
            </w:tcBorders>
          </w:tcPr>
          <w:p w14:paraId="13A69904" w14:textId="77777777" w:rsidR="00403168" w:rsidRDefault="00403168" w:rsidP="005D53E1">
            <w:pPr>
              <w:pStyle w:val="TableText"/>
              <w:rPr>
                <w:sz w:val="16"/>
              </w:rPr>
            </w:pPr>
          </w:p>
        </w:tc>
        <w:tc>
          <w:tcPr>
            <w:tcW w:w="1350" w:type="dxa"/>
            <w:tcBorders>
              <w:top w:val="single" w:sz="4" w:space="0" w:color="auto"/>
              <w:bottom w:val="nil"/>
            </w:tcBorders>
          </w:tcPr>
          <w:p w14:paraId="7948ED77" w14:textId="77777777" w:rsidR="00403168" w:rsidRDefault="00403168" w:rsidP="005D53E1">
            <w:pPr>
              <w:pStyle w:val="TableText"/>
              <w:rPr>
                <w:sz w:val="16"/>
              </w:rPr>
            </w:pPr>
            <w:r>
              <w:rPr>
                <w:sz w:val="16"/>
              </w:rPr>
              <w:t>Org. Number</w:t>
            </w:r>
          </w:p>
        </w:tc>
        <w:tc>
          <w:tcPr>
            <w:tcW w:w="270" w:type="dxa"/>
            <w:tcBorders>
              <w:bottom w:val="nil"/>
            </w:tcBorders>
          </w:tcPr>
          <w:p w14:paraId="7DCAE537" w14:textId="77777777" w:rsidR="00403168" w:rsidRDefault="00403168" w:rsidP="005D53E1">
            <w:pPr>
              <w:pStyle w:val="TableText"/>
              <w:rPr>
                <w:sz w:val="16"/>
              </w:rPr>
            </w:pPr>
          </w:p>
        </w:tc>
        <w:tc>
          <w:tcPr>
            <w:tcW w:w="1329" w:type="dxa"/>
            <w:tcBorders>
              <w:top w:val="single" w:sz="4" w:space="0" w:color="auto"/>
              <w:bottom w:val="nil"/>
            </w:tcBorders>
          </w:tcPr>
          <w:p w14:paraId="6BC859E7" w14:textId="77777777" w:rsidR="00403168" w:rsidRDefault="00403168" w:rsidP="005D53E1">
            <w:pPr>
              <w:pStyle w:val="TableText"/>
              <w:rPr>
                <w:sz w:val="16"/>
              </w:rPr>
            </w:pPr>
            <w:r>
              <w:rPr>
                <w:sz w:val="16"/>
              </w:rPr>
              <w:t>Date</w:t>
            </w:r>
          </w:p>
        </w:tc>
      </w:tr>
      <w:tr w:rsidR="00403168" w14:paraId="64F65E53" w14:textId="77777777" w:rsidTr="00680A87">
        <w:trPr>
          <w:gridAfter w:val="1"/>
          <w:wAfter w:w="28" w:type="dxa"/>
          <w:trHeight w:val="575"/>
          <w:jc w:val="center"/>
        </w:trPr>
        <w:tc>
          <w:tcPr>
            <w:tcW w:w="2016" w:type="dxa"/>
            <w:vAlign w:val="bottom"/>
          </w:tcPr>
          <w:p w14:paraId="793FF2C5" w14:textId="77777777" w:rsidR="00403168" w:rsidRPr="00C10540" w:rsidRDefault="00403168" w:rsidP="005D53E1">
            <w:pPr>
              <w:pStyle w:val="TableText"/>
              <w:rPr>
                <w:sz w:val="16"/>
              </w:rPr>
            </w:pPr>
            <w:r>
              <w:rPr>
                <w:sz w:val="16"/>
              </w:rPr>
              <w:t>REVIEWED BY</w:t>
            </w:r>
            <w:r w:rsidRPr="00C10540">
              <w:rPr>
                <w:sz w:val="16"/>
              </w:rPr>
              <w:t>:</w:t>
            </w:r>
          </w:p>
        </w:tc>
        <w:tc>
          <w:tcPr>
            <w:tcW w:w="3492" w:type="dxa"/>
            <w:tcBorders>
              <w:top w:val="nil"/>
              <w:bottom w:val="nil"/>
            </w:tcBorders>
            <w:vAlign w:val="bottom"/>
          </w:tcPr>
          <w:p w14:paraId="25516FB2" w14:textId="77777777" w:rsidR="00403168" w:rsidRPr="00C10540" w:rsidRDefault="00403168" w:rsidP="005D53E1">
            <w:pPr>
              <w:pStyle w:val="TableText"/>
              <w:rPr>
                <w:sz w:val="16"/>
              </w:rPr>
            </w:pPr>
          </w:p>
        </w:tc>
        <w:tc>
          <w:tcPr>
            <w:tcW w:w="270" w:type="dxa"/>
            <w:tcBorders>
              <w:top w:val="nil"/>
              <w:bottom w:val="nil"/>
            </w:tcBorders>
            <w:vAlign w:val="bottom"/>
          </w:tcPr>
          <w:p w14:paraId="4036D8C1" w14:textId="77777777" w:rsidR="00403168" w:rsidRPr="00C10540" w:rsidRDefault="00403168" w:rsidP="005D53E1">
            <w:pPr>
              <w:pStyle w:val="TableText"/>
              <w:rPr>
                <w:sz w:val="16"/>
              </w:rPr>
            </w:pPr>
          </w:p>
        </w:tc>
        <w:tc>
          <w:tcPr>
            <w:tcW w:w="1350" w:type="dxa"/>
            <w:tcBorders>
              <w:top w:val="nil"/>
              <w:bottom w:val="nil"/>
            </w:tcBorders>
            <w:vAlign w:val="bottom"/>
          </w:tcPr>
          <w:p w14:paraId="13263CD5" w14:textId="77777777" w:rsidR="00403168" w:rsidRPr="00C10540" w:rsidRDefault="00403168" w:rsidP="00FD3614">
            <w:pPr>
              <w:pStyle w:val="TableText"/>
              <w:rPr>
                <w:sz w:val="16"/>
              </w:rPr>
            </w:pPr>
            <w:r>
              <w:rPr>
                <w:sz w:val="16"/>
              </w:rPr>
              <w:t>66-CB-E4</w:t>
            </w:r>
            <w:r w:rsidR="00FD3614">
              <w:rPr>
                <w:sz w:val="16"/>
              </w:rPr>
              <w:t>0</w:t>
            </w:r>
            <w:r>
              <w:rPr>
                <w:sz w:val="16"/>
              </w:rPr>
              <w:t>1</w:t>
            </w:r>
          </w:p>
        </w:tc>
        <w:tc>
          <w:tcPr>
            <w:tcW w:w="270" w:type="dxa"/>
            <w:tcBorders>
              <w:top w:val="nil"/>
              <w:bottom w:val="nil"/>
            </w:tcBorders>
            <w:vAlign w:val="bottom"/>
          </w:tcPr>
          <w:p w14:paraId="3CF86D41" w14:textId="77777777" w:rsidR="00403168" w:rsidRPr="00C10540" w:rsidRDefault="00403168" w:rsidP="005D53E1">
            <w:pPr>
              <w:pStyle w:val="TableText"/>
              <w:rPr>
                <w:sz w:val="16"/>
              </w:rPr>
            </w:pPr>
          </w:p>
        </w:tc>
        <w:tc>
          <w:tcPr>
            <w:tcW w:w="1329" w:type="dxa"/>
            <w:tcBorders>
              <w:top w:val="nil"/>
              <w:bottom w:val="nil"/>
            </w:tcBorders>
            <w:vAlign w:val="bottom"/>
          </w:tcPr>
          <w:p w14:paraId="21842118" w14:textId="77777777" w:rsidR="00403168" w:rsidRPr="00C10540" w:rsidRDefault="005D2AFE" w:rsidP="005D53E1">
            <w:pPr>
              <w:pStyle w:val="TableText"/>
              <w:rPr>
                <w:sz w:val="16"/>
              </w:rPr>
            </w:pPr>
            <w:r>
              <w:rPr>
                <w:sz w:val="16"/>
              </w:rPr>
              <w:t>8/6/2014</w:t>
            </w:r>
          </w:p>
        </w:tc>
      </w:tr>
      <w:tr w:rsidR="00403168" w14:paraId="7397B93A" w14:textId="77777777" w:rsidTr="005D53E1">
        <w:trPr>
          <w:gridAfter w:val="1"/>
          <w:wAfter w:w="28" w:type="dxa"/>
          <w:jc w:val="center"/>
        </w:trPr>
        <w:tc>
          <w:tcPr>
            <w:tcW w:w="2016" w:type="dxa"/>
          </w:tcPr>
          <w:p w14:paraId="5A8D705D" w14:textId="77777777" w:rsidR="00403168" w:rsidRPr="00C10540" w:rsidRDefault="00403168" w:rsidP="005D53E1">
            <w:pPr>
              <w:pStyle w:val="TableText"/>
              <w:rPr>
                <w:sz w:val="16"/>
              </w:rPr>
            </w:pPr>
          </w:p>
        </w:tc>
        <w:tc>
          <w:tcPr>
            <w:tcW w:w="3492" w:type="dxa"/>
            <w:tcBorders>
              <w:top w:val="single" w:sz="4" w:space="0" w:color="auto"/>
              <w:bottom w:val="nil"/>
            </w:tcBorders>
          </w:tcPr>
          <w:p w14:paraId="7F1C944C" w14:textId="77777777" w:rsidR="00403168" w:rsidRPr="00C10540" w:rsidRDefault="00403168" w:rsidP="005D53E1">
            <w:pPr>
              <w:pStyle w:val="TableText"/>
              <w:rPr>
                <w:sz w:val="16"/>
              </w:rPr>
            </w:pPr>
            <w:r>
              <w:rPr>
                <w:sz w:val="16"/>
              </w:rPr>
              <w:t xml:space="preserve">Martin Moy </w:t>
            </w:r>
            <w:r w:rsidRPr="00B94263">
              <w:rPr>
                <w:i/>
                <w:sz w:val="16"/>
              </w:rPr>
              <w:t>(Signature on file)</w:t>
            </w:r>
          </w:p>
        </w:tc>
        <w:tc>
          <w:tcPr>
            <w:tcW w:w="270" w:type="dxa"/>
            <w:tcBorders>
              <w:bottom w:val="nil"/>
            </w:tcBorders>
          </w:tcPr>
          <w:p w14:paraId="067212C3" w14:textId="77777777" w:rsidR="00403168" w:rsidRPr="00C10540" w:rsidRDefault="00403168" w:rsidP="005D53E1">
            <w:pPr>
              <w:pStyle w:val="TableText"/>
              <w:rPr>
                <w:sz w:val="16"/>
              </w:rPr>
            </w:pPr>
          </w:p>
        </w:tc>
        <w:tc>
          <w:tcPr>
            <w:tcW w:w="1350" w:type="dxa"/>
            <w:tcBorders>
              <w:top w:val="single" w:sz="4" w:space="0" w:color="auto"/>
              <w:bottom w:val="nil"/>
            </w:tcBorders>
          </w:tcPr>
          <w:p w14:paraId="61466CB9" w14:textId="77777777" w:rsidR="00403168" w:rsidRPr="00C10540" w:rsidRDefault="00403168" w:rsidP="005D53E1">
            <w:pPr>
              <w:pStyle w:val="TableText"/>
              <w:rPr>
                <w:sz w:val="16"/>
              </w:rPr>
            </w:pPr>
            <w:r w:rsidRPr="00C10540">
              <w:rPr>
                <w:sz w:val="16"/>
              </w:rPr>
              <w:t>Org. Number</w:t>
            </w:r>
          </w:p>
        </w:tc>
        <w:tc>
          <w:tcPr>
            <w:tcW w:w="270" w:type="dxa"/>
            <w:tcBorders>
              <w:bottom w:val="nil"/>
            </w:tcBorders>
          </w:tcPr>
          <w:p w14:paraId="65C5E3A6" w14:textId="77777777" w:rsidR="00403168" w:rsidRPr="00C10540" w:rsidRDefault="00403168" w:rsidP="005D53E1">
            <w:pPr>
              <w:pStyle w:val="TableText"/>
              <w:rPr>
                <w:sz w:val="16"/>
              </w:rPr>
            </w:pPr>
          </w:p>
        </w:tc>
        <w:tc>
          <w:tcPr>
            <w:tcW w:w="1329" w:type="dxa"/>
            <w:tcBorders>
              <w:top w:val="single" w:sz="4" w:space="0" w:color="auto"/>
              <w:bottom w:val="nil"/>
            </w:tcBorders>
          </w:tcPr>
          <w:p w14:paraId="73BB4D77" w14:textId="77777777" w:rsidR="00403168" w:rsidRPr="00C10540" w:rsidRDefault="00403168" w:rsidP="005D53E1">
            <w:pPr>
              <w:pStyle w:val="TableText"/>
              <w:rPr>
                <w:sz w:val="16"/>
              </w:rPr>
            </w:pPr>
            <w:r w:rsidRPr="00C10540">
              <w:rPr>
                <w:sz w:val="16"/>
              </w:rPr>
              <w:t>Date</w:t>
            </w:r>
          </w:p>
        </w:tc>
      </w:tr>
      <w:tr w:rsidR="00403168" w14:paraId="01431797" w14:textId="77777777" w:rsidTr="005D53E1">
        <w:trPr>
          <w:gridAfter w:val="1"/>
          <w:wAfter w:w="28" w:type="dxa"/>
          <w:jc w:val="center"/>
        </w:trPr>
        <w:tc>
          <w:tcPr>
            <w:tcW w:w="2016" w:type="dxa"/>
          </w:tcPr>
          <w:p w14:paraId="1EA9CE99" w14:textId="77777777" w:rsidR="00403168" w:rsidRDefault="00403168" w:rsidP="005D53E1">
            <w:pPr>
              <w:pStyle w:val="TableText"/>
              <w:spacing w:before="360"/>
              <w:rPr>
                <w:sz w:val="16"/>
              </w:rPr>
            </w:pPr>
            <w:r>
              <w:rPr>
                <w:sz w:val="16"/>
              </w:rPr>
              <w:t>REVIEWED BY:</w:t>
            </w:r>
          </w:p>
        </w:tc>
        <w:tc>
          <w:tcPr>
            <w:tcW w:w="3492" w:type="dxa"/>
            <w:tcBorders>
              <w:bottom w:val="single" w:sz="4" w:space="0" w:color="auto"/>
            </w:tcBorders>
          </w:tcPr>
          <w:p w14:paraId="7367860A" w14:textId="77777777" w:rsidR="00403168" w:rsidRPr="00993CE2" w:rsidRDefault="00403168" w:rsidP="005D53E1">
            <w:pPr>
              <w:pStyle w:val="TableText"/>
              <w:spacing w:before="360"/>
              <w:rPr>
                <w:i/>
                <w:sz w:val="16"/>
              </w:rPr>
            </w:pPr>
          </w:p>
        </w:tc>
        <w:tc>
          <w:tcPr>
            <w:tcW w:w="270" w:type="dxa"/>
            <w:tcBorders>
              <w:bottom w:val="single" w:sz="4" w:space="0" w:color="auto"/>
            </w:tcBorders>
          </w:tcPr>
          <w:p w14:paraId="658E3241" w14:textId="77777777" w:rsidR="00403168" w:rsidRDefault="00403168" w:rsidP="005D53E1">
            <w:pPr>
              <w:pStyle w:val="TableText"/>
              <w:spacing w:before="360"/>
              <w:rPr>
                <w:sz w:val="16"/>
              </w:rPr>
            </w:pPr>
          </w:p>
        </w:tc>
        <w:tc>
          <w:tcPr>
            <w:tcW w:w="1350" w:type="dxa"/>
            <w:tcBorders>
              <w:bottom w:val="single" w:sz="4" w:space="0" w:color="auto"/>
            </w:tcBorders>
          </w:tcPr>
          <w:p w14:paraId="1B2AD4F0" w14:textId="77777777" w:rsidR="00403168" w:rsidRDefault="00403168" w:rsidP="00FD3614">
            <w:pPr>
              <w:pStyle w:val="TableText"/>
              <w:spacing w:before="360"/>
              <w:rPr>
                <w:sz w:val="16"/>
              </w:rPr>
            </w:pPr>
            <w:r>
              <w:rPr>
                <w:sz w:val="16"/>
              </w:rPr>
              <w:t>66-CB-E4</w:t>
            </w:r>
            <w:r w:rsidR="00FD3614">
              <w:rPr>
                <w:sz w:val="16"/>
              </w:rPr>
              <w:t>0</w:t>
            </w:r>
            <w:r>
              <w:rPr>
                <w:sz w:val="16"/>
              </w:rPr>
              <w:t>1</w:t>
            </w:r>
          </w:p>
        </w:tc>
        <w:tc>
          <w:tcPr>
            <w:tcW w:w="270" w:type="dxa"/>
            <w:tcBorders>
              <w:bottom w:val="single" w:sz="4" w:space="0" w:color="auto"/>
            </w:tcBorders>
          </w:tcPr>
          <w:p w14:paraId="5537AF30" w14:textId="77777777" w:rsidR="00403168" w:rsidRDefault="00403168" w:rsidP="005D53E1">
            <w:pPr>
              <w:pStyle w:val="TableText"/>
              <w:spacing w:before="360"/>
              <w:rPr>
                <w:sz w:val="16"/>
              </w:rPr>
            </w:pPr>
          </w:p>
        </w:tc>
        <w:tc>
          <w:tcPr>
            <w:tcW w:w="1329" w:type="dxa"/>
            <w:tcBorders>
              <w:bottom w:val="single" w:sz="4" w:space="0" w:color="auto"/>
            </w:tcBorders>
          </w:tcPr>
          <w:p w14:paraId="5448A086" w14:textId="77777777" w:rsidR="00403168" w:rsidRDefault="005D2AFE" w:rsidP="005D53E1">
            <w:pPr>
              <w:pStyle w:val="TableText"/>
              <w:spacing w:before="360"/>
              <w:rPr>
                <w:sz w:val="16"/>
              </w:rPr>
            </w:pPr>
            <w:r>
              <w:rPr>
                <w:sz w:val="16"/>
              </w:rPr>
              <w:t>8/6/14</w:t>
            </w:r>
          </w:p>
        </w:tc>
      </w:tr>
      <w:tr w:rsidR="00403168" w14:paraId="05558C0E" w14:textId="77777777" w:rsidTr="005D53E1">
        <w:trPr>
          <w:gridAfter w:val="1"/>
          <w:wAfter w:w="28" w:type="dxa"/>
          <w:jc w:val="center"/>
        </w:trPr>
        <w:tc>
          <w:tcPr>
            <w:tcW w:w="2016" w:type="dxa"/>
          </w:tcPr>
          <w:p w14:paraId="05ECA658" w14:textId="77777777" w:rsidR="00403168" w:rsidRDefault="00403168" w:rsidP="005D53E1">
            <w:pPr>
              <w:pStyle w:val="TableText"/>
              <w:rPr>
                <w:sz w:val="16"/>
              </w:rPr>
            </w:pPr>
          </w:p>
        </w:tc>
        <w:tc>
          <w:tcPr>
            <w:tcW w:w="3492" w:type="dxa"/>
            <w:tcBorders>
              <w:top w:val="single" w:sz="4" w:space="0" w:color="auto"/>
              <w:bottom w:val="nil"/>
            </w:tcBorders>
          </w:tcPr>
          <w:p w14:paraId="62B63112" w14:textId="77777777" w:rsidR="00403168" w:rsidRDefault="00403168" w:rsidP="005D53E1">
            <w:pPr>
              <w:pStyle w:val="TableText"/>
              <w:rPr>
                <w:sz w:val="16"/>
              </w:rPr>
            </w:pPr>
            <w:smartTag w:uri="urn:schemas-microsoft-com:office:smarttags" w:element="Street">
              <w:smartTag w:uri="urn:schemas-microsoft-com:office:smarttags" w:element="address">
                <w:r>
                  <w:rPr>
                    <w:sz w:val="16"/>
                  </w:rPr>
                  <w:t>Steve St</w:t>
                </w:r>
              </w:smartTag>
            </w:smartTag>
            <w:r>
              <w:rPr>
                <w:sz w:val="16"/>
              </w:rPr>
              <w:t xml:space="preserve">. Onge </w:t>
            </w:r>
            <w:r>
              <w:rPr>
                <w:i/>
                <w:sz w:val="16"/>
              </w:rPr>
              <w:t>(Signature on file)</w:t>
            </w:r>
          </w:p>
        </w:tc>
        <w:tc>
          <w:tcPr>
            <w:tcW w:w="270" w:type="dxa"/>
            <w:tcBorders>
              <w:top w:val="single" w:sz="4" w:space="0" w:color="auto"/>
              <w:bottom w:val="nil"/>
            </w:tcBorders>
          </w:tcPr>
          <w:p w14:paraId="0285603C" w14:textId="77777777" w:rsidR="00403168" w:rsidRDefault="00403168" w:rsidP="005D53E1">
            <w:pPr>
              <w:pStyle w:val="TableText"/>
              <w:rPr>
                <w:sz w:val="16"/>
              </w:rPr>
            </w:pPr>
          </w:p>
        </w:tc>
        <w:tc>
          <w:tcPr>
            <w:tcW w:w="1350" w:type="dxa"/>
            <w:tcBorders>
              <w:top w:val="single" w:sz="4" w:space="0" w:color="auto"/>
              <w:bottom w:val="nil"/>
            </w:tcBorders>
          </w:tcPr>
          <w:p w14:paraId="51C9861C" w14:textId="77777777" w:rsidR="00403168" w:rsidRDefault="00403168" w:rsidP="005D53E1">
            <w:pPr>
              <w:pStyle w:val="TableText"/>
              <w:rPr>
                <w:sz w:val="16"/>
              </w:rPr>
            </w:pPr>
            <w:r>
              <w:rPr>
                <w:sz w:val="16"/>
              </w:rPr>
              <w:t>Org. Number</w:t>
            </w:r>
          </w:p>
        </w:tc>
        <w:tc>
          <w:tcPr>
            <w:tcW w:w="270" w:type="dxa"/>
            <w:tcBorders>
              <w:top w:val="single" w:sz="4" w:space="0" w:color="auto"/>
              <w:bottom w:val="nil"/>
            </w:tcBorders>
          </w:tcPr>
          <w:p w14:paraId="3B2AAF60" w14:textId="77777777" w:rsidR="00403168" w:rsidRDefault="00403168" w:rsidP="005D53E1">
            <w:pPr>
              <w:pStyle w:val="TableText"/>
              <w:rPr>
                <w:sz w:val="16"/>
              </w:rPr>
            </w:pPr>
          </w:p>
        </w:tc>
        <w:tc>
          <w:tcPr>
            <w:tcW w:w="1329" w:type="dxa"/>
            <w:tcBorders>
              <w:top w:val="single" w:sz="4" w:space="0" w:color="auto"/>
              <w:bottom w:val="nil"/>
            </w:tcBorders>
          </w:tcPr>
          <w:p w14:paraId="6F96C020" w14:textId="77777777" w:rsidR="00403168" w:rsidRDefault="00403168" w:rsidP="005D53E1">
            <w:pPr>
              <w:pStyle w:val="TableText"/>
              <w:rPr>
                <w:sz w:val="16"/>
              </w:rPr>
            </w:pPr>
            <w:r>
              <w:rPr>
                <w:sz w:val="16"/>
              </w:rPr>
              <w:t>Date</w:t>
            </w:r>
          </w:p>
        </w:tc>
      </w:tr>
      <w:tr w:rsidR="00403168" w14:paraId="68BFE913" w14:textId="77777777" w:rsidTr="005D53E1">
        <w:trPr>
          <w:gridAfter w:val="1"/>
          <w:wAfter w:w="28" w:type="dxa"/>
          <w:jc w:val="center"/>
        </w:trPr>
        <w:tc>
          <w:tcPr>
            <w:tcW w:w="2016" w:type="dxa"/>
          </w:tcPr>
          <w:p w14:paraId="3DEAB573" w14:textId="77777777" w:rsidR="00403168" w:rsidRDefault="00403168" w:rsidP="005D53E1">
            <w:pPr>
              <w:pStyle w:val="TableText"/>
              <w:spacing w:before="360"/>
              <w:rPr>
                <w:sz w:val="16"/>
              </w:rPr>
            </w:pPr>
            <w:r>
              <w:rPr>
                <w:sz w:val="16"/>
              </w:rPr>
              <w:t>APPROVAL:</w:t>
            </w:r>
          </w:p>
        </w:tc>
        <w:tc>
          <w:tcPr>
            <w:tcW w:w="3492" w:type="dxa"/>
            <w:tcBorders>
              <w:top w:val="nil"/>
              <w:bottom w:val="single" w:sz="4" w:space="0" w:color="auto"/>
            </w:tcBorders>
          </w:tcPr>
          <w:p w14:paraId="703FD7BD" w14:textId="77777777" w:rsidR="00403168" w:rsidRDefault="00403168" w:rsidP="005D53E1">
            <w:pPr>
              <w:pStyle w:val="TableText"/>
              <w:spacing w:before="360"/>
              <w:rPr>
                <w:sz w:val="16"/>
              </w:rPr>
            </w:pPr>
          </w:p>
        </w:tc>
        <w:tc>
          <w:tcPr>
            <w:tcW w:w="270" w:type="dxa"/>
            <w:tcBorders>
              <w:top w:val="nil"/>
              <w:bottom w:val="nil"/>
            </w:tcBorders>
          </w:tcPr>
          <w:p w14:paraId="5C445B21" w14:textId="77777777" w:rsidR="00403168" w:rsidRDefault="00403168" w:rsidP="005D53E1">
            <w:pPr>
              <w:pStyle w:val="TableText"/>
              <w:spacing w:before="360"/>
              <w:rPr>
                <w:sz w:val="16"/>
              </w:rPr>
            </w:pPr>
          </w:p>
        </w:tc>
        <w:tc>
          <w:tcPr>
            <w:tcW w:w="1350" w:type="dxa"/>
            <w:tcBorders>
              <w:top w:val="nil"/>
              <w:bottom w:val="single" w:sz="4" w:space="0" w:color="auto"/>
            </w:tcBorders>
          </w:tcPr>
          <w:p w14:paraId="4568E95D" w14:textId="77777777" w:rsidR="00403168" w:rsidRDefault="00403168" w:rsidP="005D53E1">
            <w:pPr>
              <w:pStyle w:val="TableText"/>
              <w:spacing w:before="360"/>
              <w:rPr>
                <w:sz w:val="16"/>
              </w:rPr>
            </w:pPr>
            <w:r>
              <w:rPr>
                <w:sz w:val="16"/>
              </w:rPr>
              <w:t>66-CH-R624</w:t>
            </w:r>
          </w:p>
        </w:tc>
        <w:tc>
          <w:tcPr>
            <w:tcW w:w="270" w:type="dxa"/>
            <w:tcBorders>
              <w:top w:val="nil"/>
              <w:bottom w:val="nil"/>
            </w:tcBorders>
          </w:tcPr>
          <w:p w14:paraId="64CD6F99" w14:textId="77777777" w:rsidR="00403168" w:rsidRDefault="00403168" w:rsidP="005D53E1">
            <w:pPr>
              <w:pStyle w:val="TableText"/>
              <w:spacing w:before="360"/>
              <w:rPr>
                <w:sz w:val="16"/>
              </w:rPr>
            </w:pPr>
          </w:p>
        </w:tc>
        <w:tc>
          <w:tcPr>
            <w:tcW w:w="1329" w:type="dxa"/>
            <w:tcBorders>
              <w:top w:val="nil"/>
              <w:bottom w:val="single" w:sz="4" w:space="0" w:color="auto"/>
            </w:tcBorders>
          </w:tcPr>
          <w:p w14:paraId="383F201E" w14:textId="77777777" w:rsidR="00403168" w:rsidRDefault="005D2AFE" w:rsidP="005D53E1">
            <w:pPr>
              <w:pStyle w:val="TableText"/>
              <w:spacing w:before="360"/>
              <w:rPr>
                <w:sz w:val="16"/>
              </w:rPr>
            </w:pPr>
            <w:r>
              <w:rPr>
                <w:sz w:val="16"/>
              </w:rPr>
              <w:t>8/6/14</w:t>
            </w:r>
          </w:p>
        </w:tc>
      </w:tr>
      <w:tr w:rsidR="00403168" w14:paraId="0B25BAFC" w14:textId="77777777" w:rsidTr="005D53E1">
        <w:trPr>
          <w:gridAfter w:val="1"/>
          <w:wAfter w:w="28" w:type="dxa"/>
          <w:jc w:val="center"/>
        </w:trPr>
        <w:tc>
          <w:tcPr>
            <w:tcW w:w="2016" w:type="dxa"/>
          </w:tcPr>
          <w:p w14:paraId="255D775D" w14:textId="77777777" w:rsidR="00403168" w:rsidRDefault="00403168" w:rsidP="005D53E1">
            <w:pPr>
              <w:pStyle w:val="TableText"/>
              <w:rPr>
                <w:sz w:val="16"/>
              </w:rPr>
            </w:pPr>
          </w:p>
        </w:tc>
        <w:tc>
          <w:tcPr>
            <w:tcW w:w="3492" w:type="dxa"/>
            <w:tcBorders>
              <w:top w:val="single" w:sz="4" w:space="0" w:color="auto"/>
              <w:bottom w:val="nil"/>
            </w:tcBorders>
          </w:tcPr>
          <w:p w14:paraId="0DB8EF20" w14:textId="77777777" w:rsidR="00403168" w:rsidRDefault="00403168" w:rsidP="005D53E1">
            <w:pPr>
              <w:pStyle w:val="TableText"/>
              <w:rPr>
                <w:sz w:val="16"/>
              </w:rPr>
            </w:pPr>
            <w:r>
              <w:rPr>
                <w:sz w:val="16"/>
              </w:rPr>
              <w:t xml:space="preserve">Steve McGinnis </w:t>
            </w:r>
            <w:r>
              <w:rPr>
                <w:i/>
                <w:sz w:val="16"/>
              </w:rPr>
              <w:t>(Signature on file)</w:t>
            </w:r>
            <w:r>
              <w:rPr>
                <w:sz w:val="16"/>
              </w:rPr>
              <w:t xml:space="preserve"> </w:t>
            </w:r>
          </w:p>
        </w:tc>
        <w:tc>
          <w:tcPr>
            <w:tcW w:w="270" w:type="dxa"/>
            <w:tcBorders>
              <w:top w:val="nil"/>
            </w:tcBorders>
          </w:tcPr>
          <w:p w14:paraId="0ABA44EB" w14:textId="77777777" w:rsidR="00403168" w:rsidRDefault="00403168" w:rsidP="005D53E1">
            <w:pPr>
              <w:pStyle w:val="TableText"/>
              <w:rPr>
                <w:sz w:val="16"/>
              </w:rPr>
            </w:pPr>
          </w:p>
        </w:tc>
        <w:tc>
          <w:tcPr>
            <w:tcW w:w="1350" w:type="dxa"/>
            <w:tcBorders>
              <w:top w:val="single" w:sz="4" w:space="0" w:color="auto"/>
              <w:bottom w:val="nil"/>
            </w:tcBorders>
          </w:tcPr>
          <w:p w14:paraId="26F297E1" w14:textId="77777777" w:rsidR="00403168" w:rsidRDefault="00403168" w:rsidP="005D53E1">
            <w:pPr>
              <w:pStyle w:val="TableText"/>
              <w:rPr>
                <w:sz w:val="16"/>
              </w:rPr>
            </w:pPr>
            <w:r>
              <w:rPr>
                <w:sz w:val="16"/>
              </w:rPr>
              <w:t>Org. Number</w:t>
            </w:r>
          </w:p>
        </w:tc>
        <w:tc>
          <w:tcPr>
            <w:tcW w:w="270" w:type="dxa"/>
            <w:tcBorders>
              <w:top w:val="nil"/>
            </w:tcBorders>
          </w:tcPr>
          <w:p w14:paraId="43B96888" w14:textId="77777777" w:rsidR="00403168" w:rsidRDefault="00403168" w:rsidP="005D53E1">
            <w:pPr>
              <w:pStyle w:val="TableText"/>
              <w:rPr>
                <w:sz w:val="16"/>
              </w:rPr>
            </w:pPr>
          </w:p>
        </w:tc>
        <w:tc>
          <w:tcPr>
            <w:tcW w:w="1329" w:type="dxa"/>
            <w:tcBorders>
              <w:top w:val="single" w:sz="4" w:space="0" w:color="auto"/>
              <w:bottom w:val="nil"/>
            </w:tcBorders>
          </w:tcPr>
          <w:p w14:paraId="3AEC026C" w14:textId="77777777" w:rsidR="00403168" w:rsidRDefault="00403168" w:rsidP="005D53E1">
            <w:pPr>
              <w:pStyle w:val="TableText"/>
              <w:rPr>
                <w:sz w:val="16"/>
              </w:rPr>
            </w:pPr>
            <w:r>
              <w:rPr>
                <w:sz w:val="16"/>
              </w:rPr>
              <w:t>Date</w:t>
            </w:r>
          </w:p>
        </w:tc>
      </w:tr>
      <w:tr w:rsidR="00403168" w14:paraId="551F1745" w14:textId="77777777" w:rsidTr="005D53E1">
        <w:trPr>
          <w:gridAfter w:val="1"/>
          <w:wAfter w:w="28" w:type="dxa"/>
          <w:jc w:val="center"/>
        </w:trPr>
        <w:tc>
          <w:tcPr>
            <w:tcW w:w="2016" w:type="dxa"/>
          </w:tcPr>
          <w:p w14:paraId="41830F8B" w14:textId="77777777" w:rsidR="00403168" w:rsidRDefault="00403168" w:rsidP="005D53E1">
            <w:pPr>
              <w:pStyle w:val="TableText"/>
              <w:spacing w:before="360"/>
              <w:rPr>
                <w:sz w:val="16"/>
              </w:rPr>
            </w:pPr>
            <w:r>
              <w:rPr>
                <w:sz w:val="16"/>
              </w:rPr>
              <w:t>APPROVAL:</w:t>
            </w:r>
          </w:p>
        </w:tc>
        <w:tc>
          <w:tcPr>
            <w:tcW w:w="3492" w:type="dxa"/>
            <w:tcBorders>
              <w:bottom w:val="single" w:sz="6" w:space="0" w:color="auto"/>
            </w:tcBorders>
          </w:tcPr>
          <w:p w14:paraId="5BF81199" w14:textId="77777777" w:rsidR="00403168" w:rsidRDefault="00403168" w:rsidP="005D53E1">
            <w:pPr>
              <w:pStyle w:val="TableText"/>
              <w:spacing w:before="360"/>
              <w:rPr>
                <w:sz w:val="16"/>
              </w:rPr>
            </w:pPr>
          </w:p>
        </w:tc>
        <w:tc>
          <w:tcPr>
            <w:tcW w:w="270" w:type="dxa"/>
          </w:tcPr>
          <w:p w14:paraId="56C80D12" w14:textId="77777777" w:rsidR="00403168" w:rsidRDefault="00403168" w:rsidP="005D53E1">
            <w:pPr>
              <w:pStyle w:val="TableText"/>
              <w:spacing w:before="360"/>
              <w:rPr>
                <w:sz w:val="16"/>
              </w:rPr>
            </w:pPr>
          </w:p>
        </w:tc>
        <w:tc>
          <w:tcPr>
            <w:tcW w:w="1350" w:type="dxa"/>
            <w:tcBorders>
              <w:bottom w:val="single" w:sz="6" w:space="0" w:color="auto"/>
            </w:tcBorders>
          </w:tcPr>
          <w:p w14:paraId="53AA5A5B" w14:textId="77777777" w:rsidR="00403168" w:rsidRDefault="00FD3614" w:rsidP="005D53E1">
            <w:pPr>
              <w:pStyle w:val="TableText"/>
              <w:spacing w:before="360"/>
              <w:rPr>
                <w:sz w:val="16"/>
              </w:rPr>
            </w:pPr>
            <w:r>
              <w:rPr>
                <w:sz w:val="16"/>
              </w:rPr>
              <w:t>66-CB-E40</w:t>
            </w:r>
            <w:r w:rsidR="00403168">
              <w:rPr>
                <w:sz w:val="16"/>
              </w:rPr>
              <w:t>1</w:t>
            </w:r>
          </w:p>
        </w:tc>
        <w:tc>
          <w:tcPr>
            <w:tcW w:w="270" w:type="dxa"/>
          </w:tcPr>
          <w:p w14:paraId="495947B3" w14:textId="77777777" w:rsidR="00403168" w:rsidRDefault="00403168" w:rsidP="005D53E1">
            <w:pPr>
              <w:pStyle w:val="TableText"/>
              <w:spacing w:before="360"/>
              <w:rPr>
                <w:sz w:val="16"/>
              </w:rPr>
            </w:pPr>
          </w:p>
        </w:tc>
        <w:tc>
          <w:tcPr>
            <w:tcW w:w="1329" w:type="dxa"/>
            <w:tcBorders>
              <w:bottom w:val="single" w:sz="6" w:space="0" w:color="auto"/>
            </w:tcBorders>
          </w:tcPr>
          <w:p w14:paraId="0120746C" w14:textId="77777777" w:rsidR="00403168" w:rsidRDefault="005D2AFE" w:rsidP="005D53E1">
            <w:pPr>
              <w:pStyle w:val="TableText"/>
              <w:spacing w:before="360"/>
              <w:rPr>
                <w:sz w:val="16"/>
              </w:rPr>
            </w:pPr>
            <w:r>
              <w:rPr>
                <w:sz w:val="16"/>
              </w:rPr>
              <w:t>8/6/14</w:t>
            </w:r>
          </w:p>
        </w:tc>
      </w:tr>
      <w:tr w:rsidR="00403168" w14:paraId="7B342906" w14:textId="77777777" w:rsidTr="005D53E1">
        <w:trPr>
          <w:gridAfter w:val="1"/>
          <w:wAfter w:w="28" w:type="dxa"/>
          <w:jc w:val="center"/>
        </w:trPr>
        <w:tc>
          <w:tcPr>
            <w:tcW w:w="2016" w:type="dxa"/>
          </w:tcPr>
          <w:p w14:paraId="24CC8936" w14:textId="77777777" w:rsidR="00403168" w:rsidRDefault="00403168" w:rsidP="005D53E1">
            <w:pPr>
              <w:pStyle w:val="TableText"/>
              <w:rPr>
                <w:sz w:val="16"/>
              </w:rPr>
            </w:pPr>
          </w:p>
        </w:tc>
        <w:tc>
          <w:tcPr>
            <w:tcW w:w="3492" w:type="dxa"/>
            <w:tcBorders>
              <w:top w:val="single" w:sz="6" w:space="0" w:color="auto"/>
              <w:bottom w:val="nil"/>
            </w:tcBorders>
          </w:tcPr>
          <w:p w14:paraId="55B8A512" w14:textId="77777777" w:rsidR="00403168" w:rsidRPr="001E3F40" w:rsidRDefault="00FD3614" w:rsidP="005D53E1">
            <w:pPr>
              <w:pStyle w:val="TableText"/>
              <w:rPr>
                <w:sz w:val="16"/>
                <w:lang w:val="fr-FR"/>
                <w:rPrChange w:id="618" w:author="St Onge, Steven A" w:date="2017-04-26T10:20:00Z">
                  <w:rPr>
                    <w:sz w:val="16"/>
                  </w:rPr>
                </w:rPrChange>
              </w:rPr>
            </w:pPr>
            <w:r w:rsidRPr="001E3F40">
              <w:rPr>
                <w:sz w:val="16"/>
                <w:lang w:val="fr-FR"/>
                <w:rPrChange w:id="619" w:author="St Onge, Steven A" w:date="2017-04-26T10:20:00Z">
                  <w:rPr>
                    <w:sz w:val="16"/>
                  </w:rPr>
                </w:rPrChange>
              </w:rPr>
              <w:t>Sujen Luu</w:t>
            </w:r>
            <w:r w:rsidR="00403168" w:rsidRPr="001E3F40">
              <w:rPr>
                <w:sz w:val="16"/>
                <w:lang w:val="fr-FR"/>
                <w:rPrChange w:id="620" w:author="St Onge, Steven A" w:date="2017-04-26T10:20:00Z">
                  <w:rPr>
                    <w:sz w:val="16"/>
                  </w:rPr>
                </w:rPrChange>
              </w:rPr>
              <w:t xml:space="preserve"> </w:t>
            </w:r>
            <w:r w:rsidR="00403168" w:rsidRPr="001E3F40">
              <w:rPr>
                <w:i/>
                <w:sz w:val="16"/>
                <w:lang w:val="fr-FR"/>
                <w:rPrChange w:id="621" w:author="St Onge, Steven A" w:date="2017-04-26T10:20:00Z">
                  <w:rPr>
                    <w:i/>
                    <w:sz w:val="16"/>
                  </w:rPr>
                </w:rPrChange>
              </w:rPr>
              <w:t>(Signature on file)</w:t>
            </w:r>
            <w:r w:rsidR="00403168" w:rsidRPr="001E3F40">
              <w:rPr>
                <w:sz w:val="16"/>
                <w:lang w:val="fr-FR"/>
                <w:rPrChange w:id="622" w:author="St Onge, Steven A" w:date="2017-04-26T10:20:00Z">
                  <w:rPr>
                    <w:sz w:val="16"/>
                  </w:rPr>
                </w:rPrChange>
              </w:rPr>
              <w:t xml:space="preserve"> </w:t>
            </w:r>
          </w:p>
        </w:tc>
        <w:tc>
          <w:tcPr>
            <w:tcW w:w="270" w:type="dxa"/>
          </w:tcPr>
          <w:p w14:paraId="27A1962E" w14:textId="77777777" w:rsidR="00403168" w:rsidRPr="001E3F40" w:rsidRDefault="00403168" w:rsidP="005D53E1">
            <w:pPr>
              <w:pStyle w:val="TableText"/>
              <w:rPr>
                <w:sz w:val="16"/>
                <w:lang w:val="fr-FR"/>
                <w:rPrChange w:id="623" w:author="St Onge, Steven A" w:date="2017-04-26T10:20:00Z">
                  <w:rPr>
                    <w:sz w:val="16"/>
                  </w:rPr>
                </w:rPrChange>
              </w:rPr>
            </w:pPr>
          </w:p>
        </w:tc>
        <w:tc>
          <w:tcPr>
            <w:tcW w:w="1350" w:type="dxa"/>
            <w:tcBorders>
              <w:top w:val="single" w:sz="6" w:space="0" w:color="auto"/>
              <w:bottom w:val="nil"/>
            </w:tcBorders>
          </w:tcPr>
          <w:p w14:paraId="7D0B391A" w14:textId="77777777" w:rsidR="00403168" w:rsidRDefault="00403168" w:rsidP="005D53E1">
            <w:pPr>
              <w:pStyle w:val="TableText"/>
              <w:rPr>
                <w:sz w:val="16"/>
              </w:rPr>
            </w:pPr>
            <w:r>
              <w:rPr>
                <w:sz w:val="16"/>
              </w:rPr>
              <w:t>Org. Number</w:t>
            </w:r>
          </w:p>
        </w:tc>
        <w:tc>
          <w:tcPr>
            <w:tcW w:w="270" w:type="dxa"/>
          </w:tcPr>
          <w:p w14:paraId="329A84D8" w14:textId="77777777" w:rsidR="00403168" w:rsidRDefault="00403168" w:rsidP="005D53E1">
            <w:pPr>
              <w:pStyle w:val="TableText"/>
              <w:rPr>
                <w:sz w:val="16"/>
              </w:rPr>
            </w:pPr>
          </w:p>
        </w:tc>
        <w:tc>
          <w:tcPr>
            <w:tcW w:w="1329" w:type="dxa"/>
            <w:tcBorders>
              <w:top w:val="single" w:sz="6" w:space="0" w:color="auto"/>
              <w:bottom w:val="nil"/>
            </w:tcBorders>
          </w:tcPr>
          <w:p w14:paraId="6CE7299C" w14:textId="77777777" w:rsidR="00403168" w:rsidRDefault="00403168" w:rsidP="005D53E1">
            <w:pPr>
              <w:pStyle w:val="TableText"/>
              <w:rPr>
                <w:sz w:val="16"/>
              </w:rPr>
            </w:pPr>
            <w:r>
              <w:rPr>
                <w:sz w:val="16"/>
              </w:rPr>
              <w:t>Date</w:t>
            </w:r>
          </w:p>
        </w:tc>
      </w:tr>
      <w:tr w:rsidR="00403168" w14:paraId="42C6BC9A" w14:textId="77777777" w:rsidTr="005D53E1">
        <w:trPr>
          <w:gridAfter w:val="1"/>
          <w:wAfter w:w="28" w:type="dxa"/>
          <w:jc w:val="center"/>
        </w:trPr>
        <w:tc>
          <w:tcPr>
            <w:tcW w:w="2016" w:type="dxa"/>
          </w:tcPr>
          <w:p w14:paraId="1B16C5FD" w14:textId="77777777" w:rsidR="00403168" w:rsidRDefault="00403168" w:rsidP="005D53E1">
            <w:pPr>
              <w:pStyle w:val="TableText"/>
              <w:spacing w:before="360"/>
              <w:rPr>
                <w:sz w:val="16"/>
              </w:rPr>
            </w:pPr>
            <w:r>
              <w:rPr>
                <w:sz w:val="16"/>
              </w:rPr>
              <w:t>DOCUMENT RELEASE:</w:t>
            </w:r>
          </w:p>
        </w:tc>
        <w:tc>
          <w:tcPr>
            <w:tcW w:w="3492" w:type="dxa"/>
            <w:tcBorders>
              <w:bottom w:val="single" w:sz="6" w:space="0" w:color="auto"/>
            </w:tcBorders>
          </w:tcPr>
          <w:p w14:paraId="53B649A9" w14:textId="77777777" w:rsidR="00403168" w:rsidRDefault="007B767C" w:rsidP="005D53E1">
            <w:pPr>
              <w:pStyle w:val="TableText"/>
              <w:spacing w:before="360"/>
              <w:rPr>
                <w:sz w:val="16"/>
              </w:rPr>
            </w:pPr>
            <w:r>
              <w:rPr>
                <w:sz w:val="16"/>
              </w:rPr>
              <w:t>Tanya G. Goody</w:t>
            </w:r>
          </w:p>
        </w:tc>
        <w:tc>
          <w:tcPr>
            <w:tcW w:w="270" w:type="dxa"/>
          </w:tcPr>
          <w:p w14:paraId="1334AE91" w14:textId="77777777" w:rsidR="00403168" w:rsidRDefault="00403168" w:rsidP="005D53E1">
            <w:pPr>
              <w:pStyle w:val="TableText"/>
              <w:spacing w:before="360"/>
              <w:rPr>
                <w:sz w:val="16"/>
              </w:rPr>
            </w:pPr>
          </w:p>
        </w:tc>
        <w:tc>
          <w:tcPr>
            <w:tcW w:w="1350" w:type="dxa"/>
            <w:tcBorders>
              <w:bottom w:val="single" w:sz="6" w:space="0" w:color="auto"/>
            </w:tcBorders>
          </w:tcPr>
          <w:p w14:paraId="67199FCE" w14:textId="77777777" w:rsidR="00403168" w:rsidRDefault="007B767C" w:rsidP="005D53E1">
            <w:pPr>
              <w:pStyle w:val="TableText"/>
              <w:spacing w:before="360"/>
              <w:rPr>
                <w:sz w:val="16"/>
              </w:rPr>
            </w:pPr>
            <w:r>
              <w:rPr>
                <w:sz w:val="16"/>
              </w:rPr>
              <w:t>9M-ST-EUBO</w:t>
            </w:r>
          </w:p>
        </w:tc>
        <w:tc>
          <w:tcPr>
            <w:tcW w:w="270" w:type="dxa"/>
          </w:tcPr>
          <w:p w14:paraId="5D148557" w14:textId="77777777" w:rsidR="00403168" w:rsidRDefault="00403168" w:rsidP="005D53E1">
            <w:pPr>
              <w:pStyle w:val="TableText"/>
              <w:spacing w:before="360"/>
              <w:rPr>
                <w:sz w:val="16"/>
              </w:rPr>
            </w:pPr>
          </w:p>
        </w:tc>
        <w:tc>
          <w:tcPr>
            <w:tcW w:w="1329" w:type="dxa"/>
            <w:tcBorders>
              <w:bottom w:val="single" w:sz="6" w:space="0" w:color="auto"/>
            </w:tcBorders>
          </w:tcPr>
          <w:p w14:paraId="774C3CD5" w14:textId="77777777" w:rsidR="00403168" w:rsidRDefault="007B767C" w:rsidP="005D53E1">
            <w:pPr>
              <w:pStyle w:val="TableText"/>
              <w:spacing w:before="360"/>
              <w:rPr>
                <w:sz w:val="16"/>
              </w:rPr>
            </w:pPr>
            <w:r>
              <w:rPr>
                <w:sz w:val="16"/>
              </w:rPr>
              <w:t>August 8, 2014</w:t>
            </w:r>
          </w:p>
        </w:tc>
      </w:tr>
      <w:tr w:rsidR="00403168" w14:paraId="69A7F9C8" w14:textId="77777777" w:rsidTr="005D53E1">
        <w:trPr>
          <w:gridAfter w:val="1"/>
          <w:wAfter w:w="28" w:type="dxa"/>
          <w:jc w:val="center"/>
        </w:trPr>
        <w:tc>
          <w:tcPr>
            <w:tcW w:w="2016" w:type="dxa"/>
          </w:tcPr>
          <w:p w14:paraId="5D3E3849" w14:textId="77777777" w:rsidR="00403168" w:rsidRDefault="00403168" w:rsidP="005D53E1">
            <w:pPr>
              <w:pStyle w:val="TableText"/>
              <w:rPr>
                <w:sz w:val="16"/>
              </w:rPr>
            </w:pPr>
          </w:p>
        </w:tc>
        <w:tc>
          <w:tcPr>
            <w:tcW w:w="3492" w:type="dxa"/>
            <w:tcBorders>
              <w:top w:val="single" w:sz="6" w:space="0" w:color="auto"/>
            </w:tcBorders>
          </w:tcPr>
          <w:p w14:paraId="37022847" w14:textId="77777777" w:rsidR="00403168" w:rsidRDefault="00403168" w:rsidP="005D53E1">
            <w:pPr>
              <w:pStyle w:val="TableText"/>
              <w:rPr>
                <w:sz w:val="16"/>
              </w:rPr>
            </w:pPr>
          </w:p>
        </w:tc>
        <w:tc>
          <w:tcPr>
            <w:tcW w:w="270" w:type="dxa"/>
          </w:tcPr>
          <w:p w14:paraId="68D00AE0" w14:textId="77777777" w:rsidR="00403168" w:rsidRDefault="00403168" w:rsidP="005D53E1">
            <w:pPr>
              <w:pStyle w:val="TableText"/>
              <w:rPr>
                <w:sz w:val="16"/>
              </w:rPr>
            </w:pPr>
          </w:p>
        </w:tc>
        <w:tc>
          <w:tcPr>
            <w:tcW w:w="1350" w:type="dxa"/>
            <w:tcBorders>
              <w:top w:val="single" w:sz="6" w:space="0" w:color="auto"/>
            </w:tcBorders>
          </w:tcPr>
          <w:p w14:paraId="103E2079" w14:textId="77777777" w:rsidR="00403168" w:rsidRDefault="00403168" w:rsidP="005D53E1">
            <w:pPr>
              <w:pStyle w:val="TableText"/>
              <w:rPr>
                <w:sz w:val="16"/>
              </w:rPr>
            </w:pPr>
            <w:r>
              <w:rPr>
                <w:sz w:val="16"/>
              </w:rPr>
              <w:t>Org. Number</w:t>
            </w:r>
          </w:p>
        </w:tc>
        <w:tc>
          <w:tcPr>
            <w:tcW w:w="270" w:type="dxa"/>
          </w:tcPr>
          <w:p w14:paraId="3A70876B" w14:textId="77777777" w:rsidR="00403168" w:rsidRDefault="00403168" w:rsidP="005D53E1">
            <w:pPr>
              <w:pStyle w:val="TableText"/>
              <w:rPr>
                <w:sz w:val="16"/>
              </w:rPr>
            </w:pPr>
          </w:p>
        </w:tc>
        <w:tc>
          <w:tcPr>
            <w:tcW w:w="1329" w:type="dxa"/>
            <w:tcBorders>
              <w:top w:val="single" w:sz="6" w:space="0" w:color="auto"/>
            </w:tcBorders>
          </w:tcPr>
          <w:p w14:paraId="0A07D5F6" w14:textId="77777777" w:rsidR="00403168" w:rsidRDefault="00403168" w:rsidP="005D53E1">
            <w:pPr>
              <w:pStyle w:val="TableText"/>
              <w:rPr>
                <w:sz w:val="16"/>
              </w:rPr>
            </w:pPr>
            <w:r>
              <w:rPr>
                <w:sz w:val="16"/>
              </w:rPr>
              <w:t>Date</w:t>
            </w:r>
          </w:p>
        </w:tc>
      </w:tr>
      <w:tr w:rsidR="00403168" w14:paraId="198DBFE1" w14:textId="77777777" w:rsidTr="005D53E1">
        <w:trPr>
          <w:jc w:val="center"/>
        </w:trPr>
        <w:tc>
          <w:tcPr>
            <w:tcW w:w="8755" w:type="dxa"/>
            <w:gridSpan w:val="7"/>
          </w:tcPr>
          <w:p w14:paraId="6C266F6E" w14:textId="77777777" w:rsidR="00403168" w:rsidRDefault="00403168" w:rsidP="005D53E1">
            <w:pPr>
              <w:pStyle w:val="TableText"/>
              <w:rPr>
                <w:sz w:val="16"/>
              </w:rPr>
            </w:pPr>
          </w:p>
        </w:tc>
      </w:tr>
    </w:tbl>
    <w:p w14:paraId="6E06EA62" w14:textId="77777777" w:rsidR="00403168" w:rsidRPr="00C10540" w:rsidRDefault="00403168" w:rsidP="00403168"/>
    <w:p w14:paraId="1A5AB507" w14:textId="77777777" w:rsidR="00403168" w:rsidRDefault="00403168" w:rsidP="00403168">
      <w:pPr>
        <w:spacing w:after="240"/>
        <w:ind w:left="1440" w:hanging="1440"/>
      </w:pPr>
    </w:p>
    <w:p w14:paraId="24DF9819" w14:textId="77777777" w:rsidR="007B767C" w:rsidRDefault="007B767C">
      <w:pPr>
        <w:spacing w:before="0" w:after="0"/>
      </w:pPr>
      <w:r>
        <w:br w:type="page"/>
      </w:r>
    </w:p>
    <w:p w14:paraId="30DAC6A8" w14:textId="77777777" w:rsidR="007B767C" w:rsidRDefault="007B767C" w:rsidP="007B767C">
      <w:pPr>
        <w:pStyle w:val="Heading1"/>
        <w:keepNext w:val="0"/>
        <w:jc w:val="center"/>
      </w:pPr>
      <w:bookmarkStart w:id="624" w:name="_Toc395703365"/>
      <w:r>
        <w:t>Revision Record</w:t>
      </w:r>
      <w:bookmarkEnd w:id="624"/>
    </w:p>
    <w:tbl>
      <w:tblPr>
        <w:tblW w:w="0" w:type="auto"/>
        <w:jc w:val="center"/>
        <w:tblBorders>
          <w:bottom w:val="single" w:sz="6" w:space="0" w:color="auto"/>
        </w:tblBorders>
        <w:tblLayout w:type="fixed"/>
        <w:tblLook w:val="0000" w:firstRow="0" w:lastRow="0" w:firstColumn="0" w:lastColumn="0" w:noHBand="0" w:noVBand="0"/>
      </w:tblPr>
      <w:tblGrid>
        <w:gridCol w:w="2016"/>
        <w:gridCol w:w="3492"/>
        <w:gridCol w:w="270"/>
        <w:gridCol w:w="1350"/>
        <w:gridCol w:w="270"/>
        <w:gridCol w:w="1329"/>
        <w:gridCol w:w="28"/>
      </w:tblGrid>
      <w:tr w:rsidR="007B767C" w14:paraId="3C58C46E" w14:textId="77777777" w:rsidTr="00D57E47">
        <w:trPr>
          <w:jc w:val="center"/>
        </w:trPr>
        <w:tc>
          <w:tcPr>
            <w:tcW w:w="2016" w:type="dxa"/>
          </w:tcPr>
          <w:p w14:paraId="5403F11F" w14:textId="77777777" w:rsidR="007B767C" w:rsidRDefault="007B767C" w:rsidP="00D57E47">
            <w:pPr>
              <w:pStyle w:val="TableText"/>
              <w:spacing w:before="160"/>
              <w:rPr>
                <w:b/>
              </w:rPr>
            </w:pPr>
            <w:r>
              <w:rPr>
                <w:b/>
              </w:rPr>
              <w:t>Revision Letter</w:t>
            </w:r>
          </w:p>
        </w:tc>
        <w:tc>
          <w:tcPr>
            <w:tcW w:w="6739" w:type="dxa"/>
            <w:gridSpan w:val="6"/>
          </w:tcPr>
          <w:p w14:paraId="36462727" w14:textId="77777777" w:rsidR="007B767C" w:rsidRDefault="007B767C" w:rsidP="00D57E47">
            <w:pPr>
              <w:pStyle w:val="TableText"/>
              <w:tabs>
                <w:tab w:val="left" w:pos="1770"/>
              </w:tabs>
              <w:rPr>
                <w:sz w:val="32"/>
              </w:rPr>
            </w:pPr>
            <w:r>
              <w:rPr>
                <w:b/>
                <w:sz w:val="32"/>
              </w:rPr>
              <w:t>B</w:t>
            </w:r>
            <w:r>
              <w:rPr>
                <w:b/>
                <w:sz w:val="32"/>
              </w:rPr>
              <w:tab/>
            </w:r>
          </w:p>
        </w:tc>
      </w:tr>
      <w:tr w:rsidR="007B767C" w14:paraId="77725A21" w14:textId="77777777" w:rsidTr="00D57E47">
        <w:trPr>
          <w:jc w:val="center"/>
        </w:trPr>
        <w:tc>
          <w:tcPr>
            <w:tcW w:w="2016" w:type="dxa"/>
          </w:tcPr>
          <w:p w14:paraId="347491D1" w14:textId="77777777" w:rsidR="007B767C" w:rsidRDefault="007B767C" w:rsidP="00D57E47">
            <w:pPr>
              <w:pStyle w:val="TableText"/>
              <w:rPr>
                <w:b/>
              </w:rPr>
            </w:pPr>
            <w:r>
              <w:rPr>
                <w:b/>
              </w:rPr>
              <w:t>Changes in this Revision</w:t>
            </w:r>
          </w:p>
        </w:tc>
        <w:tc>
          <w:tcPr>
            <w:tcW w:w="6739" w:type="dxa"/>
            <w:gridSpan w:val="6"/>
          </w:tcPr>
          <w:p w14:paraId="770AE14E" w14:textId="77777777" w:rsidR="007B767C" w:rsidRPr="00E46BE9" w:rsidRDefault="007B767C" w:rsidP="007B767C">
            <w:pPr>
              <w:pStyle w:val="TableText"/>
              <w:rPr>
                <w:color w:val="000000"/>
              </w:rPr>
            </w:pPr>
            <w:r>
              <w:t xml:space="preserve">This document is a complete revision.  </w:t>
            </w:r>
          </w:p>
        </w:tc>
      </w:tr>
      <w:tr w:rsidR="007B767C" w14:paraId="74444E9E" w14:textId="77777777" w:rsidTr="00D57E47">
        <w:trPr>
          <w:jc w:val="center"/>
        </w:trPr>
        <w:tc>
          <w:tcPr>
            <w:tcW w:w="8755" w:type="dxa"/>
            <w:gridSpan w:val="7"/>
          </w:tcPr>
          <w:p w14:paraId="78F89A4C" w14:textId="77777777" w:rsidR="007B767C" w:rsidRDefault="007B767C" w:rsidP="00D57E47">
            <w:pPr>
              <w:pStyle w:val="TableText"/>
            </w:pPr>
            <w:r>
              <w:rPr>
                <w:b/>
              </w:rPr>
              <w:t>Signatures</w:t>
            </w:r>
          </w:p>
        </w:tc>
      </w:tr>
      <w:tr w:rsidR="007B767C" w14:paraId="56416947" w14:textId="77777777" w:rsidTr="00D57E47">
        <w:trPr>
          <w:gridAfter w:val="1"/>
          <w:wAfter w:w="28" w:type="dxa"/>
          <w:jc w:val="center"/>
        </w:trPr>
        <w:tc>
          <w:tcPr>
            <w:tcW w:w="2016" w:type="dxa"/>
          </w:tcPr>
          <w:p w14:paraId="7B88EAB9" w14:textId="77777777" w:rsidR="007B767C" w:rsidRDefault="007B767C" w:rsidP="00D57E47">
            <w:pPr>
              <w:pStyle w:val="TableText"/>
              <w:spacing w:before="360"/>
              <w:rPr>
                <w:sz w:val="16"/>
              </w:rPr>
            </w:pPr>
            <w:r>
              <w:rPr>
                <w:sz w:val="16"/>
              </w:rPr>
              <w:t>AUTHOR:</w:t>
            </w:r>
          </w:p>
        </w:tc>
        <w:tc>
          <w:tcPr>
            <w:tcW w:w="3492" w:type="dxa"/>
            <w:tcBorders>
              <w:bottom w:val="single" w:sz="6" w:space="0" w:color="auto"/>
            </w:tcBorders>
          </w:tcPr>
          <w:p w14:paraId="4EA1A7A1" w14:textId="77777777" w:rsidR="007B767C" w:rsidRPr="00993CE2" w:rsidRDefault="007B767C" w:rsidP="00D57E47">
            <w:pPr>
              <w:pStyle w:val="TableText"/>
              <w:spacing w:before="360"/>
              <w:rPr>
                <w:i/>
                <w:sz w:val="16"/>
              </w:rPr>
            </w:pPr>
          </w:p>
        </w:tc>
        <w:tc>
          <w:tcPr>
            <w:tcW w:w="270" w:type="dxa"/>
          </w:tcPr>
          <w:p w14:paraId="2AA89F09" w14:textId="77777777" w:rsidR="007B767C" w:rsidRDefault="007B767C" w:rsidP="00D57E47">
            <w:pPr>
              <w:pStyle w:val="TableText"/>
              <w:spacing w:before="360"/>
              <w:rPr>
                <w:sz w:val="16"/>
              </w:rPr>
            </w:pPr>
          </w:p>
        </w:tc>
        <w:tc>
          <w:tcPr>
            <w:tcW w:w="1350" w:type="dxa"/>
            <w:tcBorders>
              <w:bottom w:val="single" w:sz="6" w:space="0" w:color="auto"/>
            </w:tcBorders>
          </w:tcPr>
          <w:p w14:paraId="21E9E40E" w14:textId="77777777" w:rsidR="007B767C" w:rsidRDefault="007B767C" w:rsidP="00D57E47">
            <w:pPr>
              <w:pStyle w:val="TableText"/>
              <w:spacing w:before="360"/>
              <w:rPr>
                <w:sz w:val="16"/>
              </w:rPr>
            </w:pPr>
            <w:r>
              <w:rPr>
                <w:sz w:val="16"/>
              </w:rPr>
              <w:t>66-CB-E401</w:t>
            </w:r>
          </w:p>
        </w:tc>
        <w:tc>
          <w:tcPr>
            <w:tcW w:w="270" w:type="dxa"/>
          </w:tcPr>
          <w:p w14:paraId="24DEA103" w14:textId="77777777" w:rsidR="007B767C" w:rsidRDefault="007B767C" w:rsidP="00D57E47">
            <w:pPr>
              <w:pStyle w:val="TableText"/>
              <w:spacing w:before="360"/>
              <w:rPr>
                <w:sz w:val="16"/>
              </w:rPr>
            </w:pPr>
          </w:p>
        </w:tc>
        <w:tc>
          <w:tcPr>
            <w:tcW w:w="1329" w:type="dxa"/>
            <w:tcBorders>
              <w:bottom w:val="single" w:sz="6" w:space="0" w:color="auto"/>
            </w:tcBorders>
          </w:tcPr>
          <w:p w14:paraId="0BD3C536" w14:textId="77777777" w:rsidR="007B767C" w:rsidRDefault="007B767C" w:rsidP="00D57E47">
            <w:pPr>
              <w:pStyle w:val="TableText"/>
              <w:spacing w:before="360"/>
              <w:rPr>
                <w:sz w:val="16"/>
              </w:rPr>
            </w:pPr>
          </w:p>
        </w:tc>
      </w:tr>
      <w:tr w:rsidR="007B767C" w14:paraId="177F05D8" w14:textId="77777777" w:rsidTr="00D57E47">
        <w:trPr>
          <w:gridAfter w:val="1"/>
          <w:wAfter w:w="28" w:type="dxa"/>
          <w:jc w:val="center"/>
        </w:trPr>
        <w:tc>
          <w:tcPr>
            <w:tcW w:w="2016" w:type="dxa"/>
          </w:tcPr>
          <w:p w14:paraId="2670BFA2" w14:textId="77777777" w:rsidR="007B767C" w:rsidRDefault="007B767C" w:rsidP="00D57E47">
            <w:pPr>
              <w:pStyle w:val="TableText"/>
              <w:rPr>
                <w:sz w:val="16"/>
              </w:rPr>
            </w:pPr>
          </w:p>
        </w:tc>
        <w:tc>
          <w:tcPr>
            <w:tcW w:w="3492" w:type="dxa"/>
            <w:tcBorders>
              <w:bottom w:val="nil"/>
            </w:tcBorders>
          </w:tcPr>
          <w:p w14:paraId="4E746079" w14:textId="77777777" w:rsidR="007B767C" w:rsidRDefault="007B767C" w:rsidP="00D57E47">
            <w:pPr>
              <w:pStyle w:val="TableText"/>
              <w:rPr>
                <w:sz w:val="16"/>
              </w:rPr>
            </w:pPr>
            <w:r>
              <w:rPr>
                <w:sz w:val="16"/>
              </w:rPr>
              <w:t xml:space="preserve">Mary-Ann Micale </w:t>
            </w:r>
            <w:r>
              <w:rPr>
                <w:i/>
                <w:sz w:val="16"/>
              </w:rPr>
              <w:t>(Signature on file)</w:t>
            </w:r>
          </w:p>
        </w:tc>
        <w:tc>
          <w:tcPr>
            <w:tcW w:w="270" w:type="dxa"/>
            <w:tcBorders>
              <w:bottom w:val="nil"/>
            </w:tcBorders>
          </w:tcPr>
          <w:p w14:paraId="61A5EBC1" w14:textId="77777777" w:rsidR="007B767C" w:rsidRDefault="007B767C" w:rsidP="00D57E47">
            <w:pPr>
              <w:pStyle w:val="TableText"/>
              <w:rPr>
                <w:sz w:val="16"/>
              </w:rPr>
            </w:pPr>
          </w:p>
        </w:tc>
        <w:tc>
          <w:tcPr>
            <w:tcW w:w="1350" w:type="dxa"/>
            <w:tcBorders>
              <w:bottom w:val="nil"/>
            </w:tcBorders>
          </w:tcPr>
          <w:p w14:paraId="3552373C" w14:textId="77777777" w:rsidR="007B767C" w:rsidRDefault="007B767C" w:rsidP="00D57E47">
            <w:pPr>
              <w:pStyle w:val="TableText"/>
              <w:rPr>
                <w:sz w:val="16"/>
              </w:rPr>
            </w:pPr>
            <w:r>
              <w:rPr>
                <w:sz w:val="16"/>
              </w:rPr>
              <w:t>Org. Number</w:t>
            </w:r>
          </w:p>
        </w:tc>
        <w:tc>
          <w:tcPr>
            <w:tcW w:w="270" w:type="dxa"/>
            <w:tcBorders>
              <w:bottom w:val="nil"/>
            </w:tcBorders>
          </w:tcPr>
          <w:p w14:paraId="2E1DD6C2" w14:textId="77777777" w:rsidR="007B767C" w:rsidRDefault="007B767C" w:rsidP="00D57E47">
            <w:pPr>
              <w:pStyle w:val="TableText"/>
              <w:rPr>
                <w:sz w:val="16"/>
              </w:rPr>
            </w:pPr>
          </w:p>
        </w:tc>
        <w:tc>
          <w:tcPr>
            <w:tcW w:w="1329" w:type="dxa"/>
            <w:tcBorders>
              <w:bottom w:val="nil"/>
            </w:tcBorders>
          </w:tcPr>
          <w:p w14:paraId="49C4A1C6" w14:textId="77777777" w:rsidR="007B767C" w:rsidRDefault="007B767C" w:rsidP="00D57E47">
            <w:pPr>
              <w:pStyle w:val="TableText"/>
              <w:rPr>
                <w:sz w:val="16"/>
              </w:rPr>
            </w:pPr>
            <w:r>
              <w:rPr>
                <w:sz w:val="16"/>
              </w:rPr>
              <w:t>Date</w:t>
            </w:r>
          </w:p>
        </w:tc>
      </w:tr>
      <w:tr w:rsidR="007B767C" w14:paraId="7B7A9326" w14:textId="77777777" w:rsidTr="00D57E47">
        <w:trPr>
          <w:gridAfter w:val="1"/>
          <w:wAfter w:w="28" w:type="dxa"/>
          <w:jc w:val="center"/>
        </w:trPr>
        <w:tc>
          <w:tcPr>
            <w:tcW w:w="2016" w:type="dxa"/>
          </w:tcPr>
          <w:p w14:paraId="7F0FEBEF" w14:textId="77777777" w:rsidR="007B767C" w:rsidRDefault="007B767C" w:rsidP="00D57E47">
            <w:pPr>
              <w:pStyle w:val="TableText"/>
              <w:spacing w:before="360"/>
              <w:rPr>
                <w:sz w:val="16"/>
              </w:rPr>
            </w:pPr>
            <w:r>
              <w:rPr>
                <w:sz w:val="16"/>
              </w:rPr>
              <w:t>REVIEWED BY:</w:t>
            </w:r>
          </w:p>
        </w:tc>
        <w:tc>
          <w:tcPr>
            <w:tcW w:w="3492" w:type="dxa"/>
            <w:tcBorders>
              <w:top w:val="nil"/>
              <w:bottom w:val="nil"/>
            </w:tcBorders>
          </w:tcPr>
          <w:p w14:paraId="20DB2012" w14:textId="77777777" w:rsidR="007B767C" w:rsidRPr="00993CE2" w:rsidRDefault="007B767C" w:rsidP="00D57E47">
            <w:pPr>
              <w:pStyle w:val="TableText"/>
              <w:spacing w:before="360"/>
              <w:rPr>
                <w:i/>
                <w:sz w:val="16"/>
              </w:rPr>
            </w:pPr>
          </w:p>
        </w:tc>
        <w:tc>
          <w:tcPr>
            <w:tcW w:w="270" w:type="dxa"/>
            <w:tcBorders>
              <w:top w:val="nil"/>
              <w:bottom w:val="nil"/>
            </w:tcBorders>
          </w:tcPr>
          <w:p w14:paraId="116A09EA" w14:textId="77777777" w:rsidR="007B767C" w:rsidRDefault="007B767C" w:rsidP="00D57E47">
            <w:pPr>
              <w:pStyle w:val="TableText"/>
              <w:spacing w:before="360"/>
              <w:rPr>
                <w:sz w:val="16"/>
              </w:rPr>
            </w:pPr>
          </w:p>
        </w:tc>
        <w:tc>
          <w:tcPr>
            <w:tcW w:w="1350" w:type="dxa"/>
            <w:tcBorders>
              <w:top w:val="nil"/>
              <w:bottom w:val="nil"/>
            </w:tcBorders>
          </w:tcPr>
          <w:p w14:paraId="2C0B1267" w14:textId="77777777" w:rsidR="007B767C" w:rsidRDefault="007B767C" w:rsidP="00D57E47">
            <w:pPr>
              <w:pStyle w:val="TableText"/>
              <w:spacing w:before="360"/>
              <w:rPr>
                <w:sz w:val="16"/>
              </w:rPr>
            </w:pPr>
            <w:r>
              <w:rPr>
                <w:sz w:val="16"/>
              </w:rPr>
              <w:t>66-CB-E401</w:t>
            </w:r>
          </w:p>
        </w:tc>
        <w:tc>
          <w:tcPr>
            <w:tcW w:w="270" w:type="dxa"/>
            <w:tcBorders>
              <w:top w:val="nil"/>
              <w:bottom w:val="nil"/>
            </w:tcBorders>
          </w:tcPr>
          <w:p w14:paraId="3FCDBC54" w14:textId="77777777" w:rsidR="007B767C" w:rsidRDefault="007B767C" w:rsidP="00D57E47">
            <w:pPr>
              <w:pStyle w:val="TableText"/>
              <w:spacing w:before="360"/>
              <w:rPr>
                <w:sz w:val="16"/>
              </w:rPr>
            </w:pPr>
          </w:p>
        </w:tc>
        <w:tc>
          <w:tcPr>
            <w:tcW w:w="1329" w:type="dxa"/>
            <w:tcBorders>
              <w:top w:val="nil"/>
              <w:bottom w:val="nil"/>
            </w:tcBorders>
          </w:tcPr>
          <w:p w14:paraId="52BEC439" w14:textId="77777777" w:rsidR="007B767C" w:rsidRDefault="007B767C" w:rsidP="00D57E47">
            <w:pPr>
              <w:pStyle w:val="TableText"/>
              <w:spacing w:before="360"/>
              <w:rPr>
                <w:sz w:val="16"/>
              </w:rPr>
            </w:pPr>
          </w:p>
        </w:tc>
      </w:tr>
      <w:tr w:rsidR="007B767C" w14:paraId="7675C83D" w14:textId="77777777" w:rsidTr="00D57E47">
        <w:trPr>
          <w:gridAfter w:val="1"/>
          <w:wAfter w:w="28" w:type="dxa"/>
          <w:jc w:val="center"/>
        </w:trPr>
        <w:tc>
          <w:tcPr>
            <w:tcW w:w="2016" w:type="dxa"/>
          </w:tcPr>
          <w:p w14:paraId="286C0DD8" w14:textId="77777777" w:rsidR="007B767C" w:rsidRDefault="007B767C" w:rsidP="00D57E47">
            <w:pPr>
              <w:pStyle w:val="TableText"/>
              <w:rPr>
                <w:sz w:val="16"/>
              </w:rPr>
            </w:pPr>
          </w:p>
        </w:tc>
        <w:tc>
          <w:tcPr>
            <w:tcW w:w="3492" w:type="dxa"/>
            <w:tcBorders>
              <w:top w:val="single" w:sz="4" w:space="0" w:color="auto"/>
              <w:bottom w:val="nil"/>
            </w:tcBorders>
          </w:tcPr>
          <w:p w14:paraId="545BE6D1" w14:textId="77777777" w:rsidR="007B767C" w:rsidRDefault="007B767C" w:rsidP="00D57E47">
            <w:pPr>
              <w:pStyle w:val="TableText"/>
              <w:rPr>
                <w:sz w:val="16"/>
              </w:rPr>
            </w:pPr>
            <w:r>
              <w:rPr>
                <w:sz w:val="16"/>
              </w:rPr>
              <w:t xml:space="preserve">Steve Diehl </w:t>
            </w:r>
            <w:r>
              <w:rPr>
                <w:i/>
                <w:sz w:val="16"/>
              </w:rPr>
              <w:t>(Signature on file)</w:t>
            </w:r>
          </w:p>
        </w:tc>
        <w:tc>
          <w:tcPr>
            <w:tcW w:w="270" w:type="dxa"/>
            <w:tcBorders>
              <w:bottom w:val="nil"/>
            </w:tcBorders>
          </w:tcPr>
          <w:p w14:paraId="64B2C77A" w14:textId="77777777" w:rsidR="007B767C" w:rsidRDefault="007B767C" w:rsidP="00D57E47">
            <w:pPr>
              <w:pStyle w:val="TableText"/>
              <w:rPr>
                <w:sz w:val="16"/>
              </w:rPr>
            </w:pPr>
          </w:p>
        </w:tc>
        <w:tc>
          <w:tcPr>
            <w:tcW w:w="1350" w:type="dxa"/>
            <w:tcBorders>
              <w:top w:val="single" w:sz="4" w:space="0" w:color="auto"/>
              <w:bottom w:val="nil"/>
            </w:tcBorders>
          </w:tcPr>
          <w:p w14:paraId="399B6E36" w14:textId="77777777" w:rsidR="007B767C" w:rsidRDefault="007B767C" w:rsidP="00D57E47">
            <w:pPr>
              <w:pStyle w:val="TableText"/>
              <w:rPr>
                <w:sz w:val="16"/>
              </w:rPr>
            </w:pPr>
            <w:r>
              <w:rPr>
                <w:sz w:val="16"/>
              </w:rPr>
              <w:t>Org. Number</w:t>
            </w:r>
          </w:p>
        </w:tc>
        <w:tc>
          <w:tcPr>
            <w:tcW w:w="270" w:type="dxa"/>
            <w:tcBorders>
              <w:bottom w:val="nil"/>
            </w:tcBorders>
          </w:tcPr>
          <w:p w14:paraId="1ADFCDC2" w14:textId="77777777" w:rsidR="007B767C" w:rsidRDefault="007B767C" w:rsidP="00D57E47">
            <w:pPr>
              <w:pStyle w:val="TableText"/>
              <w:rPr>
                <w:sz w:val="16"/>
              </w:rPr>
            </w:pPr>
          </w:p>
        </w:tc>
        <w:tc>
          <w:tcPr>
            <w:tcW w:w="1329" w:type="dxa"/>
            <w:tcBorders>
              <w:top w:val="single" w:sz="4" w:space="0" w:color="auto"/>
              <w:bottom w:val="nil"/>
            </w:tcBorders>
          </w:tcPr>
          <w:p w14:paraId="16E5518A" w14:textId="77777777" w:rsidR="007B767C" w:rsidRDefault="007B767C" w:rsidP="00D57E47">
            <w:pPr>
              <w:pStyle w:val="TableText"/>
              <w:rPr>
                <w:sz w:val="16"/>
              </w:rPr>
            </w:pPr>
            <w:r>
              <w:rPr>
                <w:sz w:val="16"/>
              </w:rPr>
              <w:t>Date</w:t>
            </w:r>
          </w:p>
        </w:tc>
      </w:tr>
      <w:tr w:rsidR="007B767C" w14:paraId="128E1CA6" w14:textId="77777777" w:rsidTr="00D57E47">
        <w:trPr>
          <w:gridAfter w:val="1"/>
          <w:wAfter w:w="28" w:type="dxa"/>
          <w:jc w:val="center"/>
        </w:trPr>
        <w:tc>
          <w:tcPr>
            <w:tcW w:w="2016" w:type="dxa"/>
          </w:tcPr>
          <w:p w14:paraId="1F8FB357" w14:textId="77777777" w:rsidR="007B767C" w:rsidRDefault="007B767C" w:rsidP="00D57E47">
            <w:pPr>
              <w:pStyle w:val="TableText"/>
              <w:spacing w:before="360"/>
              <w:rPr>
                <w:sz w:val="16"/>
              </w:rPr>
            </w:pPr>
            <w:r>
              <w:rPr>
                <w:sz w:val="16"/>
              </w:rPr>
              <w:t>REVIEWED BY:</w:t>
            </w:r>
          </w:p>
        </w:tc>
        <w:tc>
          <w:tcPr>
            <w:tcW w:w="3492" w:type="dxa"/>
            <w:tcBorders>
              <w:top w:val="nil"/>
              <w:bottom w:val="nil"/>
            </w:tcBorders>
          </w:tcPr>
          <w:p w14:paraId="66DFC8BA" w14:textId="77777777" w:rsidR="007B767C" w:rsidRPr="00993CE2" w:rsidRDefault="007B767C" w:rsidP="00D57E47">
            <w:pPr>
              <w:pStyle w:val="TableText"/>
              <w:spacing w:before="360"/>
              <w:rPr>
                <w:i/>
                <w:sz w:val="16"/>
              </w:rPr>
            </w:pPr>
          </w:p>
        </w:tc>
        <w:tc>
          <w:tcPr>
            <w:tcW w:w="270" w:type="dxa"/>
            <w:tcBorders>
              <w:top w:val="nil"/>
              <w:bottom w:val="nil"/>
            </w:tcBorders>
          </w:tcPr>
          <w:p w14:paraId="32246349" w14:textId="77777777" w:rsidR="007B767C" w:rsidRDefault="007B767C" w:rsidP="00D57E47">
            <w:pPr>
              <w:pStyle w:val="TableText"/>
              <w:spacing w:before="360"/>
              <w:rPr>
                <w:sz w:val="16"/>
              </w:rPr>
            </w:pPr>
          </w:p>
        </w:tc>
        <w:tc>
          <w:tcPr>
            <w:tcW w:w="1350" w:type="dxa"/>
            <w:tcBorders>
              <w:top w:val="nil"/>
              <w:bottom w:val="nil"/>
            </w:tcBorders>
          </w:tcPr>
          <w:p w14:paraId="3901A795" w14:textId="77777777" w:rsidR="007B767C" w:rsidRDefault="007B767C" w:rsidP="00D57E47">
            <w:pPr>
              <w:pStyle w:val="TableText"/>
              <w:spacing w:before="360"/>
              <w:rPr>
                <w:sz w:val="16"/>
              </w:rPr>
            </w:pPr>
            <w:r>
              <w:rPr>
                <w:sz w:val="16"/>
              </w:rPr>
              <w:t>66-CB-E401</w:t>
            </w:r>
          </w:p>
        </w:tc>
        <w:tc>
          <w:tcPr>
            <w:tcW w:w="270" w:type="dxa"/>
            <w:tcBorders>
              <w:top w:val="nil"/>
              <w:bottom w:val="nil"/>
            </w:tcBorders>
          </w:tcPr>
          <w:p w14:paraId="0F86E496" w14:textId="77777777" w:rsidR="007B767C" w:rsidRDefault="007B767C" w:rsidP="00D57E47">
            <w:pPr>
              <w:pStyle w:val="TableText"/>
              <w:spacing w:before="360"/>
              <w:rPr>
                <w:sz w:val="16"/>
              </w:rPr>
            </w:pPr>
          </w:p>
        </w:tc>
        <w:tc>
          <w:tcPr>
            <w:tcW w:w="1329" w:type="dxa"/>
            <w:tcBorders>
              <w:top w:val="nil"/>
              <w:bottom w:val="nil"/>
            </w:tcBorders>
          </w:tcPr>
          <w:p w14:paraId="44FBFFB8" w14:textId="77777777" w:rsidR="007B767C" w:rsidRDefault="007B767C" w:rsidP="00D57E47">
            <w:pPr>
              <w:pStyle w:val="TableText"/>
              <w:spacing w:before="360"/>
              <w:rPr>
                <w:sz w:val="16"/>
              </w:rPr>
            </w:pPr>
          </w:p>
        </w:tc>
      </w:tr>
      <w:tr w:rsidR="007B767C" w14:paraId="5F145266" w14:textId="77777777" w:rsidTr="00D57E47">
        <w:trPr>
          <w:gridAfter w:val="1"/>
          <w:wAfter w:w="28" w:type="dxa"/>
          <w:jc w:val="center"/>
        </w:trPr>
        <w:tc>
          <w:tcPr>
            <w:tcW w:w="2016" w:type="dxa"/>
          </w:tcPr>
          <w:p w14:paraId="70EDC7DF" w14:textId="77777777" w:rsidR="007B767C" w:rsidRDefault="007B767C" w:rsidP="00D57E47">
            <w:pPr>
              <w:pStyle w:val="TableText"/>
              <w:rPr>
                <w:sz w:val="16"/>
              </w:rPr>
            </w:pPr>
          </w:p>
        </w:tc>
        <w:tc>
          <w:tcPr>
            <w:tcW w:w="3492" w:type="dxa"/>
            <w:tcBorders>
              <w:top w:val="single" w:sz="4" w:space="0" w:color="auto"/>
              <w:bottom w:val="nil"/>
            </w:tcBorders>
          </w:tcPr>
          <w:p w14:paraId="6D199F5C" w14:textId="77777777" w:rsidR="007B767C" w:rsidRDefault="007B767C" w:rsidP="00D57E47">
            <w:pPr>
              <w:pStyle w:val="TableText"/>
              <w:rPr>
                <w:sz w:val="16"/>
              </w:rPr>
            </w:pPr>
            <w:r>
              <w:rPr>
                <w:sz w:val="16"/>
              </w:rPr>
              <w:t xml:space="preserve">Cynthia Meyer </w:t>
            </w:r>
            <w:r>
              <w:rPr>
                <w:i/>
                <w:sz w:val="16"/>
              </w:rPr>
              <w:t>(Signature on file)</w:t>
            </w:r>
          </w:p>
        </w:tc>
        <w:tc>
          <w:tcPr>
            <w:tcW w:w="270" w:type="dxa"/>
            <w:tcBorders>
              <w:bottom w:val="nil"/>
            </w:tcBorders>
          </w:tcPr>
          <w:p w14:paraId="0B037540" w14:textId="77777777" w:rsidR="007B767C" w:rsidRDefault="007B767C" w:rsidP="00D57E47">
            <w:pPr>
              <w:pStyle w:val="TableText"/>
              <w:rPr>
                <w:sz w:val="16"/>
              </w:rPr>
            </w:pPr>
          </w:p>
        </w:tc>
        <w:tc>
          <w:tcPr>
            <w:tcW w:w="1350" w:type="dxa"/>
            <w:tcBorders>
              <w:top w:val="single" w:sz="4" w:space="0" w:color="auto"/>
              <w:bottom w:val="nil"/>
            </w:tcBorders>
          </w:tcPr>
          <w:p w14:paraId="1EB5D039" w14:textId="77777777" w:rsidR="007B767C" w:rsidRDefault="007B767C" w:rsidP="00D57E47">
            <w:pPr>
              <w:pStyle w:val="TableText"/>
              <w:rPr>
                <w:sz w:val="16"/>
              </w:rPr>
            </w:pPr>
            <w:r>
              <w:rPr>
                <w:sz w:val="16"/>
              </w:rPr>
              <w:t>Org. Number</w:t>
            </w:r>
          </w:p>
        </w:tc>
        <w:tc>
          <w:tcPr>
            <w:tcW w:w="270" w:type="dxa"/>
            <w:tcBorders>
              <w:bottom w:val="nil"/>
            </w:tcBorders>
          </w:tcPr>
          <w:p w14:paraId="4001E87C" w14:textId="77777777" w:rsidR="007B767C" w:rsidRDefault="007B767C" w:rsidP="00D57E47">
            <w:pPr>
              <w:pStyle w:val="TableText"/>
              <w:rPr>
                <w:sz w:val="16"/>
              </w:rPr>
            </w:pPr>
          </w:p>
        </w:tc>
        <w:tc>
          <w:tcPr>
            <w:tcW w:w="1329" w:type="dxa"/>
            <w:tcBorders>
              <w:top w:val="single" w:sz="4" w:space="0" w:color="auto"/>
              <w:bottom w:val="nil"/>
            </w:tcBorders>
          </w:tcPr>
          <w:p w14:paraId="2440A55B" w14:textId="77777777" w:rsidR="007B767C" w:rsidRDefault="007B767C" w:rsidP="00D57E47">
            <w:pPr>
              <w:pStyle w:val="TableText"/>
              <w:rPr>
                <w:sz w:val="16"/>
              </w:rPr>
            </w:pPr>
            <w:r>
              <w:rPr>
                <w:sz w:val="16"/>
              </w:rPr>
              <w:t>Date</w:t>
            </w:r>
          </w:p>
        </w:tc>
      </w:tr>
      <w:tr w:rsidR="007B767C" w14:paraId="255A94B3" w14:textId="77777777" w:rsidTr="00D57E47">
        <w:trPr>
          <w:gridAfter w:val="1"/>
          <w:wAfter w:w="28" w:type="dxa"/>
          <w:trHeight w:val="575"/>
          <w:jc w:val="center"/>
        </w:trPr>
        <w:tc>
          <w:tcPr>
            <w:tcW w:w="2016" w:type="dxa"/>
            <w:vAlign w:val="bottom"/>
          </w:tcPr>
          <w:p w14:paraId="29A9F1B1" w14:textId="77777777" w:rsidR="007B767C" w:rsidRPr="00C10540" w:rsidRDefault="007B767C" w:rsidP="00D57E47">
            <w:pPr>
              <w:pStyle w:val="TableText"/>
              <w:rPr>
                <w:sz w:val="16"/>
              </w:rPr>
            </w:pPr>
            <w:r>
              <w:rPr>
                <w:sz w:val="16"/>
              </w:rPr>
              <w:t>REVIEWED BY</w:t>
            </w:r>
            <w:r w:rsidRPr="00C10540">
              <w:rPr>
                <w:sz w:val="16"/>
              </w:rPr>
              <w:t>:</w:t>
            </w:r>
          </w:p>
        </w:tc>
        <w:tc>
          <w:tcPr>
            <w:tcW w:w="3492" w:type="dxa"/>
            <w:tcBorders>
              <w:top w:val="nil"/>
              <w:bottom w:val="nil"/>
            </w:tcBorders>
            <w:vAlign w:val="bottom"/>
          </w:tcPr>
          <w:p w14:paraId="77A9D695" w14:textId="77777777" w:rsidR="007B767C" w:rsidRPr="00C10540" w:rsidRDefault="007B767C" w:rsidP="00D57E47">
            <w:pPr>
              <w:pStyle w:val="TableText"/>
              <w:rPr>
                <w:sz w:val="16"/>
              </w:rPr>
            </w:pPr>
          </w:p>
        </w:tc>
        <w:tc>
          <w:tcPr>
            <w:tcW w:w="270" w:type="dxa"/>
            <w:tcBorders>
              <w:top w:val="nil"/>
              <w:bottom w:val="nil"/>
            </w:tcBorders>
            <w:vAlign w:val="bottom"/>
          </w:tcPr>
          <w:p w14:paraId="499A16AD" w14:textId="77777777" w:rsidR="007B767C" w:rsidRPr="00C10540" w:rsidRDefault="007B767C" w:rsidP="00D57E47">
            <w:pPr>
              <w:pStyle w:val="TableText"/>
              <w:rPr>
                <w:sz w:val="16"/>
              </w:rPr>
            </w:pPr>
          </w:p>
        </w:tc>
        <w:tc>
          <w:tcPr>
            <w:tcW w:w="1350" w:type="dxa"/>
            <w:tcBorders>
              <w:top w:val="nil"/>
              <w:bottom w:val="nil"/>
            </w:tcBorders>
            <w:vAlign w:val="bottom"/>
          </w:tcPr>
          <w:p w14:paraId="3764D120" w14:textId="77777777" w:rsidR="007B767C" w:rsidRPr="00C10540" w:rsidRDefault="007B767C" w:rsidP="00D57E47">
            <w:pPr>
              <w:pStyle w:val="TableText"/>
              <w:rPr>
                <w:sz w:val="16"/>
              </w:rPr>
            </w:pPr>
            <w:r>
              <w:rPr>
                <w:sz w:val="16"/>
              </w:rPr>
              <w:t>66-CB-E401</w:t>
            </w:r>
          </w:p>
        </w:tc>
        <w:tc>
          <w:tcPr>
            <w:tcW w:w="270" w:type="dxa"/>
            <w:tcBorders>
              <w:top w:val="nil"/>
              <w:bottom w:val="nil"/>
            </w:tcBorders>
            <w:vAlign w:val="bottom"/>
          </w:tcPr>
          <w:p w14:paraId="31B79024" w14:textId="77777777" w:rsidR="007B767C" w:rsidRPr="00C10540" w:rsidRDefault="007B767C" w:rsidP="00D57E47">
            <w:pPr>
              <w:pStyle w:val="TableText"/>
              <w:rPr>
                <w:sz w:val="16"/>
              </w:rPr>
            </w:pPr>
          </w:p>
        </w:tc>
        <w:tc>
          <w:tcPr>
            <w:tcW w:w="1329" w:type="dxa"/>
            <w:tcBorders>
              <w:top w:val="nil"/>
              <w:bottom w:val="nil"/>
            </w:tcBorders>
            <w:vAlign w:val="bottom"/>
          </w:tcPr>
          <w:p w14:paraId="6A2194E9" w14:textId="77777777" w:rsidR="007B767C" w:rsidRPr="00C10540" w:rsidRDefault="007B767C" w:rsidP="00D57E47">
            <w:pPr>
              <w:pStyle w:val="TableText"/>
              <w:rPr>
                <w:sz w:val="16"/>
              </w:rPr>
            </w:pPr>
          </w:p>
        </w:tc>
      </w:tr>
      <w:tr w:rsidR="007B767C" w14:paraId="42C30E3F" w14:textId="77777777" w:rsidTr="00D57E47">
        <w:trPr>
          <w:gridAfter w:val="1"/>
          <w:wAfter w:w="28" w:type="dxa"/>
          <w:jc w:val="center"/>
        </w:trPr>
        <w:tc>
          <w:tcPr>
            <w:tcW w:w="2016" w:type="dxa"/>
          </w:tcPr>
          <w:p w14:paraId="1F0759A4" w14:textId="77777777" w:rsidR="007B767C" w:rsidRPr="00C10540" w:rsidRDefault="007B767C" w:rsidP="00D57E47">
            <w:pPr>
              <w:pStyle w:val="TableText"/>
              <w:rPr>
                <w:sz w:val="16"/>
              </w:rPr>
            </w:pPr>
          </w:p>
        </w:tc>
        <w:tc>
          <w:tcPr>
            <w:tcW w:w="3492" w:type="dxa"/>
            <w:tcBorders>
              <w:top w:val="single" w:sz="4" w:space="0" w:color="auto"/>
              <w:bottom w:val="nil"/>
            </w:tcBorders>
          </w:tcPr>
          <w:p w14:paraId="7806AE68" w14:textId="77777777" w:rsidR="007B767C" w:rsidRPr="00C10540" w:rsidRDefault="007B767C" w:rsidP="00D57E47">
            <w:pPr>
              <w:pStyle w:val="TableText"/>
              <w:rPr>
                <w:sz w:val="16"/>
              </w:rPr>
            </w:pPr>
            <w:r>
              <w:rPr>
                <w:sz w:val="16"/>
              </w:rPr>
              <w:t xml:space="preserve">Martin Moy </w:t>
            </w:r>
            <w:r w:rsidRPr="00B94263">
              <w:rPr>
                <w:i/>
                <w:sz w:val="16"/>
              </w:rPr>
              <w:t>(Signature on file)</w:t>
            </w:r>
          </w:p>
        </w:tc>
        <w:tc>
          <w:tcPr>
            <w:tcW w:w="270" w:type="dxa"/>
            <w:tcBorders>
              <w:bottom w:val="nil"/>
            </w:tcBorders>
          </w:tcPr>
          <w:p w14:paraId="335DD713" w14:textId="77777777" w:rsidR="007B767C" w:rsidRPr="00C10540" w:rsidRDefault="007B767C" w:rsidP="00D57E47">
            <w:pPr>
              <w:pStyle w:val="TableText"/>
              <w:rPr>
                <w:sz w:val="16"/>
              </w:rPr>
            </w:pPr>
          </w:p>
        </w:tc>
        <w:tc>
          <w:tcPr>
            <w:tcW w:w="1350" w:type="dxa"/>
            <w:tcBorders>
              <w:top w:val="single" w:sz="4" w:space="0" w:color="auto"/>
              <w:bottom w:val="nil"/>
            </w:tcBorders>
          </w:tcPr>
          <w:p w14:paraId="3210C128" w14:textId="77777777" w:rsidR="007B767C" w:rsidRPr="00C10540" w:rsidRDefault="007B767C" w:rsidP="00D57E47">
            <w:pPr>
              <w:pStyle w:val="TableText"/>
              <w:rPr>
                <w:sz w:val="16"/>
              </w:rPr>
            </w:pPr>
            <w:r w:rsidRPr="00C10540">
              <w:rPr>
                <w:sz w:val="16"/>
              </w:rPr>
              <w:t>Org. Number</w:t>
            </w:r>
          </w:p>
        </w:tc>
        <w:tc>
          <w:tcPr>
            <w:tcW w:w="270" w:type="dxa"/>
            <w:tcBorders>
              <w:bottom w:val="nil"/>
            </w:tcBorders>
          </w:tcPr>
          <w:p w14:paraId="47CED96C" w14:textId="77777777" w:rsidR="007B767C" w:rsidRPr="00C10540" w:rsidRDefault="007B767C" w:rsidP="00D57E47">
            <w:pPr>
              <w:pStyle w:val="TableText"/>
              <w:rPr>
                <w:sz w:val="16"/>
              </w:rPr>
            </w:pPr>
          </w:p>
        </w:tc>
        <w:tc>
          <w:tcPr>
            <w:tcW w:w="1329" w:type="dxa"/>
            <w:tcBorders>
              <w:top w:val="single" w:sz="4" w:space="0" w:color="auto"/>
              <w:bottom w:val="nil"/>
            </w:tcBorders>
          </w:tcPr>
          <w:p w14:paraId="6577DF6C" w14:textId="77777777" w:rsidR="007B767C" w:rsidRPr="00C10540" w:rsidRDefault="007B767C" w:rsidP="00D57E47">
            <w:pPr>
              <w:pStyle w:val="TableText"/>
              <w:rPr>
                <w:sz w:val="16"/>
              </w:rPr>
            </w:pPr>
            <w:r w:rsidRPr="00C10540">
              <w:rPr>
                <w:sz w:val="16"/>
              </w:rPr>
              <w:t>Date</w:t>
            </w:r>
          </w:p>
        </w:tc>
      </w:tr>
      <w:tr w:rsidR="007B767C" w14:paraId="19F09EBD" w14:textId="77777777" w:rsidTr="00D57E47">
        <w:trPr>
          <w:gridAfter w:val="1"/>
          <w:wAfter w:w="28" w:type="dxa"/>
          <w:jc w:val="center"/>
        </w:trPr>
        <w:tc>
          <w:tcPr>
            <w:tcW w:w="2016" w:type="dxa"/>
          </w:tcPr>
          <w:p w14:paraId="500662D3" w14:textId="77777777" w:rsidR="007B767C" w:rsidRDefault="007B767C" w:rsidP="00D57E47">
            <w:pPr>
              <w:pStyle w:val="TableText"/>
              <w:spacing w:before="360"/>
              <w:rPr>
                <w:sz w:val="16"/>
              </w:rPr>
            </w:pPr>
            <w:r>
              <w:rPr>
                <w:sz w:val="16"/>
              </w:rPr>
              <w:t>REVIEWED BY:</w:t>
            </w:r>
          </w:p>
        </w:tc>
        <w:tc>
          <w:tcPr>
            <w:tcW w:w="3492" w:type="dxa"/>
            <w:tcBorders>
              <w:bottom w:val="single" w:sz="4" w:space="0" w:color="auto"/>
            </w:tcBorders>
          </w:tcPr>
          <w:p w14:paraId="200A0DA0" w14:textId="77777777" w:rsidR="007B767C" w:rsidRPr="00993CE2" w:rsidRDefault="007B767C" w:rsidP="00D57E47">
            <w:pPr>
              <w:pStyle w:val="TableText"/>
              <w:spacing w:before="360"/>
              <w:rPr>
                <w:i/>
                <w:sz w:val="16"/>
              </w:rPr>
            </w:pPr>
          </w:p>
        </w:tc>
        <w:tc>
          <w:tcPr>
            <w:tcW w:w="270" w:type="dxa"/>
            <w:tcBorders>
              <w:bottom w:val="single" w:sz="4" w:space="0" w:color="auto"/>
            </w:tcBorders>
          </w:tcPr>
          <w:p w14:paraId="3CB965DA" w14:textId="77777777" w:rsidR="007B767C" w:rsidRDefault="007B767C" w:rsidP="00D57E47">
            <w:pPr>
              <w:pStyle w:val="TableText"/>
              <w:spacing w:before="360"/>
              <w:rPr>
                <w:sz w:val="16"/>
              </w:rPr>
            </w:pPr>
          </w:p>
        </w:tc>
        <w:tc>
          <w:tcPr>
            <w:tcW w:w="1350" w:type="dxa"/>
            <w:tcBorders>
              <w:bottom w:val="single" w:sz="4" w:space="0" w:color="auto"/>
            </w:tcBorders>
          </w:tcPr>
          <w:p w14:paraId="2F8534E9" w14:textId="77777777" w:rsidR="007B767C" w:rsidRDefault="007B767C" w:rsidP="00D57E47">
            <w:pPr>
              <w:pStyle w:val="TableText"/>
              <w:spacing w:before="360"/>
              <w:rPr>
                <w:sz w:val="16"/>
              </w:rPr>
            </w:pPr>
            <w:r>
              <w:rPr>
                <w:sz w:val="16"/>
              </w:rPr>
              <w:t>66-CB-E401</w:t>
            </w:r>
          </w:p>
        </w:tc>
        <w:tc>
          <w:tcPr>
            <w:tcW w:w="270" w:type="dxa"/>
            <w:tcBorders>
              <w:bottom w:val="single" w:sz="4" w:space="0" w:color="auto"/>
            </w:tcBorders>
          </w:tcPr>
          <w:p w14:paraId="244BAAE2" w14:textId="77777777" w:rsidR="007B767C" w:rsidRDefault="007B767C" w:rsidP="00D57E47">
            <w:pPr>
              <w:pStyle w:val="TableText"/>
              <w:spacing w:before="360"/>
              <w:rPr>
                <w:sz w:val="16"/>
              </w:rPr>
            </w:pPr>
          </w:p>
        </w:tc>
        <w:tc>
          <w:tcPr>
            <w:tcW w:w="1329" w:type="dxa"/>
            <w:tcBorders>
              <w:bottom w:val="single" w:sz="4" w:space="0" w:color="auto"/>
            </w:tcBorders>
          </w:tcPr>
          <w:p w14:paraId="05E76A96" w14:textId="77777777" w:rsidR="007B767C" w:rsidRDefault="007B767C" w:rsidP="00D57E47">
            <w:pPr>
              <w:pStyle w:val="TableText"/>
              <w:spacing w:before="360"/>
              <w:rPr>
                <w:sz w:val="16"/>
              </w:rPr>
            </w:pPr>
          </w:p>
        </w:tc>
      </w:tr>
      <w:tr w:rsidR="007B767C" w14:paraId="0B852896" w14:textId="77777777" w:rsidTr="00D57E47">
        <w:trPr>
          <w:gridAfter w:val="1"/>
          <w:wAfter w:w="28" w:type="dxa"/>
          <w:jc w:val="center"/>
        </w:trPr>
        <w:tc>
          <w:tcPr>
            <w:tcW w:w="2016" w:type="dxa"/>
          </w:tcPr>
          <w:p w14:paraId="3F066C83" w14:textId="77777777" w:rsidR="007B767C" w:rsidRDefault="007B767C" w:rsidP="00D57E47">
            <w:pPr>
              <w:pStyle w:val="TableText"/>
              <w:rPr>
                <w:sz w:val="16"/>
              </w:rPr>
            </w:pPr>
          </w:p>
        </w:tc>
        <w:tc>
          <w:tcPr>
            <w:tcW w:w="3492" w:type="dxa"/>
            <w:tcBorders>
              <w:top w:val="single" w:sz="4" w:space="0" w:color="auto"/>
              <w:bottom w:val="nil"/>
            </w:tcBorders>
          </w:tcPr>
          <w:p w14:paraId="747DABBD" w14:textId="77777777" w:rsidR="007B767C" w:rsidRDefault="007B767C" w:rsidP="00D57E47">
            <w:pPr>
              <w:pStyle w:val="TableText"/>
              <w:rPr>
                <w:sz w:val="16"/>
              </w:rPr>
            </w:pPr>
            <w:smartTag w:uri="urn:schemas-microsoft-com:office:smarttags" w:element="Street">
              <w:smartTag w:uri="urn:schemas-microsoft-com:office:smarttags" w:element="address">
                <w:r>
                  <w:rPr>
                    <w:sz w:val="16"/>
                  </w:rPr>
                  <w:t>Steve St</w:t>
                </w:r>
              </w:smartTag>
            </w:smartTag>
            <w:r>
              <w:rPr>
                <w:sz w:val="16"/>
              </w:rPr>
              <w:t xml:space="preserve">. Onge </w:t>
            </w:r>
            <w:r>
              <w:rPr>
                <w:i/>
                <w:sz w:val="16"/>
              </w:rPr>
              <w:t>(Signature on file)</w:t>
            </w:r>
          </w:p>
        </w:tc>
        <w:tc>
          <w:tcPr>
            <w:tcW w:w="270" w:type="dxa"/>
            <w:tcBorders>
              <w:top w:val="single" w:sz="4" w:space="0" w:color="auto"/>
              <w:bottom w:val="nil"/>
            </w:tcBorders>
          </w:tcPr>
          <w:p w14:paraId="14325CD0" w14:textId="77777777" w:rsidR="007B767C" w:rsidRDefault="007B767C" w:rsidP="00D57E47">
            <w:pPr>
              <w:pStyle w:val="TableText"/>
              <w:rPr>
                <w:sz w:val="16"/>
              </w:rPr>
            </w:pPr>
          </w:p>
        </w:tc>
        <w:tc>
          <w:tcPr>
            <w:tcW w:w="1350" w:type="dxa"/>
            <w:tcBorders>
              <w:top w:val="single" w:sz="4" w:space="0" w:color="auto"/>
              <w:bottom w:val="nil"/>
            </w:tcBorders>
          </w:tcPr>
          <w:p w14:paraId="6B1F4172" w14:textId="77777777" w:rsidR="007B767C" w:rsidRDefault="007B767C" w:rsidP="00D57E47">
            <w:pPr>
              <w:pStyle w:val="TableText"/>
              <w:rPr>
                <w:sz w:val="16"/>
              </w:rPr>
            </w:pPr>
            <w:r>
              <w:rPr>
                <w:sz w:val="16"/>
              </w:rPr>
              <w:t>Org. Number</w:t>
            </w:r>
          </w:p>
        </w:tc>
        <w:tc>
          <w:tcPr>
            <w:tcW w:w="270" w:type="dxa"/>
            <w:tcBorders>
              <w:top w:val="single" w:sz="4" w:space="0" w:color="auto"/>
              <w:bottom w:val="nil"/>
            </w:tcBorders>
          </w:tcPr>
          <w:p w14:paraId="291EA0DC" w14:textId="77777777" w:rsidR="007B767C" w:rsidRDefault="007B767C" w:rsidP="00D57E47">
            <w:pPr>
              <w:pStyle w:val="TableText"/>
              <w:rPr>
                <w:sz w:val="16"/>
              </w:rPr>
            </w:pPr>
          </w:p>
        </w:tc>
        <w:tc>
          <w:tcPr>
            <w:tcW w:w="1329" w:type="dxa"/>
            <w:tcBorders>
              <w:top w:val="single" w:sz="4" w:space="0" w:color="auto"/>
              <w:bottom w:val="nil"/>
            </w:tcBorders>
          </w:tcPr>
          <w:p w14:paraId="170DE7E0" w14:textId="77777777" w:rsidR="007B767C" w:rsidRDefault="007B767C" w:rsidP="00D57E47">
            <w:pPr>
              <w:pStyle w:val="TableText"/>
              <w:rPr>
                <w:sz w:val="16"/>
              </w:rPr>
            </w:pPr>
            <w:r>
              <w:rPr>
                <w:sz w:val="16"/>
              </w:rPr>
              <w:t>Date</w:t>
            </w:r>
          </w:p>
        </w:tc>
      </w:tr>
      <w:tr w:rsidR="007B767C" w14:paraId="4BB3BA9E" w14:textId="77777777" w:rsidTr="00D57E47">
        <w:trPr>
          <w:gridAfter w:val="1"/>
          <w:wAfter w:w="28" w:type="dxa"/>
          <w:jc w:val="center"/>
        </w:trPr>
        <w:tc>
          <w:tcPr>
            <w:tcW w:w="2016" w:type="dxa"/>
          </w:tcPr>
          <w:p w14:paraId="0E72BC6A" w14:textId="77777777" w:rsidR="007B767C" w:rsidRDefault="007B767C" w:rsidP="00D57E47">
            <w:pPr>
              <w:pStyle w:val="TableText"/>
              <w:spacing w:before="360"/>
              <w:rPr>
                <w:sz w:val="16"/>
              </w:rPr>
            </w:pPr>
            <w:r>
              <w:rPr>
                <w:sz w:val="16"/>
              </w:rPr>
              <w:t>APPROVAL:</w:t>
            </w:r>
          </w:p>
        </w:tc>
        <w:tc>
          <w:tcPr>
            <w:tcW w:w="3492" w:type="dxa"/>
            <w:tcBorders>
              <w:top w:val="nil"/>
              <w:bottom w:val="single" w:sz="4" w:space="0" w:color="auto"/>
            </w:tcBorders>
          </w:tcPr>
          <w:p w14:paraId="62B2F1A4" w14:textId="77777777" w:rsidR="007B767C" w:rsidRDefault="007B767C" w:rsidP="00D57E47">
            <w:pPr>
              <w:pStyle w:val="TableText"/>
              <w:spacing w:before="360"/>
              <w:rPr>
                <w:sz w:val="16"/>
              </w:rPr>
            </w:pPr>
          </w:p>
        </w:tc>
        <w:tc>
          <w:tcPr>
            <w:tcW w:w="270" w:type="dxa"/>
            <w:tcBorders>
              <w:top w:val="nil"/>
              <w:bottom w:val="nil"/>
            </w:tcBorders>
          </w:tcPr>
          <w:p w14:paraId="05ED1732" w14:textId="77777777" w:rsidR="007B767C" w:rsidRDefault="007B767C" w:rsidP="00D57E47">
            <w:pPr>
              <w:pStyle w:val="TableText"/>
              <w:spacing w:before="360"/>
              <w:rPr>
                <w:sz w:val="16"/>
              </w:rPr>
            </w:pPr>
          </w:p>
        </w:tc>
        <w:tc>
          <w:tcPr>
            <w:tcW w:w="1350" w:type="dxa"/>
            <w:tcBorders>
              <w:top w:val="nil"/>
              <w:bottom w:val="single" w:sz="4" w:space="0" w:color="auto"/>
            </w:tcBorders>
          </w:tcPr>
          <w:p w14:paraId="739F7AE1" w14:textId="77777777" w:rsidR="007B767C" w:rsidRDefault="007B767C" w:rsidP="00D57E47">
            <w:pPr>
              <w:pStyle w:val="TableText"/>
              <w:spacing w:before="360"/>
              <w:rPr>
                <w:sz w:val="16"/>
              </w:rPr>
            </w:pPr>
            <w:r>
              <w:rPr>
                <w:sz w:val="16"/>
              </w:rPr>
              <w:t>66-CH-R624</w:t>
            </w:r>
          </w:p>
        </w:tc>
        <w:tc>
          <w:tcPr>
            <w:tcW w:w="270" w:type="dxa"/>
            <w:tcBorders>
              <w:top w:val="nil"/>
              <w:bottom w:val="nil"/>
            </w:tcBorders>
          </w:tcPr>
          <w:p w14:paraId="4839FFE6" w14:textId="77777777" w:rsidR="007B767C" w:rsidRDefault="007B767C" w:rsidP="00D57E47">
            <w:pPr>
              <w:pStyle w:val="TableText"/>
              <w:spacing w:before="360"/>
              <w:rPr>
                <w:sz w:val="16"/>
              </w:rPr>
            </w:pPr>
          </w:p>
        </w:tc>
        <w:tc>
          <w:tcPr>
            <w:tcW w:w="1329" w:type="dxa"/>
            <w:tcBorders>
              <w:top w:val="nil"/>
              <w:bottom w:val="single" w:sz="4" w:space="0" w:color="auto"/>
            </w:tcBorders>
          </w:tcPr>
          <w:p w14:paraId="741B05A0" w14:textId="77777777" w:rsidR="007B767C" w:rsidRDefault="007B767C" w:rsidP="00D57E47">
            <w:pPr>
              <w:pStyle w:val="TableText"/>
              <w:spacing w:before="360"/>
              <w:rPr>
                <w:sz w:val="16"/>
              </w:rPr>
            </w:pPr>
          </w:p>
        </w:tc>
      </w:tr>
      <w:tr w:rsidR="007B767C" w14:paraId="46CA0564" w14:textId="77777777" w:rsidTr="00D57E47">
        <w:trPr>
          <w:gridAfter w:val="1"/>
          <w:wAfter w:w="28" w:type="dxa"/>
          <w:jc w:val="center"/>
        </w:trPr>
        <w:tc>
          <w:tcPr>
            <w:tcW w:w="2016" w:type="dxa"/>
          </w:tcPr>
          <w:p w14:paraId="490B2407" w14:textId="77777777" w:rsidR="007B767C" w:rsidRDefault="007B767C" w:rsidP="00D57E47">
            <w:pPr>
              <w:pStyle w:val="TableText"/>
              <w:rPr>
                <w:sz w:val="16"/>
              </w:rPr>
            </w:pPr>
          </w:p>
        </w:tc>
        <w:tc>
          <w:tcPr>
            <w:tcW w:w="3492" w:type="dxa"/>
            <w:tcBorders>
              <w:top w:val="single" w:sz="4" w:space="0" w:color="auto"/>
              <w:bottom w:val="nil"/>
            </w:tcBorders>
          </w:tcPr>
          <w:p w14:paraId="4B71F835" w14:textId="77777777" w:rsidR="007B767C" w:rsidRDefault="007B767C" w:rsidP="00D57E47">
            <w:pPr>
              <w:pStyle w:val="TableText"/>
              <w:rPr>
                <w:sz w:val="16"/>
              </w:rPr>
            </w:pPr>
            <w:r>
              <w:rPr>
                <w:sz w:val="16"/>
              </w:rPr>
              <w:t xml:space="preserve">Steve McGinnis </w:t>
            </w:r>
            <w:r>
              <w:rPr>
                <w:i/>
                <w:sz w:val="16"/>
              </w:rPr>
              <w:t>(Signature on file)</w:t>
            </w:r>
            <w:r>
              <w:rPr>
                <w:sz w:val="16"/>
              </w:rPr>
              <w:t xml:space="preserve"> </w:t>
            </w:r>
          </w:p>
        </w:tc>
        <w:tc>
          <w:tcPr>
            <w:tcW w:w="270" w:type="dxa"/>
            <w:tcBorders>
              <w:top w:val="nil"/>
            </w:tcBorders>
          </w:tcPr>
          <w:p w14:paraId="6E4BF705" w14:textId="77777777" w:rsidR="007B767C" w:rsidRDefault="007B767C" w:rsidP="00D57E47">
            <w:pPr>
              <w:pStyle w:val="TableText"/>
              <w:rPr>
                <w:sz w:val="16"/>
              </w:rPr>
            </w:pPr>
          </w:p>
        </w:tc>
        <w:tc>
          <w:tcPr>
            <w:tcW w:w="1350" w:type="dxa"/>
            <w:tcBorders>
              <w:top w:val="single" w:sz="4" w:space="0" w:color="auto"/>
              <w:bottom w:val="nil"/>
            </w:tcBorders>
          </w:tcPr>
          <w:p w14:paraId="73507EFD" w14:textId="77777777" w:rsidR="007B767C" w:rsidRDefault="007B767C" w:rsidP="00D57E47">
            <w:pPr>
              <w:pStyle w:val="TableText"/>
              <w:rPr>
                <w:sz w:val="16"/>
              </w:rPr>
            </w:pPr>
            <w:r>
              <w:rPr>
                <w:sz w:val="16"/>
              </w:rPr>
              <w:t>Org. Number</w:t>
            </w:r>
          </w:p>
        </w:tc>
        <w:tc>
          <w:tcPr>
            <w:tcW w:w="270" w:type="dxa"/>
            <w:tcBorders>
              <w:top w:val="nil"/>
            </w:tcBorders>
          </w:tcPr>
          <w:p w14:paraId="722499A2" w14:textId="77777777" w:rsidR="007B767C" w:rsidRDefault="007B767C" w:rsidP="00D57E47">
            <w:pPr>
              <w:pStyle w:val="TableText"/>
              <w:rPr>
                <w:sz w:val="16"/>
              </w:rPr>
            </w:pPr>
          </w:p>
        </w:tc>
        <w:tc>
          <w:tcPr>
            <w:tcW w:w="1329" w:type="dxa"/>
            <w:tcBorders>
              <w:top w:val="single" w:sz="4" w:space="0" w:color="auto"/>
              <w:bottom w:val="nil"/>
            </w:tcBorders>
          </w:tcPr>
          <w:p w14:paraId="0126C115" w14:textId="77777777" w:rsidR="007B767C" w:rsidRDefault="007B767C" w:rsidP="00D57E47">
            <w:pPr>
              <w:pStyle w:val="TableText"/>
              <w:rPr>
                <w:sz w:val="16"/>
              </w:rPr>
            </w:pPr>
            <w:r>
              <w:rPr>
                <w:sz w:val="16"/>
              </w:rPr>
              <w:t>Date</w:t>
            </w:r>
          </w:p>
        </w:tc>
      </w:tr>
      <w:tr w:rsidR="007B767C" w14:paraId="718F7B9E" w14:textId="77777777" w:rsidTr="00D57E47">
        <w:trPr>
          <w:gridAfter w:val="1"/>
          <w:wAfter w:w="28" w:type="dxa"/>
          <w:jc w:val="center"/>
        </w:trPr>
        <w:tc>
          <w:tcPr>
            <w:tcW w:w="2016" w:type="dxa"/>
          </w:tcPr>
          <w:p w14:paraId="4F3DA119" w14:textId="77777777" w:rsidR="007B767C" w:rsidRDefault="007B767C" w:rsidP="00D57E47">
            <w:pPr>
              <w:pStyle w:val="TableText"/>
              <w:spacing w:before="360"/>
              <w:rPr>
                <w:sz w:val="16"/>
              </w:rPr>
            </w:pPr>
            <w:r>
              <w:rPr>
                <w:sz w:val="16"/>
              </w:rPr>
              <w:t>APPROVAL:</w:t>
            </w:r>
          </w:p>
        </w:tc>
        <w:tc>
          <w:tcPr>
            <w:tcW w:w="3492" w:type="dxa"/>
            <w:tcBorders>
              <w:bottom w:val="single" w:sz="6" w:space="0" w:color="auto"/>
            </w:tcBorders>
          </w:tcPr>
          <w:p w14:paraId="0A5A243C" w14:textId="77777777" w:rsidR="007B767C" w:rsidRDefault="007B767C" w:rsidP="00D57E47">
            <w:pPr>
              <w:pStyle w:val="TableText"/>
              <w:spacing w:before="360"/>
              <w:rPr>
                <w:sz w:val="16"/>
              </w:rPr>
            </w:pPr>
          </w:p>
        </w:tc>
        <w:tc>
          <w:tcPr>
            <w:tcW w:w="270" w:type="dxa"/>
          </w:tcPr>
          <w:p w14:paraId="3F2CD7B5" w14:textId="77777777" w:rsidR="007B767C" w:rsidRDefault="007B767C" w:rsidP="00D57E47">
            <w:pPr>
              <w:pStyle w:val="TableText"/>
              <w:spacing w:before="360"/>
              <w:rPr>
                <w:sz w:val="16"/>
              </w:rPr>
            </w:pPr>
          </w:p>
        </w:tc>
        <w:tc>
          <w:tcPr>
            <w:tcW w:w="1350" w:type="dxa"/>
            <w:tcBorders>
              <w:bottom w:val="single" w:sz="6" w:space="0" w:color="auto"/>
            </w:tcBorders>
          </w:tcPr>
          <w:p w14:paraId="365C004A" w14:textId="77777777" w:rsidR="007B767C" w:rsidRDefault="007B767C" w:rsidP="00D57E47">
            <w:pPr>
              <w:pStyle w:val="TableText"/>
              <w:spacing w:before="360"/>
              <w:rPr>
                <w:sz w:val="16"/>
              </w:rPr>
            </w:pPr>
            <w:r>
              <w:rPr>
                <w:sz w:val="16"/>
              </w:rPr>
              <w:t>66-CB-E401</w:t>
            </w:r>
          </w:p>
        </w:tc>
        <w:tc>
          <w:tcPr>
            <w:tcW w:w="270" w:type="dxa"/>
          </w:tcPr>
          <w:p w14:paraId="0283DFF1" w14:textId="77777777" w:rsidR="007B767C" w:rsidRDefault="007B767C" w:rsidP="00D57E47">
            <w:pPr>
              <w:pStyle w:val="TableText"/>
              <w:spacing w:before="360"/>
              <w:rPr>
                <w:sz w:val="16"/>
              </w:rPr>
            </w:pPr>
          </w:p>
        </w:tc>
        <w:tc>
          <w:tcPr>
            <w:tcW w:w="1329" w:type="dxa"/>
            <w:tcBorders>
              <w:bottom w:val="single" w:sz="6" w:space="0" w:color="auto"/>
            </w:tcBorders>
          </w:tcPr>
          <w:p w14:paraId="1832D7DA" w14:textId="77777777" w:rsidR="007B767C" w:rsidRDefault="007B767C" w:rsidP="00D57E47">
            <w:pPr>
              <w:pStyle w:val="TableText"/>
              <w:spacing w:before="360"/>
              <w:rPr>
                <w:sz w:val="16"/>
              </w:rPr>
            </w:pPr>
          </w:p>
        </w:tc>
      </w:tr>
      <w:tr w:rsidR="007B767C" w14:paraId="55217ED7" w14:textId="77777777" w:rsidTr="00D57E47">
        <w:trPr>
          <w:gridAfter w:val="1"/>
          <w:wAfter w:w="28" w:type="dxa"/>
          <w:jc w:val="center"/>
        </w:trPr>
        <w:tc>
          <w:tcPr>
            <w:tcW w:w="2016" w:type="dxa"/>
          </w:tcPr>
          <w:p w14:paraId="288660CC" w14:textId="77777777" w:rsidR="007B767C" w:rsidRDefault="007B767C" w:rsidP="00D57E47">
            <w:pPr>
              <w:pStyle w:val="TableText"/>
              <w:rPr>
                <w:sz w:val="16"/>
              </w:rPr>
            </w:pPr>
          </w:p>
        </w:tc>
        <w:tc>
          <w:tcPr>
            <w:tcW w:w="3492" w:type="dxa"/>
            <w:tcBorders>
              <w:top w:val="single" w:sz="6" w:space="0" w:color="auto"/>
              <w:bottom w:val="nil"/>
            </w:tcBorders>
          </w:tcPr>
          <w:p w14:paraId="463C4A73" w14:textId="77777777" w:rsidR="007B767C" w:rsidRPr="001E3F40" w:rsidRDefault="007B767C" w:rsidP="00D57E47">
            <w:pPr>
              <w:pStyle w:val="TableText"/>
              <w:rPr>
                <w:sz w:val="16"/>
                <w:lang w:val="fr-FR"/>
                <w:rPrChange w:id="625" w:author="St Onge, Steven A" w:date="2017-04-26T10:20:00Z">
                  <w:rPr>
                    <w:sz w:val="16"/>
                  </w:rPr>
                </w:rPrChange>
              </w:rPr>
            </w:pPr>
            <w:r w:rsidRPr="001E3F40">
              <w:rPr>
                <w:sz w:val="16"/>
                <w:lang w:val="fr-FR"/>
                <w:rPrChange w:id="626" w:author="St Onge, Steven A" w:date="2017-04-26T10:20:00Z">
                  <w:rPr>
                    <w:sz w:val="16"/>
                  </w:rPr>
                </w:rPrChange>
              </w:rPr>
              <w:t xml:space="preserve">Sujen Luu </w:t>
            </w:r>
            <w:r w:rsidRPr="001E3F40">
              <w:rPr>
                <w:i/>
                <w:sz w:val="16"/>
                <w:lang w:val="fr-FR"/>
                <w:rPrChange w:id="627" w:author="St Onge, Steven A" w:date="2017-04-26T10:20:00Z">
                  <w:rPr>
                    <w:i/>
                    <w:sz w:val="16"/>
                  </w:rPr>
                </w:rPrChange>
              </w:rPr>
              <w:t>(Signature on file)</w:t>
            </w:r>
            <w:r w:rsidRPr="001E3F40">
              <w:rPr>
                <w:sz w:val="16"/>
                <w:lang w:val="fr-FR"/>
                <w:rPrChange w:id="628" w:author="St Onge, Steven A" w:date="2017-04-26T10:20:00Z">
                  <w:rPr>
                    <w:sz w:val="16"/>
                  </w:rPr>
                </w:rPrChange>
              </w:rPr>
              <w:t xml:space="preserve"> </w:t>
            </w:r>
          </w:p>
        </w:tc>
        <w:tc>
          <w:tcPr>
            <w:tcW w:w="270" w:type="dxa"/>
          </w:tcPr>
          <w:p w14:paraId="1200FD8A" w14:textId="77777777" w:rsidR="007B767C" w:rsidRPr="001E3F40" w:rsidRDefault="007B767C" w:rsidP="00D57E47">
            <w:pPr>
              <w:pStyle w:val="TableText"/>
              <w:rPr>
                <w:sz w:val="16"/>
                <w:lang w:val="fr-FR"/>
                <w:rPrChange w:id="629" w:author="St Onge, Steven A" w:date="2017-04-26T10:20:00Z">
                  <w:rPr>
                    <w:sz w:val="16"/>
                  </w:rPr>
                </w:rPrChange>
              </w:rPr>
            </w:pPr>
          </w:p>
        </w:tc>
        <w:tc>
          <w:tcPr>
            <w:tcW w:w="1350" w:type="dxa"/>
            <w:tcBorders>
              <w:top w:val="single" w:sz="6" w:space="0" w:color="auto"/>
              <w:bottom w:val="nil"/>
            </w:tcBorders>
          </w:tcPr>
          <w:p w14:paraId="4B0B4FDA" w14:textId="77777777" w:rsidR="007B767C" w:rsidRDefault="007B767C" w:rsidP="00D57E47">
            <w:pPr>
              <w:pStyle w:val="TableText"/>
              <w:rPr>
                <w:sz w:val="16"/>
              </w:rPr>
            </w:pPr>
            <w:r>
              <w:rPr>
                <w:sz w:val="16"/>
              </w:rPr>
              <w:t>Org. Number</w:t>
            </w:r>
          </w:p>
        </w:tc>
        <w:tc>
          <w:tcPr>
            <w:tcW w:w="270" w:type="dxa"/>
          </w:tcPr>
          <w:p w14:paraId="0C034B4B" w14:textId="77777777" w:rsidR="007B767C" w:rsidRDefault="007B767C" w:rsidP="00D57E47">
            <w:pPr>
              <w:pStyle w:val="TableText"/>
              <w:rPr>
                <w:sz w:val="16"/>
              </w:rPr>
            </w:pPr>
          </w:p>
        </w:tc>
        <w:tc>
          <w:tcPr>
            <w:tcW w:w="1329" w:type="dxa"/>
            <w:tcBorders>
              <w:top w:val="single" w:sz="6" w:space="0" w:color="auto"/>
              <w:bottom w:val="nil"/>
            </w:tcBorders>
          </w:tcPr>
          <w:p w14:paraId="756C41B4" w14:textId="77777777" w:rsidR="007B767C" w:rsidRDefault="007B767C" w:rsidP="00D57E47">
            <w:pPr>
              <w:pStyle w:val="TableText"/>
              <w:rPr>
                <w:sz w:val="16"/>
              </w:rPr>
            </w:pPr>
            <w:r>
              <w:rPr>
                <w:sz w:val="16"/>
              </w:rPr>
              <w:t>Date</w:t>
            </w:r>
          </w:p>
        </w:tc>
      </w:tr>
      <w:tr w:rsidR="007B767C" w14:paraId="5386BE95" w14:textId="77777777" w:rsidTr="00D57E47">
        <w:trPr>
          <w:gridAfter w:val="1"/>
          <w:wAfter w:w="28" w:type="dxa"/>
          <w:jc w:val="center"/>
        </w:trPr>
        <w:tc>
          <w:tcPr>
            <w:tcW w:w="2016" w:type="dxa"/>
          </w:tcPr>
          <w:p w14:paraId="010BE00A" w14:textId="77777777" w:rsidR="007B767C" w:rsidRDefault="007B767C" w:rsidP="00D57E47">
            <w:pPr>
              <w:pStyle w:val="TableText"/>
              <w:spacing w:before="360"/>
              <w:rPr>
                <w:sz w:val="16"/>
              </w:rPr>
            </w:pPr>
            <w:r>
              <w:rPr>
                <w:sz w:val="16"/>
              </w:rPr>
              <w:t>DOCUMENT RELEASE:</w:t>
            </w:r>
          </w:p>
        </w:tc>
        <w:tc>
          <w:tcPr>
            <w:tcW w:w="3492" w:type="dxa"/>
            <w:tcBorders>
              <w:bottom w:val="single" w:sz="6" w:space="0" w:color="auto"/>
            </w:tcBorders>
          </w:tcPr>
          <w:p w14:paraId="3F9EA29E" w14:textId="77777777" w:rsidR="007B767C" w:rsidRDefault="007B767C" w:rsidP="00D57E47">
            <w:pPr>
              <w:pStyle w:val="TableText"/>
              <w:spacing w:before="360"/>
              <w:rPr>
                <w:sz w:val="16"/>
              </w:rPr>
            </w:pPr>
          </w:p>
        </w:tc>
        <w:tc>
          <w:tcPr>
            <w:tcW w:w="270" w:type="dxa"/>
          </w:tcPr>
          <w:p w14:paraId="43D17013" w14:textId="77777777" w:rsidR="007B767C" w:rsidRDefault="007B767C" w:rsidP="00D57E47">
            <w:pPr>
              <w:pStyle w:val="TableText"/>
              <w:spacing w:before="360"/>
              <w:rPr>
                <w:sz w:val="16"/>
              </w:rPr>
            </w:pPr>
          </w:p>
        </w:tc>
        <w:tc>
          <w:tcPr>
            <w:tcW w:w="1350" w:type="dxa"/>
            <w:tcBorders>
              <w:bottom w:val="single" w:sz="6" w:space="0" w:color="auto"/>
            </w:tcBorders>
          </w:tcPr>
          <w:p w14:paraId="54C564B0" w14:textId="77777777" w:rsidR="007B767C" w:rsidRDefault="007B767C" w:rsidP="00D57E47">
            <w:pPr>
              <w:pStyle w:val="TableText"/>
              <w:spacing w:before="360"/>
              <w:rPr>
                <w:sz w:val="16"/>
              </w:rPr>
            </w:pPr>
          </w:p>
        </w:tc>
        <w:tc>
          <w:tcPr>
            <w:tcW w:w="270" w:type="dxa"/>
          </w:tcPr>
          <w:p w14:paraId="33B4A155" w14:textId="77777777" w:rsidR="007B767C" w:rsidRDefault="007B767C" w:rsidP="00D57E47">
            <w:pPr>
              <w:pStyle w:val="TableText"/>
              <w:spacing w:before="360"/>
              <w:rPr>
                <w:sz w:val="16"/>
              </w:rPr>
            </w:pPr>
          </w:p>
        </w:tc>
        <w:tc>
          <w:tcPr>
            <w:tcW w:w="1329" w:type="dxa"/>
            <w:tcBorders>
              <w:bottom w:val="single" w:sz="6" w:space="0" w:color="auto"/>
            </w:tcBorders>
          </w:tcPr>
          <w:p w14:paraId="339E1B36" w14:textId="77777777" w:rsidR="007B767C" w:rsidRDefault="007B767C" w:rsidP="00D57E47">
            <w:pPr>
              <w:pStyle w:val="TableText"/>
              <w:spacing w:before="360"/>
              <w:rPr>
                <w:sz w:val="16"/>
              </w:rPr>
            </w:pPr>
          </w:p>
        </w:tc>
      </w:tr>
      <w:tr w:rsidR="007B767C" w14:paraId="1D02BA1C" w14:textId="77777777" w:rsidTr="00D57E47">
        <w:trPr>
          <w:gridAfter w:val="1"/>
          <w:wAfter w:w="28" w:type="dxa"/>
          <w:jc w:val="center"/>
        </w:trPr>
        <w:tc>
          <w:tcPr>
            <w:tcW w:w="2016" w:type="dxa"/>
          </w:tcPr>
          <w:p w14:paraId="734A3D68" w14:textId="77777777" w:rsidR="007B767C" w:rsidRDefault="007B767C" w:rsidP="00D57E47">
            <w:pPr>
              <w:pStyle w:val="TableText"/>
              <w:rPr>
                <w:sz w:val="16"/>
              </w:rPr>
            </w:pPr>
          </w:p>
        </w:tc>
        <w:tc>
          <w:tcPr>
            <w:tcW w:w="3492" w:type="dxa"/>
            <w:tcBorders>
              <w:top w:val="single" w:sz="6" w:space="0" w:color="auto"/>
            </w:tcBorders>
          </w:tcPr>
          <w:p w14:paraId="0222B27A" w14:textId="77777777" w:rsidR="007B767C" w:rsidRDefault="007B767C" w:rsidP="00D57E47">
            <w:pPr>
              <w:pStyle w:val="TableText"/>
              <w:rPr>
                <w:sz w:val="16"/>
              </w:rPr>
            </w:pPr>
          </w:p>
        </w:tc>
        <w:tc>
          <w:tcPr>
            <w:tcW w:w="270" w:type="dxa"/>
          </w:tcPr>
          <w:p w14:paraId="082590D2" w14:textId="77777777" w:rsidR="007B767C" w:rsidRDefault="007B767C" w:rsidP="00D57E47">
            <w:pPr>
              <w:pStyle w:val="TableText"/>
              <w:rPr>
                <w:sz w:val="16"/>
              </w:rPr>
            </w:pPr>
          </w:p>
        </w:tc>
        <w:tc>
          <w:tcPr>
            <w:tcW w:w="1350" w:type="dxa"/>
            <w:tcBorders>
              <w:top w:val="single" w:sz="6" w:space="0" w:color="auto"/>
            </w:tcBorders>
          </w:tcPr>
          <w:p w14:paraId="243178FF" w14:textId="77777777" w:rsidR="007B767C" w:rsidRDefault="007B767C" w:rsidP="00D57E47">
            <w:pPr>
              <w:pStyle w:val="TableText"/>
              <w:rPr>
                <w:sz w:val="16"/>
              </w:rPr>
            </w:pPr>
            <w:r>
              <w:rPr>
                <w:sz w:val="16"/>
              </w:rPr>
              <w:t>Org. Number</w:t>
            </w:r>
          </w:p>
        </w:tc>
        <w:tc>
          <w:tcPr>
            <w:tcW w:w="270" w:type="dxa"/>
          </w:tcPr>
          <w:p w14:paraId="18FB9BA8" w14:textId="77777777" w:rsidR="007B767C" w:rsidRDefault="007B767C" w:rsidP="00D57E47">
            <w:pPr>
              <w:pStyle w:val="TableText"/>
              <w:rPr>
                <w:sz w:val="16"/>
              </w:rPr>
            </w:pPr>
          </w:p>
        </w:tc>
        <w:tc>
          <w:tcPr>
            <w:tcW w:w="1329" w:type="dxa"/>
            <w:tcBorders>
              <w:top w:val="single" w:sz="6" w:space="0" w:color="auto"/>
            </w:tcBorders>
          </w:tcPr>
          <w:p w14:paraId="078F3C23" w14:textId="77777777" w:rsidR="007B767C" w:rsidRDefault="007B767C" w:rsidP="00D57E47">
            <w:pPr>
              <w:pStyle w:val="TableText"/>
              <w:rPr>
                <w:sz w:val="16"/>
              </w:rPr>
            </w:pPr>
            <w:r>
              <w:rPr>
                <w:sz w:val="16"/>
              </w:rPr>
              <w:t>Date</w:t>
            </w:r>
          </w:p>
        </w:tc>
      </w:tr>
      <w:tr w:rsidR="007B767C" w14:paraId="04F7834F" w14:textId="77777777" w:rsidTr="00D57E47">
        <w:trPr>
          <w:jc w:val="center"/>
        </w:trPr>
        <w:tc>
          <w:tcPr>
            <w:tcW w:w="8755" w:type="dxa"/>
            <w:gridSpan w:val="7"/>
          </w:tcPr>
          <w:p w14:paraId="0CAA8686" w14:textId="77777777" w:rsidR="007B767C" w:rsidRDefault="007B767C" w:rsidP="00D57E47">
            <w:pPr>
              <w:pStyle w:val="TableText"/>
              <w:rPr>
                <w:sz w:val="16"/>
              </w:rPr>
            </w:pPr>
          </w:p>
        </w:tc>
      </w:tr>
    </w:tbl>
    <w:p w14:paraId="26752782" w14:textId="77777777" w:rsidR="007B767C" w:rsidRPr="00C10540" w:rsidRDefault="007B767C" w:rsidP="007B767C"/>
    <w:p w14:paraId="77797217" w14:textId="77777777" w:rsidR="00403168" w:rsidRDefault="00403168" w:rsidP="005A3331">
      <w:pPr>
        <w:spacing w:after="240"/>
        <w:ind w:left="1440" w:hanging="1440"/>
      </w:pPr>
    </w:p>
    <w:sectPr w:rsidR="00403168" w:rsidSect="001F0227">
      <w:footerReference w:type="even" r:id="rId38"/>
      <w:footerReference w:type="default" r:id="rId39"/>
      <w:footerReference w:type="first" r:id="rId40"/>
      <w:pgSz w:w="12240" w:h="15840" w:code="1"/>
      <w:pgMar w:top="1440" w:right="1152" w:bottom="1728" w:left="1152" w:header="360" w:footer="360" w:gutter="144"/>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5" w:author="Hooks, Kevin C" w:date="2017-11-21T14:04:00Z" w:initials="HKC">
    <w:p w14:paraId="79D5B9B9" w14:textId="57CCE7E2" w:rsidR="00A61EBF" w:rsidRDefault="00A61EBF">
      <w:pPr>
        <w:pStyle w:val="CommentText"/>
      </w:pPr>
      <w:r>
        <w:rPr>
          <w:rStyle w:val="CommentReference"/>
        </w:rPr>
        <w:annotationRef/>
      </w:r>
      <w:r>
        <w:t>Do we need this because of b? b is very explicit and doesn’t allow any room for change.</w:t>
      </w:r>
    </w:p>
  </w:comment>
  <w:comment w:id="194" w:author="Hooks, Kevin C" w:date="2017-11-21T11:59:00Z" w:initials="HKC">
    <w:p w14:paraId="2FCA70DC" w14:textId="77777777" w:rsidR="00A61EBF" w:rsidRDefault="00A61EBF">
      <w:pPr>
        <w:pStyle w:val="CommentText"/>
      </w:pPr>
      <w:r>
        <w:rPr>
          <w:rStyle w:val="CommentReference"/>
        </w:rPr>
        <w:annotationRef/>
      </w:r>
      <w:r>
        <w:t>I want to move this requirement. Unless there is a requirement to have the Part Number of the DLL</w:t>
      </w:r>
    </w:p>
  </w:comment>
  <w:comment w:id="201" w:author="Hooks, Kevin C" w:date="2017-11-21T12:18:00Z" w:initials="HKC">
    <w:p w14:paraId="04586870" w14:textId="77777777" w:rsidR="00A61EBF" w:rsidRDefault="00A61EBF">
      <w:pPr>
        <w:pStyle w:val="CommentText"/>
      </w:pPr>
      <w:r>
        <w:rPr>
          <w:rStyle w:val="CommentReference"/>
        </w:rPr>
        <w:annotationRef/>
      </w:r>
      <w:r>
        <w:t>What is meant by “Automatic”</w:t>
      </w:r>
    </w:p>
  </w:comment>
  <w:comment w:id="256" w:author="Hooks, Kevin C" w:date="2017-11-30T14:47:00Z" w:initials="HKC">
    <w:p w14:paraId="1EC243B9" w14:textId="32255096" w:rsidR="00A61EBF" w:rsidRDefault="00A61EBF">
      <w:pPr>
        <w:pStyle w:val="CommentText"/>
      </w:pPr>
      <w:r>
        <w:rPr>
          <w:rStyle w:val="CommentReference"/>
        </w:rPr>
        <w:annotationRef/>
      </w:r>
      <w:r>
        <w:t>Need to confirm with larry if this is possible. The goal is to have everything maintained within one installer. I do not want to have a user maintain an environment just for this tool</w:t>
      </w:r>
    </w:p>
  </w:comment>
  <w:comment w:id="267" w:author="Hooks, Kevin C" w:date="2017-11-21T12:18:00Z" w:initials="HKC">
    <w:p w14:paraId="4EAB5339" w14:textId="6D864342" w:rsidR="00A61EBF" w:rsidRDefault="00A61EBF">
      <w:pPr>
        <w:pStyle w:val="CommentText"/>
      </w:pPr>
      <w:r>
        <w:rPr>
          <w:rStyle w:val="CommentReference"/>
        </w:rPr>
        <w:annotationRef/>
      </w:r>
      <w:r>
        <w:t>We should really have a governing document or source to reference here. Also this requirement may change based on the licensing requirements</w:t>
      </w:r>
    </w:p>
  </w:comment>
  <w:comment w:id="268" w:author="Hooks, Kevin C" w:date="2017-11-30T09:43:00Z" w:initials="HKC">
    <w:p w14:paraId="0FD4B844" w14:textId="6175F753" w:rsidR="00A61EBF" w:rsidRDefault="00A61EBF">
      <w:pPr>
        <w:pStyle w:val="CommentText"/>
      </w:pPr>
      <w:r>
        <w:rPr>
          <w:rStyle w:val="CommentReference"/>
        </w:rPr>
        <w:annotationRef/>
      </w:r>
      <w:r>
        <w:t>New requirements will allow us to get rid of this. If we build two separate installers, we make the choice for what to include. This way the installer cannot be “hacked” to provide more files than what is allowed.</w:t>
      </w:r>
    </w:p>
  </w:comment>
  <w:comment w:id="340" w:author="Hooks, Kevin C" w:date="2017-11-21T13:21:00Z" w:initials="HKC">
    <w:p w14:paraId="55D6C753" w14:textId="532BE904" w:rsidR="00A61EBF" w:rsidRDefault="00A61EBF">
      <w:pPr>
        <w:pStyle w:val="CommentText"/>
      </w:pPr>
      <w:r>
        <w:rPr>
          <w:rStyle w:val="CommentReference"/>
        </w:rPr>
        <w:annotationRef/>
      </w:r>
      <w:r>
        <w:t>The installer is going to be redone anyways so we should really, really, look into this</w:t>
      </w:r>
    </w:p>
  </w:comment>
  <w:comment w:id="341" w:author="Hooks, Kevin C" w:date="2018-02-01T13:05:00Z" w:initials="HKC">
    <w:p w14:paraId="3D2AE0EC" w14:textId="572A6B9F" w:rsidR="00A61EBF" w:rsidRDefault="00A61EBF">
      <w:pPr>
        <w:pStyle w:val="CommentText"/>
      </w:pPr>
      <w:r>
        <w:rPr>
          <w:rStyle w:val="CommentReference"/>
        </w:rPr>
        <w:annotationRef/>
      </w:r>
      <w:r>
        <w:t>Already completed. We are good to go</w:t>
      </w:r>
    </w:p>
  </w:comment>
  <w:comment w:id="384" w:author="Hooks, Kevin C" w:date="2017-11-21T13:50:00Z" w:initials="HKC">
    <w:p w14:paraId="3CDEE8E0" w14:textId="536490B7" w:rsidR="00A61EBF" w:rsidRDefault="00A61EBF">
      <w:pPr>
        <w:pStyle w:val="CommentText"/>
      </w:pPr>
      <w:r>
        <w:rPr>
          <w:rStyle w:val="CommentReference"/>
        </w:rPr>
        <w:annotationRef/>
      </w:r>
      <w:r>
        <w:t>We could probably update this note</w:t>
      </w:r>
    </w:p>
  </w:comment>
  <w:comment w:id="411" w:author="Hooks, Kevin C" w:date="2017-11-21T13:52:00Z" w:initials="HKC">
    <w:p w14:paraId="021928ED" w14:textId="3974C256" w:rsidR="00A61EBF" w:rsidRDefault="00A61EBF">
      <w:pPr>
        <w:pStyle w:val="CommentText"/>
      </w:pPr>
      <w:r>
        <w:rPr>
          <w:rStyle w:val="CommentReference"/>
        </w:rPr>
        <w:annotationRef/>
      </w:r>
      <w:r>
        <w:t xml:space="preserve">I wanted to make this a little more generic. Since the implementation chosen was a database, this is ok but there are other solutions (flat file for example) that could limit access in different ways. Also password protection is one implementation of a protection feature. </w:t>
      </w:r>
    </w:p>
    <w:p w14:paraId="4F502C71" w14:textId="07637C9B" w:rsidR="00A61EBF" w:rsidRDefault="00A61EBF">
      <w:pPr>
        <w:pStyle w:val="CommentText"/>
      </w:pPr>
    </w:p>
    <w:p w14:paraId="0EAFFCC9" w14:textId="51F3B10E" w:rsidR="00A61EBF" w:rsidRDefault="00A61EBF">
      <w:pPr>
        <w:pStyle w:val="CommentText"/>
      </w:pPr>
      <w:r>
        <w:t>Is it a requirement that a user can modify these tables outside of the tool? This seems dangerous and should only be done by a super user with special permissions. Meaning that requirement does not need to be stated, but can be designed in to have back end access.</w:t>
      </w:r>
    </w:p>
  </w:comment>
  <w:comment w:id="424" w:author="Hooks, Kevin C" w:date="2017-11-21T12:16:00Z" w:initials="HKC">
    <w:p w14:paraId="1DA496F0" w14:textId="77777777" w:rsidR="00A61EBF" w:rsidRDefault="00A61EBF">
      <w:pPr>
        <w:pStyle w:val="CommentText"/>
      </w:pPr>
      <w:r>
        <w:rPr>
          <w:rStyle w:val="CommentReference"/>
        </w:rPr>
        <w:annotationRef/>
      </w:r>
      <w:r>
        <w:t>This covers requirements from required external libraries. In our case we have the Panasonic DLL. Originally this requirement was under “Part Number” but I think it is more applicable in its own section. We may have more requirements here</w:t>
      </w:r>
    </w:p>
  </w:comment>
  <w:comment w:id="437" w:author="Hooks, Kevin C" w:date="2017-11-30T14:50:00Z" w:initials="HKC">
    <w:p w14:paraId="128BE050" w14:textId="5AA57DD8" w:rsidR="00A61EBF" w:rsidRDefault="00A61EBF">
      <w:pPr>
        <w:pStyle w:val="CommentText"/>
      </w:pPr>
      <w:r>
        <w:rPr>
          <w:rStyle w:val="CommentReference"/>
        </w:rPr>
        <w:annotationRef/>
      </w:r>
      <w:r>
        <w:t>Again, left as reference. We can remove this on the final copy</w:t>
      </w:r>
    </w:p>
  </w:comment>
  <w:comment w:id="444" w:author="Hooks, Kevin C" w:date="2017-11-21T12:13:00Z" w:initials="HKC">
    <w:p w14:paraId="4E3F37E0" w14:textId="77777777" w:rsidR="00A61EBF" w:rsidRDefault="00A61EBF">
      <w:pPr>
        <w:pStyle w:val="CommentText"/>
      </w:pPr>
      <w:r>
        <w:rPr>
          <w:rStyle w:val="CommentReference"/>
        </w:rPr>
        <w:annotationRef/>
      </w:r>
      <w:r>
        <w:t>I am provisioning this section for the tool licensing feature.</w:t>
      </w:r>
    </w:p>
  </w:comment>
  <w:comment w:id="445" w:author="Hooks, Kevin C" w:date="2017-11-30T14:37:00Z" w:initials="HKC">
    <w:p w14:paraId="5FB84B23" w14:textId="07EDE22D" w:rsidR="00A61EBF" w:rsidRDefault="00A61EBF">
      <w:pPr>
        <w:pStyle w:val="CommentText"/>
      </w:pPr>
      <w:r>
        <w:rPr>
          <w:rStyle w:val="CommentReference"/>
        </w:rPr>
        <w:annotationRef/>
      </w:r>
      <w:r>
        <w:t>This is currently left in here for reference and is not intended to be traced or implemented.</w:t>
      </w:r>
    </w:p>
  </w:comment>
  <w:comment w:id="471" w:author="Hooks, Kevin C" w:date="2017-11-30T12:36:00Z" w:initials="HKC">
    <w:p w14:paraId="6CBD4F5B" w14:textId="2103482C" w:rsidR="00A61EBF" w:rsidRDefault="00A61EBF">
      <w:pPr>
        <w:pStyle w:val="CommentText"/>
      </w:pPr>
      <w:r>
        <w:rPr>
          <w:rStyle w:val="CommentReference"/>
        </w:rPr>
        <w:annotationRef/>
      </w:r>
      <w:r>
        <w:t>This has been added in 3.18 External Libraries for consistency</w:t>
      </w:r>
    </w:p>
  </w:comment>
  <w:comment w:id="562" w:author="Hooks, Kevin C" w:date="2018-02-01T13:16:00Z" w:initials="HKC">
    <w:p w14:paraId="59FF6D08" w14:textId="164BC53F" w:rsidR="00A61EBF" w:rsidRDefault="00A61EBF">
      <w:pPr>
        <w:pStyle w:val="CommentText"/>
      </w:pPr>
      <w:r>
        <w:rPr>
          <w:rStyle w:val="CommentReference"/>
        </w:rPr>
        <w:annotationRef/>
      </w:r>
      <w:r>
        <w:t>What is the correct value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D5B9B9" w15:done="0"/>
  <w15:commentEx w15:paraId="2FCA70DC" w15:done="0"/>
  <w15:commentEx w15:paraId="04586870" w15:done="0"/>
  <w15:commentEx w15:paraId="1EC243B9" w15:done="0"/>
  <w15:commentEx w15:paraId="4EAB5339" w15:done="0"/>
  <w15:commentEx w15:paraId="0FD4B844" w15:paraIdParent="4EAB5339" w15:done="0"/>
  <w15:commentEx w15:paraId="55D6C753" w15:done="1"/>
  <w15:commentEx w15:paraId="3D2AE0EC" w15:paraIdParent="55D6C753" w15:done="1"/>
  <w15:commentEx w15:paraId="3CDEE8E0" w15:done="0"/>
  <w15:commentEx w15:paraId="0EAFFCC9" w15:done="0"/>
  <w15:commentEx w15:paraId="1DA496F0" w15:done="0"/>
  <w15:commentEx w15:paraId="128BE050" w15:done="0"/>
  <w15:commentEx w15:paraId="4E3F37E0" w15:done="0"/>
  <w15:commentEx w15:paraId="5FB84B23" w15:done="0"/>
  <w15:commentEx w15:paraId="6CBD4F5B" w15:done="0"/>
  <w15:commentEx w15:paraId="59FF6D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D5B9B9" w16cid:durableId="1DBEB0FD"/>
  <w16cid:commentId w16cid:paraId="2FCA70DC" w16cid:durableId="1DBE93AA"/>
  <w16cid:commentId w16cid:paraId="04586870" w16cid:durableId="1DBE982A"/>
  <w16cid:commentId w16cid:paraId="1EC243B9" w16cid:durableId="1DCA9871"/>
  <w16cid:commentId w16cid:paraId="4EAB5339" w16cid:durableId="1DBE9817"/>
  <w16cid:commentId w16cid:paraId="0FD4B844" w16cid:durableId="1DCA513E"/>
  <w16cid:commentId w16cid:paraId="55D6C753" w16cid:durableId="1DBEA6F1"/>
  <w16cid:commentId w16cid:paraId="3D2AE0EC" w16cid:durableId="1E1D8F1F"/>
  <w16cid:commentId w16cid:paraId="3CDEE8E0" w16cid:durableId="1DBEAD8F"/>
  <w16cid:commentId w16cid:paraId="0EAFFCC9" w16cid:durableId="1DBEAE12"/>
  <w16cid:commentId w16cid:paraId="1DA496F0" w16cid:durableId="1DBE9787"/>
  <w16cid:commentId w16cid:paraId="128BE050" w16cid:durableId="1DCA991A"/>
  <w16cid:commentId w16cid:paraId="4E3F37E0" w16cid:durableId="1DBE9707"/>
  <w16cid:commentId w16cid:paraId="5FB84B23" w16cid:durableId="1DCA9647"/>
  <w16cid:commentId w16cid:paraId="6CBD4F5B" w16cid:durableId="1DCA79C2"/>
  <w16cid:commentId w16cid:paraId="59FF6D08" w16cid:durableId="1E1D91B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16746B" w14:textId="77777777" w:rsidR="000144AF" w:rsidRDefault="000144AF">
      <w:r>
        <w:separator/>
      </w:r>
    </w:p>
  </w:endnote>
  <w:endnote w:type="continuationSeparator" w:id="0">
    <w:p w14:paraId="4329D4CA" w14:textId="77777777" w:rsidR="000144AF" w:rsidRDefault="00014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cho">
    <w:altName w:val="明朝"/>
    <w:panose1 w:val="02020609040305080305"/>
    <w:charset w:val="80"/>
    <w:family w:val="roma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9E7A5" w14:textId="03E7A7B9" w:rsidR="00A61EBF" w:rsidRPr="00AF47C0" w:rsidRDefault="00A61EBF" w:rsidP="00E337F2">
    <w:pPr>
      <w:pStyle w:val="Footer"/>
      <w:tabs>
        <w:tab w:val="clear" w:pos="4320"/>
        <w:tab w:val="clear" w:pos="8640"/>
        <w:tab w:val="left" w:pos="3888"/>
        <w:tab w:val="left" w:pos="7776"/>
      </w:tabs>
      <w:spacing w:before="0"/>
    </w:pPr>
    <w:r w:rsidRPr="00AF47C0">
      <w:rPr>
        <w:rStyle w:val="PageNumber"/>
      </w:rPr>
      <w:fldChar w:fldCharType="begin"/>
    </w:r>
    <w:r w:rsidRPr="00AF47C0">
      <w:rPr>
        <w:rStyle w:val="PageNumber"/>
      </w:rPr>
      <w:instrText xml:space="preserve"> PAGE </w:instrText>
    </w:r>
    <w:r w:rsidRPr="00AF47C0">
      <w:rPr>
        <w:rStyle w:val="PageNumber"/>
      </w:rPr>
      <w:fldChar w:fldCharType="separate"/>
    </w:r>
    <w:r>
      <w:rPr>
        <w:rStyle w:val="PageNumber"/>
        <w:noProof/>
      </w:rPr>
      <w:t>6</w:t>
    </w:r>
    <w:r w:rsidRPr="00AF47C0">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59</w:t>
    </w:r>
    <w:r>
      <w:rPr>
        <w:rStyle w:val="PageNumber"/>
      </w:rPr>
      <w:fldChar w:fldCharType="end"/>
    </w:r>
    <w:r w:rsidRPr="00AF47C0">
      <w:tab/>
    </w:r>
    <w:r w:rsidR="000144AF">
      <w:fldChar w:fldCharType="begin"/>
    </w:r>
    <w:r w:rsidR="000144AF">
      <w:instrText xml:space="preserve"> DOCPROPERTY “Document Number” \* MERGEFORMAT </w:instrText>
    </w:r>
    <w:r w:rsidR="000144AF">
      <w:fldChar w:fldCharType="separate"/>
    </w:r>
    <w:r>
      <w:t>D620Z012-09</w:t>
    </w:r>
    <w:r w:rsidR="000144AF">
      <w:fldChar w:fldCharType="end"/>
    </w:r>
    <w:r w:rsidRPr="00AF47C0">
      <w:tab/>
    </w:r>
    <w:r>
      <w:t>REV B</w:t>
    </w:r>
  </w:p>
  <w:p w14:paraId="416884B3" w14:textId="77777777" w:rsidR="00A61EBF" w:rsidRPr="002E6918" w:rsidRDefault="000144AF" w:rsidP="00E85D2E">
    <w:pPr>
      <w:pStyle w:val="Classification"/>
      <w:spacing w:before="0"/>
    </w:pPr>
    <w:r>
      <w:fldChar w:fldCharType="begin"/>
    </w:r>
    <w:r>
      <w:instrText xml:space="preserve"> DOCPROPERTY “Classification” \* MERGEFORMAT </w:instrText>
    </w:r>
    <w:r>
      <w:fldChar w:fldCharType="separate"/>
    </w:r>
    <w:r w:rsidR="00A61EBF">
      <w:t>BOEING PROPRIETARY</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22D02" w14:textId="08DD5B63" w:rsidR="00A61EBF" w:rsidRDefault="00A61EBF" w:rsidP="00EC485A">
    <w:pPr>
      <w:pStyle w:val="Footer"/>
      <w:tabs>
        <w:tab w:val="clear" w:pos="4320"/>
        <w:tab w:val="clear" w:pos="8640"/>
        <w:tab w:val="left" w:pos="3888"/>
        <w:tab w:val="left" w:pos="7920"/>
      </w:tabs>
      <w:spacing w:before="0"/>
    </w:pPr>
    <w:r>
      <w:t>REV B</w:t>
    </w:r>
    <w:r>
      <w:tab/>
    </w:r>
    <w:r w:rsidR="000144AF">
      <w:fldChar w:fldCharType="begin"/>
    </w:r>
    <w:r w:rsidR="000144AF">
      <w:instrText xml:space="preserve"> DOCPROPERTY “Document Number” \* MERGEFORMAT </w:instrText>
    </w:r>
    <w:r w:rsidR="000144AF">
      <w:fldChar w:fldCharType="separate"/>
    </w:r>
    <w:r>
      <w:t>D620Z012-09</w:t>
    </w:r>
    <w:r w:rsidR="000144AF">
      <w:fldChar w:fldCharType="end"/>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59</w:t>
    </w:r>
    <w:r>
      <w:rPr>
        <w:rStyle w:val="PageNumber"/>
      </w:rPr>
      <w:fldChar w:fldCharType="end"/>
    </w:r>
  </w:p>
  <w:p w14:paraId="0035894F" w14:textId="77777777" w:rsidR="00A61EBF" w:rsidRDefault="000144AF" w:rsidP="00E85D2E">
    <w:pPr>
      <w:pStyle w:val="Classification"/>
      <w:spacing w:before="0"/>
    </w:pPr>
    <w:r>
      <w:fldChar w:fldCharType="begin"/>
    </w:r>
    <w:r>
      <w:instrText xml:space="preserve"> DOCPROPERTY “Classification” \* MERGEFORMAT </w:instrText>
    </w:r>
    <w:r>
      <w:fldChar w:fldCharType="separate"/>
    </w:r>
    <w:r w:rsidR="00A61EBF">
      <w:t>BOEING PROPRIETARY</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48883" w14:textId="77777777" w:rsidR="00A61EBF" w:rsidRPr="002E6918" w:rsidRDefault="000144AF" w:rsidP="0002156D">
    <w:pPr>
      <w:pStyle w:val="Classification"/>
      <w:spacing w:before="0"/>
    </w:pPr>
    <w:r>
      <w:fldChar w:fldCharType="begin"/>
    </w:r>
    <w:r>
      <w:instrText xml:space="preserve"> DOCPROPERTY “Classification” \* MERGEFORMAT </w:instrText>
    </w:r>
    <w:r>
      <w:fldChar w:fldCharType="separate"/>
    </w:r>
    <w:r w:rsidR="00A61EBF">
      <w:t>BOEING PROPRIETARY</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A1038" w14:textId="4DD033B3" w:rsidR="00A61EBF" w:rsidRDefault="00A61EBF" w:rsidP="00C166F6">
    <w:pPr>
      <w:pStyle w:val="Footer"/>
      <w:tabs>
        <w:tab w:val="clear" w:pos="8640"/>
        <w:tab w:val="left" w:pos="4320"/>
        <w:tab w:val="left" w:pos="8784"/>
      </w:tabs>
      <w:spacing w:before="0"/>
    </w:pPr>
    <w:r>
      <w:rPr>
        <w:rStyle w:val="PageNumber"/>
      </w:rPr>
      <w:fldChar w:fldCharType="begin"/>
    </w:r>
    <w:r>
      <w:rPr>
        <w:rStyle w:val="PageNumber"/>
      </w:rPr>
      <w:instrText xml:space="preserve"> PAGE </w:instrText>
    </w:r>
    <w:r>
      <w:rPr>
        <w:rStyle w:val="PageNumber"/>
      </w:rPr>
      <w:fldChar w:fldCharType="separate"/>
    </w:r>
    <w:r>
      <w:rPr>
        <w:rStyle w:val="PageNumber"/>
        <w:noProof/>
      </w:rPr>
      <w:t>52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58</w:t>
    </w:r>
    <w:r>
      <w:rPr>
        <w:rStyle w:val="PageNumber"/>
      </w:rPr>
      <w:fldChar w:fldCharType="end"/>
    </w:r>
    <w:r>
      <w:tab/>
    </w:r>
    <w:r w:rsidR="000144AF">
      <w:fldChar w:fldCharType="begin"/>
    </w:r>
    <w:r w:rsidR="000144AF">
      <w:instrText xml:space="preserve"> DOCPROPERTY “Document Number” \* MERGEFORMAT </w:instrText>
    </w:r>
    <w:r w:rsidR="000144AF">
      <w:fldChar w:fldCharType="separate"/>
    </w:r>
    <w:r>
      <w:t>D620Z012-09</w:t>
    </w:r>
    <w:r w:rsidR="000144AF">
      <w:fldChar w:fldCharType="end"/>
    </w:r>
    <w:r>
      <w:tab/>
      <w:t>REV B</w:t>
    </w:r>
  </w:p>
  <w:p w14:paraId="56DCFA8D" w14:textId="77777777" w:rsidR="00A61EBF" w:rsidRPr="00C166F6" w:rsidRDefault="000144AF" w:rsidP="00C166F6">
    <w:pPr>
      <w:pStyle w:val="Classification"/>
      <w:spacing w:before="0"/>
    </w:pPr>
    <w:r>
      <w:fldChar w:fldCharType="begin"/>
    </w:r>
    <w:r>
      <w:instrText xml:space="preserve"> DOCPROPERTY “Classification” \* MERGEFORMAT </w:instrText>
    </w:r>
    <w:r>
      <w:fldChar w:fldCharType="separate"/>
    </w:r>
    <w:r w:rsidR="00A61EBF">
      <w:t>BOEING PROPRIETARY</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E036C" w14:textId="0C61C2AB" w:rsidR="00A61EBF" w:rsidRDefault="00A61EBF" w:rsidP="0048208E">
    <w:pPr>
      <w:pStyle w:val="Footer"/>
      <w:tabs>
        <w:tab w:val="clear" w:pos="8640"/>
        <w:tab w:val="left" w:pos="4320"/>
        <w:tab w:val="left" w:pos="8784"/>
      </w:tabs>
      <w:spacing w:before="0"/>
    </w:pPr>
    <w:r>
      <w:t>REV B</w:t>
    </w:r>
    <w:r>
      <w:tab/>
    </w:r>
    <w:r w:rsidR="000144AF">
      <w:fldChar w:fldCharType="begin"/>
    </w:r>
    <w:r w:rsidR="000144AF">
      <w:instrText xml:space="preserve"> DOCPROPERTY “Document Number” \* MERGEFORMAT </w:instrText>
    </w:r>
    <w:r w:rsidR="000144AF">
      <w:fldChar w:fldCharType="separate"/>
    </w:r>
    <w:r>
      <w:t>D620Z012-09</w:t>
    </w:r>
    <w:r w:rsidR="000144AF">
      <w:fldChar w:fldCharType="end"/>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58</w:t>
    </w:r>
    <w:r>
      <w:rPr>
        <w:rStyle w:val="PageNumber"/>
      </w:rPr>
      <w:fldChar w:fldCharType="end"/>
    </w:r>
  </w:p>
  <w:p w14:paraId="40362578" w14:textId="77777777" w:rsidR="00A61EBF" w:rsidRDefault="000144AF" w:rsidP="00E85D2E">
    <w:pPr>
      <w:pStyle w:val="Classification"/>
      <w:spacing w:before="0"/>
    </w:pPr>
    <w:r>
      <w:fldChar w:fldCharType="begin"/>
    </w:r>
    <w:r>
      <w:instrText xml:space="preserve"> DOCPROPERTY “Classification” \* MERGEFORMAT </w:instrText>
    </w:r>
    <w:r>
      <w:fldChar w:fldCharType="separate"/>
    </w:r>
    <w:r w:rsidR="00A61EBF">
      <w:t>BOEING PROPRIETARY</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C8AEC" w14:textId="77777777" w:rsidR="00A61EBF" w:rsidRDefault="00A61EBF" w:rsidP="00C166F6">
    <w:pPr>
      <w:pStyle w:val="Footer"/>
      <w:tabs>
        <w:tab w:val="clear" w:pos="8640"/>
        <w:tab w:val="left" w:pos="4320"/>
        <w:tab w:val="left" w:pos="8784"/>
      </w:tabs>
      <w:spacing w:before="0"/>
    </w:pPr>
    <w:r>
      <w:t>REV NEW</w:t>
    </w:r>
    <w:r>
      <w:tab/>
    </w:r>
    <w:r w:rsidR="000144AF">
      <w:fldChar w:fldCharType="begin"/>
    </w:r>
    <w:r w:rsidR="000144AF">
      <w:instrText xml:space="preserve"> DOCPROPERTY “Document Number” \* MERGEFORMAT </w:instrText>
    </w:r>
    <w:r w:rsidR="000144AF">
      <w:fldChar w:fldCharType="separate"/>
    </w:r>
    <w:r>
      <w:t>D620Z012-09</w:t>
    </w:r>
    <w:r w:rsidR="000144AF">
      <w:fldChar w:fldCharType="end"/>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55</w:t>
    </w:r>
    <w:r>
      <w:rPr>
        <w:rStyle w:val="PageNumber"/>
      </w:rPr>
      <w:fldChar w:fldCharType="end"/>
    </w:r>
  </w:p>
  <w:p w14:paraId="216A42A6" w14:textId="77777777" w:rsidR="00A61EBF" w:rsidRPr="00C166F6" w:rsidRDefault="000144AF" w:rsidP="00C166F6">
    <w:pPr>
      <w:pStyle w:val="Classification"/>
      <w:spacing w:before="0"/>
    </w:pPr>
    <w:r>
      <w:fldChar w:fldCharType="begin"/>
    </w:r>
    <w:r>
      <w:instrText xml:space="preserve"> DOCPROPERTY “Classification” \* MERGEFORMAT </w:instrText>
    </w:r>
    <w:r>
      <w:fldChar w:fldCharType="separate"/>
    </w:r>
    <w:r w:rsidR="00A61EBF">
      <w:t>BOEING PROPRIETARY</w:t>
    </w:r>
    <w:r>
      <w:fldChar w:fldCharType="end"/>
    </w:r>
    <w:r w:rsidR="00A61EBF">
      <w:t xml:space="preserve"> </w:t>
    </w:r>
  </w:p>
  <w:p w14:paraId="048B95A7" w14:textId="77777777" w:rsidR="00A61EBF" w:rsidRDefault="00A61EBF">
    <w:pPr>
      <w:pStyle w:val="Classification"/>
    </w:pPr>
    <w:r>
      <w:t>BOEING PROPRIETARY</w:t>
    </w:r>
  </w:p>
  <w:p w14:paraId="79F8D5BF" w14:textId="77777777" w:rsidR="00A61EBF" w:rsidRPr="007A55C8" w:rsidRDefault="00A61EBF" w:rsidP="00F21D84">
    <w:pPr>
      <w:pStyle w:val="DocumentLocation"/>
    </w:pPr>
    <w:r w:rsidRPr="007A55C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FD533" w14:textId="77777777" w:rsidR="000144AF" w:rsidRDefault="000144AF">
      <w:r>
        <w:separator/>
      </w:r>
    </w:p>
  </w:footnote>
  <w:footnote w:type="continuationSeparator" w:id="0">
    <w:p w14:paraId="47E321B6" w14:textId="77777777" w:rsidR="000144AF" w:rsidRDefault="000144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11000"/>
    <w:multiLevelType w:val="hybridMultilevel"/>
    <w:tmpl w:val="2716D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92A11"/>
    <w:multiLevelType w:val="multilevel"/>
    <w:tmpl w:val="EA78A9C0"/>
    <w:styleLink w:val="12pt"/>
    <w:lvl w:ilvl="0">
      <w:start w:val="1"/>
      <w:numFmt w:val="upperLetter"/>
      <w:lvlText w:val="APPENDIX %1.0"/>
      <w:lvlJc w:val="left"/>
      <w:pPr>
        <w:tabs>
          <w:tab w:val="num" w:pos="425"/>
        </w:tabs>
        <w:ind w:left="425" w:hanging="425"/>
      </w:pPr>
      <w:rPr>
        <w:rFonts w:ascii="Arial" w:eastAsia="MS PGothic" w:hAnsi="Arial" w:hint="eastAsia"/>
        <w:b/>
        <w:bCs/>
        <w:sz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6964608"/>
    <w:multiLevelType w:val="multilevel"/>
    <w:tmpl w:val="E676FC6E"/>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CF138F6"/>
    <w:multiLevelType w:val="multilevel"/>
    <w:tmpl w:val="61B0F60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0FB41807"/>
    <w:multiLevelType w:val="hybridMultilevel"/>
    <w:tmpl w:val="0072934C"/>
    <w:lvl w:ilvl="0" w:tplc="0FDE327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FED3974"/>
    <w:multiLevelType w:val="hybridMultilevel"/>
    <w:tmpl w:val="8C82B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E76B4F"/>
    <w:multiLevelType w:val="multilevel"/>
    <w:tmpl w:val="25ACB376"/>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A044756"/>
    <w:multiLevelType w:val="multilevel"/>
    <w:tmpl w:val="E676FC6E"/>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AFA283C"/>
    <w:multiLevelType w:val="multilevel"/>
    <w:tmpl w:val="3AB4611E"/>
    <w:lvl w:ilvl="0">
      <w:start w:val="1"/>
      <w:numFmt w:val="decimal"/>
      <w:lvlText w:val="%1.0"/>
      <w:lvlJc w:val="left"/>
      <w:pPr>
        <w:tabs>
          <w:tab w:val="num" w:pos="1258"/>
        </w:tabs>
        <w:ind w:left="1258" w:hanging="975"/>
      </w:pPr>
      <w:rPr>
        <w:rFonts w:hint="default"/>
      </w:rPr>
    </w:lvl>
    <w:lvl w:ilvl="1">
      <w:start w:val="1"/>
      <w:numFmt w:val="decimal"/>
      <w:pStyle w:val="a"/>
      <w:isLgl/>
      <w:lvlText w:val="%1.%2"/>
      <w:lvlJc w:val="left"/>
      <w:pPr>
        <w:tabs>
          <w:tab w:val="num" w:pos="2518"/>
        </w:tabs>
        <w:ind w:left="2518" w:hanging="975"/>
      </w:pPr>
      <w:rPr>
        <w:rFonts w:hint="default"/>
      </w:rPr>
    </w:lvl>
    <w:lvl w:ilvl="2">
      <w:start w:val="1"/>
      <w:numFmt w:val="decimal"/>
      <w:lvlText w:val="%1.%2.%3"/>
      <w:lvlJc w:val="left"/>
      <w:pPr>
        <w:tabs>
          <w:tab w:val="num" w:pos="3778"/>
        </w:tabs>
        <w:ind w:left="3778" w:hanging="975"/>
      </w:pPr>
      <w:rPr>
        <w:rFonts w:hint="default"/>
      </w:rPr>
    </w:lvl>
    <w:lvl w:ilvl="3">
      <w:start w:val="1"/>
      <w:numFmt w:val="decimal"/>
      <w:lvlText w:val="%1.%2.%3.%4"/>
      <w:lvlJc w:val="left"/>
      <w:pPr>
        <w:tabs>
          <w:tab w:val="num" w:pos="5143"/>
        </w:tabs>
        <w:ind w:left="5143" w:hanging="1080"/>
      </w:pPr>
      <w:rPr>
        <w:rFonts w:hint="default"/>
      </w:rPr>
    </w:lvl>
    <w:lvl w:ilvl="4">
      <w:start w:val="1"/>
      <w:numFmt w:val="decimal"/>
      <w:pStyle w:val="SECTION5"/>
      <w:lvlText w:val="%1.%2.%3.%4.%5"/>
      <w:lvlJc w:val="left"/>
      <w:pPr>
        <w:tabs>
          <w:tab w:val="num" w:pos="6403"/>
        </w:tabs>
        <w:ind w:left="6403" w:hanging="1080"/>
      </w:pPr>
      <w:rPr>
        <w:rFonts w:hint="default"/>
      </w:rPr>
    </w:lvl>
    <w:lvl w:ilvl="5">
      <w:start w:val="1"/>
      <w:numFmt w:val="decimal"/>
      <w:lvlText w:val="%1.%2.%3.%4.%5.%6"/>
      <w:lvlJc w:val="left"/>
      <w:pPr>
        <w:tabs>
          <w:tab w:val="num" w:pos="8023"/>
        </w:tabs>
        <w:ind w:left="8023" w:hanging="1440"/>
      </w:pPr>
      <w:rPr>
        <w:rFonts w:hint="default"/>
      </w:rPr>
    </w:lvl>
    <w:lvl w:ilvl="6">
      <w:start w:val="1"/>
      <w:numFmt w:val="decimal"/>
      <w:lvlText w:val="%1.%2.%3.%4.%5.%6.%7"/>
      <w:lvlJc w:val="left"/>
      <w:pPr>
        <w:tabs>
          <w:tab w:val="num" w:pos="9283"/>
        </w:tabs>
        <w:ind w:left="9283" w:hanging="1440"/>
      </w:pPr>
      <w:rPr>
        <w:rFonts w:hint="default"/>
      </w:rPr>
    </w:lvl>
    <w:lvl w:ilvl="7">
      <w:start w:val="1"/>
      <w:numFmt w:val="decimal"/>
      <w:lvlText w:val="%1.%2.%3.%4.%5.%6.%7.%8"/>
      <w:lvlJc w:val="left"/>
      <w:pPr>
        <w:tabs>
          <w:tab w:val="num" w:pos="10903"/>
        </w:tabs>
        <w:ind w:left="10903" w:hanging="1800"/>
      </w:pPr>
      <w:rPr>
        <w:rFonts w:hint="default"/>
      </w:rPr>
    </w:lvl>
    <w:lvl w:ilvl="8">
      <w:start w:val="1"/>
      <w:numFmt w:val="decimal"/>
      <w:lvlText w:val="%1.%2.%3.%4.%5.%6.%7.%8.%9"/>
      <w:lvlJc w:val="left"/>
      <w:pPr>
        <w:tabs>
          <w:tab w:val="num" w:pos="12163"/>
        </w:tabs>
        <w:ind w:left="12163" w:hanging="1800"/>
      </w:pPr>
      <w:rPr>
        <w:rFonts w:hint="default"/>
      </w:rPr>
    </w:lvl>
  </w:abstractNum>
  <w:abstractNum w:abstractNumId="9">
    <w:nsid w:val="2AF95E90"/>
    <w:multiLevelType w:val="hybridMultilevel"/>
    <w:tmpl w:val="659A39C0"/>
    <w:lvl w:ilvl="0" w:tplc="0BFC238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B6B6823"/>
    <w:multiLevelType w:val="hybridMultilevel"/>
    <w:tmpl w:val="CFAEBF64"/>
    <w:lvl w:ilvl="0" w:tplc="0BFC2388">
      <w:start w:val="1"/>
      <w:numFmt w:val="lowerLetter"/>
      <w:lvlText w:val="%1."/>
      <w:lvlJc w:val="left"/>
      <w:pPr>
        <w:tabs>
          <w:tab w:val="num" w:pos="720"/>
        </w:tabs>
        <w:ind w:left="720" w:hanging="360"/>
      </w:pPr>
      <w:rPr>
        <w:rFonts w:hint="default"/>
      </w:rPr>
    </w:lvl>
    <w:lvl w:ilvl="1" w:tplc="EA4A9690">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E536CA2"/>
    <w:multiLevelType w:val="multilevel"/>
    <w:tmpl w:val="BE0C5A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376145EE"/>
    <w:multiLevelType w:val="hybridMultilevel"/>
    <w:tmpl w:val="C0BEC9AE"/>
    <w:lvl w:ilvl="0" w:tplc="0BFC238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85F53C3"/>
    <w:multiLevelType w:val="hybridMultilevel"/>
    <w:tmpl w:val="3A923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720261"/>
    <w:multiLevelType w:val="multilevel"/>
    <w:tmpl w:val="EA78A9C0"/>
    <w:styleLink w:val="12pt0"/>
    <w:lvl w:ilvl="0">
      <w:start w:val="1"/>
      <w:numFmt w:val="upperLetter"/>
      <w:lvlText w:val="APPENDIX %1.0"/>
      <w:lvlJc w:val="left"/>
      <w:pPr>
        <w:tabs>
          <w:tab w:val="num" w:pos="425"/>
        </w:tabs>
        <w:ind w:left="425" w:hanging="425"/>
      </w:pPr>
      <w:rPr>
        <w:rFonts w:ascii="Arial" w:eastAsia="MS PGothic" w:hAnsi="Arial" w:hint="eastAsia"/>
        <w:b/>
        <w:bCs/>
        <w:sz w:val="24"/>
      </w:rPr>
    </w:lvl>
    <w:lvl w:ilvl="1">
      <w:start w:val="1"/>
      <w:numFmt w:val="decimal"/>
      <w:lvlText w:val="%1.%2."/>
      <w:lvlJc w:val="left"/>
      <w:pPr>
        <w:tabs>
          <w:tab w:val="num" w:pos="567"/>
        </w:tabs>
        <w:ind w:left="567" w:hanging="567"/>
      </w:pPr>
      <w:rPr>
        <w:rFonts w:ascii="Arial" w:eastAsia="MS PGothic" w:hAnsi="Arial"/>
        <w:b/>
        <w:bCs/>
        <w:sz w:val="24"/>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3CCC28F8"/>
    <w:multiLevelType w:val="multilevel"/>
    <w:tmpl w:val="E676FC6E"/>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3CE318B5"/>
    <w:multiLevelType w:val="hybridMultilevel"/>
    <w:tmpl w:val="2AC4E91E"/>
    <w:lvl w:ilvl="0" w:tplc="AAB21A0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412C742E"/>
    <w:multiLevelType w:val="hybridMultilevel"/>
    <w:tmpl w:val="C7D86340"/>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8">
    <w:nsid w:val="45726A4D"/>
    <w:multiLevelType w:val="hybridMultilevel"/>
    <w:tmpl w:val="C6BCB7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ECC215A"/>
    <w:multiLevelType w:val="hybridMultilevel"/>
    <w:tmpl w:val="853E06FC"/>
    <w:lvl w:ilvl="0" w:tplc="0BFC238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FD71EE4"/>
    <w:multiLevelType w:val="hybridMultilevel"/>
    <w:tmpl w:val="3B6ABF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6E7F0C"/>
    <w:multiLevelType w:val="hybridMultilevel"/>
    <w:tmpl w:val="5058A526"/>
    <w:lvl w:ilvl="0" w:tplc="0BFC238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C602443"/>
    <w:multiLevelType w:val="hybridMultilevel"/>
    <w:tmpl w:val="2334D59E"/>
    <w:lvl w:ilvl="0" w:tplc="0BFC238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7934703"/>
    <w:multiLevelType w:val="hybridMultilevel"/>
    <w:tmpl w:val="EF088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D355F94"/>
    <w:multiLevelType w:val="hybridMultilevel"/>
    <w:tmpl w:val="1B0AB55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6E45666"/>
    <w:multiLevelType w:val="hybridMultilevel"/>
    <w:tmpl w:val="2AC4E91E"/>
    <w:lvl w:ilvl="0" w:tplc="AAB21A0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8"/>
  </w:num>
  <w:num w:numId="2">
    <w:abstractNumId w:val="1"/>
  </w:num>
  <w:num w:numId="3">
    <w:abstractNumId w:val="14"/>
  </w:num>
  <w:num w:numId="4">
    <w:abstractNumId w:val="6"/>
  </w:num>
  <w:num w:numId="5">
    <w:abstractNumId w:val="18"/>
  </w:num>
  <w:num w:numId="6">
    <w:abstractNumId w:val="2"/>
  </w:num>
  <w:num w:numId="7">
    <w:abstractNumId w:val="21"/>
  </w:num>
  <w:num w:numId="8">
    <w:abstractNumId w:val="12"/>
  </w:num>
  <w:num w:numId="9">
    <w:abstractNumId w:val="9"/>
  </w:num>
  <w:num w:numId="10">
    <w:abstractNumId w:val="10"/>
  </w:num>
  <w:num w:numId="11">
    <w:abstractNumId w:val="19"/>
  </w:num>
  <w:num w:numId="12">
    <w:abstractNumId w:val="24"/>
  </w:num>
  <w:num w:numId="13">
    <w:abstractNumId w:val="22"/>
  </w:num>
  <w:num w:numId="14">
    <w:abstractNumId w:val="7"/>
  </w:num>
  <w:num w:numId="15">
    <w:abstractNumId w:val="15"/>
  </w:num>
  <w:num w:numId="16">
    <w:abstractNumId w:val="4"/>
  </w:num>
  <w:num w:numId="17">
    <w:abstractNumId w:val="25"/>
  </w:num>
  <w:num w:numId="18">
    <w:abstractNumId w:val="3"/>
  </w:num>
  <w:num w:numId="19">
    <w:abstractNumId w:val="25"/>
  </w:num>
  <w:num w:numId="20">
    <w:abstractNumId w:val="16"/>
  </w:num>
  <w:num w:numId="21">
    <w:abstractNumId w:val="20"/>
  </w:num>
  <w:num w:numId="22">
    <w:abstractNumId w:val="17"/>
  </w:num>
  <w:num w:numId="23">
    <w:abstractNumId w:val="11"/>
  </w:num>
  <w:num w:numId="24">
    <w:abstractNumId w:val="13"/>
  </w:num>
  <w:num w:numId="25">
    <w:abstractNumId w:val="0"/>
  </w:num>
  <w:num w:numId="26">
    <w:abstractNumId w:val="23"/>
  </w:num>
  <w:num w:numId="27">
    <w:abstractNumId w:val="5"/>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oks, Kevin C">
    <w15:presenceInfo w15:providerId="AD" w15:userId="S-1-5-21-2025429265-1303643608-1417001333-1609715"/>
  </w15:person>
  <w15:person w15:author="Max Tovkes">
    <w15:presenceInfo w15:providerId="Windows Live" w15:userId="7b5930854c93af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mirrorMargins/>
  <w:hideSpellingErrors/>
  <w:hideGrammaticalErrors/>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893"/>
    <w:rsid w:val="00000295"/>
    <w:rsid w:val="00000581"/>
    <w:rsid w:val="0000059F"/>
    <w:rsid w:val="00000812"/>
    <w:rsid w:val="000009D0"/>
    <w:rsid w:val="00000B48"/>
    <w:rsid w:val="00000D6C"/>
    <w:rsid w:val="00000E1B"/>
    <w:rsid w:val="00001721"/>
    <w:rsid w:val="00001A6E"/>
    <w:rsid w:val="0000203B"/>
    <w:rsid w:val="000020D5"/>
    <w:rsid w:val="00002376"/>
    <w:rsid w:val="000023B7"/>
    <w:rsid w:val="00002481"/>
    <w:rsid w:val="00002716"/>
    <w:rsid w:val="00002821"/>
    <w:rsid w:val="000028B6"/>
    <w:rsid w:val="00002AA8"/>
    <w:rsid w:val="00002E61"/>
    <w:rsid w:val="000030D6"/>
    <w:rsid w:val="0000310C"/>
    <w:rsid w:val="000034F4"/>
    <w:rsid w:val="000035F6"/>
    <w:rsid w:val="000036C7"/>
    <w:rsid w:val="00003A33"/>
    <w:rsid w:val="00004549"/>
    <w:rsid w:val="000046AF"/>
    <w:rsid w:val="00004980"/>
    <w:rsid w:val="00004A2B"/>
    <w:rsid w:val="00004F67"/>
    <w:rsid w:val="000053E1"/>
    <w:rsid w:val="00005420"/>
    <w:rsid w:val="00005565"/>
    <w:rsid w:val="000055F5"/>
    <w:rsid w:val="000057EA"/>
    <w:rsid w:val="000059B6"/>
    <w:rsid w:val="00005AB6"/>
    <w:rsid w:val="00005B66"/>
    <w:rsid w:val="00005D81"/>
    <w:rsid w:val="00005E18"/>
    <w:rsid w:val="000061AD"/>
    <w:rsid w:val="0000632A"/>
    <w:rsid w:val="0000652E"/>
    <w:rsid w:val="00006556"/>
    <w:rsid w:val="0000682B"/>
    <w:rsid w:val="00006840"/>
    <w:rsid w:val="00006AB1"/>
    <w:rsid w:val="00006AEC"/>
    <w:rsid w:val="00007084"/>
    <w:rsid w:val="0000739B"/>
    <w:rsid w:val="000077AD"/>
    <w:rsid w:val="0000783C"/>
    <w:rsid w:val="00007DC7"/>
    <w:rsid w:val="00007E15"/>
    <w:rsid w:val="00007E6F"/>
    <w:rsid w:val="00007EE0"/>
    <w:rsid w:val="00007FB2"/>
    <w:rsid w:val="00010064"/>
    <w:rsid w:val="00010192"/>
    <w:rsid w:val="00010803"/>
    <w:rsid w:val="00010B25"/>
    <w:rsid w:val="00010B9C"/>
    <w:rsid w:val="00010E0E"/>
    <w:rsid w:val="0001108D"/>
    <w:rsid w:val="00011520"/>
    <w:rsid w:val="00011623"/>
    <w:rsid w:val="0001190F"/>
    <w:rsid w:val="00011986"/>
    <w:rsid w:val="00011CCC"/>
    <w:rsid w:val="00011CF8"/>
    <w:rsid w:val="00011D02"/>
    <w:rsid w:val="00011F1F"/>
    <w:rsid w:val="00011F21"/>
    <w:rsid w:val="00012003"/>
    <w:rsid w:val="00012225"/>
    <w:rsid w:val="000126FA"/>
    <w:rsid w:val="000127EE"/>
    <w:rsid w:val="00012A25"/>
    <w:rsid w:val="00012A57"/>
    <w:rsid w:val="00012DD8"/>
    <w:rsid w:val="00012F58"/>
    <w:rsid w:val="00012FBB"/>
    <w:rsid w:val="00013189"/>
    <w:rsid w:val="00013411"/>
    <w:rsid w:val="00013699"/>
    <w:rsid w:val="000137D9"/>
    <w:rsid w:val="00013B0F"/>
    <w:rsid w:val="0001440B"/>
    <w:rsid w:val="000144AF"/>
    <w:rsid w:val="000145BD"/>
    <w:rsid w:val="000146CE"/>
    <w:rsid w:val="000150D3"/>
    <w:rsid w:val="000151E3"/>
    <w:rsid w:val="0001520E"/>
    <w:rsid w:val="0001545F"/>
    <w:rsid w:val="000155C2"/>
    <w:rsid w:val="00015732"/>
    <w:rsid w:val="00015909"/>
    <w:rsid w:val="0001598D"/>
    <w:rsid w:val="00015F0B"/>
    <w:rsid w:val="000163F1"/>
    <w:rsid w:val="00016AF0"/>
    <w:rsid w:val="00017056"/>
    <w:rsid w:val="000172DC"/>
    <w:rsid w:val="00017304"/>
    <w:rsid w:val="00017359"/>
    <w:rsid w:val="000175DF"/>
    <w:rsid w:val="00017674"/>
    <w:rsid w:val="000176B9"/>
    <w:rsid w:val="00017872"/>
    <w:rsid w:val="000178ED"/>
    <w:rsid w:val="000179B5"/>
    <w:rsid w:val="00017F68"/>
    <w:rsid w:val="00020828"/>
    <w:rsid w:val="00020BE9"/>
    <w:rsid w:val="00020C2F"/>
    <w:rsid w:val="00020D35"/>
    <w:rsid w:val="00020F54"/>
    <w:rsid w:val="00021126"/>
    <w:rsid w:val="00021246"/>
    <w:rsid w:val="0002146F"/>
    <w:rsid w:val="0002152D"/>
    <w:rsid w:val="0002156D"/>
    <w:rsid w:val="00021C7B"/>
    <w:rsid w:val="000221C0"/>
    <w:rsid w:val="000225DD"/>
    <w:rsid w:val="00022681"/>
    <w:rsid w:val="000227A3"/>
    <w:rsid w:val="000227B9"/>
    <w:rsid w:val="00022A23"/>
    <w:rsid w:val="00022D61"/>
    <w:rsid w:val="00022E48"/>
    <w:rsid w:val="00022F80"/>
    <w:rsid w:val="00023313"/>
    <w:rsid w:val="000234B0"/>
    <w:rsid w:val="00023624"/>
    <w:rsid w:val="0002362D"/>
    <w:rsid w:val="0002377A"/>
    <w:rsid w:val="00023839"/>
    <w:rsid w:val="00023F33"/>
    <w:rsid w:val="000243DB"/>
    <w:rsid w:val="0002449E"/>
    <w:rsid w:val="000244A5"/>
    <w:rsid w:val="00024AF6"/>
    <w:rsid w:val="00024D95"/>
    <w:rsid w:val="00024DC3"/>
    <w:rsid w:val="00024EEA"/>
    <w:rsid w:val="00025192"/>
    <w:rsid w:val="000253F0"/>
    <w:rsid w:val="000255FF"/>
    <w:rsid w:val="00025634"/>
    <w:rsid w:val="00025A1F"/>
    <w:rsid w:val="00025BD2"/>
    <w:rsid w:val="00025F80"/>
    <w:rsid w:val="00026379"/>
    <w:rsid w:val="000263A3"/>
    <w:rsid w:val="00026540"/>
    <w:rsid w:val="00026687"/>
    <w:rsid w:val="000269B9"/>
    <w:rsid w:val="00026BD7"/>
    <w:rsid w:val="00026CB7"/>
    <w:rsid w:val="00026D88"/>
    <w:rsid w:val="0002718D"/>
    <w:rsid w:val="00027375"/>
    <w:rsid w:val="00027508"/>
    <w:rsid w:val="000275F3"/>
    <w:rsid w:val="00027760"/>
    <w:rsid w:val="000279FC"/>
    <w:rsid w:val="00027AE4"/>
    <w:rsid w:val="00027CAB"/>
    <w:rsid w:val="000300F4"/>
    <w:rsid w:val="0003012E"/>
    <w:rsid w:val="000301C2"/>
    <w:rsid w:val="00030569"/>
    <w:rsid w:val="000305B3"/>
    <w:rsid w:val="00030942"/>
    <w:rsid w:val="00030961"/>
    <w:rsid w:val="000309EE"/>
    <w:rsid w:val="00030C04"/>
    <w:rsid w:val="00031123"/>
    <w:rsid w:val="00031141"/>
    <w:rsid w:val="0003179A"/>
    <w:rsid w:val="000319B9"/>
    <w:rsid w:val="00031B8C"/>
    <w:rsid w:val="00031DBD"/>
    <w:rsid w:val="00032030"/>
    <w:rsid w:val="00032402"/>
    <w:rsid w:val="000327DF"/>
    <w:rsid w:val="0003281B"/>
    <w:rsid w:val="000328A2"/>
    <w:rsid w:val="0003291E"/>
    <w:rsid w:val="000329E9"/>
    <w:rsid w:val="00032A29"/>
    <w:rsid w:val="00032B25"/>
    <w:rsid w:val="00032B71"/>
    <w:rsid w:val="00032B92"/>
    <w:rsid w:val="0003304F"/>
    <w:rsid w:val="0003305E"/>
    <w:rsid w:val="000336CE"/>
    <w:rsid w:val="00033745"/>
    <w:rsid w:val="00033C4F"/>
    <w:rsid w:val="00034245"/>
    <w:rsid w:val="000348F3"/>
    <w:rsid w:val="000349C9"/>
    <w:rsid w:val="00034C6E"/>
    <w:rsid w:val="00034D41"/>
    <w:rsid w:val="00034DE8"/>
    <w:rsid w:val="00034EAC"/>
    <w:rsid w:val="000352C9"/>
    <w:rsid w:val="00035425"/>
    <w:rsid w:val="000354D9"/>
    <w:rsid w:val="00035521"/>
    <w:rsid w:val="000355EA"/>
    <w:rsid w:val="0003576F"/>
    <w:rsid w:val="00035B5B"/>
    <w:rsid w:val="00035E47"/>
    <w:rsid w:val="00035F5F"/>
    <w:rsid w:val="00036196"/>
    <w:rsid w:val="00036268"/>
    <w:rsid w:val="000362FD"/>
    <w:rsid w:val="0003639C"/>
    <w:rsid w:val="00036519"/>
    <w:rsid w:val="000366DC"/>
    <w:rsid w:val="00036893"/>
    <w:rsid w:val="00036EB4"/>
    <w:rsid w:val="00037349"/>
    <w:rsid w:val="000375A6"/>
    <w:rsid w:val="0003784D"/>
    <w:rsid w:val="0003785A"/>
    <w:rsid w:val="0003795D"/>
    <w:rsid w:val="000379CE"/>
    <w:rsid w:val="00037AAD"/>
    <w:rsid w:val="00037AB1"/>
    <w:rsid w:val="00037BAD"/>
    <w:rsid w:val="00037D0D"/>
    <w:rsid w:val="00037E31"/>
    <w:rsid w:val="00037EF5"/>
    <w:rsid w:val="0004001C"/>
    <w:rsid w:val="0004005A"/>
    <w:rsid w:val="00040348"/>
    <w:rsid w:val="0004040E"/>
    <w:rsid w:val="00041031"/>
    <w:rsid w:val="0004106F"/>
    <w:rsid w:val="0004124E"/>
    <w:rsid w:val="00041337"/>
    <w:rsid w:val="00041521"/>
    <w:rsid w:val="00041677"/>
    <w:rsid w:val="000416AE"/>
    <w:rsid w:val="00041747"/>
    <w:rsid w:val="0004186B"/>
    <w:rsid w:val="000418DD"/>
    <w:rsid w:val="00041942"/>
    <w:rsid w:val="000419B6"/>
    <w:rsid w:val="00041DFC"/>
    <w:rsid w:val="00041F65"/>
    <w:rsid w:val="0004217E"/>
    <w:rsid w:val="0004235F"/>
    <w:rsid w:val="00042398"/>
    <w:rsid w:val="00042489"/>
    <w:rsid w:val="000424E8"/>
    <w:rsid w:val="0004267B"/>
    <w:rsid w:val="00042B7A"/>
    <w:rsid w:val="00042B86"/>
    <w:rsid w:val="000432D5"/>
    <w:rsid w:val="000432F5"/>
    <w:rsid w:val="00043822"/>
    <w:rsid w:val="000439E4"/>
    <w:rsid w:val="00043A8B"/>
    <w:rsid w:val="00043F2F"/>
    <w:rsid w:val="00044391"/>
    <w:rsid w:val="000446D7"/>
    <w:rsid w:val="0004476A"/>
    <w:rsid w:val="00045079"/>
    <w:rsid w:val="00045083"/>
    <w:rsid w:val="000451AF"/>
    <w:rsid w:val="0004586A"/>
    <w:rsid w:val="00045A7C"/>
    <w:rsid w:val="00045AB5"/>
    <w:rsid w:val="00045C09"/>
    <w:rsid w:val="00045E6F"/>
    <w:rsid w:val="00045E76"/>
    <w:rsid w:val="00045F20"/>
    <w:rsid w:val="00046161"/>
    <w:rsid w:val="000463B1"/>
    <w:rsid w:val="00046433"/>
    <w:rsid w:val="00046450"/>
    <w:rsid w:val="00046621"/>
    <w:rsid w:val="000468F3"/>
    <w:rsid w:val="00046A70"/>
    <w:rsid w:val="00046BDC"/>
    <w:rsid w:val="00046DC2"/>
    <w:rsid w:val="00046E2B"/>
    <w:rsid w:val="00047325"/>
    <w:rsid w:val="000474F7"/>
    <w:rsid w:val="000475B5"/>
    <w:rsid w:val="000477ED"/>
    <w:rsid w:val="00047AFF"/>
    <w:rsid w:val="00047C6A"/>
    <w:rsid w:val="00047C7A"/>
    <w:rsid w:val="00047E2E"/>
    <w:rsid w:val="00047EFC"/>
    <w:rsid w:val="00047F33"/>
    <w:rsid w:val="00047F52"/>
    <w:rsid w:val="000501B0"/>
    <w:rsid w:val="00050659"/>
    <w:rsid w:val="0005072B"/>
    <w:rsid w:val="000508A3"/>
    <w:rsid w:val="000508AC"/>
    <w:rsid w:val="000508B9"/>
    <w:rsid w:val="00050A4F"/>
    <w:rsid w:val="00051157"/>
    <w:rsid w:val="000511E8"/>
    <w:rsid w:val="00051352"/>
    <w:rsid w:val="00051388"/>
    <w:rsid w:val="00051B37"/>
    <w:rsid w:val="00052943"/>
    <w:rsid w:val="00052A96"/>
    <w:rsid w:val="00052AC9"/>
    <w:rsid w:val="00052C84"/>
    <w:rsid w:val="00052E79"/>
    <w:rsid w:val="00052F45"/>
    <w:rsid w:val="00053153"/>
    <w:rsid w:val="000532A4"/>
    <w:rsid w:val="000532AA"/>
    <w:rsid w:val="000535DB"/>
    <w:rsid w:val="00053A26"/>
    <w:rsid w:val="00053C38"/>
    <w:rsid w:val="00053C9D"/>
    <w:rsid w:val="00053D27"/>
    <w:rsid w:val="00053D72"/>
    <w:rsid w:val="00053DF4"/>
    <w:rsid w:val="000542BF"/>
    <w:rsid w:val="000543D7"/>
    <w:rsid w:val="0005446B"/>
    <w:rsid w:val="000545DC"/>
    <w:rsid w:val="00054A69"/>
    <w:rsid w:val="00054D69"/>
    <w:rsid w:val="00054E56"/>
    <w:rsid w:val="0005529B"/>
    <w:rsid w:val="0005575A"/>
    <w:rsid w:val="0005591E"/>
    <w:rsid w:val="00055A83"/>
    <w:rsid w:val="00055B34"/>
    <w:rsid w:val="00055E64"/>
    <w:rsid w:val="00056C18"/>
    <w:rsid w:val="00056C87"/>
    <w:rsid w:val="00056D1C"/>
    <w:rsid w:val="00057319"/>
    <w:rsid w:val="00057604"/>
    <w:rsid w:val="00057809"/>
    <w:rsid w:val="000578E1"/>
    <w:rsid w:val="0005793D"/>
    <w:rsid w:val="00057984"/>
    <w:rsid w:val="00057AF2"/>
    <w:rsid w:val="000602C7"/>
    <w:rsid w:val="00060301"/>
    <w:rsid w:val="00060437"/>
    <w:rsid w:val="00060559"/>
    <w:rsid w:val="000606C2"/>
    <w:rsid w:val="00060944"/>
    <w:rsid w:val="00060B83"/>
    <w:rsid w:val="00060EB0"/>
    <w:rsid w:val="00061349"/>
    <w:rsid w:val="00061377"/>
    <w:rsid w:val="000614A3"/>
    <w:rsid w:val="0006196A"/>
    <w:rsid w:val="00061991"/>
    <w:rsid w:val="00061A98"/>
    <w:rsid w:val="00061BA4"/>
    <w:rsid w:val="00061F06"/>
    <w:rsid w:val="000623B0"/>
    <w:rsid w:val="000626BC"/>
    <w:rsid w:val="000626C6"/>
    <w:rsid w:val="00062718"/>
    <w:rsid w:val="000627D7"/>
    <w:rsid w:val="00062872"/>
    <w:rsid w:val="00062FE0"/>
    <w:rsid w:val="00062FF5"/>
    <w:rsid w:val="000633B7"/>
    <w:rsid w:val="000633E3"/>
    <w:rsid w:val="0006355E"/>
    <w:rsid w:val="000635D5"/>
    <w:rsid w:val="000635EB"/>
    <w:rsid w:val="00063FAD"/>
    <w:rsid w:val="000641F3"/>
    <w:rsid w:val="0006424E"/>
    <w:rsid w:val="00064729"/>
    <w:rsid w:val="000648F6"/>
    <w:rsid w:val="000649AF"/>
    <w:rsid w:val="00064F98"/>
    <w:rsid w:val="0006573B"/>
    <w:rsid w:val="000658A4"/>
    <w:rsid w:val="00065D3C"/>
    <w:rsid w:val="00065DB6"/>
    <w:rsid w:val="00065EE0"/>
    <w:rsid w:val="0006600D"/>
    <w:rsid w:val="00066024"/>
    <w:rsid w:val="0006613B"/>
    <w:rsid w:val="000661C7"/>
    <w:rsid w:val="00066468"/>
    <w:rsid w:val="0006696D"/>
    <w:rsid w:val="00066A2D"/>
    <w:rsid w:val="00066A52"/>
    <w:rsid w:val="00066A67"/>
    <w:rsid w:val="00066B94"/>
    <w:rsid w:val="00066D3F"/>
    <w:rsid w:val="0006715D"/>
    <w:rsid w:val="0006725A"/>
    <w:rsid w:val="000675EC"/>
    <w:rsid w:val="000677EC"/>
    <w:rsid w:val="00067F88"/>
    <w:rsid w:val="00070006"/>
    <w:rsid w:val="00070198"/>
    <w:rsid w:val="00070417"/>
    <w:rsid w:val="0007053C"/>
    <w:rsid w:val="0007058B"/>
    <w:rsid w:val="0007076A"/>
    <w:rsid w:val="000707A7"/>
    <w:rsid w:val="0007088F"/>
    <w:rsid w:val="00070B56"/>
    <w:rsid w:val="00070D0E"/>
    <w:rsid w:val="00071027"/>
    <w:rsid w:val="0007111D"/>
    <w:rsid w:val="00071137"/>
    <w:rsid w:val="000711C0"/>
    <w:rsid w:val="000718AE"/>
    <w:rsid w:val="0007190C"/>
    <w:rsid w:val="00071B42"/>
    <w:rsid w:val="00071C46"/>
    <w:rsid w:val="00071C77"/>
    <w:rsid w:val="00071F6C"/>
    <w:rsid w:val="00072243"/>
    <w:rsid w:val="0007264F"/>
    <w:rsid w:val="00072658"/>
    <w:rsid w:val="00072730"/>
    <w:rsid w:val="0007277A"/>
    <w:rsid w:val="00072B58"/>
    <w:rsid w:val="00072D27"/>
    <w:rsid w:val="000730B4"/>
    <w:rsid w:val="00073514"/>
    <w:rsid w:val="000736C7"/>
    <w:rsid w:val="000737F9"/>
    <w:rsid w:val="00073850"/>
    <w:rsid w:val="00074085"/>
    <w:rsid w:val="000740AD"/>
    <w:rsid w:val="000742AB"/>
    <w:rsid w:val="00074624"/>
    <w:rsid w:val="0007484E"/>
    <w:rsid w:val="000748E7"/>
    <w:rsid w:val="00074C55"/>
    <w:rsid w:val="00074E31"/>
    <w:rsid w:val="00074E38"/>
    <w:rsid w:val="00074F2A"/>
    <w:rsid w:val="000757F4"/>
    <w:rsid w:val="00075E6F"/>
    <w:rsid w:val="000761A4"/>
    <w:rsid w:val="00076238"/>
    <w:rsid w:val="000762EC"/>
    <w:rsid w:val="00076613"/>
    <w:rsid w:val="0007668C"/>
    <w:rsid w:val="00076B33"/>
    <w:rsid w:val="00076B59"/>
    <w:rsid w:val="00076BF4"/>
    <w:rsid w:val="00076BFE"/>
    <w:rsid w:val="00076CD3"/>
    <w:rsid w:val="00076D4B"/>
    <w:rsid w:val="00076DF5"/>
    <w:rsid w:val="0007706D"/>
    <w:rsid w:val="00077370"/>
    <w:rsid w:val="000773EB"/>
    <w:rsid w:val="000778ED"/>
    <w:rsid w:val="00077969"/>
    <w:rsid w:val="00077CF5"/>
    <w:rsid w:val="00077E46"/>
    <w:rsid w:val="00077E4F"/>
    <w:rsid w:val="00077E75"/>
    <w:rsid w:val="00077FB2"/>
    <w:rsid w:val="000800D8"/>
    <w:rsid w:val="000800DD"/>
    <w:rsid w:val="00080301"/>
    <w:rsid w:val="00080355"/>
    <w:rsid w:val="000805CD"/>
    <w:rsid w:val="000806AC"/>
    <w:rsid w:val="00080721"/>
    <w:rsid w:val="00080730"/>
    <w:rsid w:val="00080815"/>
    <w:rsid w:val="00080FDF"/>
    <w:rsid w:val="00080FE1"/>
    <w:rsid w:val="00081055"/>
    <w:rsid w:val="00081127"/>
    <w:rsid w:val="0008115F"/>
    <w:rsid w:val="000811D1"/>
    <w:rsid w:val="000812AA"/>
    <w:rsid w:val="00081662"/>
    <w:rsid w:val="0008186B"/>
    <w:rsid w:val="00081911"/>
    <w:rsid w:val="00081CCB"/>
    <w:rsid w:val="00082112"/>
    <w:rsid w:val="000821D4"/>
    <w:rsid w:val="00082388"/>
    <w:rsid w:val="00082400"/>
    <w:rsid w:val="00082495"/>
    <w:rsid w:val="000824FE"/>
    <w:rsid w:val="0008269E"/>
    <w:rsid w:val="00082884"/>
    <w:rsid w:val="00082BC2"/>
    <w:rsid w:val="00082BE4"/>
    <w:rsid w:val="000833F8"/>
    <w:rsid w:val="00083687"/>
    <w:rsid w:val="000837BE"/>
    <w:rsid w:val="00083B65"/>
    <w:rsid w:val="00083CFA"/>
    <w:rsid w:val="0008449C"/>
    <w:rsid w:val="000844DA"/>
    <w:rsid w:val="00084EF7"/>
    <w:rsid w:val="000850C4"/>
    <w:rsid w:val="000851A0"/>
    <w:rsid w:val="000852DA"/>
    <w:rsid w:val="000854C8"/>
    <w:rsid w:val="000854D0"/>
    <w:rsid w:val="000856E0"/>
    <w:rsid w:val="00085871"/>
    <w:rsid w:val="000860C0"/>
    <w:rsid w:val="0008638F"/>
    <w:rsid w:val="00086505"/>
    <w:rsid w:val="000865D4"/>
    <w:rsid w:val="00086AAF"/>
    <w:rsid w:val="00086B94"/>
    <w:rsid w:val="00086BBE"/>
    <w:rsid w:val="00086FB8"/>
    <w:rsid w:val="00086FDB"/>
    <w:rsid w:val="000870D3"/>
    <w:rsid w:val="00087146"/>
    <w:rsid w:val="000871E4"/>
    <w:rsid w:val="0008726F"/>
    <w:rsid w:val="00087443"/>
    <w:rsid w:val="00087451"/>
    <w:rsid w:val="00087505"/>
    <w:rsid w:val="00087574"/>
    <w:rsid w:val="00087646"/>
    <w:rsid w:val="00087F91"/>
    <w:rsid w:val="00090127"/>
    <w:rsid w:val="000905D3"/>
    <w:rsid w:val="000906B1"/>
    <w:rsid w:val="00090860"/>
    <w:rsid w:val="00090B12"/>
    <w:rsid w:val="00090B22"/>
    <w:rsid w:val="00090DF4"/>
    <w:rsid w:val="00091253"/>
    <w:rsid w:val="000912E4"/>
    <w:rsid w:val="00091453"/>
    <w:rsid w:val="00091531"/>
    <w:rsid w:val="00091A25"/>
    <w:rsid w:val="00091B37"/>
    <w:rsid w:val="00091E8E"/>
    <w:rsid w:val="000920C2"/>
    <w:rsid w:val="00092116"/>
    <w:rsid w:val="00092140"/>
    <w:rsid w:val="00092147"/>
    <w:rsid w:val="00092178"/>
    <w:rsid w:val="000921FD"/>
    <w:rsid w:val="000926C4"/>
    <w:rsid w:val="000928B8"/>
    <w:rsid w:val="00092D6D"/>
    <w:rsid w:val="00092DF1"/>
    <w:rsid w:val="00092F4D"/>
    <w:rsid w:val="000930CD"/>
    <w:rsid w:val="000930DC"/>
    <w:rsid w:val="0009346D"/>
    <w:rsid w:val="000936B9"/>
    <w:rsid w:val="000936F7"/>
    <w:rsid w:val="0009384F"/>
    <w:rsid w:val="00093AFB"/>
    <w:rsid w:val="00093C0D"/>
    <w:rsid w:val="00093F3A"/>
    <w:rsid w:val="000942F3"/>
    <w:rsid w:val="000943F9"/>
    <w:rsid w:val="000947F5"/>
    <w:rsid w:val="000949DA"/>
    <w:rsid w:val="00094B22"/>
    <w:rsid w:val="00094D88"/>
    <w:rsid w:val="00095000"/>
    <w:rsid w:val="00095235"/>
    <w:rsid w:val="0009539B"/>
    <w:rsid w:val="000953DA"/>
    <w:rsid w:val="00095422"/>
    <w:rsid w:val="000954EE"/>
    <w:rsid w:val="00095780"/>
    <w:rsid w:val="00095B08"/>
    <w:rsid w:val="00095DE6"/>
    <w:rsid w:val="00096295"/>
    <w:rsid w:val="00096381"/>
    <w:rsid w:val="00096640"/>
    <w:rsid w:val="000967FC"/>
    <w:rsid w:val="0009699C"/>
    <w:rsid w:val="00096AFF"/>
    <w:rsid w:val="00096EC6"/>
    <w:rsid w:val="00096FFF"/>
    <w:rsid w:val="0009754A"/>
    <w:rsid w:val="00097663"/>
    <w:rsid w:val="00097795"/>
    <w:rsid w:val="0009784E"/>
    <w:rsid w:val="00097D68"/>
    <w:rsid w:val="00097EEF"/>
    <w:rsid w:val="000A046F"/>
    <w:rsid w:val="000A0884"/>
    <w:rsid w:val="000A0B72"/>
    <w:rsid w:val="000A0DDB"/>
    <w:rsid w:val="000A0E49"/>
    <w:rsid w:val="000A0E83"/>
    <w:rsid w:val="000A0F44"/>
    <w:rsid w:val="000A0FC0"/>
    <w:rsid w:val="000A129C"/>
    <w:rsid w:val="000A16E7"/>
    <w:rsid w:val="000A1AF0"/>
    <w:rsid w:val="000A1D85"/>
    <w:rsid w:val="000A21A1"/>
    <w:rsid w:val="000A24B0"/>
    <w:rsid w:val="000A2576"/>
    <w:rsid w:val="000A2791"/>
    <w:rsid w:val="000A2C47"/>
    <w:rsid w:val="000A2C60"/>
    <w:rsid w:val="000A2EEB"/>
    <w:rsid w:val="000A30E6"/>
    <w:rsid w:val="000A32C6"/>
    <w:rsid w:val="000A33C2"/>
    <w:rsid w:val="000A33DF"/>
    <w:rsid w:val="000A34CA"/>
    <w:rsid w:val="000A35CE"/>
    <w:rsid w:val="000A3657"/>
    <w:rsid w:val="000A3AF4"/>
    <w:rsid w:val="000A3C7A"/>
    <w:rsid w:val="000A3C83"/>
    <w:rsid w:val="000A3F0B"/>
    <w:rsid w:val="000A3F24"/>
    <w:rsid w:val="000A3FB0"/>
    <w:rsid w:val="000A4023"/>
    <w:rsid w:val="000A4129"/>
    <w:rsid w:val="000A41DC"/>
    <w:rsid w:val="000A441D"/>
    <w:rsid w:val="000A44B9"/>
    <w:rsid w:val="000A4780"/>
    <w:rsid w:val="000A4840"/>
    <w:rsid w:val="000A49CC"/>
    <w:rsid w:val="000A4DBA"/>
    <w:rsid w:val="000A5221"/>
    <w:rsid w:val="000A5751"/>
    <w:rsid w:val="000A57FF"/>
    <w:rsid w:val="000A599C"/>
    <w:rsid w:val="000A5A2B"/>
    <w:rsid w:val="000A5EB1"/>
    <w:rsid w:val="000A5EC4"/>
    <w:rsid w:val="000A6161"/>
    <w:rsid w:val="000A62CF"/>
    <w:rsid w:val="000A643A"/>
    <w:rsid w:val="000A664A"/>
    <w:rsid w:val="000A6839"/>
    <w:rsid w:val="000A68EF"/>
    <w:rsid w:val="000A6939"/>
    <w:rsid w:val="000A6EAF"/>
    <w:rsid w:val="000A6EB4"/>
    <w:rsid w:val="000A7125"/>
    <w:rsid w:val="000A7812"/>
    <w:rsid w:val="000A7D26"/>
    <w:rsid w:val="000A7E19"/>
    <w:rsid w:val="000A7F09"/>
    <w:rsid w:val="000B0593"/>
    <w:rsid w:val="000B076B"/>
    <w:rsid w:val="000B0897"/>
    <w:rsid w:val="000B0B08"/>
    <w:rsid w:val="000B1019"/>
    <w:rsid w:val="000B1097"/>
    <w:rsid w:val="000B1258"/>
    <w:rsid w:val="000B13D1"/>
    <w:rsid w:val="000B140A"/>
    <w:rsid w:val="000B1636"/>
    <w:rsid w:val="000B1739"/>
    <w:rsid w:val="000B1840"/>
    <w:rsid w:val="000B18A1"/>
    <w:rsid w:val="000B20FA"/>
    <w:rsid w:val="000B21B8"/>
    <w:rsid w:val="000B2214"/>
    <w:rsid w:val="000B23C6"/>
    <w:rsid w:val="000B2919"/>
    <w:rsid w:val="000B2A74"/>
    <w:rsid w:val="000B2AD9"/>
    <w:rsid w:val="000B2AEA"/>
    <w:rsid w:val="000B2D1B"/>
    <w:rsid w:val="000B3094"/>
    <w:rsid w:val="000B312E"/>
    <w:rsid w:val="000B315D"/>
    <w:rsid w:val="000B323B"/>
    <w:rsid w:val="000B345A"/>
    <w:rsid w:val="000B374E"/>
    <w:rsid w:val="000B3A9D"/>
    <w:rsid w:val="000B3E8B"/>
    <w:rsid w:val="000B402B"/>
    <w:rsid w:val="000B4057"/>
    <w:rsid w:val="000B4192"/>
    <w:rsid w:val="000B4274"/>
    <w:rsid w:val="000B456B"/>
    <w:rsid w:val="000B477B"/>
    <w:rsid w:val="000B4A1B"/>
    <w:rsid w:val="000B4A43"/>
    <w:rsid w:val="000B4AC2"/>
    <w:rsid w:val="000B4C7A"/>
    <w:rsid w:val="000B533F"/>
    <w:rsid w:val="000B547A"/>
    <w:rsid w:val="000B5571"/>
    <w:rsid w:val="000B5972"/>
    <w:rsid w:val="000B59CF"/>
    <w:rsid w:val="000B6078"/>
    <w:rsid w:val="000B62DE"/>
    <w:rsid w:val="000B6354"/>
    <w:rsid w:val="000B6394"/>
    <w:rsid w:val="000B65C2"/>
    <w:rsid w:val="000B7378"/>
    <w:rsid w:val="000B7583"/>
    <w:rsid w:val="000B7599"/>
    <w:rsid w:val="000B75AF"/>
    <w:rsid w:val="000C0093"/>
    <w:rsid w:val="000C0159"/>
    <w:rsid w:val="000C0209"/>
    <w:rsid w:val="000C05DC"/>
    <w:rsid w:val="000C07F7"/>
    <w:rsid w:val="000C08B0"/>
    <w:rsid w:val="000C08F4"/>
    <w:rsid w:val="000C0BB9"/>
    <w:rsid w:val="000C0BD9"/>
    <w:rsid w:val="000C0C56"/>
    <w:rsid w:val="000C1084"/>
    <w:rsid w:val="000C1169"/>
    <w:rsid w:val="000C1461"/>
    <w:rsid w:val="000C146C"/>
    <w:rsid w:val="000C14A2"/>
    <w:rsid w:val="000C1FA2"/>
    <w:rsid w:val="000C23BA"/>
    <w:rsid w:val="000C244F"/>
    <w:rsid w:val="000C24C8"/>
    <w:rsid w:val="000C26F0"/>
    <w:rsid w:val="000C2ABB"/>
    <w:rsid w:val="000C2BE7"/>
    <w:rsid w:val="000C2CB0"/>
    <w:rsid w:val="000C2E72"/>
    <w:rsid w:val="000C313E"/>
    <w:rsid w:val="000C372E"/>
    <w:rsid w:val="000C382D"/>
    <w:rsid w:val="000C3984"/>
    <w:rsid w:val="000C39BF"/>
    <w:rsid w:val="000C39CA"/>
    <w:rsid w:val="000C3D3F"/>
    <w:rsid w:val="000C3DCE"/>
    <w:rsid w:val="000C4091"/>
    <w:rsid w:val="000C41C3"/>
    <w:rsid w:val="000C45E2"/>
    <w:rsid w:val="000C49C0"/>
    <w:rsid w:val="000C4C71"/>
    <w:rsid w:val="000C4F1E"/>
    <w:rsid w:val="000C4F8B"/>
    <w:rsid w:val="000C547F"/>
    <w:rsid w:val="000C56B5"/>
    <w:rsid w:val="000C585E"/>
    <w:rsid w:val="000C588B"/>
    <w:rsid w:val="000C5ACF"/>
    <w:rsid w:val="000C5D60"/>
    <w:rsid w:val="000C5D88"/>
    <w:rsid w:val="000C652E"/>
    <w:rsid w:val="000C65A2"/>
    <w:rsid w:val="000C65D6"/>
    <w:rsid w:val="000C682A"/>
    <w:rsid w:val="000C69E3"/>
    <w:rsid w:val="000C6BDC"/>
    <w:rsid w:val="000C6CA8"/>
    <w:rsid w:val="000C6D27"/>
    <w:rsid w:val="000C6D39"/>
    <w:rsid w:val="000C6D80"/>
    <w:rsid w:val="000C6E17"/>
    <w:rsid w:val="000C6E4D"/>
    <w:rsid w:val="000C7099"/>
    <w:rsid w:val="000C71B8"/>
    <w:rsid w:val="000C750C"/>
    <w:rsid w:val="000C76E2"/>
    <w:rsid w:val="000C7722"/>
    <w:rsid w:val="000C7777"/>
    <w:rsid w:val="000C79A0"/>
    <w:rsid w:val="000C79B6"/>
    <w:rsid w:val="000C7B51"/>
    <w:rsid w:val="000C7BCE"/>
    <w:rsid w:val="000C7D5D"/>
    <w:rsid w:val="000D0312"/>
    <w:rsid w:val="000D0322"/>
    <w:rsid w:val="000D073B"/>
    <w:rsid w:val="000D0806"/>
    <w:rsid w:val="000D09EC"/>
    <w:rsid w:val="000D0AA9"/>
    <w:rsid w:val="000D0B6B"/>
    <w:rsid w:val="000D0DD0"/>
    <w:rsid w:val="000D0FF5"/>
    <w:rsid w:val="000D104F"/>
    <w:rsid w:val="000D12CE"/>
    <w:rsid w:val="000D1309"/>
    <w:rsid w:val="000D1454"/>
    <w:rsid w:val="000D1466"/>
    <w:rsid w:val="000D1789"/>
    <w:rsid w:val="000D17B6"/>
    <w:rsid w:val="000D1963"/>
    <w:rsid w:val="000D1BF0"/>
    <w:rsid w:val="000D1DA2"/>
    <w:rsid w:val="000D1E72"/>
    <w:rsid w:val="000D2294"/>
    <w:rsid w:val="000D22A5"/>
    <w:rsid w:val="000D253B"/>
    <w:rsid w:val="000D28E4"/>
    <w:rsid w:val="000D29E0"/>
    <w:rsid w:val="000D2BD0"/>
    <w:rsid w:val="000D2C7E"/>
    <w:rsid w:val="000D3063"/>
    <w:rsid w:val="000D3083"/>
    <w:rsid w:val="000D3201"/>
    <w:rsid w:val="000D38C7"/>
    <w:rsid w:val="000D39CD"/>
    <w:rsid w:val="000D3BC8"/>
    <w:rsid w:val="000D3BE2"/>
    <w:rsid w:val="000D3E93"/>
    <w:rsid w:val="000D3EED"/>
    <w:rsid w:val="000D3F48"/>
    <w:rsid w:val="000D401B"/>
    <w:rsid w:val="000D4075"/>
    <w:rsid w:val="000D41BF"/>
    <w:rsid w:val="000D4290"/>
    <w:rsid w:val="000D45E3"/>
    <w:rsid w:val="000D4721"/>
    <w:rsid w:val="000D4995"/>
    <w:rsid w:val="000D4B8B"/>
    <w:rsid w:val="000D5070"/>
    <w:rsid w:val="000D570C"/>
    <w:rsid w:val="000D5BC3"/>
    <w:rsid w:val="000D5BFE"/>
    <w:rsid w:val="000D5EFB"/>
    <w:rsid w:val="000D6449"/>
    <w:rsid w:val="000D659A"/>
    <w:rsid w:val="000D68AF"/>
    <w:rsid w:val="000D6A6E"/>
    <w:rsid w:val="000D6AC6"/>
    <w:rsid w:val="000D6BEC"/>
    <w:rsid w:val="000D6C99"/>
    <w:rsid w:val="000D6CCF"/>
    <w:rsid w:val="000D6DA1"/>
    <w:rsid w:val="000D6E25"/>
    <w:rsid w:val="000D6EC0"/>
    <w:rsid w:val="000D71EF"/>
    <w:rsid w:val="000D7267"/>
    <w:rsid w:val="000D74E2"/>
    <w:rsid w:val="000D74F2"/>
    <w:rsid w:val="000E0022"/>
    <w:rsid w:val="000E0038"/>
    <w:rsid w:val="000E00A6"/>
    <w:rsid w:val="000E011A"/>
    <w:rsid w:val="000E020C"/>
    <w:rsid w:val="000E0219"/>
    <w:rsid w:val="000E03B9"/>
    <w:rsid w:val="000E060A"/>
    <w:rsid w:val="000E0655"/>
    <w:rsid w:val="000E0AD7"/>
    <w:rsid w:val="000E0C5F"/>
    <w:rsid w:val="000E0C68"/>
    <w:rsid w:val="000E0E8E"/>
    <w:rsid w:val="000E0EBC"/>
    <w:rsid w:val="000E1195"/>
    <w:rsid w:val="000E12B3"/>
    <w:rsid w:val="000E13F2"/>
    <w:rsid w:val="000E142D"/>
    <w:rsid w:val="000E17DD"/>
    <w:rsid w:val="000E1959"/>
    <w:rsid w:val="000E1BF4"/>
    <w:rsid w:val="000E1C12"/>
    <w:rsid w:val="000E1CB2"/>
    <w:rsid w:val="000E206B"/>
    <w:rsid w:val="000E2455"/>
    <w:rsid w:val="000E2643"/>
    <w:rsid w:val="000E2709"/>
    <w:rsid w:val="000E2A3F"/>
    <w:rsid w:val="000E2C4C"/>
    <w:rsid w:val="000E2E75"/>
    <w:rsid w:val="000E2F63"/>
    <w:rsid w:val="000E2F79"/>
    <w:rsid w:val="000E3480"/>
    <w:rsid w:val="000E3844"/>
    <w:rsid w:val="000E3A74"/>
    <w:rsid w:val="000E3CC7"/>
    <w:rsid w:val="000E3D10"/>
    <w:rsid w:val="000E3EF0"/>
    <w:rsid w:val="000E3FBA"/>
    <w:rsid w:val="000E4179"/>
    <w:rsid w:val="000E4377"/>
    <w:rsid w:val="000E4750"/>
    <w:rsid w:val="000E47D7"/>
    <w:rsid w:val="000E4893"/>
    <w:rsid w:val="000E49F9"/>
    <w:rsid w:val="000E4EBE"/>
    <w:rsid w:val="000E5099"/>
    <w:rsid w:val="000E52EA"/>
    <w:rsid w:val="000E5C02"/>
    <w:rsid w:val="000E611E"/>
    <w:rsid w:val="000E615E"/>
    <w:rsid w:val="000E623D"/>
    <w:rsid w:val="000E6CF6"/>
    <w:rsid w:val="000E7299"/>
    <w:rsid w:val="000E7376"/>
    <w:rsid w:val="000E744D"/>
    <w:rsid w:val="000E7F74"/>
    <w:rsid w:val="000E7FF7"/>
    <w:rsid w:val="000F024F"/>
    <w:rsid w:val="000F03DC"/>
    <w:rsid w:val="000F043C"/>
    <w:rsid w:val="000F04EE"/>
    <w:rsid w:val="000F059D"/>
    <w:rsid w:val="000F068D"/>
    <w:rsid w:val="000F097C"/>
    <w:rsid w:val="000F0A0E"/>
    <w:rsid w:val="000F0F10"/>
    <w:rsid w:val="000F0F93"/>
    <w:rsid w:val="000F120B"/>
    <w:rsid w:val="000F1514"/>
    <w:rsid w:val="000F1609"/>
    <w:rsid w:val="000F17B3"/>
    <w:rsid w:val="000F1AA6"/>
    <w:rsid w:val="000F1CBF"/>
    <w:rsid w:val="000F1D2B"/>
    <w:rsid w:val="000F212E"/>
    <w:rsid w:val="000F214A"/>
    <w:rsid w:val="000F21A4"/>
    <w:rsid w:val="000F21C9"/>
    <w:rsid w:val="000F2432"/>
    <w:rsid w:val="000F27C6"/>
    <w:rsid w:val="000F2B61"/>
    <w:rsid w:val="000F2CD8"/>
    <w:rsid w:val="000F32A5"/>
    <w:rsid w:val="000F375B"/>
    <w:rsid w:val="000F37CB"/>
    <w:rsid w:val="000F3847"/>
    <w:rsid w:val="000F38C5"/>
    <w:rsid w:val="000F3910"/>
    <w:rsid w:val="000F3925"/>
    <w:rsid w:val="000F3E33"/>
    <w:rsid w:val="000F41A4"/>
    <w:rsid w:val="000F42E8"/>
    <w:rsid w:val="000F45EE"/>
    <w:rsid w:val="000F49A6"/>
    <w:rsid w:val="000F4CB0"/>
    <w:rsid w:val="000F4FF5"/>
    <w:rsid w:val="000F5198"/>
    <w:rsid w:val="000F53C0"/>
    <w:rsid w:val="000F554A"/>
    <w:rsid w:val="000F5791"/>
    <w:rsid w:val="000F59E0"/>
    <w:rsid w:val="000F5BA4"/>
    <w:rsid w:val="000F5F21"/>
    <w:rsid w:val="000F5FE3"/>
    <w:rsid w:val="000F676C"/>
    <w:rsid w:val="000F687C"/>
    <w:rsid w:val="000F692C"/>
    <w:rsid w:val="000F6E10"/>
    <w:rsid w:val="000F6E48"/>
    <w:rsid w:val="000F6FDD"/>
    <w:rsid w:val="000F70D8"/>
    <w:rsid w:val="000F7235"/>
    <w:rsid w:val="000F78C1"/>
    <w:rsid w:val="000F7D1C"/>
    <w:rsid w:val="000F7E97"/>
    <w:rsid w:val="000F7ED0"/>
    <w:rsid w:val="00100060"/>
    <w:rsid w:val="001003EF"/>
    <w:rsid w:val="00100CA9"/>
    <w:rsid w:val="00100D26"/>
    <w:rsid w:val="00100E46"/>
    <w:rsid w:val="00100FD5"/>
    <w:rsid w:val="001010FD"/>
    <w:rsid w:val="00101486"/>
    <w:rsid w:val="0010191A"/>
    <w:rsid w:val="00101D52"/>
    <w:rsid w:val="001020C1"/>
    <w:rsid w:val="00102527"/>
    <w:rsid w:val="001025B4"/>
    <w:rsid w:val="0010273D"/>
    <w:rsid w:val="001027BA"/>
    <w:rsid w:val="001028B3"/>
    <w:rsid w:val="001029AB"/>
    <w:rsid w:val="00102F5A"/>
    <w:rsid w:val="00103236"/>
    <w:rsid w:val="00103397"/>
    <w:rsid w:val="001033DF"/>
    <w:rsid w:val="0010341A"/>
    <w:rsid w:val="00103517"/>
    <w:rsid w:val="00103649"/>
    <w:rsid w:val="0010392A"/>
    <w:rsid w:val="00103C49"/>
    <w:rsid w:val="00103CB6"/>
    <w:rsid w:val="00103CCF"/>
    <w:rsid w:val="001048E8"/>
    <w:rsid w:val="00104991"/>
    <w:rsid w:val="001049A1"/>
    <w:rsid w:val="00104AB6"/>
    <w:rsid w:val="00105368"/>
    <w:rsid w:val="00105428"/>
    <w:rsid w:val="001056F2"/>
    <w:rsid w:val="0010591E"/>
    <w:rsid w:val="00105A84"/>
    <w:rsid w:val="00105ACA"/>
    <w:rsid w:val="00105CA9"/>
    <w:rsid w:val="00105DC0"/>
    <w:rsid w:val="00105DDD"/>
    <w:rsid w:val="00105DF9"/>
    <w:rsid w:val="0010626D"/>
    <w:rsid w:val="001062B5"/>
    <w:rsid w:val="001062EA"/>
    <w:rsid w:val="001063B6"/>
    <w:rsid w:val="001066C8"/>
    <w:rsid w:val="00106837"/>
    <w:rsid w:val="001069D8"/>
    <w:rsid w:val="00106A70"/>
    <w:rsid w:val="00106AC9"/>
    <w:rsid w:val="00106B35"/>
    <w:rsid w:val="00106C66"/>
    <w:rsid w:val="00106DDE"/>
    <w:rsid w:val="00107279"/>
    <w:rsid w:val="00107401"/>
    <w:rsid w:val="0010744F"/>
    <w:rsid w:val="0010774C"/>
    <w:rsid w:val="00107899"/>
    <w:rsid w:val="001078E5"/>
    <w:rsid w:val="00107968"/>
    <w:rsid w:val="00107DA1"/>
    <w:rsid w:val="00107EC8"/>
    <w:rsid w:val="001101F6"/>
    <w:rsid w:val="00110455"/>
    <w:rsid w:val="00110560"/>
    <w:rsid w:val="00110963"/>
    <w:rsid w:val="00110A39"/>
    <w:rsid w:val="00110AD0"/>
    <w:rsid w:val="00110CF2"/>
    <w:rsid w:val="001110A7"/>
    <w:rsid w:val="001117A9"/>
    <w:rsid w:val="001119DA"/>
    <w:rsid w:val="00111FC8"/>
    <w:rsid w:val="001120D2"/>
    <w:rsid w:val="001127A2"/>
    <w:rsid w:val="00112997"/>
    <w:rsid w:val="00112B0D"/>
    <w:rsid w:val="00112B0E"/>
    <w:rsid w:val="00112C48"/>
    <w:rsid w:val="00112CD7"/>
    <w:rsid w:val="00112CE7"/>
    <w:rsid w:val="00112D02"/>
    <w:rsid w:val="001130C3"/>
    <w:rsid w:val="00113197"/>
    <w:rsid w:val="00113316"/>
    <w:rsid w:val="001137B0"/>
    <w:rsid w:val="001137B4"/>
    <w:rsid w:val="00113888"/>
    <w:rsid w:val="00113B5F"/>
    <w:rsid w:val="00113F6D"/>
    <w:rsid w:val="00113FC0"/>
    <w:rsid w:val="0011436D"/>
    <w:rsid w:val="0011451E"/>
    <w:rsid w:val="001147C9"/>
    <w:rsid w:val="001149FA"/>
    <w:rsid w:val="00114B88"/>
    <w:rsid w:val="00115123"/>
    <w:rsid w:val="001151E0"/>
    <w:rsid w:val="00115356"/>
    <w:rsid w:val="00115601"/>
    <w:rsid w:val="0011583F"/>
    <w:rsid w:val="00115BCF"/>
    <w:rsid w:val="00115DE9"/>
    <w:rsid w:val="0011606B"/>
    <w:rsid w:val="001160D6"/>
    <w:rsid w:val="001160EF"/>
    <w:rsid w:val="0011681F"/>
    <w:rsid w:val="001176DB"/>
    <w:rsid w:val="001178F3"/>
    <w:rsid w:val="00117B98"/>
    <w:rsid w:val="00117CB4"/>
    <w:rsid w:val="00117E3A"/>
    <w:rsid w:val="00120258"/>
    <w:rsid w:val="00120460"/>
    <w:rsid w:val="00120869"/>
    <w:rsid w:val="00120C1D"/>
    <w:rsid w:val="00120CD0"/>
    <w:rsid w:val="00121049"/>
    <w:rsid w:val="001213B5"/>
    <w:rsid w:val="001213E8"/>
    <w:rsid w:val="001217CF"/>
    <w:rsid w:val="001218B3"/>
    <w:rsid w:val="0012193B"/>
    <w:rsid w:val="001219CC"/>
    <w:rsid w:val="00121A1A"/>
    <w:rsid w:val="00121A23"/>
    <w:rsid w:val="00122044"/>
    <w:rsid w:val="00122079"/>
    <w:rsid w:val="001220C2"/>
    <w:rsid w:val="00122368"/>
    <w:rsid w:val="00122AE7"/>
    <w:rsid w:val="00122EEB"/>
    <w:rsid w:val="001230D2"/>
    <w:rsid w:val="001233B1"/>
    <w:rsid w:val="001234BE"/>
    <w:rsid w:val="00123771"/>
    <w:rsid w:val="001238E0"/>
    <w:rsid w:val="00123A3C"/>
    <w:rsid w:val="00123BE3"/>
    <w:rsid w:val="00123FD7"/>
    <w:rsid w:val="0012448D"/>
    <w:rsid w:val="0012480C"/>
    <w:rsid w:val="001248F5"/>
    <w:rsid w:val="00124A6A"/>
    <w:rsid w:val="00124A8C"/>
    <w:rsid w:val="00124FDE"/>
    <w:rsid w:val="001251D9"/>
    <w:rsid w:val="001256C4"/>
    <w:rsid w:val="001257BC"/>
    <w:rsid w:val="0012585F"/>
    <w:rsid w:val="00125BBB"/>
    <w:rsid w:val="00125C26"/>
    <w:rsid w:val="00125CBE"/>
    <w:rsid w:val="00125E73"/>
    <w:rsid w:val="001261ED"/>
    <w:rsid w:val="00126BB7"/>
    <w:rsid w:val="00126D2F"/>
    <w:rsid w:val="0012742C"/>
    <w:rsid w:val="00127596"/>
    <w:rsid w:val="0012778A"/>
    <w:rsid w:val="00127935"/>
    <w:rsid w:val="0012795C"/>
    <w:rsid w:val="001279B0"/>
    <w:rsid w:val="00127E72"/>
    <w:rsid w:val="00127ECF"/>
    <w:rsid w:val="00130188"/>
    <w:rsid w:val="00130331"/>
    <w:rsid w:val="0013051D"/>
    <w:rsid w:val="00130899"/>
    <w:rsid w:val="00130A57"/>
    <w:rsid w:val="00130C5A"/>
    <w:rsid w:val="001312A8"/>
    <w:rsid w:val="00131398"/>
    <w:rsid w:val="001317F0"/>
    <w:rsid w:val="00131849"/>
    <w:rsid w:val="00131B0A"/>
    <w:rsid w:val="00131D35"/>
    <w:rsid w:val="00131E8B"/>
    <w:rsid w:val="00132241"/>
    <w:rsid w:val="001328E0"/>
    <w:rsid w:val="00132A21"/>
    <w:rsid w:val="00132D36"/>
    <w:rsid w:val="00133448"/>
    <w:rsid w:val="001334CC"/>
    <w:rsid w:val="001335EF"/>
    <w:rsid w:val="00133CC2"/>
    <w:rsid w:val="00133D0B"/>
    <w:rsid w:val="00133D53"/>
    <w:rsid w:val="00133FE1"/>
    <w:rsid w:val="00133FFD"/>
    <w:rsid w:val="00134085"/>
    <w:rsid w:val="00134638"/>
    <w:rsid w:val="001348BB"/>
    <w:rsid w:val="001350D2"/>
    <w:rsid w:val="001351FA"/>
    <w:rsid w:val="00135804"/>
    <w:rsid w:val="001358C9"/>
    <w:rsid w:val="0013595B"/>
    <w:rsid w:val="00135F44"/>
    <w:rsid w:val="00135FFA"/>
    <w:rsid w:val="0013601C"/>
    <w:rsid w:val="0013619A"/>
    <w:rsid w:val="001362C9"/>
    <w:rsid w:val="00136431"/>
    <w:rsid w:val="001367FA"/>
    <w:rsid w:val="00136D0C"/>
    <w:rsid w:val="00136FE7"/>
    <w:rsid w:val="001370FE"/>
    <w:rsid w:val="00137406"/>
    <w:rsid w:val="00137624"/>
    <w:rsid w:val="0013771C"/>
    <w:rsid w:val="001377AD"/>
    <w:rsid w:val="0013783B"/>
    <w:rsid w:val="00137AA5"/>
    <w:rsid w:val="00137AC4"/>
    <w:rsid w:val="00137E5D"/>
    <w:rsid w:val="00137E87"/>
    <w:rsid w:val="001406CF"/>
    <w:rsid w:val="001407BE"/>
    <w:rsid w:val="00140AE8"/>
    <w:rsid w:val="00140BA3"/>
    <w:rsid w:val="00140DF9"/>
    <w:rsid w:val="00141297"/>
    <w:rsid w:val="00141449"/>
    <w:rsid w:val="00141806"/>
    <w:rsid w:val="001419E8"/>
    <w:rsid w:val="00141C69"/>
    <w:rsid w:val="0014204F"/>
    <w:rsid w:val="00142377"/>
    <w:rsid w:val="001426E0"/>
    <w:rsid w:val="001427CE"/>
    <w:rsid w:val="00142800"/>
    <w:rsid w:val="00142A71"/>
    <w:rsid w:val="0014311F"/>
    <w:rsid w:val="0014341D"/>
    <w:rsid w:val="00143792"/>
    <w:rsid w:val="0014388F"/>
    <w:rsid w:val="00143AC5"/>
    <w:rsid w:val="00143C79"/>
    <w:rsid w:val="00143CCB"/>
    <w:rsid w:val="001441CB"/>
    <w:rsid w:val="001443CC"/>
    <w:rsid w:val="00144550"/>
    <w:rsid w:val="0014456D"/>
    <w:rsid w:val="00144AF2"/>
    <w:rsid w:val="00144CA8"/>
    <w:rsid w:val="00144FC2"/>
    <w:rsid w:val="001450B3"/>
    <w:rsid w:val="0014555D"/>
    <w:rsid w:val="00145693"/>
    <w:rsid w:val="001456E5"/>
    <w:rsid w:val="00145A5C"/>
    <w:rsid w:val="00145CA5"/>
    <w:rsid w:val="00145D78"/>
    <w:rsid w:val="0014608E"/>
    <w:rsid w:val="00146224"/>
    <w:rsid w:val="001462C6"/>
    <w:rsid w:val="001463FF"/>
    <w:rsid w:val="00146616"/>
    <w:rsid w:val="00146771"/>
    <w:rsid w:val="00146D98"/>
    <w:rsid w:val="00146EAB"/>
    <w:rsid w:val="00146F20"/>
    <w:rsid w:val="00146FEB"/>
    <w:rsid w:val="00147026"/>
    <w:rsid w:val="0014733B"/>
    <w:rsid w:val="0014756C"/>
    <w:rsid w:val="0014759C"/>
    <w:rsid w:val="0014771B"/>
    <w:rsid w:val="00147B57"/>
    <w:rsid w:val="00147CA2"/>
    <w:rsid w:val="00147D4B"/>
    <w:rsid w:val="001501B3"/>
    <w:rsid w:val="001501EF"/>
    <w:rsid w:val="00150269"/>
    <w:rsid w:val="0015026A"/>
    <w:rsid w:val="00150428"/>
    <w:rsid w:val="00150499"/>
    <w:rsid w:val="0015061E"/>
    <w:rsid w:val="00150768"/>
    <w:rsid w:val="0015088E"/>
    <w:rsid w:val="001509E7"/>
    <w:rsid w:val="00150CB3"/>
    <w:rsid w:val="00150D7E"/>
    <w:rsid w:val="00150D84"/>
    <w:rsid w:val="00151085"/>
    <w:rsid w:val="001510B7"/>
    <w:rsid w:val="0015161B"/>
    <w:rsid w:val="0015171B"/>
    <w:rsid w:val="0015173C"/>
    <w:rsid w:val="00151769"/>
    <w:rsid w:val="00151855"/>
    <w:rsid w:val="00151888"/>
    <w:rsid w:val="00151C4E"/>
    <w:rsid w:val="00151C52"/>
    <w:rsid w:val="00151E16"/>
    <w:rsid w:val="00151EED"/>
    <w:rsid w:val="00151F6F"/>
    <w:rsid w:val="00151FD4"/>
    <w:rsid w:val="00152134"/>
    <w:rsid w:val="0015229F"/>
    <w:rsid w:val="001522A5"/>
    <w:rsid w:val="001522EE"/>
    <w:rsid w:val="00152548"/>
    <w:rsid w:val="001525E2"/>
    <w:rsid w:val="00152836"/>
    <w:rsid w:val="00152873"/>
    <w:rsid w:val="001528D1"/>
    <w:rsid w:val="00152BCD"/>
    <w:rsid w:val="00152E5A"/>
    <w:rsid w:val="00152F4C"/>
    <w:rsid w:val="0015335F"/>
    <w:rsid w:val="00153526"/>
    <w:rsid w:val="001536C0"/>
    <w:rsid w:val="00153787"/>
    <w:rsid w:val="0015381D"/>
    <w:rsid w:val="00153AB1"/>
    <w:rsid w:val="00153FAE"/>
    <w:rsid w:val="00154064"/>
    <w:rsid w:val="00154080"/>
    <w:rsid w:val="0015419C"/>
    <w:rsid w:val="00154242"/>
    <w:rsid w:val="00154281"/>
    <w:rsid w:val="00154333"/>
    <w:rsid w:val="001543FB"/>
    <w:rsid w:val="0015440E"/>
    <w:rsid w:val="00154656"/>
    <w:rsid w:val="00154E45"/>
    <w:rsid w:val="0015525A"/>
    <w:rsid w:val="00155301"/>
    <w:rsid w:val="00155343"/>
    <w:rsid w:val="00155965"/>
    <w:rsid w:val="00155DEB"/>
    <w:rsid w:val="00155E8C"/>
    <w:rsid w:val="0015629D"/>
    <w:rsid w:val="00156334"/>
    <w:rsid w:val="00156613"/>
    <w:rsid w:val="0015673F"/>
    <w:rsid w:val="00156A2D"/>
    <w:rsid w:val="00156B20"/>
    <w:rsid w:val="00156B50"/>
    <w:rsid w:val="00156E8C"/>
    <w:rsid w:val="00156F76"/>
    <w:rsid w:val="00157200"/>
    <w:rsid w:val="00157421"/>
    <w:rsid w:val="00157559"/>
    <w:rsid w:val="00157B99"/>
    <w:rsid w:val="00157BB4"/>
    <w:rsid w:val="00157BEC"/>
    <w:rsid w:val="00157CB4"/>
    <w:rsid w:val="00160006"/>
    <w:rsid w:val="00160145"/>
    <w:rsid w:val="001601C8"/>
    <w:rsid w:val="00160338"/>
    <w:rsid w:val="001604EB"/>
    <w:rsid w:val="00160938"/>
    <w:rsid w:val="00160A97"/>
    <w:rsid w:val="00160B17"/>
    <w:rsid w:val="00160B22"/>
    <w:rsid w:val="00160B57"/>
    <w:rsid w:val="00161135"/>
    <w:rsid w:val="0016121A"/>
    <w:rsid w:val="00161233"/>
    <w:rsid w:val="0016124D"/>
    <w:rsid w:val="001614B8"/>
    <w:rsid w:val="001615CB"/>
    <w:rsid w:val="00161746"/>
    <w:rsid w:val="00161A2E"/>
    <w:rsid w:val="00161B33"/>
    <w:rsid w:val="00161F3D"/>
    <w:rsid w:val="00162233"/>
    <w:rsid w:val="00162416"/>
    <w:rsid w:val="00162459"/>
    <w:rsid w:val="00162ABB"/>
    <w:rsid w:val="00162C54"/>
    <w:rsid w:val="00163263"/>
    <w:rsid w:val="00163409"/>
    <w:rsid w:val="001635AE"/>
    <w:rsid w:val="00163617"/>
    <w:rsid w:val="0016397F"/>
    <w:rsid w:val="001639A1"/>
    <w:rsid w:val="00163A35"/>
    <w:rsid w:val="00163E81"/>
    <w:rsid w:val="00164188"/>
    <w:rsid w:val="00164736"/>
    <w:rsid w:val="00164979"/>
    <w:rsid w:val="00164DE1"/>
    <w:rsid w:val="00164EE8"/>
    <w:rsid w:val="00165015"/>
    <w:rsid w:val="001650A8"/>
    <w:rsid w:val="0016517E"/>
    <w:rsid w:val="001654AA"/>
    <w:rsid w:val="00165522"/>
    <w:rsid w:val="00165526"/>
    <w:rsid w:val="0016559F"/>
    <w:rsid w:val="00165CF3"/>
    <w:rsid w:val="00165EB0"/>
    <w:rsid w:val="00165ED7"/>
    <w:rsid w:val="001662AC"/>
    <w:rsid w:val="00166324"/>
    <w:rsid w:val="00166365"/>
    <w:rsid w:val="001668A8"/>
    <w:rsid w:val="00166977"/>
    <w:rsid w:val="00166A6D"/>
    <w:rsid w:val="00166C02"/>
    <w:rsid w:val="00166C4D"/>
    <w:rsid w:val="00166E92"/>
    <w:rsid w:val="00167340"/>
    <w:rsid w:val="00167487"/>
    <w:rsid w:val="001674D1"/>
    <w:rsid w:val="0016779B"/>
    <w:rsid w:val="001677C6"/>
    <w:rsid w:val="00167C2D"/>
    <w:rsid w:val="00167DDA"/>
    <w:rsid w:val="00170215"/>
    <w:rsid w:val="001708A3"/>
    <w:rsid w:val="00170C27"/>
    <w:rsid w:val="00170D98"/>
    <w:rsid w:val="00170F93"/>
    <w:rsid w:val="001711E9"/>
    <w:rsid w:val="0017158A"/>
    <w:rsid w:val="00171652"/>
    <w:rsid w:val="001717AE"/>
    <w:rsid w:val="00171A59"/>
    <w:rsid w:val="00171BAE"/>
    <w:rsid w:val="00171C24"/>
    <w:rsid w:val="00171CA6"/>
    <w:rsid w:val="001728A6"/>
    <w:rsid w:val="00173102"/>
    <w:rsid w:val="001735D5"/>
    <w:rsid w:val="00173917"/>
    <w:rsid w:val="00173C9F"/>
    <w:rsid w:val="00173F58"/>
    <w:rsid w:val="00173FCD"/>
    <w:rsid w:val="001741DD"/>
    <w:rsid w:val="00174219"/>
    <w:rsid w:val="001745E8"/>
    <w:rsid w:val="00174999"/>
    <w:rsid w:val="001749DF"/>
    <w:rsid w:val="00174B27"/>
    <w:rsid w:val="00174E3D"/>
    <w:rsid w:val="00174FD6"/>
    <w:rsid w:val="0017509B"/>
    <w:rsid w:val="00175AA0"/>
    <w:rsid w:val="00175B84"/>
    <w:rsid w:val="00175BA1"/>
    <w:rsid w:val="00175EF4"/>
    <w:rsid w:val="00175F20"/>
    <w:rsid w:val="00176264"/>
    <w:rsid w:val="001764C5"/>
    <w:rsid w:val="00176716"/>
    <w:rsid w:val="001767AC"/>
    <w:rsid w:val="00176922"/>
    <w:rsid w:val="00176D8A"/>
    <w:rsid w:val="00176E88"/>
    <w:rsid w:val="00176EF7"/>
    <w:rsid w:val="00177187"/>
    <w:rsid w:val="001773C2"/>
    <w:rsid w:val="00177406"/>
    <w:rsid w:val="001774F4"/>
    <w:rsid w:val="001775F6"/>
    <w:rsid w:val="00177611"/>
    <w:rsid w:val="00177D36"/>
    <w:rsid w:val="00177E3D"/>
    <w:rsid w:val="0018005A"/>
    <w:rsid w:val="0018039A"/>
    <w:rsid w:val="001804A2"/>
    <w:rsid w:val="00180C00"/>
    <w:rsid w:val="00181272"/>
    <w:rsid w:val="0018137B"/>
    <w:rsid w:val="0018143E"/>
    <w:rsid w:val="00181860"/>
    <w:rsid w:val="00181CD7"/>
    <w:rsid w:val="00181DC2"/>
    <w:rsid w:val="00181FF1"/>
    <w:rsid w:val="00182124"/>
    <w:rsid w:val="0018212A"/>
    <w:rsid w:val="001821BB"/>
    <w:rsid w:val="001823CC"/>
    <w:rsid w:val="00182572"/>
    <w:rsid w:val="001825F8"/>
    <w:rsid w:val="00182935"/>
    <w:rsid w:val="001829E2"/>
    <w:rsid w:val="00182D67"/>
    <w:rsid w:val="00182D70"/>
    <w:rsid w:val="001832C4"/>
    <w:rsid w:val="0018391D"/>
    <w:rsid w:val="001839A2"/>
    <w:rsid w:val="00183C88"/>
    <w:rsid w:val="00183CED"/>
    <w:rsid w:val="00183D30"/>
    <w:rsid w:val="00183EEB"/>
    <w:rsid w:val="00184080"/>
    <w:rsid w:val="001842FE"/>
    <w:rsid w:val="00184385"/>
    <w:rsid w:val="00184C00"/>
    <w:rsid w:val="00184E9B"/>
    <w:rsid w:val="00185398"/>
    <w:rsid w:val="001854C1"/>
    <w:rsid w:val="001855FC"/>
    <w:rsid w:val="00185687"/>
    <w:rsid w:val="0018578A"/>
    <w:rsid w:val="0018582C"/>
    <w:rsid w:val="001858DF"/>
    <w:rsid w:val="00185A08"/>
    <w:rsid w:val="00185BBD"/>
    <w:rsid w:val="00185BCF"/>
    <w:rsid w:val="00185CD1"/>
    <w:rsid w:val="0018612A"/>
    <w:rsid w:val="00186255"/>
    <w:rsid w:val="001865B5"/>
    <w:rsid w:val="001866FB"/>
    <w:rsid w:val="00186718"/>
    <w:rsid w:val="00186728"/>
    <w:rsid w:val="00186743"/>
    <w:rsid w:val="001868AD"/>
    <w:rsid w:val="0018695A"/>
    <w:rsid w:val="0018695C"/>
    <w:rsid w:val="00186D98"/>
    <w:rsid w:val="0018704B"/>
    <w:rsid w:val="00187080"/>
    <w:rsid w:val="001870B8"/>
    <w:rsid w:val="00187465"/>
    <w:rsid w:val="00187545"/>
    <w:rsid w:val="00190060"/>
    <w:rsid w:val="001903E1"/>
    <w:rsid w:val="001906AF"/>
    <w:rsid w:val="0019074C"/>
    <w:rsid w:val="001909D3"/>
    <w:rsid w:val="00190A00"/>
    <w:rsid w:val="00190BD2"/>
    <w:rsid w:val="00190C6E"/>
    <w:rsid w:val="00190D35"/>
    <w:rsid w:val="00191355"/>
    <w:rsid w:val="00191380"/>
    <w:rsid w:val="00191833"/>
    <w:rsid w:val="00191A1E"/>
    <w:rsid w:val="00191A2D"/>
    <w:rsid w:val="00191B7B"/>
    <w:rsid w:val="00191CB0"/>
    <w:rsid w:val="001920DD"/>
    <w:rsid w:val="0019221F"/>
    <w:rsid w:val="00192920"/>
    <w:rsid w:val="00192B37"/>
    <w:rsid w:val="00192C0A"/>
    <w:rsid w:val="00192DDC"/>
    <w:rsid w:val="00192E7D"/>
    <w:rsid w:val="0019323C"/>
    <w:rsid w:val="00193572"/>
    <w:rsid w:val="001936A0"/>
    <w:rsid w:val="0019381C"/>
    <w:rsid w:val="001938AA"/>
    <w:rsid w:val="00193909"/>
    <w:rsid w:val="00193A01"/>
    <w:rsid w:val="00193AAA"/>
    <w:rsid w:val="00193AC3"/>
    <w:rsid w:val="00193D5C"/>
    <w:rsid w:val="00193D6C"/>
    <w:rsid w:val="00193FA8"/>
    <w:rsid w:val="001941EB"/>
    <w:rsid w:val="00194281"/>
    <w:rsid w:val="0019431F"/>
    <w:rsid w:val="001944BB"/>
    <w:rsid w:val="001945BA"/>
    <w:rsid w:val="001947CE"/>
    <w:rsid w:val="00194850"/>
    <w:rsid w:val="00194C04"/>
    <w:rsid w:val="00194E66"/>
    <w:rsid w:val="00194EFB"/>
    <w:rsid w:val="0019508C"/>
    <w:rsid w:val="001950C1"/>
    <w:rsid w:val="00195133"/>
    <w:rsid w:val="0019514A"/>
    <w:rsid w:val="00195375"/>
    <w:rsid w:val="00195402"/>
    <w:rsid w:val="00195587"/>
    <w:rsid w:val="0019563C"/>
    <w:rsid w:val="00195662"/>
    <w:rsid w:val="001956D6"/>
    <w:rsid w:val="00195832"/>
    <w:rsid w:val="00195914"/>
    <w:rsid w:val="00195951"/>
    <w:rsid w:val="001959FF"/>
    <w:rsid w:val="00195B48"/>
    <w:rsid w:val="00195B5B"/>
    <w:rsid w:val="00195E2B"/>
    <w:rsid w:val="00195EA3"/>
    <w:rsid w:val="00195F54"/>
    <w:rsid w:val="00196060"/>
    <w:rsid w:val="001960EF"/>
    <w:rsid w:val="001962A7"/>
    <w:rsid w:val="001963BA"/>
    <w:rsid w:val="001965C8"/>
    <w:rsid w:val="00196666"/>
    <w:rsid w:val="00196730"/>
    <w:rsid w:val="00196987"/>
    <w:rsid w:val="001969D0"/>
    <w:rsid w:val="00196B45"/>
    <w:rsid w:val="00196B88"/>
    <w:rsid w:val="00197177"/>
    <w:rsid w:val="0019733F"/>
    <w:rsid w:val="0019743B"/>
    <w:rsid w:val="001975DC"/>
    <w:rsid w:val="00197931"/>
    <w:rsid w:val="001A0287"/>
    <w:rsid w:val="001A078F"/>
    <w:rsid w:val="001A09CA"/>
    <w:rsid w:val="001A0D85"/>
    <w:rsid w:val="001A0E70"/>
    <w:rsid w:val="001A0F1A"/>
    <w:rsid w:val="001A0FD1"/>
    <w:rsid w:val="001A1182"/>
    <w:rsid w:val="001A131E"/>
    <w:rsid w:val="001A1987"/>
    <w:rsid w:val="001A1A0A"/>
    <w:rsid w:val="001A1A0F"/>
    <w:rsid w:val="001A2AF6"/>
    <w:rsid w:val="001A2B09"/>
    <w:rsid w:val="001A2B2C"/>
    <w:rsid w:val="001A2DB0"/>
    <w:rsid w:val="001A2FC1"/>
    <w:rsid w:val="001A3030"/>
    <w:rsid w:val="001A318D"/>
    <w:rsid w:val="001A3712"/>
    <w:rsid w:val="001A3804"/>
    <w:rsid w:val="001A3856"/>
    <w:rsid w:val="001A3A15"/>
    <w:rsid w:val="001A3AE5"/>
    <w:rsid w:val="001A3E87"/>
    <w:rsid w:val="001A3F15"/>
    <w:rsid w:val="001A41EF"/>
    <w:rsid w:val="001A44A5"/>
    <w:rsid w:val="001A44AB"/>
    <w:rsid w:val="001A45C0"/>
    <w:rsid w:val="001A4D6B"/>
    <w:rsid w:val="001A4EF7"/>
    <w:rsid w:val="001A513F"/>
    <w:rsid w:val="001A52FA"/>
    <w:rsid w:val="001A56BB"/>
    <w:rsid w:val="001A576F"/>
    <w:rsid w:val="001A579A"/>
    <w:rsid w:val="001A58C4"/>
    <w:rsid w:val="001A5944"/>
    <w:rsid w:val="001A5B1A"/>
    <w:rsid w:val="001A5E3B"/>
    <w:rsid w:val="001A5EC6"/>
    <w:rsid w:val="001A5ED6"/>
    <w:rsid w:val="001A5F62"/>
    <w:rsid w:val="001A63D2"/>
    <w:rsid w:val="001A6588"/>
    <w:rsid w:val="001A670D"/>
    <w:rsid w:val="001A689F"/>
    <w:rsid w:val="001A68F4"/>
    <w:rsid w:val="001A6A3E"/>
    <w:rsid w:val="001A6D79"/>
    <w:rsid w:val="001A6D80"/>
    <w:rsid w:val="001A7348"/>
    <w:rsid w:val="001A73D2"/>
    <w:rsid w:val="001A7888"/>
    <w:rsid w:val="001A7B7D"/>
    <w:rsid w:val="001A7D14"/>
    <w:rsid w:val="001A7E6D"/>
    <w:rsid w:val="001A7FAB"/>
    <w:rsid w:val="001A7FFD"/>
    <w:rsid w:val="001B0020"/>
    <w:rsid w:val="001B0086"/>
    <w:rsid w:val="001B067B"/>
    <w:rsid w:val="001B075E"/>
    <w:rsid w:val="001B08AD"/>
    <w:rsid w:val="001B08C7"/>
    <w:rsid w:val="001B0AF4"/>
    <w:rsid w:val="001B0EA4"/>
    <w:rsid w:val="001B0F07"/>
    <w:rsid w:val="001B12DB"/>
    <w:rsid w:val="001B12F9"/>
    <w:rsid w:val="001B15DC"/>
    <w:rsid w:val="001B1635"/>
    <w:rsid w:val="001B184B"/>
    <w:rsid w:val="001B19D8"/>
    <w:rsid w:val="001B19E9"/>
    <w:rsid w:val="001B1AB4"/>
    <w:rsid w:val="001B1AEB"/>
    <w:rsid w:val="001B1BE9"/>
    <w:rsid w:val="001B1CDB"/>
    <w:rsid w:val="001B1F49"/>
    <w:rsid w:val="001B220A"/>
    <w:rsid w:val="001B232E"/>
    <w:rsid w:val="001B2381"/>
    <w:rsid w:val="001B24DC"/>
    <w:rsid w:val="001B2698"/>
    <w:rsid w:val="001B2922"/>
    <w:rsid w:val="001B299E"/>
    <w:rsid w:val="001B2AF4"/>
    <w:rsid w:val="001B2C78"/>
    <w:rsid w:val="001B2D6D"/>
    <w:rsid w:val="001B2F1B"/>
    <w:rsid w:val="001B306D"/>
    <w:rsid w:val="001B312F"/>
    <w:rsid w:val="001B3268"/>
    <w:rsid w:val="001B338B"/>
    <w:rsid w:val="001B3A67"/>
    <w:rsid w:val="001B3B89"/>
    <w:rsid w:val="001B3DB2"/>
    <w:rsid w:val="001B3F73"/>
    <w:rsid w:val="001B3FAE"/>
    <w:rsid w:val="001B4080"/>
    <w:rsid w:val="001B40F0"/>
    <w:rsid w:val="001B4202"/>
    <w:rsid w:val="001B4247"/>
    <w:rsid w:val="001B453E"/>
    <w:rsid w:val="001B486E"/>
    <w:rsid w:val="001B4A51"/>
    <w:rsid w:val="001B4D1D"/>
    <w:rsid w:val="001B4EF2"/>
    <w:rsid w:val="001B5249"/>
    <w:rsid w:val="001B536E"/>
    <w:rsid w:val="001B57E6"/>
    <w:rsid w:val="001B5984"/>
    <w:rsid w:val="001B5A06"/>
    <w:rsid w:val="001B5DC4"/>
    <w:rsid w:val="001B5E0B"/>
    <w:rsid w:val="001B5F7C"/>
    <w:rsid w:val="001B606D"/>
    <w:rsid w:val="001B613C"/>
    <w:rsid w:val="001B6142"/>
    <w:rsid w:val="001B61A9"/>
    <w:rsid w:val="001B6277"/>
    <w:rsid w:val="001B64A5"/>
    <w:rsid w:val="001B6619"/>
    <w:rsid w:val="001B67C0"/>
    <w:rsid w:val="001B6DBE"/>
    <w:rsid w:val="001B7276"/>
    <w:rsid w:val="001B7BF6"/>
    <w:rsid w:val="001B7CA7"/>
    <w:rsid w:val="001C0014"/>
    <w:rsid w:val="001C0920"/>
    <w:rsid w:val="001C153E"/>
    <w:rsid w:val="001C154D"/>
    <w:rsid w:val="001C158F"/>
    <w:rsid w:val="001C16A0"/>
    <w:rsid w:val="001C1794"/>
    <w:rsid w:val="001C1835"/>
    <w:rsid w:val="001C1836"/>
    <w:rsid w:val="001C18F1"/>
    <w:rsid w:val="001C1A9A"/>
    <w:rsid w:val="001C1B2C"/>
    <w:rsid w:val="001C1E7B"/>
    <w:rsid w:val="001C1F32"/>
    <w:rsid w:val="001C1F70"/>
    <w:rsid w:val="001C1FEE"/>
    <w:rsid w:val="001C2299"/>
    <w:rsid w:val="001C23CF"/>
    <w:rsid w:val="001C26F8"/>
    <w:rsid w:val="001C2866"/>
    <w:rsid w:val="001C2A78"/>
    <w:rsid w:val="001C2D97"/>
    <w:rsid w:val="001C2FDA"/>
    <w:rsid w:val="001C3149"/>
    <w:rsid w:val="001C3207"/>
    <w:rsid w:val="001C322C"/>
    <w:rsid w:val="001C3411"/>
    <w:rsid w:val="001C3538"/>
    <w:rsid w:val="001C3966"/>
    <w:rsid w:val="001C39C5"/>
    <w:rsid w:val="001C3A0B"/>
    <w:rsid w:val="001C3A4B"/>
    <w:rsid w:val="001C440B"/>
    <w:rsid w:val="001C4443"/>
    <w:rsid w:val="001C44B5"/>
    <w:rsid w:val="001C455B"/>
    <w:rsid w:val="001C460C"/>
    <w:rsid w:val="001C46F7"/>
    <w:rsid w:val="001C4A30"/>
    <w:rsid w:val="001C4CAE"/>
    <w:rsid w:val="001C5161"/>
    <w:rsid w:val="001C53E9"/>
    <w:rsid w:val="001C5A69"/>
    <w:rsid w:val="001C5D5F"/>
    <w:rsid w:val="001C5EE6"/>
    <w:rsid w:val="001C5F70"/>
    <w:rsid w:val="001C6051"/>
    <w:rsid w:val="001C62E1"/>
    <w:rsid w:val="001C63C2"/>
    <w:rsid w:val="001C6460"/>
    <w:rsid w:val="001C65F6"/>
    <w:rsid w:val="001C6697"/>
    <w:rsid w:val="001C6708"/>
    <w:rsid w:val="001C674E"/>
    <w:rsid w:val="001C6F09"/>
    <w:rsid w:val="001C7207"/>
    <w:rsid w:val="001C7467"/>
    <w:rsid w:val="001C79E6"/>
    <w:rsid w:val="001C7B3B"/>
    <w:rsid w:val="001C7E20"/>
    <w:rsid w:val="001C7E96"/>
    <w:rsid w:val="001D03F7"/>
    <w:rsid w:val="001D07E1"/>
    <w:rsid w:val="001D08B9"/>
    <w:rsid w:val="001D090B"/>
    <w:rsid w:val="001D0BEE"/>
    <w:rsid w:val="001D0C64"/>
    <w:rsid w:val="001D0DE9"/>
    <w:rsid w:val="001D1046"/>
    <w:rsid w:val="001D10CB"/>
    <w:rsid w:val="001D10FC"/>
    <w:rsid w:val="001D11A3"/>
    <w:rsid w:val="001D125E"/>
    <w:rsid w:val="001D1488"/>
    <w:rsid w:val="001D15BD"/>
    <w:rsid w:val="001D1864"/>
    <w:rsid w:val="001D18C4"/>
    <w:rsid w:val="001D1969"/>
    <w:rsid w:val="001D1A44"/>
    <w:rsid w:val="001D1B1F"/>
    <w:rsid w:val="001D1C4D"/>
    <w:rsid w:val="001D202E"/>
    <w:rsid w:val="001D2158"/>
    <w:rsid w:val="001D2342"/>
    <w:rsid w:val="001D23B9"/>
    <w:rsid w:val="001D2400"/>
    <w:rsid w:val="001D2813"/>
    <w:rsid w:val="001D2A22"/>
    <w:rsid w:val="001D2ACA"/>
    <w:rsid w:val="001D2CF4"/>
    <w:rsid w:val="001D2F2A"/>
    <w:rsid w:val="001D2F81"/>
    <w:rsid w:val="001D30AD"/>
    <w:rsid w:val="001D3112"/>
    <w:rsid w:val="001D3236"/>
    <w:rsid w:val="001D33D2"/>
    <w:rsid w:val="001D3569"/>
    <w:rsid w:val="001D362B"/>
    <w:rsid w:val="001D3836"/>
    <w:rsid w:val="001D3A17"/>
    <w:rsid w:val="001D3EC0"/>
    <w:rsid w:val="001D404C"/>
    <w:rsid w:val="001D41FE"/>
    <w:rsid w:val="001D43E2"/>
    <w:rsid w:val="001D4453"/>
    <w:rsid w:val="001D4A44"/>
    <w:rsid w:val="001D4B90"/>
    <w:rsid w:val="001D4E3C"/>
    <w:rsid w:val="001D524B"/>
    <w:rsid w:val="001D5264"/>
    <w:rsid w:val="001D558D"/>
    <w:rsid w:val="001D5738"/>
    <w:rsid w:val="001D589E"/>
    <w:rsid w:val="001D5929"/>
    <w:rsid w:val="001D6305"/>
    <w:rsid w:val="001D6642"/>
    <w:rsid w:val="001D67DE"/>
    <w:rsid w:val="001D688E"/>
    <w:rsid w:val="001D6A52"/>
    <w:rsid w:val="001D6B06"/>
    <w:rsid w:val="001D6C5F"/>
    <w:rsid w:val="001D6DEC"/>
    <w:rsid w:val="001D6E54"/>
    <w:rsid w:val="001D7041"/>
    <w:rsid w:val="001D7180"/>
    <w:rsid w:val="001D73A5"/>
    <w:rsid w:val="001D7B83"/>
    <w:rsid w:val="001D7B86"/>
    <w:rsid w:val="001D7D94"/>
    <w:rsid w:val="001E0062"/>
    <w:rsid w:val="001E00D6"/>
    <w:rsid w:val="001E0AE1"/>
    <w:rsid w:val="001E0DD6"/>
    <w:rsid w:val="001E0EB9"/>
    <w:rsid w:val="001E12AC"/>
    <w:rsid w:val="001E13CA"/>
    <w:rsid w:val="001E143B"/>
    <w:rsid w:val="001E14A2"/>
    <w:rsid w:val="001E15CF"/>
    <w:rsid w:val="001E1629"/>
    <w:rsid w:val="001E186E"/>
    <w:rsid w:val="001E1993"/>
    <w:rsid w:val="001E1F84"/>
    <w:rsid w:val="001E1FB1"/>
    <w:rsid w:val="001E20C7"/>
    <w:rsid w:val="001E2308"/>
    <w:rsid w:val="001E24B4"/>
    <w:rsid w:val="001E265C"/>
    <w:rsid w:val="001E2886"/>
    <w:rsid w:val="001E292C"/>
    <w:rsid w:val="001E2C61"/>
    <w:rsid w:val="001E2F2C"/>
    <w:rsid w:val="001E3034"/>
    <w:rsid w:val="001E3383"/>
    <w:rsid w:val="001E35F5"/>
    <w:rsid w:val="001E3831"/>
    <w:rsid w:val="001E3F40"/>
    <w:rsid w:val="001E410C"/>
    <w:rsid w:val="001E4433"/>
    <w:rsid w:val="001E4465"/>
    <w:rsid w:val="001E47FA"/>
    <w:rsid w:val="001E49C0"/>
    <w:rsid w:val="001E4AC6"/>
    <w:rsid w:val="001E4B5D"/>
    <w:rsid w:val="001E4EFD"/>
    <w:rsid w:val="001E4F7A"/>
    <w:rsid w:val="001E5491"/>
    <w:rsid w:val="001E5517"/>
    <w:rsid w:val="001E56BB"/>
    <w:rsid w:val="001E5A42"/>
    <w:rsid w:val="001E5B39"/>
    <w:rsid w:val="001E5B48"/>
    <w:rsid w:val="001E5C4E"/>
    <w:rsid w:val="001E5FDE"/>
    <w:rsid w:val="001E626C"/>
    <w:rsid w:val="001E6312"/>
    <w:rsid w:val="001E6364"/>
    <w:rsid w:val="001E6486"/>
    <w:rsid w:val="001E6504"/>
    <w:rsid w:val="001E6745"/>
    <w:rsid w:val="001E6749"/>
    <w:rsid w:val="001E68A3"/>
    <w:rsid w:val="001E6B34"/>
    <w:rsid w:val="001E6B68"/>
    <w:rsid w:val="001E727F"/>
    <w:rsid w:val="001E78EA"/>
    <w:rsid w:val="001E7964"/>
    <w:rsid w:val="001E79D9"/>
    <w:rsid w:val="001E7D33"/>
    <w:rsid w:val="001E7EFF"/>
    <w:rsid w:val="001E7F11"/>
    <w:rsid w:val="001E7F3D"/>
    <w:rsid w:val="001F01E8"/>
    <w:rsid w:val="001F0227"/>
    <w:rsid w:val="001F0237"/>
    <w:rsid w:val="001F065D"/>
    <w:rsid w:val="001F0711"/>
    <w:rsid w:val="001F0C41"/>
    <w:rsid w:val="001F0D3A"/>
    <w:rsid w:val="001F0EA5"/>
    <w:rsid w:val="001F11E8"/>
    <w:rsid w:val="001F14DC"/>
    <w:rsid w:val="001F1534"/>
    <w:rsid w:val="001F1770"/>
    <w:rsid w:val="001F17A1"/>
    <w:rsid w:val="001F17F6"/>
    <w:rsid w:val="001F1A67"/>
    <w:rsid w:val="001F1ABC"/>
    <w:rsid w:val="001F1F3F"/>
    <w:rsid w:val="001F1FC2"/>
    <w:rsid w:val="001F232B"/>
    <w:rsid w:val="001F247C"/>
    <w:rsid w:val="001F268F"/>
    <w:rsid w:val="001F2714"/>
    <w:rsid w:val="001F2CE8"/>
    <w:rsid w:val="001F2D81"/>
    <w:rsid w:val="001F2F75"/>
    <w:rsid w:val="001F3023"/>
    <w:rsid w:val="001F309E"/>
    <w:rsid w:val="001F3132"/>
    <w:rsid w:val="001F3447"/>
    <w:rsid w:val="001F347C"/>
    <w:rsid w:val="001F382A"/>
    <w:rsid w:val="001F38CC"/>
    <w:rsid w:val="001F3E80"/>
    <w:rsid w:val="001F3FB5"/>
    <w:rsid w:val="001F3FB7"/>
    <w:rsid w:val="001F4462"/>
    <w:rsid w:val="001F44C6"/>
    <w:rsid w:val="001F4B49"/>
    <w:rsid w:val="001F4D37"/>
    <w:rsid w:val="001F526C"/>
    <w:rsid w:val="001F55CC"/>
    <w:rsid w:val="001F5728"/>
    <w:rsid w:val="001F5951"/>
    <w:rsid w:val="001F5968"/>
    <w:rsid w:val="001F5C0E"/>
    <w:rsid w:val="001F5E71"/>
    <w:rsid w:val="001F6163"/>
    <w:rsid w:val="001F6585"/>
    <w:rsid w:val="001F672F"/>
    <w:rsid w:val="001F6776"/>
    <w:rsid w:val="001F6917"/>
    <w:rsid w:val="001F6AA7"/>
    <w:rsid w:val="001F6B0A"/>
    <w:rsid w:val="001F6BBF"/>
    <w:rsid w:val="001F6F3F"/>
    <w:rsid w:val="001F6FEC"/>
    <w:rsid w:val="001F7447"/>
    <w:rsid w:val="001F766E"/>
    <w:rsid w:val="001F7848"/>
    <w:rsid w:val="001F79CF"/>
    <w:rsid w:val="001F7B3E"/>
    <w:rsid w:val="001F7CBC"/>
    <w:rsid w:val="001F7CCE"/>
    <w:rsid w:val="001F7DA8"/>
    <w:rsid w:val="001F7E9E"/>
    <w:rsid w:val="001F7FEB"/>
    <w:rsid w:val="0020006F"/>
    <w:rsid w:val="0020027C"/>
    <w:rsid w:val="0020045B"/>
    <w:rsid w:val="0020052B"/>
    <w:rsid w:val="002007A0"/>
    <w:rsid w:val="002008DA"/>
    <w:rsid w:val="002009A4"/>
    <w:rsid w:val="00200B40"/>
    <w:rsid w:val="00200BB1"/>
    <w:rsid w:val="00200E4F"/>
    <w:rsid w:val="002015A2"/>
    <w:rsid w:val="002016D7"/>
    <w:rsid w:val="00201C0A"/>
    <w:rsid w:val="00201D54"/>
    <w:rsid w:val="00202099"/>
    <w:rsid w:val="00202220"/>
    <w:rsid w:val="0020245A"/>
    <w:rsid w:val="0020249D"/>
    <w:rsid w:val="002024FD"/>
    <w:rsid w:val="002025B0"/>
    <w:rsid w:val="002026A0"/>
    <w:rsid w:val="002026DC"/>
    <w:rsid w:val="00202995"/>
    <w:rsid w:val="002029C2"/>
    <w:rsid w:val="00202ADF"/>
    <w:rsid w:val="00202B79"/>
    <w:rsid w:val="00202CF5"/>
    <w:rsid w:val="00202DC1"/>
    <w:rsid w:val="0020304A"/>
    <w:rsid w:val="00203080"/>
    <w:rsid w:val="0020323B"/>
    <w:rsid w:val="00203479"/>
    <w:rsid w:val="00203563"/>
    <w:rsid w:val="0020364D"/>
    <w:rsid w:val="00203682"/>
    <w:rsid w:val="00203923"/>
    <w:rsid w:val="0020395E"/>
    <w:rsid w:val="00203A76"/>
    <w:rsid w:val="00203ACB"/>
    <w:rsid w:val="00203FDF"/>
    <w:rsid w:val="0020407A"/>
    <w:rsid w:val="002041CD"/>
    <w:rsid w:val="00204748"/>
    <w:rsid w:val="002048C2"/>
    <w:rsid w:val="00204ADD"/>
    <w:rsid w:val="00204D3C"/>
    <w:rsid w:val="00204DB2"/>
    <w:rsid w:val="00204DDB"/>
    <w:rsid w:val="00204DE8"/>
    <w:rsid w:val="00204E85"/>
    <w:rsid w:val="00204F3C"/>
    <w:rsid w:val="00205395"/>
    <w:rsid w:val="002055C5"/>
    <w:rsid w:val="0020571D"/>
    <w:rsid w:val="00205789"/>
    <w:rsid w:val="00205A43"/>
    <w:rsid w:val="00205BF5"/>
    <w:rsid w:val="0020623E"/>
    <w:rsid w:val="00206AA9"/>
    <w:rsid w:val="00206B61"/>
    <w:rsid w:val="00206FBE"/>
    <w:rsid w:val="0020704C"/>
    <w:rsid w:val="00207148"/>
    <w:rsid w:val="002071EC"/>
    <w:rsid w:val="0020729D"/>
    <w:rsid w:val="00207339"/>
    <w:rsid w:val="00207AB9"/>
    <w:rsid w:val="00207AE8"/>
    <w:rsid w:val="00207B96"/>
    <w:rsid w:val="00207BE6"/>
    <w:rsid w:val="00207CC1"/>
    <w:rsid w:val="00210009"/>
    <w:rsid w:val="00210029"/>
    <w:rsid w:val="00210139"/>
    <w:rsid w:val="00210704"/>
    <w:rsid w:val="00210820"/>
    <w:rsid w:val="00210835"/>
    <w:rsid w:val="00210952"/>
    <w:rsid w:val="00210AB8"/>
    <w:rsid w:val="00210CDD"/>
    <w:rsid w:val="00210D4A"/>
    <w:rsid w:val="00210DF8"/>
    <w:rsid w:val="00210EE5"/>
    <w:rsid w:val="00210EEA"/>
    <w:rsid w:val="00210F1F"/>
    <w:rsid w:val="002112DF"/>
    <w:rsid w:val="00211636"/>
    <w:rsid w:val="00211A5E"/>
    <w:rsid w:val="00211CCD"/>
    <w:rsid w:val="00211D2E"/>
    <w:rsid w:val="0021275A"/>
    <w:rsid w:val="00212A9F"/>
    <w:rsid w:val="00212B25"/>
    <w:rsid w:val="00212DD8"/>
    <w:rsid w:val="0021307F"/>
    <w:rsid w:val="002130F5"/>
    <w:rsid w:val="002131F7"/>
    <w:rsid w:val="0021346A"/>
    <w:rsid w:val="0021357C"/>
    <w:rsid w:val="00213A43"/>
    <w:rsid w:val="00213CA7"/>
    <w:rsid w:val="00213CDE"/>
    <w:rsid w:val="00213D9A"/>
    <w:rsid w:val="00213FFB"/>
    <w:rsid w:val="002140FD"/>
    <w:rsid w:val="00214182"/>
    <w:rsid w:val="00214330"/>
    <w:rsid w:val="002144C1"/>
    <w:rsid w:val="00214561"/>
    <w:rsid w:val="0021466B"/>
    <w:rsid w:val="00214B13"/>
    <w:rsid w:val="00214D95"/>
    <w:rsid w:val="00214FBC"/>
    <w:rsid w:val="00215611"/>
    <w:rsid w:val="00215764"/>
    <w:rsid w:val="00215897"/>
    <w:rsid w:val="00215AAB"/>
    <w:rsid w:val="00215AC9"/>
    <w:rsid w:val="00215ACC"/>
    <w:rsid w:val="00215BD3"/>
    <w:rsid w:val="00215EA2"/>
    <w:rsid w:val="00215EEE"/>
    <w:rsid w:val="00215FD2"/>
    <w:rsid w:val="00216028"/>
    <w:rsid w:val="002165CC"/>
    <w:rsid w:val="00216632"/>
    <w:rsid w:val="002166EE"/>
    <w:rsid w:val="00216807"/>
    <w:rsid w:val="00216CA4"/>
    <w:rsid w:val="00217042"/>
    <w:rsid w:val="00217700"/>
    <w:rsid w:val="00217732"/>
    <w:rsid w:val="00217738"/>
    <w:rsid w:val="00217883"/>
    <w:rsid w:val="0021791E"/>
    <w:rsid w:val="00217C5D"/>
    <w:rsid w:val="00217DCA"/>
    <w:rsid w:val="0022026D"/>
    <w:rsid w:val="0022033C"/>
    <w:rsid w:val="002205C9"/>
    <w:rsid w:val="0022077D"/>
    <w:rsid w:val="002207B1"/>
    <w:rsid w:val="00220D76"/>
    <w:rsid w:val="00220F0D"/>
    <w:rsid w:val="00221520"/>
    <w:rsid w:val="002215B2"/>
    <w:rsid w:val="00221640"/>
    <w:rsid w:val="00221686"/>
    <w:rsid w:val="002219D8"/>
    <w:rsid w:val="00221B37"/>
    <w:rsid w:val="00221E0E"/>
    <w:rsid w:val="00221EB4"/>
    <w:rsid w:val="00221EF2"/>
    <w:rsid w:val="00222188"/>
    <w:rsid w:val="00222313"/>
    <w:rsid w:val="00222825"/>
    <w:rsid w:val="00222986"/>
    <w:rsid w:val="002229BA"/>
    <w:rsid w:val="00222B19"/>
    <w:rsid w:val="00222C07"/>
    <w:rsid w:val="00222C78"/>
    <w:rsid w:val="002232E4"/>
    <w:rsid w:val="0022345D"/>
    <w:rsid w:val="002234ED"/>
    <w:rsid w:val="00223635"/>
    <w:rsid w:val="002237E8"/>
    <w:rsid w:val="00223876"/>
    <w:rsid w:val="002239F2"/>
    <w:rsid w:val="00223AF9"/>
    <w:rsid w:val="00223ED5"/>
    <w:rsid w:val="00223FA9"/>
    <w:rsid w:val="002240B2"/>
    <w:rsid w:val="0022412B"/>
    <w:rsid w:val="00224218"/>
    <w:rsid w:val="0022492E"/>
    <w:rsid w:val="00224E25"/>
    <w:rsid w:val="0022519E"/>
    <w:rsid w:val="002252ED"/>
    <w:rsid w:val="002253B2"/>
    <w:rsid w:val="0022553D"/>
    <w:rsid w:val="0022558E"/>
    <w:rsid w:val="002255A4"/>
    <w:rsid w:val="002255BF"/>
    <w:rsid w:val="002257E0"/>
    <w:rsid w:val="00225912"/>
    <w:rsid w:val="00225B13"/>
    <w:rsid w:val="00225CBB"/>
    <w:rsid w:val="00225D4E"/>
    <w:rsid w:val="00225DB1"/>
    <w:rsid w:val="00226482"/>
    <w:rsid w:val="002266D9"/>
    <w:rsid w:val="002267C0"/>
    <w:rsid w:val="002268A5"/>
    <w:rsid w:val="00226A8E"/>
    <w:rsid w:val="00226AE9"/>
    <w:rsid w:val="00226B00"/>
    <w:rsid w:val="00226C5C"/>
    <w:rsid w:val="00226CC7"/>
    <w:rsid w:val="00226E16"/>
    <w:rsid w:val="00226FC1"/>
    <w:rsid w:val="00227973"/>
    <w:rsid w:val="002301A6"/>
    <w:rsid w:val="002301EB"/>
    <w:rsid w:val="00230570"/>
    <w:rsid w:val="0023059C"/>
    <w:rsid w:val="0023063E"/>
    <w:rsid w:val="0023072A"/>
    <w:rsid w:val="0023073E"/>
    <w:rsid w:val="00230941"/>
    <w:rsid w:val="00230DDD"/>
    <w:rsid w:val="00230FEA"/>
    <w:rsid w:val="002310D6"/>
    <w:rsid w:val="002312CF"/>
    <w:rsid w:val="00231483"/>
    <w:rsid w:val="0023170D"/>
    <w:rsid w:val="00231C01"/>
    <w:rsid w:val="00231EA1"/>
    <w:rsid w:val="002321EA"/>
    <w:rsid w:val="00232286"/>
    <w:rsid w:val="00232437"/>
    <w:rsid w:val="0023250E"/>
    <w:rsid w:val="0023268D"/>
    <w:rsid w:val="00232A8E"/>
    <w:rsid w:val="00232B93"/>
    <w:rsid w:val="00232BD6"/>
    <w:rsid w:val="00232FB7"/>
    <w:rsid w:val="00233110"/>
    <w:rsid w:val="00233327"/>
    <w:rsid w:val="002336F1"/>
    <w:rsid w:val="002338BC"/>
    <w:rsid w:val="00233D03"/>
    <w:rsid w:val="00233E67"/>
    <w:rsid w:val="00233EE1"/>
    <w:rsid w:val="00234146"/>
    <w:rsid w:val="002346A3"/>
    <w:rsid w:val="002348AF"/>
    <w:rsid w:val="00234AF4"/>
    <w:rsid w:val="00234B3C"/>
    <w:rsid w:val="00234C32"/>
    <w:rsid w:val="00234CDB"/>
    <w:rsid w:val="00234DE1"/>
    <w:rsid w:val="00234E9F"/>
    <w:rsid w:val="00234FC2"/>
    <w:rsid w:val="00235038"/>
    <w:rsid w:val="0023504B"/>
    <w:rsid w:val="00235144"/>
    <w:rsid w:val="00235613"/>
    <w:rsid w:val="002356A4"/>
    <w:rsid w:val="002356FD"/>
    <w:rsid w:val="00235740"/>
    <w:rsid w:val="00235918"/>
    <w:rsid w:val="00235959"/>
    <w:rsid w:val="00235A41"/>
    <w:rsid w:val="00235AB3"/>
    <w:rsid w:val="00235C80"/>
    <w:rsid w:val="00235EE9"/>
    <w:rsid w:val="002360FC"/>
    <w:rsid w:val="00236224"/>
    <w:rsid w:val="002369BA"/>
    <w:rsid w:val="00236B02"/>
    <w:rsid w:val="00236B2A"/>
    <w:rsid w:val="00236B38"/>
    <w:rsid w:val="00236F4A"/>
    <w:rsid w:val="00236FA3"/>
    <w:rsid w:val="00237483"/>
    <w:rsid w:val="00237DD8"/>
    <w:rsid w:val="00240141"/>
    <w:rsid w:val="0024034F"/>
    <w:rsid w:val="002407DD"/>
    <w:rsid w:val="002407EA"/>
    <w:rsid w:val="0024085E"/>
    <w:rsid w:val="00240BCB"/>
    <w:rsid w:val="00240CBA"/>
    <w:rsid w:val="00240DC7"/>
    <w:rsid w:val="00241A90"/>
    <w:rsid w:val="00241E93"/>
    <w:rsid w:val="00241F43"/>
    <w:rsid w:val="00242108"/>
    <w:rsid w:val="00242275"/>
    <w:rsid w:val="00242629"/>
    <w:rsid w:val="002426BA"/>
    <w:rsid w:val="00242888"/>
    <w:rsid w:val="002434A7"/>
    <w:rsid w:val="00243778"/>
    <w:rsid w:val="0024380A"/>
    <w:rsid w:val="00243A77"/>
    <w:rsid w:val="00243CFE"/>
    <w:rsid w:val="00243D32"/>
    <w:rsid w:val="00243E12"/>
    <w:rsid w:val="00243E81"/>
    <w:rsid w:val="002440B0"/>
    <w:rsid w:val="002442D9"/>
    <w:rsid w:val="00244315"/>
    <w:rsid w:val="002444A9"/>
    <w:rsid w:val="00244578"/>
    <w:rsid w:val="00244831"/>
    <w:rsid w:val="0024485E"/>
    <w:rsid w:val="0024490E"/>
    <w:rsid w:val="00244BC0"/>
    <w:rsid w:val="00244C17"/>
    <w:rsid w:val="00244F24"/>
    <w:rsid w:val="00244F29"/>
    <w:rsid w:val="00245133"/>
    <w:rsid w:val="0024552A"/>
    <w:rsid w:val="00245805"/>
    <w:rsid w:val="002459DE"/>
    <w:rsid w:val="00245A3D"/>
    <w:rsid w:val="00245E78"/>
    <w:rsid w:val="00245FA5"/>
    <w:rsid w:val="002461AD"/>
    <w:rsid w:val="00246234"/>
    <w:rsid w:val="002466FB"/>
    <w:rsid w:val="00246750"/>
    <w:rsid w:val="002467E4"/>
    <w:rsid w:val="00246867"/>
    <w:rsid w:val="00246A0E"/>
    <w:rsid w:val="00246CF2"/>
    <w:rsid w:val="00246D29"/>
    <w:rsid w:val="00246E27"/>
    <w:rsid w:val="00246F97"/>
    <w:rsid w:val="00247036"/>
    <w:rsid w:val="0024766C"/>
    <w:rsid w:val="00247B0D"/>
    <w:rsid w:val="00247D16"/>
    <w:rsid w:val="00247DC3"/>
    <w:rsid w:val="00247E4F"/>
    <w:rsid w:val="00247EED"/>
    <w:rsid w:val="00250127"/>
    <w:rsid w:val="002501D4"/>
    <w:rsid w:val="0025028F"/>
    <w:rsid w:val="002506E7"/>
    <w:rsid w:val="00250858"/>
    <w:rsid w:val="00250A12"/>
    <w:rsid w:val="00250B6B"/>
    <w:rsid w:val="00250BD0"/>
    <w:rsid w:val="00251348"/>
    <w:rsid w:val="002514E3"/>
    <w:rsid w:val="002518EB"/>
    <w:rsid w:val="00251A92"/>
    <w:rsid w:val="00251FE5"/>
    <w:rsid w:val="00252256"/>
    <w:rsid w:val="002522AD"/>
    <w:rsid w:val="002524AA"/>
    <w:rsid w:val="00252818"/>
    <w:rsid w:val="002528CE"/>
    <w:rsid w:val="00252AA9"/>
    <w:rsid w:val="00252F33"/>
    <w:rsid w:val="002531BF"/>
    <w:rsid w:val="0025336A"/>
    <w:rsid w:val="0025341E"/>
    <w:rsid w:val="0025349E"/>
    <w:rsid w:val="002535AC"/>
    <w:rsid w:val="0025380F"/>
    <w:rsid w:val="00253A91"/>
    <w:rsid w:val="00253C6F"/>
    <w:rsid w:val="00253EF1"/>
    <w:rsid w:val="002541E3"/>
    <w:rsid w:val="002543D3"/>
    <w:rsid w:val="00254619"/>
    <w:rsid w:val="00254645"/>
    <w:rsid w:val="002547BB"/>
    <w:rsid w:val="002547EF"/>
    <w:rsid w:val="00254E06"/>
    <w:rsid w:val="002550A3"/>
    <w:rsid w:val="00255121"/>
    <w:rsid w:val="00255203"/>
    <w:rsid w:val="0025541D"/>
    <w:rsid w:val="00255807"/>
    <w:rsid w:val="0025591D"/>
    <w:rsid w:val="00255E51"/>
    <w:rsid w:val="00255F0E"/>
    <w:rsid w:val="00255FAE"/>
    <w:rsid w:val="0025610C"/>
    <w:rsid w:val="00256259"/>
    <w:rsid w:val="002562F1"/>
    <w:rsid w:val="00256803"/>
    <w:rsid w:val="00256A13"/>
    <w:rsid w:val="00256C08"/>
    <w:rsid w:val="00256ED0"/>
    <w:rsid w:val="0025702F"/>
    <w:rsid w:val="002571BD"/>
    <w:rsid w:val="002576FE"/>
    <w:rsid w:val="0025789C"/>
    <w:rsid w:val="00257E27"/>
    <w:rsid w:val="00260224"/>
    <w:rsid w:val="002606B1"/>
    <w:rsid w:val="002607E5"/>
    <w:rsid w:val="00260A69"/>
    <w:rsid w:val="00260AE8"/>
    <w:rsid w:val="002611A0"/>
    <w:rsid w:val="002611DB"/>
    <w:rsid w:val="00261300"/>
    <w:rsid w:val="00261542"/>
    <w:rsid w:val="002617DD"/>
    <w:rsid w:val="0026182A"/>
    <w:rsid w:val="00261BFB"/>
    <w:rsid w:val="00261C5D"/>
    <w:rsid w:val="00261F65"/>
    <w:rsid w:val="00262085"/>
    <w:rsid w:val="0026219B"/>
    <w:rsid w:val="0026220F"/>
    <w:rsid w:val="00262307"/>
    <w:rsid w:val="0026230B"/>
    <w:rsid w:val="002626F3"/>
    <w:rsid w:val="00262775"/>
    <w:rsid w:val="0026284C"/>
    <w:rsid w:val="00262932"/>
    <w:rsid w:val="00262A2E"/>
    <w:rsid w:val="00262E2B"/>
    <w:rsid w:val="00262E50"/>
    <w:rsid w:val="00262F0A"/>
    <w:rsid w:val="0026329F"/>
    <w:rsid w:val="00263569"/>
    <w:rsid w:val="00263655"/>
    <w:rsid w:val="002636B3"/>
    <w:rsid w:val="00263816"/>
    <w:rsid w:val="002639BC"/>
    <w:rsid w:val="00264355"/>
    <w:rsid w:val="0026440C"/>
    <w:rsid w:val="002644E1"/>
    <w:rsid w:val="00264619"/>
    <w:rsid w:val="00265006"/>
    <w:rsid w:val="00265016"/>
    <w:rsid w:val="002651B3"/>
    <w:rsid w:val="00265465"/>
    <w:rsid w:val="0026553E"/>
    <w:rsid w:val="002655AF"/>
    <w:rsid w:val="00265917"/>
    <w:rsid w:val="002659F5"/>
    <w:rsid w:val="00265C1B"/>
    <w:rsid w:val="00265D4C"/>
    <w:rsid w:val="002661E3"/>
    <w:rsid w:val="00266626"/>
    <w:rsid w:val="00266A3C"/>
    <w:rsid w:val="00266BBD"/>
    <w:rsid w:val="00266BC1"/>
    <w:rsid w:val="00266C15"/>
    <w:rsid w:val="00266D06"/>
    <w:rsid w:val="00266DBA"/>
    <w:rsid w:val="00266DBD"/>
    <w:rsid w:val="00266EE7"/>
    <w:rsid w:val="00267179"/>
    <w:rsid w:val="0026728C"/>
    <w:rsid w:val="00267779"/>
    <w:rsid w:val="00267A54"/>
    <w:rsid w:val="00267AF3"/>
    <w:rsid w:val="00267BF4"/>
    <w:rsid w:val="0027018C"/>
    <w:rsid w:val="00270214"/>
    <w:rsid w:val="002703E2"/>
    <w:rsid w:val="002705F4"/>
    <w:rsid w:val="002708C6"/>
    <w:rsid w:val="00270B6C"/>
    <w:rsid w:val="00270F51"/>
    <w:rsid w:val="00270F84"/>
    <w:rsid w:val="00271082"/>
    <w:rsid w:val="0027129A"/>
    <w:rsid w:val="00271804"/>
    <w:rsid w:val="00271ACD"/>
    <w:rsid w:val="0027236A"/>
    <w:rsid w:val="002723EE"/>
    <w:rsid w:val="00272419"/>
    <w:rsid w:val="00272945"/>
    <w:rsid w:val="00272A05"/>
    <w:rsid w:val="00272F27"/>
    <w:rsid w:val="002737EC"/>
    <w:rsid w:val="00273AD8"/>
    <w:rsid w:val="00273F73"/>
    <w:rsid w:val="00273FC6"/>
    <w:rsid w:val="00274017"/>
    <w:rsid w:val="002740A8"/>
    <w:rsid w:val="00274204"/>
    <w:rsid w:val="002742BD"/>
    <w:rsid w:val="00274599"/>
    <w:rsid w:val="002746D0"/>
    <w:rsid w:val="002747A3"/>
    <w:rsid w:val="002747A6"/>
    <w:rsid w:val="00274953"/>
    <w:rsid w:val="00274B4D"/>
    <w:rsid w:val="00274C50"/>
    <w:rsid w:val="00274CC6"/>
    <w:rsid w:val="00274D58"/>
    <w:rsid w:val="00275249"/>
    <w:rsid w:val="00275296"/>
    <w:rsid w:val="002755CB"/>
    <w:rsid w:val="00275742"/>
    <w:rsid w:val="00275A5D"/>
    <w:rsid w:val="00275AA7"/>
    <w:rsid w:val="00275ECC"/>
    <w:rsid w:val="00276059"/>
    <w:rsid w:val="002760C2"/>
    <w:rsid w:val="002761EC"/>
    <w:rsid w:val="002762EE"/>
    <w:rsid w:val="00276404"/>
    <w:rsid w:val="00276493"/>
    <w:rsid w:val="002764B6"/>
    <w:rsid w:val="00276580"/>
    <w:rsid w:val="002765F2"/>
    <w:rsid w:val="00276B19"/>
    <w:rsid w:val="00276F6A"/>
    <w:rsid w:val="00277066"/>
    <w:rsid w:val="002772A5"/>
    <w:rsid w:val="002774E2"/>
    <w:rsid w:val="00277778"/>
    <w:rsid w:val="002778A6"/>
    <w:rsid w:val="0027791C"/>
    <w:rsid w:val="002779C8"/>
    <w:rsid w:val="00277B2B"/>
    <w:rsid w:val="00277C12"/>
    <w:rsid w:val="00277C65"/>
    <w:rsid w:val="00277CC2"/>
    <w:rsid w:val="00277D8E"/>
    <w:rsid w:val="00277FEA"/>
    <w:rsid w:val="002804E3"/>
    <w:rsid w:val="00280640"/>
    <w:rsid w:val="002806DA"/>
    <w:rsid w:val="00280771"/>
    <w:rsid w:val="0028079B"/>
    <w:rsid w:val="002807F2"/>
    <w:rsid w:val="002808EF"/>
    <w:rsid w:val="00280952"/>
    <w:rsid w:val="00280C14"/>
    <w:rsid w:val="00280C9B"/>
    <w:rsid w:val="00280CF2"/>
    <w:rsid w:val="00280D04"/>
    <w:rsid w:val="00280D9C"/>
    <w:rsid w:val="002810CD"/>
    <w:rsid w:val="002811C9"/>
    <w:rsid w:val="002814AA"/>
    <w:rsid w:val="00281760"/>
    <w:rsid w:val="002819C7"/>
    <w:rsid w:val="00281B25"/>
    <w:rsid w:val="00281BC3"/>
    <w:rsid w:val="002820A8"/>
    <w:rsid w:val="002820EA"/>
    <w:rsid w:val="0028213F"/>
    <w:rsid w:val="00282308"/>
    <w:rsid w:val="00282519"/>
    <w:rsid w:val="00282AAC"/>
    <w:rsid w:val="00282D2B"/>
    <w:rsid w:val="002830D8"/>
    <w:rsid w:val="002832B4"/>
    <w:rsid w:val="00283308"/>
    <w:rsid w:val="002836AE"/>
    <w:rsid w:val="002838F3"/>
    <w:rsid w:val="00283F23"/>
    <w:rsid w:val="002848A9"/>
    <w:rsid w:val="0028494C"/>
    <w:rsid w:val="002849A3"/>
    <w:rsid w:val="00284EDF"/>
    <w:rsid w:val="00285079"/>
    <w:rsid w:val="00285162"/>
    <w:rsid w:val="0028520C"/>
    <w:rsid w:val="00285456"/>
    <w:rsid w:val="00285471"/>
    <w:rsid w:val="00285810"/>
    <w:rsid w:val="00285848"/>
    <w:rsid w:val="00285957"/>
    <w:rsid w:val="00285ECA"/>
    <w:rsid w:val="00285F9E"/>
    <w:rsid w:val="0028643B"/>
    <w:rsid w:val="002865F6"/>
    <w:rsid w:val="002867C3"/>
    <w:rsid w:val="002869DB"/>
    <w:rsid w:val="00286A41"/>
    <w:rsid w:val="00286C82"/>
    <w:rsid w:val="00286EE9"/>
    <w:rsid w:val="00286FB6"/>
    <w:rsid w:val="00287394"/>
    <w:rsid w:val="002877D4"/>
    <w:rsid w:val="00287C06"/>
    <w:rsid w:val="00287EDD"/>
    <w:rsid w:val="00287F06"/>
    <w:rsid w:val="00287F73"/>
    <w:rsid w:val="0029000E"/>
    <w:rsid w:val="00290452"/>
    <w:rsid w:val="00290489"/>
    <w:rsid w:val="0029068D"/>
    <w:rsid w:val="00290AE6"/>
    <w:rsid w:val="00290AEE"/>
    <w:rsid w:val="00290B20"/>
    <w:rsid w:val="00290C15"/>
    <w:rsid w:val="00290E3F"/>
    <w:rsid w:val="00290FC4"/>
    <w:rsid w:val="00291337"/>
    <w:rsid w:val="0029139D"/>
    <w:rsid w:val="002913A8"/>
    <w:rsid w:val="0029163F"/>
    <w:rsid w:val="00291788"/>
    <w:rsid w:val="0029182F"/>
    <w:rsid w:val="00291C1D"/>
    <w:rsid w:val="00291DDC"/>
    <w:rsid w:val="00291FC9"/>
    <w:rsid w:val="002924E6"/>
    <w:rsid w:val="00292505"/>
    <w:rsid w:val="002925BE"/>
    <w:rsid w:val="002926A3"/>
    <w:rsid w:val="00292D84"/>
    <w:rsid w:val="00292F05"/>
    <w:rsid w:val="00293388"/>
    <w:rsid w:val="0029349D"/>
    <w:rsid w:val="002935BD"/>
    <w:rsid w:val="00293755"/>
    <w:rsid w:val="002937A0"/>
    <w:rsid w:val="00293FA4"/>
    <w:rsid w:val="002941F8"/>
    <w:rsid w:val="0029427D"/>
    <w:rsid w:val="002944ED"/>
    <w:rsid w:val="00294F45"/>
    <w:rsid w:val="00294F9A"/>
    <w:rsid w:val="0029543F"/>
    <w:rsid w:val="002954E7"/>
    <w:rsid w:val="0029573A"/>
    <w:rsid w:val="00295746"/>
    <w:rsid w:val="00295965"/>
    <w:rsid w:val="00295A74"/>
    <w:rsid w:val="00295B3A"/>
    <w:rsid w:val="00295F2A"/>
    <w:rsid w:val="00296098"/>
    <w:rsid w:val="00296820"/>
    <w:rsid w:val="00296953"/>
    <w:rsid w:val="00296B91"/>
    <w:rsid w:val="00296D09"/>
    <w:rsid w:val="00297068"/>
    <w:rsid w:val="0029717C"/>
    <w:rsid w:val="002971DB"/>
    <w:rsid w:val="002973B0"/>
    <w:rsid w:val="00297441"/>
    <w:rsid w:val="002974C9"/>
    <w:rsid w:val="002978C8"/>
    <w:rsid w:val="00297E16"/>
    <w:rsid w:val="00297EEB"/>
    <w:rsid w:val="002A02E9"/>
    <w:rsid w:val="002A0374"/>
    <w:rsid w:val="002A0514"/>
    <w:rsid w:val="002A0539"/>
    <w:rsid w:val="002A0784"/>
    <w:rsid w:val="002A095C"/>
    <w:rsid w:val="002A1489"/>
    <w:rsid w:val="002A1636"/>
    <w:rsid w:val="002A17E7"/>
    <w:rsid w:val="002A1875"/>
    <w:rsid w:val="002A1A27"/>
    <w:rsid w:val="002A1C04"/>
    <w:rsid w:val="002A1D48"/>
    <w:rsid w:val="002A1FC3"/>
    <w:rsid w:val="002A2B0B"/>
    <w:rsid w:val="002A2D26"/>
    <w:rsid w:val="002A2EA2"/>
    <w:rsid w:val="002A2FA1"/>
    <w:rsid w:val="002A2FEF"/>
    <w:rsid w:val="002A3048"/>
    <w:rsid w:val="002A306A"/>
    <w:rsid w:val="002A3572"/>
    <w:rsid w:val="002A3900"/>
    <w:rsid w:val="002A3BA6"/>
    <w:rsid w:val="002A4123"/>
    <w:rsid w:val="002A4778"/>
    <w:rsid w:val="002A4A92"/>
    <w:rsid w:val="002A4C69"/>
    <w:rsid w:val="002A4FD5"/>
    <w:rsid w:val="002A5082"/>
    <w:rsid w:val="002A50C7"/>
    <w:rsid w:val="002A5420"/>
    <w:rsid w:val="002A5431"/>
    <w:rsid w:val="002A55D9"/>
    <w:rsid w:val="002A564C"/>
    <w:rsid w:val="002A57D4"/>
    <w:rsid w:val="002A5952"/>
    <w:rsid w:val="002A5AAF"/>
    <w:rsid w:val="002A5DBB"/>
    <w:rsid w:val="002A5DBE"/>
    <w:rsid w:val="002A5ED2"/>
    <w:rsid w:val="002A63DF"/>
    <w:rsid w:val="002A6C46"/>
    <w:rsid w:val="002A746D"/>
    <w:rsid w:val="002A74C2"/>
    <w:rsid w:val="002A77BB"/>
    <w:rsid w:val="002A781E"/>
    <w:rsid w:val="002A7DC7"/>
    <w:rsid w:val="002A7E40"/>
    <w:rsid w:val="002B00F3"/>
    <w:rsid w:val="002B0162"/>
    <w:rsid w:val="002B0B86"/>
    <w:rsid w:val="002B1139"/>
    <w:rsid w:val="002B129B"/>
    <w:rsid w:val="002B13AA"/>
    <w:rsid w:val="002B13F5"/>
    <w:rsid w:val="002B1670"/>
    <w:rsid w:val="002B18F5"/>
    <w:rsid w:val="002B1A5E"/>
    <w:rsid w:val="002B1CA0"/>
    <w:rsid w:val="002B1CCE"/>
    <w:rsid w:val="002B2476"/>
    <w:rsid w:val="002B24A8"/>
    <w:rsid w:val="002B25C1"/>
    <w:rsid w:val="002B26C8"/>
    <w:rsid w:val="002B2E45"/>
    <w:rsid w:val="002B2FEE"/>
    <w:rsid w:val="002B3249"/>
    <w:rsid w:val="002B34A7"/>
    <w:rsid w:val="002B3613"/>
    <w:rsid w:val="002B36CE"/>
    <w:rsid w:val="002B375E"/>
    <w:rsid w:val="002B3B66"/>
    <w:rsid w:val="002B3E0C"/>
    <w:rsid w:val="002B3E96"/>
    <w:rsid w:val="002B3FC2"/>
    <w:rsid w:val="002B3FCB"/>
    <w:rsid w:val="002B4560"/>
    <w:rsid w:val="002B4EC3"/>
    <w:rsid w:val="002B4F41"/>
    <w:rsid w:val="002B500E"/>
    <w:rsid w:val="002B5173"/>
    <w:rsid w:val="002B51D9"/>
    <w:rsid w:val="002B52DF"/>
    <w:rsid w:val="002B5774"/>
    <w:rsid w:val="002B5923"/>
    <w:rsid w:val="002B5C1F"/>
    <w:rsid w:val="002B5CB4"/>
    <w:rsid w:val="002B5E3F"/>
    <w:rsid w:val="002B5FCE"/>
    <w:rsid w:val="002B60EC"/>
    <w:rsid w:val="002B6243"/>
    <w:rsid w:val="002B663F"/>
    <w:rsid w:val="002B6EA9"/>
    <w:rsid w:val="002B70B6"/>
    <w:rsid w:val="002B71AC"/>
    <w:rsid w:val="002B764D"/>
    <w:rsid w:val="002B76C5"/>
    <w:rsid w:val="002B79CB"/>
    <w:rsid w:val="002B7A3D"/>
    <w:rsid w:val="002B7AE3"/>
    <w:rsid w:val="002B7C51"/>
    <w:rsid w:val="002B7CA9"/>
    <w:rsid w:val="002B7E33"/>
    <w:rsid w:val="002B7E71"/>
    <w:rsid w:val="002B7F49"/>
    <w:rsid w:val="002C00C1"/>
    <w:rsid w:val="002C0199"/>
    <w:rsid w:val="002C0766"/>
    <w:rsid w:val="002C0795"/>
    <w:rsid w:val="002C07B7"/>
    <w:rsid w:val="002C0DE7"/>
    <w:rsid w:val="002C0F68"/>
    <w:rsid w:val="002C0FA0"/>
    <w:rsid w:val="002C10EA"/>
    <w:rsid w:val="002C1F58"/>
    <w:rsid w:val="002C22AC"/>
    <w:rsid w:val="002C23AF"/>
    <w:rsid w:val="002C2546"/>
    <w:rsid w:val="002C289C"/>
    <w:rsid w:val="002C2934"/>
    <w:rsid w:val="002C2D5D"/>
    <w:rsid w:val="002C2DDB"/>
    <w:rsid w:val="002C31C6"/>
    <w:rsid w:val="002C324E"/>
    <w:rsid w:val="002C3569"/>
    <w:rsid w:val="002C3805"/>
    <w:rsid w:val="002C3A86"/>
    <w:rsid w:val="002C3B3E"/>
    <w:rsid w:val="002C3E50"/>
    <w:rsid w:val="002C3FD4"/>
    <w:rsid w:val="002C41F1"/>
    <w:rsid w:val="002C44E4"/>
    <w:rsid w:val="002C469E"/>
    <w:rsid w:val="002C46D0"/>
    <w:rsid w:val="002C47D3"/>
    <w:rsid w:val="002C4846"/>
    <w:rsid w:val="002C4C32"/>
    <w:rsid w:val="002C4D50"/>
    <w:rsid w:val="002C4DB0"/>
    <w:rsid w:val="002C4E74"/>
    <w:rsid w:val="002C4EB2"/>
    <w:rsid w:val="002C52D6"/>
    <w:rsid w:val="002C54A7"/>
    <w:rsid w:val="002C54AC"/>
    <w:rsid w:val="002C5578"/>
    <w:rsid w:val="002C5A0D"/>
    <w:rsid w:val="002C5A35"/>
    <w:rsid w:val="002C5A96"/>
    <w:rsid w:val="002C5AC4"/>
    <w:rsid w:val="002C5B30"/>
    <w:rsid w:val="002C5BC5"/>
    <w:rsid w:val="002C5C40"/>
    <w:rsid w:val="002C5DA5"/>
    <w:rsid w:val="002C5E32"/>
    <w:rsid w:val="002C5E69"/>
    <w:rsid w:val="002C5F4A"/>
    <w:rsid w:val="002C5F59"/>
    <w:rsid w:val="002C6412"/>
    <w:rsid w:val="002C65CD"/>
    <w:rsid w:val="002C6621"/>
    <w:rsid w:val="002C6904"/>
    <w:rsid w:val="002C6DE7"/>
    <w:rsid w:val="002C7320"/>
    <w:rsid w:val="002C7387"/>
    <w:rsid w:val="002C7C0D"/>
    <w:rsid w:val="002C7E28"/>
    <w:rsid w:val="002D004A"/>
    <w:rsid w:val="002D0566"/>
    <w:rsid w:val="002D0705"/>
    <w:rsid w:val="002D0805"/>
    <w:rsid w:val="002D09C6"/>
    <w:rsid w:val="002D09E3"/>
    <w:rsid w:val="002D0A62"/>
    <w:rsid w:val="002D0B2A"/>
    <w:rsid w:val="002D0B35"/>
    <w:rsid w:val="002D11BE"/>
    <w:rsid w:val="002D148F"/>
    <w:rsid w:val="002D14A5"/>
    <w:rsid w:val="002D14F8"/>
    <w:rsid w:val="002D18E8"/>
    <w:rsid w:val="002D19BB"/>
    <w:rsid w:val="002D1BC8"/>
    <w:rsid w:val="002D2014"/>
    <w:rsid w:val="002D2051"/>
    <w:rsid w:val="002D2334"/>
    <w:rsid w:val="002D2807"/>
    <w:rsid w:val="002D2846"/>
    <w:rsid w:val="002D2A02"/>
    <w:rsid w:val="002D2CF6"/>
    <w:rsid w:val="002D2D5D"/>
    <w:rsid w:val="002D2DDC"/>
    <w:rsid w:val="002D32C4"/>
    <w:rsid w:val="002D33D0"/>
    <w:rsid w:val="002D351E"/>
    <w:rsid w:val="002D3533"/>
    <w:rsid w:val="002D370C"/>
    <w:rsid w:val="002D3941"/>
    <w:rsid w:val="002D3991"/>
    <w:rsid w:val="002D3BEC"/>
    <w:rsid w:val="002D3D94"/>
    <w:rsid w:val="002D3FB2"/>
    <w:rsid w:val="002D41BA"/>
    <w:rsid w:val="002D426D"/>
    <w:rsid w:val="002D43B2"/>
    <w:rsid w:val="002D4482"/>
    <w:rsid w:val="002D4637"/>
    <w:rsid w:val="002D486B"/>
    <w:rsid w:val="002D4C2A"/>
    <w:rsid w:val="002D521E"/>
    <w:rsid w:val="002D5383"/>
    <w:rsid w:val="002D54FF"/>
    <w:rsid w:val="002D596E"/>
    <w:rsid w:val="002D5977"/>
    <w:rsid w:val="002D63F8"/>
    <w:rsid w:val="002D65D5"/>
    <w:rsid w:val="002D67C5"/>
    <w:rsid w:val="002D686E"/>
    <w:rsid w:val="002D693D"/>
    <w:rsid w:val="002D6C1D"/>
    <w:rsid w:val="002D7043"/>
    <w:rsid w:val="002D7146"/>
    <w:rsid w:val="002D7163"/>
    <w:rsid w:val="002D7252"/>
    <w:rsid w:val="002D7340"/>
    <w:rsid w:val="002D7855"/>
    <w:rsid w:val="002D78EB"/>
    <w:rsid w:val="002D78F2"/>
    <w:rsid w:val="002D792D"/>
    <w:rsid w:val="002D796D"/>
    <w:rsid w:val="002D79E1"/>
    <w:rsid w:val="002D7CA4"/>
    <w:rsid w:val="002E05CC"/>
    <w:rsid w:val="002E07CD"/>
    <w:rsid w:val="002E0A40"/>
    <w:rsid w:val="002E0B0C"/>
    <w:rsid w:val="002E0B7E"/>
    <w:rsid w:val="002E0DCD"/>
    <w:rsid w:val="002E0FCF"/>
    <w:rsid w:val="002E11CA"/>
    <w:rsid w:val="002E1323"/>
    <w:rsid w:val="002E1361"/>
    <w:rsid w:val="002E15FC"/>
    <w:rsid w:val="002E16C4"/>
    <w:rsid w:val="002E1D4E"/>
    <w:rsid w:val="002E1FA1"/>
    <w:rsid w:val="002E2010"/>
    <w:rsid w:val="002E2011"/>
    <w:rsid w:val="002E205A"/>
    <w:rsid w:val="002E213F"/>
    <w:rsid w:val="002E2286"/>
    <w:rsid w:val="002E2AA8"/>
    <w:rsid w:val="002E2AE5"/>
    <w:rsid w:val="002E2C61"/>
    <w:rsid w:val="002E2D9E"/>
    <w:rsid w:val="002E2E4D"/>
    <w:rsid w:val="002E2FA3"/>
    <w:rsid w:val="002E354C"/>
    <w:rsid w:val="002E361D"/>
    <w:rsid w:val="002E3735"/>
    <w:rsid w:val="002E3B2F"/>
    <w:rsid w:val="002E3DF5"/>
    <w:rsid w:val="002E4052"/>
    <w:rsid w:val="002E407C"/>
    <w:rsid w:val="002E4A2C"/>
    <w:rsid w:val="002E4AE8"/>
    <w:rsid w:val="002E4B16"/>
    <w:rsid w:val="002E4B8D"/>
    <w:rsid w:val="002E4CCC"/>
    <w:rsid w:val="002E4D16"/>
    <w:rsid w:val="002E4DB9"/>
    <w:rsid w:val="002E5140"/>
    <w:rsid w:val="002E56AB"/>
    <w:rsid w:val="002E56CD"/>
    <w:rsid w:val="002E5787"/>
    <w:rsid w:val="002E5B09"/>
    <w:rsid w:val="002E5B4D"/>
    <w:rsid w:val="002E5D26"/>
    <w:rsid w:val="002E5DB8"/>
    <w:rsid w:val="002E63F5"/>
    <w:rsid w:val="002E64AB"/>
    <w:rsid w:val="002E6918"/>
    <w:rsid w:val="002E6C2D"/>
    <w:rsid w:val="002E6C84"/>
    <w:rsid w:val="002E6DA5"/>
    <w:rsid w:val="002E6E57"/>
    <w:rsid w:val="002E6F24"/>
    <w:rsid w:val="002E6F4D"/>
    <w:rsid w:val="002E6F6A"/>
    <w:rsid w:val="002E703C"/>
    <w:rsid w:val="002E7082"/>
    <w:rsid w:val="002E709E"/>
    <w:rsid w:val="002E71AF"/>
    <w:rsid w:val="002E71F5"/>
    <w:rsid w:val="002E72D3"/>
    <w:rsid w:val="002E7A56"/>
    <w:rsid w:val="002E7A6B"/>
    <w:rsid w:val="002F000C"/>
    <w:rsid w:val="002F0321"/>
    <w:rsid w:val="002F068D"/>
    <w:rsid w:val="002F0ABE"/>
    <w:rsid w:val="002F1055"/>
    <w:rsid w:val="002F11B2"/>
    <w:rsid w:val="002F1231"/>
    <w:rsid w:val="002F12F2"/>
    <w:rsid w:val="002F1352"/>
    <w:rsid w:val="002F19E9"/>
    <w:rsid w:val="002F1A8B"/>
    <w:rsid w:val="002F1B37"/>
    <w:rsid w:val="002F1B8D"/>
    <w:rsid w:val="002F1BCD"/>
    <w:rsid w:val="002F1D9A"/>
    <w:rsid w:val="002F2624"/>
    <w:rsid w:val="002F2685"/>
    <w:rsid w:val="002F2751"/>
    <w:rsid w:val="002F276D"/>
    <w:rsid w:val="002F2945"/>
    <w:rsid w:val="002F2A54"/>
    <w:rsid w:val="002F2CA1"/>
    <w:rsid w:val="002F2EDB"/>
    <w:rsid w:val="002F3364"/>
    <w:rsid w:val="002F3417"/>
    <w:rsid w:val="002F382D"/>
    <w:rsid w:val="002F39A0"/>
    <w:rsid w:val="002F3D06"/>
    <w:rsid w:val="002F3EAF"/>
    <w:rsid w:val="002F40CE"/>
    <w:rsid w:val="002F437E"/>
    <w:rsid w:val="002F444F"/>
    <w:rsid w:val="002F44C4"/>
    <w:rsid w:val="002F49AA"/>
    <w:rsid w:val="002F4AD6"/>
    <w:rsid w:val="002F4C7A"/>
    <w:rsid w:val="002F54DE"/>
    <w:rsid w:val="002F5636"/>
    <w:rsid w:val="002F5805"/>
    <w:rsid w:val="002F5C3D"/>
    <w:rsid w:val="002F5CC6"/>
    <w:rsid w:val="002F5DBD"/>
    <w:rsid w:val="002F5F15"/>
    <w:rsid w:val="002F61DB"/>
    <w:rsid w:val="002F6430"/>
    <w:rsid w:val="002F6601"/>
    <w:rsid w:val="002F67A0"/>
    <w:rsid w:val="002F6980"/>
    <w:rsid w:val="002F69CC"/>
    <w:rsid w:val="002F6A21"/>
    <w:rsid w:val="002F6DE8"/>
    <w:rsid w:val="002F6EB9"/>
    <w:rsid w:val="002F6EE0"/>
    <w:rsid w:val="002F6FBF"/>
    <w:rsid w:val="002F7077"/>
    <w:rsid w:val="002F716D"/>
    <w:rsid w:val="002F718E"/>
    <w:rsid w:val="002F7203"/>
    <w:rsid w:val="002F7354"/>
    <w:rsid w:val="002F7628"/>
    <w:rsid w:val="002F798B"/>
    <w:rsid w:val="002F7B85"/>
    <w:rsid w:val="003000DD"/>
    <w:rsid w:val="00300159"/>
    <w:rsid w:val="003001CD"/>
    <w:rsid w:val="00300272"/>
    <w:rsid w:val="0030027B"/>
    <w:rsid w:val="003003B7"/>
    <w:rsid w:val="003005F6"/>
    <w:rsid w:val="0030069D"/>
    <w:rsid w:val="003008B7"/>
    <w:rsid w:val="003008DE"/>
    <w:rsid w:val="003010FE"/>
    <w:rsid w:val="00301393"/>
    <w:rsid w:val="00301568"/>
    <w:rsid w:val="003015E2"/>
    <w:rsid w:val="00301C61"/>
    <w:rsid w:val="00301C94"/>
    <w:rsid w:val="00302283"/>
    <w:rsid w:val="00302827"/>
    <w:rsid w:val="003028D6"/>
    <w:rsid w:val="00302D61"/>
    <w:rsid w:val="003030D5"/>
    <w:rsid w:val="003033BD"/>
    <w:rsid w:val="00303713"/>
    <w:rsid w:val="00303883"/>
    <w:rsid w:val="00303A12"/>
    <w:rsid w:val="00303A17"/>
    <w:rsid w:val="00303CE4"/>
    <w:rsid w:val="003043F7"/>
    <w:rsid w:val="003047C6"/>
    <w:rsid w:val="00304D1A"/>
    <w:rsid w:val="00304D66"/>
    <w:rsid w:val="00304EF6"/>
    <w:rsid w:val="0030523D"/>
    <w:rsid w:val="0030567C"/>
    <w:rsid w:val="0030575E"/>
    <w:rsid w:val="00305BFB"/>
    <w:rsid w:val="00305CAA"/>
    <w:rsid w:val="00305F8A"/>
    <w:rsid w:val="00305FC3"/>
    <w:rsid w:val="00306776"/>
    <w:rsid w:val="00306A7B"/>
    <w:rsid w:val="00307082"/>
    <w:rsid w:val="00307106"/>
    <w:rsid w:val="0030768A"/>
    <w:rsid w:val="0030785E"/>
    <w:rsid w:val="003079A2"/>
    <w:rsid w:val="003079A8"/>
    <w:rsid w:val="00307C9A"/>
    <w:rsid w:val="00307CEA"/>
    <w:rsid w:val="00307F3C"/>
    <w:rsid w:val="0031010F"/>
    <w:rsid w:val="003101E1"/>
    <w:rsid w:val="003102A2"/>
    <w:rsid w:val="0031031C"/>
    <w:rsid w:val="003105F4"/>
    <w:rsid w:val="0031062D"/>
    <w:rsid w:val="003106E9"/>
    <w:rsid w:val="00310825"/>
    <w:rsid w:val="00310971"/>
    <w:rsid w:val="00310A4F"/>
    <w:rsid w:val="00310F05"/>
    <w:rsid w:val="00311041"/>
    <w:rsid w:val="00311065"/>
    <w:rsid w:val="00311346"/>
    <w:rsid w:val="0031168E"/>
    <w:rsid w:val="003118B9"/>
    <w:rsid w:val="00311A48"/>
    <w:rsid w:val="00311A8A"/>
    <w:rsid w:val="00311D4C"/>
    <w:rsid w:val="00311D5A"/>
    <w:rsid w:val="00311F8C"/>
    <w:rsid w:val="00312082"/>
    <w:rsid w:val="003120A7"/>
    <w:rsid w:val="00312134"/>
    <w:rsid w:val="0031227F"/>
    <w:rsid w:val="0031237D"/>
    <w:rsid w:val="00312565"/>
    <w:rsid w:val="00312817"/>
    <w:rsid w:val="00312895"/>
    <w:rsid w:val="00312A2A"/>
    <w:rsid w:val="00312BD7"/>
    <w:rsid w:val="00312F84"/>
    <w:rsid w:val="00313086"/>
    <w:rsid w:val="00313471"/>
    <w:rsid w:val="00313531"/>
    <w:rsid w:val="0031357E"/>
    <w:rsid w:val="00313835"/>
    <w:rsid w:val="0031384B"/>
    <w:rsid w:val="00313900"/>
    <w:rsid w:val="003139F4"/>
    <w:rsid w:val="00313B97"/>
    <w:rsid w:val="00313E1C"/>
    <w:rsid w:val="00313F4A"/>
    <w:rsid w:val="0031414F"/>
    <w:rsid w:val="003141A1"/>
    <w:rsid w:val="00314674"/>
    <w:rsid w:val="0031471C"/>
    <w:rsid w:val="00314883"/>
    <w:rsid w:val="00314B3B"/>
    <w:rsid w:val="00315039"/>
    <w:rsid w:val="0031506A"/>
    <w:rsid w:val="00315103"/>
    <w:rsid w:val="0031521F"/>
    <w:rsid w:val="00315554"/>
    <w:rsid w:val="00315CF3"/>
    <w:rsid w:val="00315D67"/>
    <w:rsid w:val="00316119"/>
    <w:rsid w:val="003164F3"/>
    <w:rsid w:val="00316607"/>
    <w:rsid w:val="00316909"/>
    <w:rsid w:val="00316A3E"/>
    <w:rsid w:val="00316BF5"/>
    <w:rsid w:val="00316DD7"/>
    <w:rsid w:val="003171AB"/>
    <w:rsid w:val="003171AF"/>
    <w:rsid w:val="00317215"/>
    <w:rsid w:val="003173FE"/>
    <w:rsid w:val="00317B76"/>
    <w:rsid w:val="00317C6B"/>
    <w:rsid w:val="00317C7F"/>
    <w:rsid w:val="0032017B"/>
    <w:rsid w:val="00320191"/>
    <w:rsid w:val="0032022A"/>
    <w:rsid w:val="0032041B"/>
    <w:rsid w:val="0032059B"/>
    <w:rsid w:val="003209ED"/>
    <w:rsid w:val="00320A2D"/>
    <w:rsid w:val="00320B69"/>
    <w:rsid w:val="00320EAD"/>
    <w:rsid w:val="0032121B"/>
    <w:rsid w:val="0032123C"/>
    <w:rsid w:val="003213DC"/>
    <w:rsid w:val="00321521"/>
    <w:rsid w:val="00321851"/>
    <w:rsid w:val="00321BBB"/>
    <w:rsid w:val="00321E9A"/>
    <w:rsid w:val="00321F79"/>
    <w:rsid w:val="00322366"/>
    <w:rsid w:val="00322532"/>
    <w:rsid w:val="003225A4"/>
    <w:rsid w:val="003225D0"/>
    <w:rsid w:val="003226A0"/>
    <w:rsid w:val="0032291E"/>
    <w:rsid w:val="003229D9"/>
    <w:rsid w:val="00322E4E"/>
    <w:rsid w:val="00323194"/>
    <w:rsid w:val="0032326D"/>
    <w:rsid w:val="00323278"/>
    <w:rsid w:val="0032397F"/>
    <w:rsid w:val="003239CA"/>
    <w:rsid w:val="00323A6C"/>
    <w:rsid w:val="00323C28"/>
    <w:rsid w:val="00323DEA"/>
    <w:rsid w:val="00323F90"/>
    <w:rsid w:val="003242AC"/>
    <w:rsid w:val="00324492"/>
    <w:rsid w:val="003248BF"/>
    <w:rsid w:val="00324A5E"/>
    <w:rsid w:val="00324A70"/>
    <w:rsid w:val="00324C04"/>
    <w:rsid w:val="003251C2"/>
    <w:rsid w:val="003252B4"/>
    <w:rsid w:val="0032530D"/>
    <w:rsid w:val="003257A1"/>
    <w:rsid w:val="00325838"/>
    <w:rsid w:val="00325951"/>
    <w:rsid w:val="0032596A"/>
    <w:rsid w:val="00325986"/>
    <w:rsid w:val="00325DC4"/>
    <w:rsid w:val="003265E0"/>
    <w:rsid w:val="003267CD"/>
    <w:rsid w:val="00326BE5"/>
    <w:rsid w:val="00326D25"/>
    <w:rsid w:val="003270A5"/>
    <w:rsid w:val="00327430"/>
    <w:rsid w:val="003276F6"/>
    <w:rsid w:val="00327882"/>
    <w:rsid w:val="00327C62"/>
    <w:rsid w:val="00327E21"/>
    <w:rsid w:val="00327E4D"/>
    <w:rsid w:val="00327EB9"/>
    <w:rsid w:val="00330185"/>
    <w:rsid w:val="00330598"/>
    <w:rsid w:val="00330A8C"/>
    <w:rsid w:val="00330DE8"/>
    <w:rsid w:val="00330F59"/>
    <w:rsid w:val="00330FC0"/>
    <w:rsid w:val="00331422"/>
    <w:rsid w:val="00331A3C"/>
    <w:rsid w:val="00332137"/>
    <w:rsid w:val="003321A9"/>
    <w:rsid w:val="00332456"/>
    <w:rsid w:val="003325B6"/>
    <w:rsid w:val="003325E9"/>
    <w:rsid w:val="00332609"/>
    <w:rsid w:val="00332926"/>
    <w:rsid w:val="00332AEA"/>
    <w:rsid w:val="00333202"/>
    <w:rsid w:val="00333250"/>
    <w:rsid w:val="003333AC"/>
    <w:rsid w:val="0033373C"/>
    <w:rsid w:val="00333780"/>
    <w:rsid w:val="00333A02"/>
    <w:rsid w:val="00333C56"/>
    <w:rsid w:val="00333D55"/>
    <w:rsid w:val="00333E4B"/>
    <w:rsid w:val="00333F93"/>
    <w:rsid w:val="003343F5"/>
    <w:rsid w:val="003345B4"/>
    <w:rsid w:val="003345B5"/>
    <w:rsid w:val="00334924"/>
    <w:rsid w:val="003350E6"/>
    <w:rsid w:val="00335179"/>
    <w:rsid w:val="003351B2"/>
    <w:rsid w:val="003351B9"/>
    <w:rsid w:val="003353C4"/>
    <w:rsid w:val="003358BA"/>
    <w:rsid w:val="003359EB"/>
    <w:rsid w:val="00335A5D"/>
    <w:rsid w:val="00335A99"/>
    <w:rsid w:val="00335D64"/>
    <w:rsid w:val="00335EB3"/>
    <w:rsid w:val="00335F42"/>
    <w:rsid w:val="00336054"/>
    <w:rsid w:val="0033661E"/>
    <w:rsid w:val="00336967"/>
    <w:rsid w:val="00336B67"/>
    <w:rsid w:val="00336E6C"/>
    <w:rsid w:val="00337074"/>
    <w:rsid w:val="00337157"/>
    <w:rsid w:val="00337220"/>
    <w:rsid w:val="00337677"/>
    <w:rsid w:val="003379B0"/>
    <w:rsid w:val="00337C5E"/>
    <w:rsid w:val="00337D05"/>
    <w:rsid w:val="00337E8C"/>
    <w:rsid w:val="00337FE0"/>
    <w:rsid w:val="003402A6"/>
    <w:rsid w:val="003402CB"/>
    <w:rsid w:val="003402D2"/>
    <w:rsid w:val="0034061B"/>
    <w:rsid w:val="00340768"/>
    <w:rsid w:val="00340789"/>
    <w:rsid w:val="003409EF"/>
    <w:rsid w:val="00340DE3"/>
    <w:rsid w:val="00340F09"/>
    <w:rsid w:val="00341107"/>
    <w:rsid w:val="0034133E"/>
    <w:rsid w:val="003413A4"/>
    <w:rsid w:val="003413F9"/>
    <w:rsid w:val="00341ABF"/>
    <w:rsid w:val="0034222E"/>
    <w:rsid w:val="003423A1"/>
    <w:rsid w:val="00342465"/>
    <w:rsid w:val="00342C6E"/>
    <w:rsid w:val="00342E3E"/>
    <w:rsid w:val="0034305B"/>
    <w:rsid w:val="0034319B"/>
    <w:rsid w:val="00343372"/>
    <w:rsid w:val="0034337B"/>
    <w:rsid w:val="00343901"/>
    <w:rsid w:val="003439B7"/>
    <w:rsid w:val="00343A79"/>
    <w:rsid w:val="00343D26"/>
    <w:rsid w:val="00343EEA"/>
    <w:rsid w:val="00344344"/>
    <w:rsid w:val="0034438D"/>
    <w:rsid w:val="00344406"/>
    <w:rsid w:val="003445E7"/>
    <w:rsid w:val="003447D4"/>
    <w:rsid w:val="00344940"/>
    <w:rsid w:val="00344B4A"/>
    <w:rsid w:val="00344B67"/>
    <w:rsid w:val="00344C19"/>
    <w:rsid w:val="00344E6C"/>
    <w:rsid w:val="0034530B"/>
    <w:rsid w:val="00345314"/>
    <w:rsid w:val="00345992"/>
    <w:rsid w:val="00345A00"/>
    <w:rsid w:val="00345A69"/>
    <w:rsid w:val="00345A7F"/>
    <w:rsid w:val="00345C79"/>
    <w:rsid w:val="00345CAD"/>
    <w:rsid w:val="00345D78"/>
    <w:rsid w:val="00345E29"/>
    <w:rsid w:val="00346726"/>
    <w:rsid w:val="0034675E"/>
    <w:rsid w:val="003468CF"/>
    <w:rsid w:val="003469F2"/>
    <w:rsid w:val="00346A66"/>
    <w:rsid w:val="00346B16"/>
    <w:rsid w:val="00347179"/>
    <w:rsid w:val="0034718D"/>
    <w:rsid w:val="0034732F"/>
    <w:rsid w:val="00347709"/>
    <w:rsid w:val="00347736"/>
    <w:rsid w:val="00347D66"/>
    <w:rsid w:val="00347D68"/>
    <w:rsid w:val="00347EF6"/>
    <w:rsid w:val="00350045"/>
    <w:rsid w:val="0035009C"/>
    <w:rsid w:val="00350169"/>
    <w:rsid w:val="00350273"/>
    <w:rsid w:val="003502CA"/>
    <w:rsid w:val="003504F1"/>
    <w:rsid w:val="00350903"/>
    <w:rsid w:val="00350ED9"/>
    <w:rsid w:val="00350F60"/>
    <w:rsid w:val="00350F84"/>
    <w:rsid w:val="00350FF2"/>
    <w:rsid w:val="003511A1"/>
    <w:rsid w:val="003511C3"/>
    <w:rsid w:val="003512C1"/>
    <w:rsid w:val="003512DC"/>
    <w:rsid w:val="00351684"/>
    <w:rsid w:val="00351B6D"/>
    <w:rsid w:val="00351D60"/>
    <w:rsid w:val="00351E6F"/>
    <w:rsid w:val="00351FFD"/>
    <w:rsid w:val="003525B5"/>
    <w:rsid w:val="003526B0"/>
    <w:rsid w:val="003528E8"/>
    <w:rsid w:val="00352BA2"/>
    <w:rsid w:val="00352D15"/>
    <w:rsid w:val="00352FFC"/>
    <w:rsid w:val="00353171"/>
    <w:rsid w:val="00353392"/>
    <w:rsid w:val="003533B2"/>
    <w:rsid w:val="00353695"/>
    <w:rsid w:val="00353820"/>
    <w:rsid w:val="00353E2C"/>
    <w:rsid w:val="00354619"/>
    <w:rsid w:val="0035472B"/>
    <w:rsid w:val="00354AD8"/>
    <w:rsid w:val="00355047"/>
    <w:rsid w:val="0035543D"/>
    <w:rsid w:val="003556E7"/>
    <w:rsid w:val="00355793"/>
    <w:rsid w:val="003557D2"/>
    <w:rsid w:val="003559BB"/>
    <w:rsid w:val="00355BEB"/>
    <w:rsid w:val="00355DD3"/>
    <w:rsid w:val="00355EB4"/>
    <w:rsid w:val="00356461"/>
    <w:rsid w:val="0035678D"/>
    <w:rsid w:val="003567BC"/>
    <w:rsid w:val="00356A1E"/>
    <w:rsid w:val="00356F09"/>
    <w:rsid w:val="00357235"/>
    <w:rsid w:val="0035728B"/>
    <w:rsid w:val="00357BC7"/>
    <w:rsid w:val="00360121"/>
    <w:rsid w:val="003601AB"/>
    <w:rsid w:val="003601D7"/>
    <w:rsid w:val="0036031E"/>
    <w:rsid w:val="003605CA"/>
    <w:rsid w:val="003609CD"/>
    <w:rsid w:val="00360B07"/>
    <w:rsid w:val="00360CCB"/>
    <w:rsid w:val="00360F6B"/>
    <w:rsid w:val="003611E3"/>
    <w:rsid w:val="0036135D"/>
    <w:rsid w:val="00361539"/>
    <w:rsid w:val="003619CD"/>
    <w:rsid w:val="00361B43"/>
    <w:rsid w:val="00361BFA"/>
    <w:rsid w:val="00361C12"/>
    <w:rsid w:val="00361EDF"/>
    <w:rsid w:val="00361EEC"/>
    <w:rsid w:val="00361F15"/>
    <w:rsid w:val="003620C2"/>
    <w:rsid w:val="00362125"/>
    <w:rsid w:val="003622B4"/>
    <w:rsid w:val="003625DC"/>
    <w:rsid w:val="00362967"/>
    <w:rsid w:val="00362A3F"/>
    <w:rsid w:val="00362F9C"/>
    <w:rsid w:val="00363674"/>
    <w:rsid w:val="00363693"/>
    <w:rsid w:val="00363817"/>
    <w:rsid w:val="00363826"/>
    <w:rsid w:val="003639EB"/>
    <w:rsid w:val="00363DAD"/>
    <w:rsid w:val="00363E7B"/>
    <w:rsid w:val="003640FA"/>
    <w:rsid w:val="003644C3"/>
    <w:rsid w:val="0036462F"/>
    <w:rsid w:val="00364663"/>
    <w:rsid w:val="0036474B"/>
    <w:rsid w:val="00364798"/>
    <w:rsid w:val="00364B9C"/>
    <w:rsid w:val="00364CA4"/>
    <w:rsid w:val="00364F0C"/>
    <w:rsid w:val="0036522C"/>
    <w:rsid w:val="00365342"/>
    <w:rsid w:val="0036551A"/>
    <w:rsid w:val="00365569"/>
    <w:rsid w:val="003656AF"/>
    <w:rsid w:val="00365993"/>
    <w:rsid w:val="00365B53"/>
    <w:rsid w:val="00365B6E"/>
    <w:rsid w:val="00366023"/>
    <w:rsid w:val="003661F8"/>
    <w:rsid w:val="003662BC"/>
    <w:rsid w:val="00366477"/>
    <w:rsid w:val="00366690"/>
    <w:rsid w:val="00366846"/>
    <w:rsid w:val="0036695A"/>
    <w:rsid w:val="00366B1E"/>
    <w:rsid w:val="00366F02"/>
    <w:rsid w:val="00367070"/>
    <w:rsid w:val="003672B7"/>
    <w:rsid w:val="003676F7"/>
    <w:rsid w:val="00367A4B"/>
    <w:rsid w:val="00367C7C"/>
    <w:rsid w:val="00367DBD"/>
    <w:rsid w:val="00367E8A"/>
    <w:rsid w:val="00367F40"/>
    <w:rsid w:val="00367FE4"/>
    <w:rsid w:val="00367FF3"/>
    <w:rsid w:val="003702FF"/>
    <w:rsid w:val="00370472"/>
    <w:rsid w:val="003706FD"/>
    <w:rsid w:val="003709AC"/>
    <w:rsid w:val="00370ACF"/>
    <w:rsid w:val="00370B82"/>
    <w:rsid w:val="0037109B"/>
    <w:rsid w:val="00371121"/>
    <w:rsid w:val="0037132C"/>
    <w:rsid w:val="003713D8"/>
    <w:rsid w:val="00371544"/>
    <w:rsid w:val="00371582"/>
    <w:rsid w:val="003715C7"/>
    <w:rsid w:val="003718F6"/>
    <w:rsid w:val="00371931"/>
    <w:rsid w:val="0037194B"/>
    <w:rsid w:val="00371C05"/>
    <w:rsid w:val="00371E1B"/>
    <w:rsid w:val="00371F24"/>
    <w:rsid w:val="0037209E"/>
    <w:rsid w:val="003720C4"/>
    <w:rsid w:val="003720F5"/>
    <w:rsid w:val="00372201"/>
    <w:rsid w:val="0037240C"/>
    <w:rsid w:val="0037252F"/>
    <w:rsid w:val="0037267B"/>
    <w:rsid w:val="00372838"/>
    <w:rsid w:val="00372B7B"/>
    <w:rsid w:val="00373206"/>
    <w:rsid w:val="00373347"/>
    <w:rsid w:val="003735D8"/>
    <w:rsid w:val="00373609"/>
    <w:rsid w:val="003736BA"/>
    <w:rsid w:val="00373807"/>
    <w:rsid w:val="003738E3"/>
    <w:rsid w:val="00373AF6"/>
    <w:rsid w:val="00373C7C"/>
    <w:rsid w:val="00373DAA"/>
    <w:rsid w:val="00373F3C"/>
    <w:rsid w:val="003744AE"/>
    <w:rsid w:val="0037458F"/>
    <w:rsid w:val="00374819"/>
    <w:rsid w:val="00374831"/>
    <w:rsid w:val="00374BF3"/>
    <w:rsid w:val="00374C36"/>
    <w:rsid w:val="00374CEE"/>
    <w:rsid w:val="00374D5C"/>
    <w:rsid w:val="0037504B"/>
    <w:rsid w:val="003751BC"/>
    <w:rsid w:val="003751F3"/>
    <w:rsid w:val="00375300"/>
    <w:rsid w:val="00375411"/>
    <w:rsid w:val="00375541"/>
    <w:rsid w:val="00375638"/>
    <w:rsid w:val="00375720"/>
    <w:rsid w:val="003757FD"/>
    <w:rsid w:val="0037595F"/>
    <w:rsid w:val="00375D66"/>
    <w:rsid w:val="00375DE0"/>
    <w:rsid w:val="00375F5E"/>
    <w:rsid w:val="0037646C"/>
    <w:rsid w:val="00376927"/>
    <w:rsid w:val="00376A74"/>
    <w:rsid w:val="0037726F"/>
    <w:rsid w:val="00377427"/>
    <w:rsid w:val="0037747C"/>
    <w:rsid w:val="003774A8"/>
    <w:rsid w:val="0037755E"/>
    <w:rsid w:val="003775ED"/>
    <w:rsid w:val="00377C85"/>
    <w:rsid w:val="00377E14"/>
    <w:rsid w:val="0038028F"/>
    <w:rsid w:val="003806D9"/>
    <w:rsid w:val="00380D6F"/>
    <w:rsid w:val="00380EC1"/>
    <w:rsid w:val="00381053"/>
    <w:rsid w:val="0038110A"/>
    <w:rsid w:val="00381160"/>
    <w:rsid w:val="00381256"/>
    <w:rsid w:val="0038131F"/>
    <w:rsid w:val="003814F3"/>
    <w:rsid w:val="00381882"/>
    <w:rsid w:val="003818DB"/>
    <w:rsid w:val="00381B35"/>
    <w:rsid w:val="00381D1A"/>
    <w:rsid w:val="00381F48"/>
    <w:rsid w:val="00382239"/>
    <w:rsid w:val="003826AE"/>
    <w:rsid w:val="00382967"/>
    <w:rsid w:val="00382EB0"/>
    <w:rsid w:val="00383338"/>
    <w:rsid w:val="003833BC"/>
    <w:rsid w:val="00383449"/>
    <w:rsid w:val="003837C1"/>
    <w:rsid w:val="00383922"/>
    <w:rsid w:val="0038392D"/>
    <w:rsid w:val="00383BC1"/>
    <w:rsid w:val="00383C8A"/>
    <w:rsid w:val="00383D3C"/>
    <w:rsid w:val="00383D90"/>
    <w:rsid w:val="00383DDE"/>
    <w:rsid w:val="00383EDC"/>
    <w:rsid w:val="00383F24"/>
    <w:rsid w:val="00383FF7"/>
    <w:rsid w:val="0038409A"/>
    <w:rsid w:val="00384213"/>
    <w:rsid w:val="00384278"/>
    <w:rsid w:val="003847A3"/>
    <w:rsid w:val="003847DF"/>
    <w:rsid w:val="003847EB"/>
    <w:rsid w:val="003847F1"/>
    <w:rsid w:val="0038482D"/>
    <w:rsid w:val="003848FD"/>
    <w:rsid w:val="003852CB"/>
    <w:rsid w:val="003856CE"/>
    <w:rsid w:val="00385785"/>
    <w:rsid w:val="00385C1C"/>
    <w:rsid w:val="00385FC2"/>
    <w:rsid w:val="00385FC4"/>
    <w:rsid w:val="00386063"/>
    <w:rsid w:val="00386412"/>
    <w:rsid w:val="0038655A"/>
    <w:rsid w:val="00386A2B"/>
    <w:rsid w:val="00386D73"/>
    <w:rsid w:val="00386DCA"/>
    <w:rsid w:val="00386E67"/>
    <w:rsid w:val="003874C8"/>
    <w:rsid w:val="003878D2"/>
    <w:rsid w:val="00387A6A"/>
    <w:rsid w:val="00387B20"/>
    <w:rsid w:val="00387B8D"/>
    <w:rsid w:val="003904AD"/>
    <w:rsid w:val="003904D6"/>
    <w:rsid w:val="00390680"/>
    <w:rsid w:val="003906F2"/>
    <w:rsid w:val="00390BC1"/>
    <w:rsid w:val="00390D96"/>
    <w:rsid w:val="00390E2F"/>
    <w:rsid w:val="00390FB3"/>
    <w:rsid w:val="003913A3"/>
    <w:rsid w:val="0039169C"/>
    <w:rsid w:val="003917F5"/>
    <w:rsid w:val="00391863"/>
    <w:rsid w:val="003919AA"/>
    <w:rsid w:val="003919E7"/>
    <w:rsid w:val="003919FA"/>
    <w:rsid w:val="00391C75"/>
    <w:rsid w:val="00392264"/>
    <w:rsid w:val="003924BF"/>
    <w:rsid w:val="00392790"/>
    <w:rsid w:val="0039291C"/>
    <w:rsid w:val="003929E0"/>
    <w:rsid w:val="00392EFF"/>
    <w:rsid w:val="00392FF1"/>
    <w:rsid w:val="003931A1"/>
    <w:rsid w:val="00393296"/>
    <w:rsid w:val="0039345B"/>
    <w:rsid w:val="003934BC"/>
    <w:rsid w:val="003936A4"/>
    <w:rsid w:val="00393C6A"/>
    <w:rsid w:val="00393C9C"/>
    <w:rsid w:val="00394069"/>
    <w:rsid w:val="00394325"/>
    <w:rsid w:val="003944E0"/>
    <w:rsid w:val="00394605"/>
    <w:rsid w:val="00394671"/>
    <w:rsid w:val="00394AA5"/>
    <w:rsid w:val="00394C7A"/>
    <w:rsid w:val="003951DF"/>
    <w:rsid w:val="003951E7"/>
    <w:rsid w:val="00395493"/>
    <w:rsid w:val="003956E3"/>
    <w:rsid w:val="0039598F"/>
    <w:rsid w:val="003959F1"/>
    <w:rsid w:val="00395E46"/>
    <w:rsid w:val="0039631C"/>
    <w:rsid w:val="0039636E"/>
    <w:rsid w:val="0039664C"/>
    <w:rsid w:val="00396882"/>
    <w:rsid w:val="00396A62"/>
    <w:rsid w:val="00396C92"/>
    <w:rsid w:val="00396CFF"/>
    <w:rsid w:val="00397392"/>
    <w:rsid w:val="00397857"/>
    <w:rsid w:val="00397BB4"/>
    <w:rsid w:val="00397CD0"/>
    <w:rsid w:val="00397EFB"/>
    <w:rsid w:val="003A005A"/>
    <w:rsid w:val="003A006C"/>
    <w:rsid w:val="003A016C"/>
    <w:rsid w:val="003A02B4"/>
    <w:rsid w:val="003A0371"/>
    <w:rsid w:val="003A0669"/>
    <w:rsid w:val="003A089C"/>
    <w:rsid w:val="003A091C"/>
    <w:rsid w:val="003A0A5B"/>
    <w:rsid w:val="003A0FFD"/>
    <w:rsid w:val="003A10D6"/>
    <w:rsid w:val="003A15E7"/>
    <w:rsid w:val="003A1924"/>
    <w:rsid w:val="003A1987"/>
    <w:rsid w:val="003A19E1"/>
    <w:rsid w:val="003A1D8E"/>
    <w:rsid w:val="003A1EB7"/>
    <w:rsid w:val="003A1F27"/>
    <w:rsid w:val="003A21D6"/>
    <w:rsid w:val="003A271C"/>
    <w:rsid w:val="003A2955"/>
    <w:rsid w:val="003A2960"/>
    <w:rsid w:val="003A29DE"/>
    <w:rsid w:val="003A2F24"/>
    <w:rsid w:val="003A3391"/>
    <w:rsid w:val="003A3920"/>
    <w:rsid w:val="003A3C04"/>
    <w:rsid w:val="003A3F0D"/>
    <w:rsid w:val="003A4041"/>
    <w:rsid w:val="003A428F"/>
    <w:rsid w:val="003A4320"/>
    <w:rsid w:val="003A4443"/>
    <w:rsid w:val="003A4916"/>
    <w:rsid w:val="003A49B7"/>
    <w:rsid w:val="003A4A22"/>
    <w:rsid w:val="003A4B4A"/>
    <w:rsid w:val="003A4B76"/>
    <w:rsid w:val="003A4E5B"/>
    <w:rsid w:val="003A50DC"/>
    <w:rsid w:val="003A580D"/>
    <w:rsid w:val="003A5877"/>
    <w:rsid w:val="003A5950"/>
    <w:rsid w:val="003A6271"/>
    <w:rsid w:val="003A62D1"/>
    <w:rsid w:val="003A6668"/>
    <w:rsid w:val="003A672C"/>
    <w:rsid w:val="003A6989"/>
    <w:rsid w:val="003A6BAD"/>
    <w:rsid w:val="003A72A9"/>
    <w:rsid w:val="003A72F5"/>
    <w:rsid w:val="003A77EF"/>
    <w:rsid w:val="003A7887"/>
    <w:rsid w:val="003A7953"/>
    <w:rsid w:val="003A79D1"/>
    <w:rsid w:val="003A7B97"/>
    <w:rsid w:val="003B01DA"/>
    <w:rsid w:val="003B0660"/>
    <w:rsid w:val="003B09E9"/>
    <w:rsid w:val="003B0BE6"/>
    <w:rsid w:val="003B0CED"/>
    <w:rsid w:val="003B0D8B"/>
    <w:rsid w:val="003B1012"/>
    <w:rsid w:val="003B1170"/>
    <w:rsid w:val="003B1406"/>
    <w:rsid w:val="003B1712"/>
    <w:rsid w:val="003B1719"/>
    <w:rsid w:val="003B189C"/>
    <w:rsid w:val="003B1A22"/>
    <w:rsid w:val="003B1B4D"/>
    <w:rsid w:val="003B1F23"/>
    <w:rsid w:val="003B2608"/>
    <w:rsid w:val="003B26F9"/>
    <w:rsid w:val="003B2751"/>
    <w:rsid w:val="003B2973"/>
    <w:rsid w:val="003B2BB5"/>
    <w:rsid w:val="003B2EE5"/>
    <w:rsid w:val="003B30F4"/>
    <w:rsid w:val="003B31D8"/>
    <w:rsid w:val="003B3614"/>
    <w:rsid w:val="003B37F1"/>
    <w:rsid w:val="003B3B64"/>
    <w:rsid w:val="003B3D36"/>
    <w:rsid w:val="003B3D89"/>
    <w:rsid w:val="003B3F7B"/>
    <w:rsid w:val="003B435C"/>
    <w:rsid w:val="003B4418"/>
    <w:rsid w:val="003B44B7"/>
    <w:rsid w:val="003B44F0"/>
    <w:rsid w:val="003B4992"/>
    <w:rsid w:val="003B4AD2"/>
    <w:rsid w:val="003B4B63"/>
    <w:rsid w:val="003B4C2B"/>
    <w:rsid w:val="003B5372"/>
    <w:rsid w:val="003B572B"/>
    <w:rsid w:val="003B5754"/>
    <w:rsid w:val="003B5B06"/>
    <w:rsid w:val="003B5D62"/>
    <w:rsid w:val="003B5E13"/>
    <w:rsid w:val="003B5F41"/>
    <w:rsid w:val="003B5F55"/>
    <w:rsid w:val="003B61AD"/>
    <w:rsid w:val="003B634C"/>
    <w:rsid w:val="003B6449"/>
    <w:rsid w:val="003B6789"/>
    <w:rsid w:val="003B6905"/>
    <w:rsid w:val="003B7080"/>
    <w:rsid w:val="003B7166"/>
    <w:rsid w:val="003B728F"/>
    <w:rsid w:val="003B7561"/>
    <w:rsid w:val="003B7793"/>
    <w:rsid w:val="003B77A3"/>
    <w:rsid w:val="003B7822"/>
    <w:rsid w:val="003B7A66"/>
    <w:rsid w:val="003B7B36"/>
    <w:rsid w:val="003B7BFF"/>
    <w:rsid w:val="003B7E02"/>
    <w:rsid w:val="003C01A6"/>
    <w:rsid w:val="003C0249"/>
    <w:rsid w:val="003C0256"/>
    <w:rsid w:val="003C0747"/>
    <w:rsid w:val="003C0794"/>
    <w:rsid w:val="003C0F22"/>
    <w:rsid w:val="003C0FDB"/>
    <w:rsid w:val="003C13FA"/>
    <w:rsid w:val="003C1812"/>
    <w:rsid w:val="003C19E4"/>
    <w:rsid w:val="003C1D60"/>
    <w:rsid w:val="003C1FE6"/>
    <w:rsid w:val="003C2401"/>
    <w:rsid w:val="003C24AD"/>
    <w:rsid w:val="003C255E"/>
    <w:rsid w:val="003C27FB"/>
    <w:rsid w:val="003C280E"/>
    <w:rsid w:val="003C2D2A"/>
    <w:rsid w:val="003C3103"/>
    <w:rsid w:val="003C318D"/>
    <w:rsid w:val="003C335E"/>
    <w:rsid w:val="003C3514"/>
    <w:rsid w:val="003C3654"/>
    <w:rsid w:val="003C37C4"/>
    <w:rsid w:val="003C38C0"/>
    <w:rsid w:val="003C38DE"/>
    <w:rsid w:val="003C3B3B"/>
    <w:rsid w:val="003C3B3C"/>
    <w:rsid w:val="003C44D2"/>
    <w:rsid w:val="003C49AE"/>
    <w:rsid w:val="003C4C99"/>
    <w:rsid w:val="003C4F17"/>
    <w:rsid w:val="003C4FDC"/>
    <w:rsid w:val="003C513A"/>
    <w:rsid w:val="003C5244"/>
    <w:rsid w:val="003C5649"/>
    <w:rsid w:val="003C59C1"/>
    <w:rsid w:val="003C5ECF"/>
    <w:rsid w:val="003C5F4C"/>
    <w:rsid w:val="003C6234"/>
    <w:rsid w:val="003C63E5"/>
    <w:rsid w:val="003C6481"/>
    <w:rsid w:val="003C6584"/>
    <w:rsid w:val="003C684E"/>
    <w:rsid w:val="003C6AE8"/>
    <w:rsid w:val="003C6BEA"/>
    <w:rsid w:val="003C70F6"/>
    <w:rsid w:val="003C711E"/>
    <w:rsid w:val="003C7556"/>
    <w:rsid w:val="003C77BB"/>
    <w:rsid w:val="003C7863"/>
    <w:rsid w:val="003C7BD1"/>
    <w:rsid w:val="003C7C43"/>
    <w:rsid w:val="003C7DBF"/>
    <w:rsid w:val="003C7F71"/>
    <w:rsid w:val="003D09DA"/>
    <w:rsid w:val="003D0D81"/>
    <w:rsid w:val="003D118E"/>
    <w:rsid w:val="003D1349"/>
    <w:rsid w:val="003D1386"/>
    <w:rsid w:val="003D17E7"/>
    <w:rsid w:val="003D1946"/>
    <w:rsid w:val="003D1D50"/>
    <w:rsid w:val="003D20DE"/>
    <w:rsid w:val="003D2111"/>
    <w:rsid w:val="003D2120"/>
    <w:rsid w:val="003D21BD"/>
    <w:rsid w:val="003D24AC"/>
    <w:rsid w:val="003D24B2"/>
    <w:rsid w:val="003D262F"/>
    <w:rsid w:val="003D2990"/>
    <w:rsid w:val="003D2F43"/>
    <w:rsid w:val="003D2FD3"/>
    <w:rsid w:val="003D31B5"/>
    <w:rsid w:val="003D35AF"/>
    <w:rsid w:val="003D38B9"/>
    <w:rsid w:val="003D38EE"/>
    <w:rsid w:val="003D3A2A"/>
    <w:rsid w:val="003D3ADD"/>
    <w:rsid w:val="003D3AE8"/>
    <w:rsid w:val="003D3B4E"/>
    <w:rsid w:val="003D43DB"/>
    <w:rsid w:val="003D46BC"/>
    <w:rsid w:val="003D46DD"/>
    <w:rsid w:val="003D46FF"/>
    <w:rsid w:val="003D48BC"/>
    <w:rsid w:val="003D4B58"/>
    <w:rsid w:val="003D4CC9"/>
    <w:rsid w:val="003D4DE3"/>
    <w:rsid w:val="003D531A"/>
    <w:rsid w:val="003D5904"/>
    <w:rsid w:val="003D5964"/>
    <w:rsid w:val="003D5972"/>
    <w:rsid w:val="003D5976"/>
    <w:rsid w:val="003D5AFD"/>
    <w:rsid w:val="003D5F58"/>
    <w:rsid w:val="003D613B"/>
    <w:rsid w:val="003D6207"/>
    <w:rsid w:val="003D6319"/>
    <w:rsid w:val="003D6459"/>
    <w:rsid w:val="003D651F"/>
    <w:rsid w:val="003D6A28"/>
    <w:rsid w:val="003D6DCC"/>
    <w:rsid w:val="003D6E0F"/>
    <w:rsid w:val="003D6E9B"/>
    <w:rsid w:val="003D6FF9"/>
    <w:rsid w:val="003D71C0"/>
    <w:rsid w:val="003D7205"/>
    <w:rsid w:val="003D7268"/>
    <w:rsid w:val="003D76D9"/>
    <w:rsid w:val="003D7750"/>
    <w:rsid w:val="003D777F"/>
    <w:rsid w:val="003D77B7"/>
    <w:rsid w:val="003D79DB"/>
    <w:rsid w:val="003D7AAD"/>
    <w:rsid w:val="003D7E3E"/>
    <w:rsid w:val="003E003A"/>
    <w:rsid w:val="003E0177"/>
    <w:rsid w:val="003E01C0"/>
    <w:rsid w:val="003E0233"/>
    <w:rsid w:val="003E0394"/>
    <w:rsid w:val="003E03A0"/>
    <w:rsid w:val="003E03F7"/>
    <w:rsid w:val="003E0564"/>
    <w:rsid w:val="003E0774"/>
    <w:rsid w:val="003E07E0"/>
    <w:rsid w:val="003E086B"/>
    <w:rsid w:val="003E0F88"/>
    <w:rsid w:val="003E0FF0"/>
    <w:rsid w:val="003E11DC"/>
    <w:rsid w:val="003E14E1"/>
    <w:rsid w:val="003E1551"/>
    <w:rsid w:val="003E159D"/>
    <w:rsid w:val="003E17B5"/>
    <w:rsid w:val="003E189F"/>
    <w:rsid w:val="003E1A0E"/>
    <w:rsid w:val="003E21C7"/>
    <w:rsid w:val="003E24D9"/>
    <w:rsid w:val="003E257E"/>
    <w:rsid w:val="003E2783"/>
    <w:rsid w:val="003E27DF"/>
    <w:rsid w:val="003E28A0"/>
    <w:rsid w:val="003E2CEA"/>
    <w:rsid w:val="003E2F89"/>
    <w:rsid w:val="003E342C"/>
    <w:rsid w:val="003E396B"/>
    <w:rsid w:val="003E3B54"/>
    <w:rsid w:val="003E3B98"/>
    <w:rsid w:val="003E4016"/>
    <w:rsid w:val="003E40E2"/>
    <w:rsid w:val="003E4267"/>
    <w:rsid w:val="003E4A23"/>
    <w:rsid w:val="003E4BFA"/>
    <w:rsid w:val="003E4CC0"/>
    <w:rsid w:val="003E4D9E"/>
    <w:rsid w:val="003E4F41"/>
    <w:rsid w:val="003E4FE3"/>
    <w:rsid w:val="003E52CB"/>
    <w:rsid w:val="003E52D5"/>
    <w:rsid w:val="003E535A"/>
    <w:rsid w:val="003E54BE"/>
    <w:rsid w:val="003E5874"/>
    <w:rsid w:val="003E5ADB"/>
    <w:rsid w:val="003E5CFD"/>
    <w:rsid w:val="003E5F08"/>
    <w:rsid w:val="003E61B3"/>
    <w:rsid w:val="003E620B"/>
    <w:rsid w:val="003E6276"/>
    <w:rsid w:val="003E62F3"/>
    <w:rsid w:val="003E65C4"/>
    <w:rsid w:val="003E67C7"/>
    <w:rsid w:val="003E68E9"/>
    <w:rsid w:val="003E694D"/>
    <w:rsid w:val="003E6DCD"/>
    <w:rsid w:val="003E711C"/>
    <w:rsid w:val="003E7AA9"/>
    <w:rsid w:val="003E7BD2"/>
    <w:rsid w:val="003E7BD3"/>
    <w:rsid w:val="003E7DD5"/>
    <w:rsid w:val="003E7F83"/>
    <w:rsid w:val="003E7FD0"/>
    <w:rsid w:val="003F0049"/>
    <w:rsid w:val="003F00E6"/>
    <w:rsid w:val="003F0102"/>
    <w:rsid w:val="003F04D7"/>
    <w:rsid w:val="003F0712"/>
    <w:rsid w:val="003F089C"/>
    <w:rsid w:val="003F08A8"/>
    <w:rsid w:val="003F0B3C"/>
    <w:rsid w:val="003F0B41"/>
    <w:rsid w:val="003F0B47"/>
    <w:rsid w:val="003F0DEF"/>
    <w:rsid w:val="003F0EE0"/>
    <w:rsid w:val="003F1258"/>
    <w:rsid w:val="003F129E"/>
    <w:rsid w:val="003F156A"/>
    <w:rsid w:val="003F15CA"/>
    <w:rsid w:val="003F1739"/>
    <w:rsid w:val="003F1757"/>
    <w:rsid w:val="003F1952"/>
    <w:rsid w:val="003F1B4C"/>
    <w:rsid w:val="003F1CF4"/>
    <w:rsid w:val="003F1D19"/>
    <w:rsid w:val="003F1DAD"/>
    <w:rsid w:val="003F1F91"/>
    <w:rsid w:val="003F205B"/>
    <w:rsid w:val="003F20FB"/>
    <w:rsid w:val="003F2185"/>
    <w:rsid w:val="003F2363"/>
    <w:rsid w:val="003F28BE"/>
    <w:rsid w:val="003F291A"/>
    <w:rsid w:val="003F2B6C"/>
    <w:rsid w:val="003F2C56"/>
    <w:rsid w:val="003F2E8A"/>
    <w:rsid w:val="003F32E3"/>
    <w:rsid w:val="003F36A3"/>
    <w:rsid w:val="003F36B0"/>
    <w:rsid w:val="003F3C20"/>
    <w:rsid w:val="003F3D90"/>
    <w:rsid w:val="003F3F01"/>
    <w:rsid w:val="003F4093"/>
    <w:rsid w:val="003F4384"/>
    <w:rsid w:val="003F4485"/>
    <w:rsid w:val="003F47EC"/>
    <w:rsid w:val="003F496B"/>
    <w:rsid w:val="003F4A9B"/>
    <w:rsid w:val="003F4AB1"/>
    <w:rsid w:val="003F4B90"/>
    <w:rsid w:val="003F4C70"/>
    <w:rsid w:val="003F4DE2"/>
    <w:rsid w:val="003F4E3A"/>
    <w:rsid w:val="003F4FA1"/>
    <w:rsid w:val="003F5031"/>
    <w:rsid w:val="003F5327"/>
    <w:rsid w:val="003F53F7"/>
    <w:rsid w:val="003F5443"/>
    <w:rsid w:val="003F558A"/>
    <w:rsid w:val="003F5686"/>
    <w:rsid w:val="003F5882"/>
    <w:rsid w:val="003F5BDA"/>
    <w:rsid w:val="003F5EDA"/>
    <w:rsid w:val="003F603C"/>
    <w:rsid w:val="003F64FA"/>
    <w:rsid w:val="003F6939"/>
    <w:rsid w:val="003F6A06"/>
    <w:rsid w:val="003F70B1"/>
    <w:rsid w:val="003F7845"/>
    <w:rsid w:val="003F7A48"/>
    <w:rsid w:val="003F7B52"/>
    <w:rsid w:val="003F7C80"/>
    <w:rsid w:val="003F7D3E"/>
    <w:rsid w:val="003F7F62"/>
    <w:rsid w:val="00400010"/>
    <w:rsid w:val="004002BF"/>
    <w:rsid w:val="004004EC"/>
    <w:rsid w:val="00400619"/>
    <w:rsid w:val="00400A81"/>
    <w:rsid w:val="004013A4"/>
    <w:rsid w:val="00401512"/>
    <w:rsid w:val="0040169E"/>
    <w:rsid w:val="004016AF"/>
    <w:rsid w:val="004016E0"/>
    <w:rsid w:val="004017D0"/>
    <w:rsid w:val="00401A58"/>
    <w:rsid w:val="00401BFE"/>
    <w:rsid w:val="00401CD8"/>
    <w:rsid w:val="00401F1A"/>
    <w:rsid w:val="00402170"/>
    <w:rsid w:val="0040228D"/>
    <w:rsid w:val="00402575"/>
    <w:rsid w:val="00402A57"/>
    <w:rsid w:val="00402BBA"/>
    <w:rsid w:val="00402C01"/>
    <w:rsid w:val="00403168"/>
    <w:rsid w:val="004031FC"/>
    <w:rsid w:val="00403236"/>
    <w:rsid w:val="00403401"/>
    <w:rsid w:val="00403730"/>
    <w:rsid w:val="004037DF"/>
    <w:rsid w:val="00403858"/>
    <w:rsid w:val="00403924"/>
    <w:rsid w:val="00403E13"/>
    <w:rsid w:val="00403E35"/>
    <w:rsid w:val="00403FFF"/>
    <w:rsid w:val="00404268"/>
    <w:rsid w:val="004042B3"/>
    <w:rsid w:val="00404657"/>
    <w:rsid w:val="0040482A"/>
    <w:rsid w:val="00404BA9"/>
    <w:rsid w:val="00405077"/>
    <w:rsid w:val="00405528"/>
    <w:rsid w:val="00405D09"/>
    <w:rsid w:val="00405DBF"/>
    <w:rsid w:val="00406124"/>
    <w:rsid w:val="00406344"/>
    <w:rsid w:val="004064BD"/>
    <w:rsid w:val="004065FE"/>
    <w:rsid w:val="004066F1"/>
    <w:rsid w:val="00406C4C"/>
    <w:rsid w:val="00406CCF"/>
    <w:rsid w:val="00406E9B"/>
    <w:rsid w:val="00407426"/>
    <w:rsid w:val="00407658"/>
    <w:rsid w:val="00407686"/>
    <w:rsid w:val="00407754"/>
    <w:rsid w:val="0040778E"/>
    <w:rsid w:val="00407B1C"/>
    <w:rsid w:val="00407BA2"/>
    <w:rsid w:val="00407BAB"/>
    <w:rsid w:val="00407BC5"/>
    <w:rsid w:val="0041023A"/>
    <w:rsid w:val="00410805"/>
    <w:rsid w:val="004111F4"/>
    <w:rsid w:val="004116CF"/>
    <w:rsid w:val="004118D6"/>
    <w:rsid w:val="004119EE"/>
    <w:rsid w:val="00411BA4"/>
    <w:rsid w:val="00412287"/>
    <w:rsid w:val="004122D9"/>
    <w:rsid w:val="00412546"/>
    <w:rsid w:val="00412625"/>
    <w:rsid w:val="004126E5"/>
    <w:rsid w:val="004130A8"/>
    <w:rsid w:val="004132C6"/>
    <w:rsid w:val="004137A0"/>
    <w:rsid w:val="004138A2"/>
    <w:rsid w:val="00413C45"/>
    <w:rsid w:val="00413F1A"/>
    <w:rsid w:val="00414576"/>
    <w:rsid w:val="0041461B"/>
    <w:rsid w:val="004149C0"/>
    <w:rsid w:val="00414B5A"/>
    <w:rsid w:val="00414EA4"/>
    <w:rsid w:val="00415016"/>
    <w:rsid w:val="004150B9"/>
    <w:rsid w:val="0041516C"/>
    <w:rsid w:val="004151F0"/>
    <w:rsid w:val="004152DD"/>
    <w:rsid w:val="00415442"/>
    <w:rsid w:val="00415964"/>
    <w:rsid w:val="00415B11"/>
    <w:rsid w:val="00415B2E"/>
    <w:rsid w:val="00415BDA"/>
    <w:rsid w:val="00415D62"/>
    <w:rsid w:val="004160BE"/>
    <w:rsid w:val="0041639E"/>
    <w:rsid w:val="00416A2D"/>
    <w:rsid w:val="00416DDA"/>
    <w:rsid w:val="0041700A"/>
    <w:rsid w:val="004175FC"/>
    <w:rsid w:val="0041764D"/>
    <w:rsid w:val="004179C6"/>
    <w:rsid w:val="004179CA"/>
    <w:rsid w:val="00417B35"/>
    <w:rsid w:val="00417E9F"/>
    <w:rsid w:val="004200B6"/>
    <w:rsid w:val="00420805"/>
    <w:rsid w:val="00420A34"/>
    <w:rsid w:val="00420AB8"/>
    <w:rsid w:val="00420E88"/>
    <w:rsid w:val="00420FE4"/>
    <w:rsid w:val="004211A1"/>
    <w:rsid w:val="004213A6"/>
    <w:rsid w:val="004213D4"/>
    <w:rsid w:val="004218DF"/>
    <w:rsid w:val="00421945"/>
    <w:rsid w:val="004219F6"/>
    <w:rsid w:val="00421C9C"/>
    <w:rsid w:val="00421E6D"/>
    <w:rsid w:val="004221B0"/>
    <w:rsid w:val="004227D2"/>
    <w:rsid w:val="004228C7"/>
    <w:rsid w:val="00422A5C"/>
    <w:rsid w:val="00422CCA"/>
    <w:rsid w:val="00422D5C"/>
    <w:rsid w:val="00422D8C"/>
    <w:rsid w:val="00422DC1"/>
    <w:rsid w:val="00422F11"/>
    <w:rsid w:val="0042302B"/>
    <w:rsid w:val="004230C0"/>
    <w:rsid w:val="0042350A"/>
    <w:rsid w:val="00423CB5"/>
    <w:rsid w:val="00423DB0"/>
    <w:rsid w:val="0042443D"/>
    <w:rsid w:val="004248F5"/>
    <w:rsid w:val="0042496E"/>
    <w:rsid w:val="00424B7C"/>
    <w:rsid w:val="0042502B"/>
    <w:rsid w:val="004250D2"/>
    <w:rsid w:val="00425110"/>
    <w:rsid w:val="00425400"/>
    <w:rsid w:val="00425A35"/>
    <w:rsid w:val="0042604C"/>
    <w:rsid w:val="00426171"/>
    <w:rsid w:val="0042634C"/>
    <w:rsid w:val="0042636E"/>
    <w:rsid w:val="0042638D"/>
    <w:rsid w:val="00426A3A"/>
    <w:rsid w:val="00426CC0"/>
    <w:rsid w:val="00427362"/>
    <w:rsid w:val="004275AE"/>
    <w:rsid w:val="00427694"/>
    <w:rsid w:val="00427953"/>
    <w:rsid w:val="00427976"/>
    <w:rsid w:val="00427C0D"/>
    <w:rsid w:val="00427F8F"/>
    <w:rsid w:val="00430126"/>
    <w:rsid w:val="00430819"/>
    <w:rsid w:val="00430981"/>
    <w:rsid w:val="00430A3C"/>
    <w:rsid w:val="00430C35"/>
    <w:rsid w:val="00430DB0"/>
    <w:rsid w:val="00430F54"/>
    <w:rsid w:val="004313F7"/>
    <w:rsid w:val="00431750"/>
    <w:rsid w:val="00431885"/>
    <w:rsid w:val="00431A80"/>
    <w:rsid w:val="00431DF9"/>
    <w:rsid w:val="00431F93"/>
    <w:rsid w:val="004320BF"/>
    <w:rsid w:val="0043234C"/>
    <w:rsid w:val="0043244F"/>
    <w:rsid w:val="00432632"/>
    <w:rsid w:val="00432686"/>
    <w:rsid w:val="004326FE"/>
    <w:rsid w:val="004329EC"/>
    <w:rsid w:val="00432A0B"/>
    <w:rsid w:val="00432BA6"/>
    <w:rsid w:val="00432DA3"/>
    <w:rsid w:val="0043329B"/>
    <w:rsid w:val="004335D2"/>
    <w:rsid w:val="00433989"/>
    <w:rsid w:val="00433D41"/>
    <w:rsid w:val="00433F50"/>
    <w:rsid w:val="0043409E"/>
    <w:rsid w:val="00434182"/>
    <w:rsid w:val="00434547"/>
    <w:rsid w:val="00434633"/>
    <w:rsid w:val="00434943"/>
    <w:rsid w:val="00434AD4"/>
    <w:rsid w:val="00434C46"/>
    <w:rsid w:val="00435381"/>
    <w:rsid w:val="004355C5"/>
    <w:rsid w:val="00435725"/>
    <w:rsid w:val="00435761"/>
    <w:rsid w:val="00435797"/>
    <w:rsid w:val="0043586C"/>
    <w:rsid w:val="00435A2B"/>
    <w:rsid w:val="00435A2E"/>
    <w:rsid w:val="00435AC6"/>
    <w:rsid w:val="00435BF7"/>
    <w:rsid w:val="00435CFB"/>
    <w:rsid w:val="00436465"/>
    <w:rsid w:val="00436512"/>
    <w:rsid w:val="00436683"/>
    <w:rsid w:val="0043697E"/>
    <w:rsid w:val="00436F48"/>
    <w:rsid w:val="0043707F"/>
    <w:rsid w:val="004370BD"/>
    <w:rsid w:val="004373D8"/>
    <w:rsid w:val="004375C3"/>
    <w:rsid w:val="004379AC"/>
    <w:rsid w:val="00437BFB"/>
    <w:rsid w:val="00437E3F"/>
    <w:rsid w:val="00437F49"/>
    <w:rsid w:val="00440030"/>
    <w:rsid w:val="00440420"/>
    <w:rsid w:val="00440686"/>
    <w:rsid w:val="00440701"/>
    <w:rsid w:val="00440723"/>
    <w:rsid w:val="00440727"/>
    <w:rsid w:val="0044077C"/>
    <w:rsid w:val="00440856"/>
    <w:rsid w:val="0044091F"/>
    <w:rsid w:val="00441173"/>
    <w:rsid w:val="00441425"/>
    <w:rsid w:val="004414A8"/>
    <w:rsid w:val="00441653"/>
    <w:rsid w:val="0044182F"/>
    <w:rsid w:val="00441BCB"/>
    <w:rsid w:val="00442026"/>
    <w:rsid w:val="00442291"/>
    <w:rsid w:val="004424AA"/>
    <w:rsid w:val="00442566"/>
    <w:rsid w:val="004426A7"/>
    <w:rsid w:val="004429AA"/>
    <w:rsid w:val="00442B3A"/>
    <w:rsid w:val="00442BDD"/>
    <w:rsid w:val="00442C11"/>
    <w:rsid w:val="00442F6E"/>
    <w:rsid w:val="00442F79"/>
    <w:rsid w:val="00443061"/>
    <w:rsid w:val="004430AD"/>
    <w:rsid w:val="00443242"/>
    <w:rsid w:val="00443365"/>
    <w:rsid w:val="004435C2"/>
    <w:rsid w:val="00443902"/>
    <w:rsid w:val="00443A5C"/>
    <w:rsid w:val="00443CCF"/>
    <w:rsid w:val="00443D30"/>
    <w:rsid w:val="00443E39"/>
    <w:rsid w:val="00444445"/>
    <w:rsid w:val="00444695"/>
    <w:rsid w:val="004447A2"/>
    <w:rsid w:val="00444B11"/>
    <w:rsid w:val="00444B2A"/>
    <w:rsid w:val="00444E3A"/>
    <w:rsid w:val="00444E45"/>
    <w:rsid w:val="004455B7"/>
    <w:rsid w:val="004458CF"/>
    <w:rsid w:val="004458E1"/>
    <w:rsid w:val="00445B11"/>
    <w:rsid w:val="00445BD3"/>
    <w:rsid w:val="00445CDA"/>
    <w:rsid w:val="00446120"/>
    <w:rsid w:val="00446192"/>
    <w:rsid w:val="004461BE"/>
    <w:rsid w:val="004463D7"/>
    <w:rsid w:val="00446423"/>
    <w:rsid w:val="00446B7C"/>
    <w:rsid w:val="00446C48"/>
    <w:rsid w:val="00446E98"/>
    <w:rsid w:val="00446EEE"/>
    <w:rsid w:val="0044716E"/>
    <w:rsid w:val="00447643"/>
    <w:rsid w:val="004477A9"/>
    <w:rsid w:val="00447B14"/>
    <w:rsid w:val="00447BAA"/>
    <w:rsid w:val="00447C61"/>
    <w:rsid w:val="00447CAF"/>
    <w:rsid w:val="00447D54"/>
    <w:rsid w:val="00447E4A"/>
    <w:rsid w:val="00447E9B"/>
    <w:rsid w:val="00447EFF"/>
    <w:rsid w:val="00447F5A"/>
    <w:rsid w:val="004504C9"/>
    <w:rsid w:val="004508C1"/>
    <w:rsid w:val="0045109F"/>
    <w:rsid w:val="004510F2"/>
    <w:rsid w:val="0045112C"/>
    <w:rsid w:val="0045144D"/>
    <w:rsid w:val="004516E7"/>
    <w:rsid w:val="00451919"/>
    <w:rsid w:val="00451B13"/>
    <w:rsid w:val="00451C8F"/>
    <w:rsid w:val="00451EB7"/>
    <w:rsid w:val="00451F3A"/>
    <w:rsid w:val="00451F3F"/>
    <w:rsid w:val="00452059"/>
    <w:rsid w:val="00452196"/>
    <w:rsid w:val="004521D3"/>
    <w:rsid w:val="0045244E"/>
    <w:rsid w:val="00452948"/>
    <w:rsid w:val="00452A73"/>
    <w:rsid w:val="00452B7C"/>
    <w:rsid w:val="00452D1D"/>
    <w:rsid w:val="00453016"/>
    <w:rsid w:val="004530EB"/>
    <w:rsid w:val="0045377B"/>
    <w:rsid w:val="00453A26"/>
    <w:rsid w:val="0045413A"/>
    <w:rsid w:val="00454447"/>
    <w:rsid w:val="004546DD"/>
    <w:rsid w:val="004546FB"/>
    <w:rsid w:val="00454779"/>
    <w:rsid w:val="004549FE"/>
    <w:rsid w:val="00454AE6"/>
    <w:rsid w:val="00454C68"/>
    <w:rsid w:val="00454D4C"/>
    <w:rsid w:val="00454FF0"/>
    <w:rsid w:val="004551C6"/>
    <w:rsid w:val="00455360"/>
    <w:rsid w:val="00455487"/>
    <w:rsid w:val="00455823"/>
    <w:rsid w:val="004558C5"/>
    <w:rsid w:val="00455B88"/>
    <w:rsid w:val="00455B9D"/>
    <w:rsid w:val="004560A2"/>
    <w:rsid w:val="00456116"/>
    <w:rsid w:val="0045657C"/>
    <w:rsid w:val="00456A00"/>
    <w:rsid w:val="00456A62"/>
    <w:rsid w:val="00456B1B"/>
    <w:rsid w:val="00456B4E"/>
    <w:rsid w:val="00456B58"/>
    <w:rsid w:val="00456E17"/>
    <w:rsid w:val="00456F7E"/>
    <w:rsid w:val="0045703B"/>
    <w:rsid w:val="004572AF"/>
    <w:rsid w:val="00457CCB"/>
    <w:rsid w:val="00457EAE"/>
    <w:rsid w:val="00457ED6"/>
    <w:rsid w:val="00457F66"/>
    <w:rsid w:val="004601BB"/>
    <w:rsid w:val="0046041F"/>
    <w:rsid w:val="0046049B"/>
    <w:rsid w:val="00460507"/>
    <w:rsid w:val="0046055F"/>
    <w:rsid w:val="00460700"/>
    <w:rsid w:val="00461210"/>
    <w:rsid w:val="004612E0"/>
    <w:rsid w:val="004613A6"/>
    <w:rsid w:val="0046147C"/>
    <w:rsid w:val="00461517"/>
    <w:rsid w:val="004617CD"/>
    <w:rsid w:val="00461877"/>
    <w:rsid w:val="00461D16"/>
    <w:rsid w:val="00461D48"/>
    <w:rsid w:val="00461DEF"/>
    <w:rsid w:val="00461FA3"/>
    <w:rsid w:val="0046202D"/>
    <w:rsid w:val="0046205F"/>
    <w:rsid w:val="004620F1"/>
    <w:rsid w:val="0046226C"/>
    <w:rsid w:val="0046227E"/>
    <w:rsid w:val="00462473"/>
    <w:rsid w:val="004629FC"/>
    <w:rsid w:val="00462DBB"/>
    <w:rsid w:val="00462EDC"/>
    <w:rsid w:val="0046303D"/>
    <w:rsid w:val="00463457"/>
    <w:rsid w:val="004637A6"/>
    <w:rsid w:val="00464220"/>
    <w:rsid w:val="00464462"/>
    <w:rsid w:val="00464826"/>
    <w:rsid w:val="00464985"/>
    <w:rsid w:val="00464D10"/>
    <w:rsid w:val="00464E92"/>
    <w:rsid w:val="00465035"/>
    <w:rsid w:val="0046507D"/>
    <w:rsid w:val="00465706"/>
    <w:rsid w:val="00465959"/>
    <w:rsid w:val="004659A1"/>
    <w:rsid w:val="00465D3F"/>
    <w:rsid w:val="00466240"/>
    <w:rsid w:val="00466555"/>
    <w:rsid w:val="0046666D"/>
    <w:rsid w:val="004666E3"/>
    <w:rsid w:val="004666F3"/>
    <w:rsid w:val="004667AB"/>
    <w:rsid w:val="004668B6"/>
    <w:rsid w:val="00466C0A"/>
    <w:rsid w:val="00466F14"/>
    <w:rsid w:val="0046754B"/>
    <w:rsid w:val="00467854"/>
    <w:rsid w:val="00467E3B"/>
    <w:rsid w:val="00467FC8"/>
    <w:rsid w:val="00470053"/>
    <w:rsid w:val="0047008A"/>
    <w:rsid w:val="004700E6"/>
    <w:rsid w:val="00470238"/>
    <w:rsid w:val="00470251"/>
    <w:rsid w:val="004704D7"/>
    <w:rsid w:val="004706B2"/>
    <w:rsid w:val="00470965"/>
    <w:rsid w:val="00470E3A"/>
    <w:rsid w:val="0047128D"/>
    <w:rsid w:val="0047135A"/>
    <w:rsid w:val="0047177D"/>
    <w:rsid w:val="004717EF"/>
    <w:rsid w:val="00471B1A"/>
    <w:rsid w:val="00471F22"/>
    <w:rsid w:val="00471F39"/>
    <w:rsid w:val="0047200B"/>
    <w:rsid w:val="004729D2"/>
    <w:rsid w:val="00472A9E"/>
    <w:rsid w:val="00472AA8"/>
    <w:rsid w:val="00472DD8"/>
    <w:rsid w:val="00472F0D"/>
    <w:rsid w:val="0047310E"/>
    <w:rsid w:val="00473147"/>
    <w:rsid w:val="0047317A"/>
    <w:rsid w:val="004731DB"/>
    <w:rsid w:val="004733E5"/>
    <w:rsid w:val="00473560"/>
    <w:rsid w:val="0047358D"/>
    <w:rsid w:val="0047371B"/>
    <w:rsid w:val="00473B38"/>
    <w:rsid w:val="00473F24"/>
    <w:rsid w:val="00473F7D"/>
    <w:rsid w:val="0047416F"/>
    <w:rsid w:val="0047430A"/>
    <w:rsid w:val="00474A56"/>
    <w:rsid w:val="00474BDB"/>
    <w:rsid w:val="00474D16"/>
    <w:rsid w:val="00474F31"/>
    <w:rsid w:val="004750F8"/>
    <w:rsid w:val="004752A6"/>
    <w:rsid w:val="00475566"/>
    <w:rsid w:val="00475B0E"/>
    <w:rsid w:val="00475BF3"/>
    <w:rsid w:val="00475E02"/>
    <w:rsid w:val="00475EEA"/>
    <w:rsid w:val="0047636E"/>
    <w:rsid w:val="0047656F"/>
    <w:rsid w:val="0047665B"/>
    <w:rsid w:val="0047666F"/>
    <w:rsid w:val="004766EF"/>
    <w:rsid w:val="00476DE5"/>
    <w:rsid w:val="00476DF9"/>
    <w:rsid w:val="00476F09"/>
    <w:rsid w:val="00477509"/>
    <w:rsid w:val="004778C5"/>
    <w:rsid w:val="00477937"/>
    <w:rsid w:val="00477A8E"/>
    <w:rsid w:val="00477BCD"/>
    <w:rsid w:val="004800F5"/>
    <w:rsid w:val="0048012C"/>
    <w:rsid w:val="004802D3"/>
    <w:rsid w:val="00480A9E"/>
    <w:rsid w:val="00480BC8"/>
    <w:rsid w:val="00480BFE"/>
    <w:rsid w:val="00480EE5"/>
    <w:rsid w:val="004811FA"/>
    <w:rsid w:val="00481233"/>
    <w:rsid w:val="0048125D"/>
    <w:rsid w:val="00481282"/>
    <w:rsid w:val="004812DF"/>
    <w:rsid w:val="0048159D"/>
    <w:rsid w:val="004815A3"/>
    <w:rsid w:val="00481654"/>
    <w:rsid w:val="00481676"/>
    <w:rsid w:val="00481698"/>
    <w:rsid w:val="00481BCC"/>
    <w:rsid w:val="00481D2F"/>
    <w:rsid w:val="00481D9E"/>
    <w:rsid w:val="00481E3A"/>
    <w:rsid w:val="0048208E"/>
    <w:rsid w:val="0048217C"/>
    <w:rsid w:val="0048244C"/>
    <w:rsid w:val="004825CB"/>
    <w:rsid w:val="00482985"/>
    <w:rsid w:val="004829AE"/>
    <w:rsid w:val="00482C8E"/>
    <w:rsid w:val="00482DD1"/>
    <w:rsid w:val="00482E9A"/>
    <w:rsid w:val="00483555"/>
    <w:rsid w:val="00483662"/>
    <w:rsid w:val="00483B13"/>
    <w:rsid w:val="00483B18"/>
    <w:rsid w:val="00483DC1"/>
    <w:rsid w:val="00483DD6"/>
    <w:rsid w:val="00483F6E"/>
    <w:rsid w:val="00483F98"/>
    <w:rsid w:val="00484034"/>
    <w:rsid w:val="00484183"/>
    <w:rsid w:val="004846CA"/>
    <w:rsid w:val="00484714"/>
    <w:rsid w:val="0048482D"/>
    <w:rsid w:val="00484A2A"/>
    <w:rsid w:val="00484B70"/>
    <w:rsid w:val="00484CA1"/>
    <w:rsid w:val="00484FD0"/>
    <w:rsid w:val="00485006"/>
    <w:rsid w:val="00485136"/>
    <w:rsid w:val="0048517D"/>
    <w:rsid w:val="00485197"/>
    <w:rsid w:val="004853BA"/>
    <w:rsid w:val="004855C6"/>
    <w:rsid w:val="004857BF"/>
    <w:rsid w:val="00485B9A"/>
    <w:rsid w:val="00485E1A"/>
    <w:rsid w:val="0048625B"/>
    <w:rsid w:val="0048628A"/>
    <w:rsid w:val="00486381"/>
    <w:rsid w:val="004869D9"/>
    <w:rsid w:val="00486B6E"/>
    <w:rsid w:val="00486C0D"/>
    <w:rsid w:val="00486CE8"/>
    <w:rsid w:val="00486D42"/>
    <w:rsid w:val="00486EC3"/>
    <w:rsid w:val="004872E3"/>
    <w:rsid w:val="004875AB"/>
    <w:rsid w:val="0048796F"/>
    <w:rsid w:val="004879F3"/>
    <w:rsid w:val="00487B7B"/>
    <w:rsid w:val="00490009"/>
    <w:rsid w:val="00490199"/>
    <w:rsid w:val="00490C28"/>
    <w:rsid w:val="00490D12"/>
    <w:rsid w:val="00490EC6"/>
    <w:rsid w:val="00491353"/>
    <w:rsid w:val="00491553"/>
    <w:rsid w:val="00491661"/>
    <w:rsid w:val="004916B3"/>
    <w:rsid w:val="0049182D"/>
    <w:rsid w:val="004919F2"/>
    <w:rsid w:val="00491B06"/>
    <w:rsid w:val="00491D1F"/>
    <w:rsid w:val="00492105"/>
    <w:rsid w:val="004922CD"/>
    <w:rsid w:val="00492447"/>
    <w:rsid w:val="0049272D"/>
    <w:rsid w:val="00492916"/>
    <w:rsid w:val="004929A6"/>
    <w:rsid w:val="0049304C"/>
    <w:rsid w:val="00493551"/>
    <w:rsid w:val="004936DD"/>
    <w:rsid w:val="0049375D"/>
    <w:rsid w:val="004938AB"/>
    <w:rsid w:val="00493931"/>
    <w:rsid w:val="00493A75"/>
    <w:rsid w:val="00493AA8"/>
    <w:rsid w:val="00493BC8"/>
    <w:rsid w:val="00494476"/>
    <w:rsid w:val="00494482"/>
    <w:rsid w:val="00494A64"/>
    <w:rsid w:val="00494D2E"/>
    <w:rsid w:val="0049549E"/>
    <w:rsid w:val="004959C9"/>
    <w:rsid w:val="00495BF4"/>
    <w:rsid w:val="004962EE"/>
    <w:rsid w:val="0049640F"/>
    <w:rsid w:val="00496430"/>
    <w:rsid w:val="00496564"/>
    <w:rsid w:val="004965BA"/>
    <w:rsid w:val="004966B1"/>
    <w:rsid w:val="0049699A"/>
    <w:rsid w:val="00496BB7"/>
    <w:rsid w:val="00496C16"/>
    <w:rsid w:val="00497161"/>
    <w:rsid w:val="004973E1"/>
    <w:rsid w:val="0049758F"/>
    <w:rsid w:val="0049770C"/>
    <w:rsid w:val="00497755"/>
    <w:rsid w:val="00497863"/>
    <w:rsid w:val="00497CAB"/>
    <w:rsid w:val="00497DE5"/>
    <w:rsid w:val="004A08BD"/>
    <w:rsid w:val="004A09A8"/>
    <w:rsid w:val="004A09CD"/>
    <w:rsid w:val="004A0CBE"/>
    <w:rsid w:val="004A11C8"/>
    <w:rsid w:val="004A157C"/>
    <w:rsid w:val="004A19D0"/>
    <w:rsid w:val="004A1ACB"/>
    <w:rsid w:val="004A223C"/>
    <w:rsid w:val="004A24A2"/>
    <w:rsid w:val="004A2577"/>
    <w:rsid w:val="004A2A01"/>
    <w:rsid w:val="004A2E21"/>
    <w:rsid w:val="004A2FB7"/>
    <w:rsid w:val="004A3045"/>
    <w:rsid w:val="004A3188"/>
    <w:rsid w:val="004A32F5"/>
    <w:rsid w:val="004A3538"/>
    <w:rsid w:val="004A3927"/>
    <w:rsid w:val="004A3F10"/>
    <w:rsid w:val="004A459F"/>
    <w:rsid w:val="004A465F"/>
    <w:rsid w:val="004A48C4"/>
    <w:rsid w:val="004A4930"/>
    <w:rsid w:val="004A4A36"/>
    <w:rsid w:val="004A4B24"/>
    <w:rsid w:val="004A4B97"/>
    <w:rsid w:val="004A50D8"/>
    <w:rsid w:val="004A5300"/>
    <w:rsid w:val="004A5378"/>
    <w:rsid w:val="004A54E2"/>
    <w:rsid w:val="004A5ACC"/>
    <w:rsid w:val="004A6459"/>
    <w:rsid w:val="004A658C"/>
    <w:rsid w:val="004A6647"/>
    <w:rsid w:val="004A666C"/>
    <w:rsid w:val="004A66F9"/>
    <w:rsid w:val="004A68F1"/>
    <w:rsid w:val="004A6C6F"/>
    <w:rsid w:val="004A780A"/>
    <w:rsid w:val="004A7855"/>
    <w:rsid w:val="004A7A99"/>
    <w:rsid w:val="004A7D82"/>
    <w:rsid w:val="004A7F06"/>
    <w:rsid w:val="004A7F39"/>
    <w:rsid w:val="004B0111"/>
    <w:rsid w:val="004B0184"/>
    <w:rsid w:val="004B02BD"/>
    <w:rsid w:val="004B0374"/>
    <w:rsid w:val="004B0579"/>
    <w:rsid w:val="004B0696"/>
    <w:rsid w:val="004B0799"/>
    <w:rsid w:val="004B0858"/>
    <w:rsid w:val="004B0AD3"/>
    <w:rsid w:val="004B0B4C"/>
    <w:rsid w:val="004B0EBC"/>
    <w:rsid w:val="004B0EF9"/>
    <w:rsid w:val="004B114A"/>
    <w:rsid w:val="004B138D"/>
    <w:rsid w:val="004B144A"/>
    <w:rsid w:val="004B1641"/>
    <w:rsid w:val="004B17EF"/>
    <w:rsid w:val="004B19E9"/>
    <w:rsid w:val="004B1AEE"/>
    <w:rsid w:val="004B29AF"/>
    <w:rsid w:val="004B2FC9"/>
    <w:rsid w:val="004B32A3"/>
    <w:rsid w:val="004B330A"/>
    <w:rsid w:val="004B3336"/>
    <w:rsid w:val="004B3B4E"/>
    <w:rsid w:val="004B3CD6"/>
    <w:rsid w:val="004B4045"/>
    <w:rsid w:val="004B40B5"/>
    <w:rsid w:val="004B4233"/>
    <w:rsid w:val="004B4670"/>
    <w:rsid w:val="004B5012"/>
    <w:rsid w:val="004B55E5"/>
    <w:rsid w:val="004B55F7"/>
    <w:rsid w:val="004B56E1"/>
    <w:rsid w:val="004B57B2"/>
    <w:rsid w:val="004B5839"/>
    <w:rsid w:val="004B5E82"/>
    <w:rsid w:val="004B6082"/>
    <w:rsid w:val="004B62AC"/>
    <w:rsid w:val="004B65F2"/>
    <w:rsid w:val="004B674F"/>
    <w:rsid w:val="004B6922"/>
    <w:rsid w:val="004B6A26"/>
    <w:rsid w:val="004B6ABE"/>
    <w:rsid w:val="004B6B5A"/>
    <w:rsid w:val="004B6CA0"/>
    <w:rsid w:val="004B6DEE"/>
    <w:rsid w:val="004B6FC2"/>
    <w:rsid w:val="004B708B"/>
    <w:rsid w:val="004B7313"/>
    <w:rsid w:val="004B778A"/>
    <w:rsid w:val="004B78DD"/>
    <w:rsid w:val="004B7A3E"/>
    <w:rsid w:val="004B7A46"/>
    <w:rsid w:val="004B7F42"/>
    <w:rsid w:val="004C0567"/>
    <w:rsid w:val="004C0AA5"/>
    <w:rsid w:val="004C10A2"/>
    <w:rsid w:val="004C1149"/>
    <w:rsid w:val="004C11BF"/>
    <w:rsid w:val="004C123C"/>
    <w:rsid w:val="004C1A76"/>
    <w:rsid w:val="004C1B58"/>
    <w:rsid w:val="004C214A"/>
    <w:rsid w:val="004C2227"/>
    <w:rsid w:val="004C233E"/>
    <w:rsid w:val="004C2592"/>
    <w:rsid w:val="004C25B0"/>
    <w:rsid w:val="004C27A5"/>
    <w:rsid w:val="004C2951"/>
    <w:rsid w:val="004C2B36"/>
    <w:rsid w:val="004C2F72"/>
    <w:rsid w:val="004C3073"/>
    <w:rsid w:val="004C3430"/>
    <w:rsid w:val="004C357D"/>
    <w:rsid w:val="004C36A4"/>
    <w:rsid w:val="004C37C8"/>
    <w:rsid w:val="004C3836"/>
    <w:rsid w:val="004C3CC5"/>
    <w:rsid w:val="004C41B4"/>
    <w:rsid w:val="004C4221"/>
    <w:rsid w:val="004C43F7"/>
    <w:rsid w:val="004C4901"/>
    <w:rsid w:val="004C4A7A"/>
    <w:rsid w:val="004C4C03"/>
    <w:rsid w:val="004C4D53"/>
    <w:rsid w:val="004C4DEE"/>
    <w:rsid w:val="004C4F30"/>
    <w:rsid w:val="004C510C"/>
    <w:rsid w:val="004C510E"/>
    <w:rsid w:val="004C528B"/>
    <w:rsid w:val="004C5354"/>
    <w:rsid w:val="004C55D3"/>
    <w:rsid w:val="004C5662"/>
    <w:rsid w:val="004C5A3C"/>
    <w:rsid w:val="004C5EBF"/>
    <w:rsid w:val="004C63E9"/>
    <w:rsid w:val="004C665B"/>
    <w:rsid w:val="004C6773"/>
    <w:rsid w:val="004C6E03"/>
    <w:rsid w:val="004C6E11"/>
    <w:rsid w:val="004C6FF3"/>
    <w:rsid w:val="004C744A"/>
    <w:rsid w:val="004C74F5"/>
    <w:rsid w:val="004C7803"/>
    <w:rsid w:val="004C7814"/>
    <w:rsid w:val="004C7BB3"/>
    <w:rsid w:val="004C7EF5"/>
    <w:rsid w:val="004D0317"/>
    <w:rsid w:val="004D0349"/>
    <w:rsid w:val="004D050B"/>
    <w:rsid w:val="004D077F"/>
    <w:rsid w:val="004D0978"/>
    <w:rsid w:val="004D0C96"/>
    <w:rsid w:val="004D0CE0"/>
    <w:rsid w:val="004D0EA7"/>
    <w:rsid w:val="004D0FFD"/>
    <w:rsid w:val="004D1147"/>
    <w:rsid w:val="004D11E4"/>
    <w:rsid w:val="004D12B7"/>
    <w:rsid w:val="004D1388"/>
    <w:rsid w:val="004D140B"/>
    <w:rsid w:val="004D1714"/>
    <w:rsid w:val="004D1B76"/>
    <w:rsid w:val="004D1BDF"/>
    <w:rsid w:val="004D1E45"/>
    <w:rsid w:val="004D1F9E"/>
    <w:rsid w:val="004D1FEA"/>
    <w:rsid w:val="004D21D0"/>
    <w:rsid w:val="004D2273"/>
    <w:rsid w:val="004D243E"/>
    <w:rsid w:val="004D253D"/>
    <w:rsid w:val="004D2773"/>
    <w:rsid w:val="004D277B"/>
    <w:rsid w:val="004D2871"/>
    <w:rsid w:val="004D2975"/>
    <w:rsid w:val="004D2E53"/>
    <w:rsid w:val="004D2F14"/>
    <w:rsid w:val="004D301F"/>
    <w:rsid w:val="004D3130"/>
    <w:rsid w:val="004D33F5"/>
    <w:rsid w:val="004D34A5"/>
    <w:rsid w:val="004D355B"/>
    <w:rsid w:val="004D376A"/>
    <w:rsid w:val="004D39F1"/>
    <w:rsid w:val="004D3A88"/>
    <w:rsid w:val="004D3DC8"/>
    <w:rsid w:val="004D4051"/>
    <w:rsid w:val="004D41B6"/>
    <w:rsid w:val="004D41FB"/>
    <w:rsid w:val="004D4514"/>
    <w:rsid w:val="004D45D7"/>
    <w:rsid w:val="004D467B"/>
    <w:rsid w:val="004D475F"/>
    <w:rsid w:val="004D481E"/>
    <w:rsid w:val="004D4849"/>
    <w:rsid w:val="004D49E8"/>
    <w:rsid w:val="004D4AA6"/>
    <w:rsid w:val="004D4E06"/>
    <w:rsid w:val="004D5297"/>
    <w:rsid w:val="004D52CD"/>
    <w:rsid w:val="004D5400"/>
    <w:rsid w:val="004D57D0"/>
    <w:rsid w:val="004D613A"/>
    <w:rsid w:val="004D645E"/>
    <w:rsid w:val="004D6543"/>
    <w:rsid w:val="004D658F"/>
    <w:rsid w:val="004D6A98"/>
    <w:rsid w:val="004D6E30"/>
    <w:rsid w:val="004D6EF5"/>
    <w:rsid w:val="004D6F3F"/>
    <w:rsid w:val="004D6FCD"/>
    <w:rsid w:val="004D7135"/>
    <w:rsid w:val="004D72CA"/>
    <w:rsid w:val="004D7338"/>
    <w:rsid w:val="004D7916"/>
    <w:rsid w:val="004D7D82"/>
    <w:rsid w:val="004D7DAD"/>
    <w:rsid w:val="004E0172"/>
    <w:rsid w:val="004E057B"/>
    <w:rsid w:val="004E0801"/>
    <w:rsid w:val="004E088D"/>
    <w:rsid w:val="004E0B02"/>
    <w:rsid w:val="004E0B1A"/>
    <w:rsid w:val="004E0B2F"/>
    <w:rsid w:val="004E0E5D"/>
    <w:rsid w:val="004E0FEF"/>
    <w:rsid w:val="004E0FFF"/>
    <w:rsid w:val="004E132B"/>
    <w:rsid w:val="004E1518"/>
    <w:rsid w:val="004E1593"/>
    <w:rsid w:val="004E17B1"/>
    <w:rsid w:val="004E1935"/>
    <w:rsid w:val="004E1BE4"/>
    <w:rsid w:val="004E21C4"/>
    <w:rsid w:val="004E225A"/>
    <w:rsid w:val="004E22ED"/>
    <w:rsid w:val="004E2520"/>
    <w:rsid w:val="004E2BA2"/>
    <w:rsid w:val="004E2BF7"/>
    <w:rsid w:val="004E31E2"/>
    <w:rsid w:val="004E31FE"/>
    <w:rsid w:val="004E32D0"/>
    <w:rsid w:val="004E3B66"/>
    <w:rsid w:val="004E3EFD"/>
    <w:rsid w:val="004E4173"/>
    <w:rsid w:val="004E4355"/>
    <w:rsid w:val="004E4411"/>
    <w:rsid w:val="004E4906"/>
    <w:rsid w:val="004E4A9A"/>
    <w:rsid w:val="004E4AC7"/>
    <w:rsid w:val="004E4D20"/>
    <w:rsid w:val="004E4F4A"/>
    <w:rsid w:val="004E51ED"/>
    <w:rsid w:val="004E526F"/>
    <w:rsid w:val="004E552F"/>
    <w:rsid w:val="004E55E4"/>
    <w:rsid w:val="004E5C39"/>
    <w:rsid w:val="004E5EA8"/>
    <w:rsid w:val="004E6152"/>
    <w:rsid w:val="004E61C4"/>
    <w:rsid w:val="004E6254"/>
    <w:rsid w:val="004E6638"/>
    <w:rsid w:val="004E67A9"/>
    <w:rsid w:val="004E68BA"/>
    <w:rsid w:val="004E6AE5"/>
    <w:rsid w:val="004E70EF"/>
    <w:rsid w:val="004E741B"/>
    <w:rsid w:val="004E753E"/>
    <w:rsid w:val="004E762F"/>
    <w:rsid w:val="004E77C4"/>
    <w:rsid w:val="004E79F6"/>
    <w:rsid w:val="004E7B0B"/>
    <w:rsid w:val="004E7BF2"/>
    <w:rsid w:val="004E7CA2"/>
    <w:rsid w:val="004E7CB6"/>
    <w:rsid w:val="004E7DEE"/>
    <w:rsid w:val="004E7F15"/>
    <w:rsid w:val="004E7FA3"/>
    <w:rsid w:val="004F0090"/>
    <w:rsid w:val="004F01FB"/>
    <w:rsid w:val="004F0385"/>
    <w:rsid w:val="004F094D"/>
    <w:rsid w:val="004F0A5A"/>
    <w:rsid w:val="004F0AB2"/>
    <w:rsid w:val="004F0B54"/>
    <w:rsid w:val="004F0B8C"/>
    <w:rsid w:val="004F0C00"/>
    <w:rsid w:val="004F0CDA"/>
    <w:rsid w:val="004F11A8"/>
    <w:rsid w:val="004F11D9"/>
    <w:rsid w:val="004F1223"/>
    <w:rsid w:val="004F1568"/>
    <w:rsid w:val="004F184E"/>
    <w:rsid w:val="004F19D6"/>
    <w:rsid w:val="004F19F5"/>
    <w:rsid w:val="004F1C55"/>
    <w:rsid w:val="004F1C99"/>
    <w:rsid w:val="004F1E3E"/>
    <w:rsid w:val="004F2228"/>
    <w:rsid w:val="004F22B3"/>
    <w:rsid w:val="004F24E0"/>
    <w:rsid w:val="004F2563"/>
    <w:rsid w:val="004F290C"/>
    <w:rsid w:val="004F2911"/>
    <w:rsid w:val="004F29CB"/>
    <w:rsid w:val="004F2A24"/>
    <w:rsid w:val="004F2ED8"/>
    <w:rsid w:val="004F2EFD"/>
    <w:rsid w:val="004F30E9"/>
    <w:rsid w:val="004F331D"/>
    <w:rsid w:val="004F3711"/>
    <w:rsid w:val="004F37F3"/>
    <w:rsid w:val="004F3B94"/>
    <w:rsid w:val="004F42A2"/>
    <w:rsid w:val="004F43C6"/>
    <w:rsid w:val="004F454F"/>
    <w:rsid w:val="004F4643"/>
    <w:rsid w:val="004F48C8"/>
    <w:rsid w:val="004F49A7"/>
    <w:rsid w:val="004F49D5"/>
    <w:rsid w:val="004F4AA8"/>
    <w:rsid w:val="004F4C0D"/>
    <w:rsid w:val="004F5217"/>
    <w:rsid w:val="004F539B"/>
    <w:rsid w:val="004F5567"/>
    <w:rsid w:val="004F5F56"/>
    <w:rsid w:val="004F6104"/>
    <w:rsid w:val="004F6114"/>
    <w:rsid w:val="004F6451"/>
    <w:rsid w:val="004F6DFD"/>
    <w:rsid w:val="004F6EF9"/>
    <w:rsid w:val="004F739A"/>
    <w:rsid w:val="004F73F5"/>
    <w:rsid w:val="004F7878"/>
    <w:rsid w:val="004F79BA"/>
    <w:rsid w:val="004F7E22"/>
    <w:rsid w:val="004F7F93"/>
    <w:rsid w:val="005002B3"/>
    <w:rsid w:val="00500446"/>
    <w:rsid w:val="005005DF"/>
    <w:rsid w:val="00500729"/>
    <w:rsid w:val="005007E0"/>
    <w:rsid w:val="00500832"/>
    <w:rsid w:val="00500961"/>
    <w:rsid w:val="005010C1"/>
    <w:rsid w:val="00501234"/>
    <w:rsid w:val="0050156A"/>
    <w:rsid w:val="00501741"/>
    <w:rsid w:val="00501A5A"/>
    <w:rsid w:val="00501D3E"/>
    <w:rsid w:val="00501E40"/>
    <w:rsid w:val="00501EBF"/>
    <w:rsid w:val="00501F12"/>
    <w:rsid w:val="005023AC"/>
    <w:rsid w:val="005023B3"/>
    <w:rsid w:val="00502B8B"/>
    <w:rsid w:val="00502E89"/>
    <w:rsid w:val="00502F12"/>
    <w:rsid w:val="00502FE6"/>
    <w:rsid w:val="00502FE9"/>
    <w:rsid w:val="00502FFD"/>
    <w:rsid w:val="005030FA"/>
    <w:rsid w:val="0050310E"/>
    <w:rsid w:val="00503395"/>
    <w:rsid w:val="00503597"/>
    <w:rsid w:val="005035B2"/>
    <w:rsid w:val="0050393C"/>
    <w:rsid w:val="00503CC9"/>
    <w:rsid w:val="00504760"/>
    <w:rsid w:val="00504976"/>
    <w:rsid w:val="00504DEE"/>
    <w:rsid w:val="0050507C"/>
    <w:rsid w:val="0050563B"/>
    <w:rsid w:val="00505727"/>
    <w:rsid w:val="00505987"/>
    <w:rsid w:val="00505BDC"/>
    <w:rsid w:val="00505DB6"/>
    <w:rsid w:val="00505DE0"/>
    <w:rsid w:val="00505ECE"/>
    <w:rsid w:val="005068F6"/>
    <w:rsid w:val="00506A3A"/>
    <w:rsid w:val="00506D09"/>
    <w:rsid w:val="00506D0E"/>
    <w:rsid w:val="00506F85"/>
    <w:rsid w:val="00506FAE"/>
    <w:rsid w:val="0050759A"/>
    <w:rsid w:val="0050787F"/>
    <w:rsid w:val="00507893"/>
    <w:rsid w:val="005079F9"/>
    <w:rsid w:val="00507A32"/>
    <w:rsid w:val="00507BBD"/>
    <w:rsid w:val="00507E77"/>
    <w:rsid w:val="005100E0"/>
    <w:rsid w:val="00510151"/>
    <w:rsid w:val="0051016C"/>
    <w:rsid w:val="005104F1"/>
    <w:rsid w:val="00510567"/>
    <w:rsid w:val="00510762"/>
    <w:rsid w:val="00510908"/>
    <w:rsid w:val="00510A19"/>
    <w:rsid w:val="005112D7"/>
    <w:rsid w:val="005113F9"/>
    <w:rsid w:val="00511449"/>
    <w:rsid w:val="005115ED"/>
    <w:rsid w:val="00511658"/>
    <w:rsid w:val="0051165A"/>
    <w:rsid w:val="0051171D"/>
    <w:rsid w:val="0051172E"/>
    <w:rsid w:val="00511808"/>
    <w:rsid w:val="00511C8B"/>
    <w:rsid w:val="00511EA0"/>
    <w:rsid w:val="00511F7C"/>
    <w:rsid w:val="00511FF1"/>
    <w:rsid w:val="00512081"/>
    <w:rsid w:val="0051213B"/>
    <w:rsid w:val="00512343"/>
    <w:rsid w:val="00512363"/>
    <w:rsid w:val="005124B7"/>
    <w:rsid w:val="00512664"/>
    <w:rsid w:val="005126AD"/>
    <w:rsid w:val="0051299D"/>
    <w:rsid w:val="00512A5C"/>
    <w:rsid w:val="00512B6A"/>
    <w:rsid w:val="00512C72"/>
    <w:rsid w:val="005130B7"/>
    <w:rsid w:val="005130BA"/>
    <w:rsid w:val="0051311A"/>
    <w:rsid w:val="00513285"/>
    <w:rsid w:val="0051329A"/>
    <w:rsid w:val="005135F9"/>
    <w:rsid w:val="00513B2C"/>
    <w:rsid w:val="00514181"/>
    <w:rsid w:val="005144F5"/>
    <w:rsid w:val="005145C1"/>
    <w:rsid w:val="0051480E"/>
    <w:rsid w:val="00514BB3"/>
    <w:rsid w:val="00515055"/>
    <w:rsid w:val="0051512C"/>
    <w:rsid w:val="005154C8"/>
    <w:rsid w:val="00515A37"/>
    <w:rsid w:val="00515B7B"/>
    <w:rsid w:val="00515C2A"/>
    <w:rsid w:val="00515CF0"/>
    <w:rsid w:val="0051600C"/>
    <w:rsid w:val="005160CB"/>
    <w:rsid w:val="005165FD"/>
    <w:rsid w:val="00516C35"/>
    <w:rsid w:val="00516CB6"/>
    <w:rsid w:val="00516E7A"/>
    <w:rsid w:val="00517027"/>
    <w:rsid w:val="00517198"/>
    <w:rsid w:val="00517587"/>
    <w:rsid w:val="005175C5"/>
    <w:rsid w:val="005175CF"/>
    <w:rsid w:val="005177F5"/>
    <w:rsid w:val="00517A5D"/>
    <w:rsid w:val="00517C0D"/>
    <w:rsid w:val="00517CC4"/>
    <w:rsid w:val="00517FF1"/>
    <w:rsid w:val="00520319"/>
    <w:rsid w:val="005203B0"/>
    <w:rsid w:val="0052058D"/>
    <w:rsid w:val="0052087B"/>
    <w:rsid w:val="00520A35"/>
    <w:rsid w:val="005218D9"/>
    <w:rsid w:val="00521B16"/>
    <w:rsid w:val="00521BAB"/>
    <w:rsid w:val="005223F0"/>
    <w:rsid w:val="00522583"/>
    <w:rsid w:val="00522746"/>
    <w:rsid w:val="005228CF"/>
    <w:rsid w:val="00522A53"/>
    <w:rsid w:val="00522CC9"/>
    <w:rsid w:val="00522EEE"/>
    <w:rsid w:val="00523CD4"/>
    <w:rsid w:val="00523D4F"/>
    <w:rsid w:val="00523ED5"/>
    <w:rsid w:val="00523F39"/>
    <w:rsid w:val="005240DC"/>
    <w:rsid w:val="00524159"/>
    <w:rsid w:val="0052469E"/>
    <w:rsid w:val="005249BB"/>
    <w:rsid w:val="00524B40"/>
    <w:rsid w:val="00524CAF"/>
    <w:rsid w:val="005256BC"/>
    <w:rsid w:val="005257B8"/>
    <w:rsid w:val="005258CA"/>
    <w:rsid w:val="0052597B"/>
    <w:rsid w:val="00525BFB"/>
    <w:rsid w:val="00525D35"/>
    <w:rsid w:val="00525F2A"/>
    <w:rsid w:val="00525FE3"/>
    <w:rsid w:val="0052649F"/>
    <w:rsid w:val="0052655A"/>
    <w:rsid w:val="005265E3"/>
    <w:rsid w:val="00526761"/>
    <w:rsid w:val="00526775"/>
    <w:rsid w:val="0052677A"/>
    <w:rsid w:val="00526B1F"/>
    <w:rsid w:val="00526DF2"/>
    <w:rsid w:val="00526DF4"/>
    <w:rsid w:val="00526F44"/>
    <w:rsid w:val="0052726E"/>
    <w:rsid w:val="00527398"/>
    <w:rsid w:val="005273F0"/>
    <w:rsid w:val="00527524"/>
    <w:rsid w:val="00527538"/>
    <w:rsid w:val="005279EA"/>
    <w:rsid w:val="005302EE"/>
    <w:rsid w:val="0053040A"/>
    <w:rsid w:val="0053042A"/>
    <w:rsid w:val="00530478"/>
    <w:rsid w:val="0053053A"/>
    <w:rsid w:val="00530690"/>
    <w:rsid w:val="005306F2"/>
    <w:rsid w:val="00530777"/>
    <w:rsid w:val="00530DFD"/>
    <w:rsid w:val="005314E4"/>
    <w:rsid w:val="005317E3"/>
    <w:rsid w:val="00531901"/>
    <w:rsid w:val="00531B51"/>
    <w:rsid w:val="00531BA0"/>
    <w:rsid w:val="00531E2D"/>
    <w:rsid w:val="00532354"/>
    <w:rsid w:val="00532565"/>
    <w:rsid w:val="005327DC"/>
    <w:rsid w:val="005328DA"/>
    <w:rsid w:val="00532B91"/>
    <w:rsid w:val="00532BCB"/>
    <w:rsid w:val="00532D61"/>
    <w:rsid w:val="00532EE8"/>
    <w:rsid w:val="00532F2A"/>
    <w:rsid w:val="00532F3B"/>
    <w:rsid w:val="00533221"/>
    <w:rsid w:val="0053339F"/>
    <w:rsid w:val="005333DB"/>
    <w:rsid w:val="005333EA"/>
    <w:rsid w:val="00533430"/>
    <w:rsid w:val="00533451"/>
    <w:rsid w:val="005338ED"/>
    <w:rsid w:val="0053443B"/>
    <w:rsid w:val="00534739"/>
    <w:rsid w:val="00534812"/>
    <w:rsid w:val="005348ED"/>
    <w:rsid w:val="0053490F"/>
    <w:rsid w:val="005349E7"/>
    <w:rsid w:val="00534A76"/>
    <w:rsid w:val="00534DEC"/>
    <w:rsid w:val="0053505B"/>
    <w:rsid w:val="005352F2"/>
    <w:rsid w:val="00535327"/>
    <w:rsid w:val="005353DB"/>
    <w:rsid w:val="00535483"/>
    <w:rsid w:val="005355E1"/>
    <w:rsid w:val="00535734"/>
    <w:rsid w:val="00535CC8"/>
    <w:rsid w:val="005361AF"/>
    <w:rsid w:val="005361CC"/>
    <w:rsid w:val="005362A3"/>
    <w:rsid w:val="005364C0"/>
    <w:rsid w:val="005365CA"/>
    <w:rsid w:val="00536732"/>
    <w:rsid w:val="005367A9"/>
    <w:rsid w:val="0053692C"/>
    <w:rsid w:val="00536A7F"/>
    <w:rsid w:val="00536E1B"/>
    <w:rsid w:val="0053719C"/>
    <w:rsid w:val="00537215"/>
    <w:rsid w:val="00537243"/>
    <w:rsid w:val="005377E9"/>
    <w:rsid w:val="005379B6"/>
    <w:rsid w:val="00537B3E"/>
    <w:rsid w:val="00537C5D"/>
    <w:rsid w:val="005405E7"/>
    <w:rsid w:val="005406E8"/>
    <w:rsid w:val="00540A00"/>
    <w:rsid w:val="00540B54"/>
    <w:rsid w:val="00540F49"/>
    <w:rsid w:val="00541162"/>
    <w:rsid w:val="005411E0"/>
    <w:rsid w:val="00541203"/>
    <w:rsid w:val="00541226"/>
    <w:rsid w:val="0054153F"/>
    <w:rsid w:val="005417ED"/>
    <w:rsid w:val="00541A28"/>
    <w:rsid w:val="00541BA2"/>
    <w:rsid w:val="00541CB9"/>
    <w:rsid w:val="00542018"/>
    <w:rsid w:val="005420F5"/>
    <w:rsid w:val="005421C8"/>
    <w:rsid w:val="00542221"/>
    <w:rsid w:val="00542B85"/>
    <w:rsid w:val="00542C3C"/>
    <w:rsid w:val="00542DD2"/>
    <w:rsid w:val="00542F5E"/>
    <w:rsid w:val="005432B3"/>
    <w:rsid w:val="005432FD"/>
    <w:rsid w:val="0054331F"/>
    <w:rsid w:val="0054340B"/>
    <w:rsid w:val="00543551"/>
    <w:rsid w:val="005435DD"/>
    <w:rsid w:val="005437E3"/>
    <w:rsid w:val="00543A90"/>
    <w:rsid w:val="00543EA0"/>
    <w:rsid w:val="005441F9"/>
    <w:rsid w:val="005442EE"/>
    <w:rsid w:val="005449B9"/>
    <w:rsid w:val="00544CB2"/>
    <w:rsid w:val="00544F95"/>
    <w:rsid w:val="00545012"/>
    <w:rsid w:val="00545124"/>
    <w:rsid w:val="00545215"/>
    <w:rsid w:val="00545356"/>
    <w:rsid w:val="00545456"/>
    <w:rsid w:val="005455C2"/>
    <w:rsid w:val="005458A0"/>
    <w:rsid w:val="005459FC"/>
    <w:rsid w:val="00545BB6"/>
    <w:rsid w:val="00545D17"/>
    <w:rsid w:val="00545D3A"/>
    <w:rsid w:val="00545D3D"/>
    <w:rsid w:val="00545D44"/>
    <w:rsid w:val="00546020"/>
    <w:rsid w:val="00546349"/>
    <w:rsid w:val="005464B6"/>
    <w:rsid w:val="00546751"/>
    <w:rsid w:val="005469B4"/>
    <w:rsid w:val="005474DC"/>
    <w:rsid w:val="00547542"/>
    <w:rsid w:val="00547585"/>
    <w:rsid w:val="0054768C"/>
    <w:rsid w:val="00547B2D"/>
    <w:rsid w:val="00547BF4"/>
    <w:rsid w:val="00547F50"/>
    <w:rsid w:val="00550217"/>
    <w:rsid w:val="00550352"/>
    <w:rsid w:val="005503A5"/>
    <w:rsid w:val="005504EC"/>
    <w:rsid w:val="005505ED"/>
    <w:rsid w:val="0055080F"/>
    <w:rsid w:val="00550909"/>
    <w:rsid w:val="00550A96"/>
    <w:rsid w:val="00550AFB"/>
    <w:rsid w:val="00550C32"/>
    <w:rsid w:val="00551005"/>
    <w:rsid w:val="0055123E"/>
    <w:rsid w:val="00551416"/>
    <w:rsid w:val="00551BD9"/>
    <w:rsid w:val="00551CA9"/>
    <w:rsid w:val="00551CAD"/>
    <w:rsid w:val="00551D78"/>
    <w:rsid w:val="0055200E"/>
    <w:rsid w:val="00552333"/>
    <w:rsid w:val="00552417"/>
    <w:rsid w:val="00552A84"/>
    <w:rsid w:val="00552F7F"/>
    <w:rsid w:val="00553679"/>
    <w:rsid w:val="0055393F"/>
    <w:rsid w:val="00553BFB"/>
    <w:rsid w:val="00553CED"/>
    <w:rsid w:val="005541FB"/>
    <w:rsid w:val="00554636"/>
    <w:rsid w:val="005546F5"/>
    <w:rsid w:val="0055471D"/>
    <w:rsid w:val="005547AC"/>
    <w:rsid w:val="00554861"/>
    <w:rsid w:val="00554A18"/>
    <w:rsid w:val="00554A3D"/>
    <w:rsid w:val="00554A4D"/>
    <w:rsid w:val="00554F80"/>
    <w:rsid w:val="005551FE"/>
    <w:rsid w:val="005553F1"/>
    <w:rsid w:val="00555873"/>
    <w:rsid w:val="0055617A"/>
    <w:rsid w:val="00556486"/>
    <w:rsid w:val="005564E8"/>
    <w:rsid w:val="00556693"/>
    <w:rsid w:val="005567B6"/>
    <w:rsid w:val="00556A25"/>
    <w:rsid w:val="00556AF4"/>
    <w:rsid w:val="00556BA3"/>
    <w:rsid w:val="00556C35"/>
    <w:rsid w:val="00556C65"/>
    <w:rsid w:val="00557136"/>
    <w:rsid w:val="00557220"/>
    <w:rsid w:val="00557240"/>
    <w:rsid w:val="005572FD"/>
    <w:rsid w:val="00557834"/>
    <w:rsid w:val="005578FD"/>
    <w:rsid w:val="00557D3C"/>
    <w:rsid w:val="00557E07"/>
    <w:rsid w:val="0056022E"/>
    <w:rsid w:val="00560441"/>
    <w:rsid w:val="005605D5"/>
    <w:rsid w:val="00560634"/>
    <w:rsid w:val="0056078E"/>
    <w:rsid w:val="00560A05"/>
    <w:rsid w:val="00560C4C"/>
    <w:rsid w:val="00560D82"/>
    <w:rsid w:val="00560EAD"/>
    <w:rsid w:val="005611A0"/>
    <w:rsid w:val="0056127B"/>
    <w:rsid w:val="0056183D"/>
    <w:rsid w:val="005619A3"/>
    <w:rsid w:val="00561AB8"/>
    <w:rsid w:val="00561EC5"/>
    <w:rsid w:val="00562078"/>
    <w:rsid w:val="0056208B"/>
    <w:rsid w:val="0056228C"/>
    <w:rsid w:val="00562842"/>
    <w:rsid w:val="0056293F"/>
    <w:rsid w:val="00562C73"/>
    <w:rsid w:val="00563875"/>
    <w:rsid w:val="00563D31"/>
    <w:rsid w:val="00563EF3"/>
    <w:rsid w:val="0056437D"/>
    <w:rsid w:val="005644D8"/>
    <w:rsid w:val="00564542"/>
    <w:rsid w:val="00564661"/>
    <w:rsid w:val="00564791"/>
    <w:rsid w:val="005647FF"/>
    <w:rsid w:val="00564B18"/>
    <w:rsid w:val="00564D15"/>
    <w:rsid w:val="00564DC8"/>
    <w:rsid w:val="00564F3D"/>
    <w:rsid w:val="00564F71"/>
    <w:rsid w:val="005658D8"/>
    <w:rsid w:val="00565979"/>
    <w:rsid w:val="00565D66"/>
    <w:rsid w:val="00565ED2"/>
    <w:rsid w:val="005660E5"/>
    <w:rsid w:val="00566104"/>
    <w:rsid w:val="00566109"/>
    <w:rsid w:val="005662E2"/>
    <w:rsid w:val="005663C5"/>
    <w:rsid w:val="00566958"/>
    <w:rsid w:val="00566A24"/>
    <w:rsid w:val="00566C54"/>
    <w:rsid w:val="00567014"/>
    <w:rsid w:val="005672FE"/>
    <w:rsid w:val="005674E5"/>
    <w:rsid w:val="005675A2"/>
    <w:rsid w:val="00567661"/>
    <w:rsid w:val="005677CF"/>
    <w:rsid w:val="00567F1F"/>
    <w:rsid w:val="00570149"/>
    <w:rsid w:val="00570418"/>
    <w:rsid w:val="00570616"/>
    <w:rsid w:val="0057088D"/>
    <w:rsid w:val="00570C04"/>
    <w:rsid w:val="00570E33"/>
    <w:rsid w:val="00571375"/>
    <w:rsid w:val="0057142D"/>
    <w:rsid w:val="0057152A"/>
    <w:rsid w:val="00571578"/>
    <w:rsid w:val="00571AC0"/>
    <w:rsid w:val="00571CCA"/>
    <w:rsid w:val="00571DDA"/>
    <w:rsid w:val="005722C9"/>
    <w:rsid w:val="00572398"/>
    <w:rsid w:val="00572452"/>
    <w:rsid w:val="005724F3"/>
    <w:rsid w:val="0057255E"/>
    <w:rsid w:val="005726B4"/>
    <w:rsid w:val="00572C8E"/>
    <w:rsid w:val="00572CB2"/>
    <w:rsid w:val="00572CC5"/>
    <w:rsid w:val="00572EFB"/>
    <w:rsid w:val="005730DD"/>
    <w:rsid w:val="005731E0"/>
    <w:rsid w:val="005731F8"/>
    <w:rsid w:val="00573370"/>
    <w:rsid w:val="005734F9"/>
    <w:rsid w:val="0057352C"/>
    <w:rsid w:val="00573A77"/>
    <w:rsid w:val="00573AA4"/>
    <w:rsid w:val="00573B32"/>
    <w:rsid w:val="0057428D"/>
    <w:rsid w:val="005743A7"/>
    <w:rsid w:val="005746C2"/>
    <w:rsid w:val="0057485A"/>
    <w:rsid w:val="00574903"/>
    <w:rsid w:val="00574A1F"/>
    <w:rsid w:val="00574CF6"/>
    <w:rsid w:val="00575031"/>
    <w:rsid w:val="005751C4"/>
    <w:rsid w:val="00575505"/>
    <w:rsid w:val="00575559"/>
    <w:rsid w:val="005755E9"/>
    <w:rsid w:val="00575B54"/>
    <w:rsid w:val="00575CA3"/>
    <w:rsid w:val="00576302"/>
    <w:rsid w:val="0057630B"/>
    <w:rsid w:val="005766FA"/>
    <w:rsid w:val="00576C63"/>
    <w:rsid w:val="00576E25"/>
    <w:rsid w:val="00576E33"/>
    <w:rsid w:val="0057719A"/>
    <w:rsid w:val="005771BC"/>
    <w:rsid w:val="005774FF"/>
    <w:rsid w:val="005776BF"/>
    <w:rsid w:val="00577D5B"/>
    <w:rsid w:val="00577DBE"/>
    <w:rsid w:val="00577FAB"/>
    <w:rsid w:val="00580024"/>
    <w:rsid w:val="00580100"/>
    <w:rsid w:val="00580184"/>
    <w:rsid w:val="0058026B"/>
    <w:rsid w:val="0058035F"/>
    <w:rsid w:val="005804E0"/>
    <w:rsid w:val="005804ED"/>
    <w:rsid w:val="00580942"/>
    <w:rsid w:val="0058096A"/>
    <w:rsid w:val="00580BDF"/>
    <w:rsid w:val="00580CF4"/>
    <w:rsid w:val="00580DBC"/>
    <w:rsid w:val="00580E84"/>
    <w:rsid w:val="0058100A"/>
    <w:rsid w:val="005815E9"/>
    <w:rsid w:val="0058162E"/>
    <w:rsid w:val="0058197B"/>
    <w:rsid w:val="00581DFD"/>
    <w:rsid w:val="00581F88"/>
    <w:rsid w:val="00582098"/>
    <w:rsid w:val="005821F5"/>
    <w:rsid w:val="0058232A"/>
    <w:rsid w:val="00582953"/>
    <w:rsid w:val="00582981"/>
    <w:rsid w:val="00582CA9"/>
    <w:rsid w:val="00582E88"/>
    <w:rsid w:val="005830B2"/>
    <w:rsid w:val="00583132"/>
    <w:rsid w:val="0058327F"/>
    <w:rsid w:val="00583AFB"/>
    <w:rsid w:val="00583B5C"/>
    <w:rsid w:val="00583F0F"/>
    <w:rsid w:val="005841EA"/>
    <w:rsid w:val="005842E3"/>
    <w:rsid w:val="00584A3A"/>
    <w:rsid w:val="00584AC0"/>
    <w:rsid w:val="0058524F"/>
    <w:rsid w:val="00585265"/>
    <w:rsid w:val="00585B8F"/>
    <w:rsid w:val="005860F4"/>
    <w:rsid w:val="0058632D"/>
    <w:rsid w:val="0058637B"/>
    <w:rsid w:val="00586579"/>
    <w:rsid w:val="00586720"/>
    <w:rsid w:val="00586972"/>
    <w:rsid w:val="00586A5E"/>
    <w:rsid w:val="00586D56"/>
    <w:rsid w:val="00587C92"/>
    <w:rsid w:val="00587D36"/>
    <w:rsid w:val="00587FBD"/>
    <w:rsid w:val="00590139"/>
    <w:rsid w:val="00590445"/>
    <w:rsid w:val="005904DA"/>
    <w:rsid w:val="0059072B"/>
    <w:rsid w:val="00590910"/>
    <w:rsid w:val="00590BF2"/>
    <w:rsid w:val="005910FA"/>
    <w:rsid w:val="00591163"/>
    <w:rsid w:val="0059146B"/>
    <w:rsid w:val="005915D6"/>
    <w:rsid w:val="00591A65"/>
    <w:rsid w:val="00591B98"/>
    <w:rsid w:val="00591D04"/>
    <w:rsid w:val="00591FB6"/>
    <w:rsid w:val="005921CE"/>
    <w:rsid w:val="005923AD"/>
    <w:rsid w:val="00592520"/>
    <w:rsid w:val="005926A4"/>
    <w:rsid w:val="00592A3E"/>
    <w:rsid w:val="005930C1"/>
    <w:rsid w:val="00593671"/>
    <w:rsid w:val="0059367A"/>
    <w:rsid w:val="00593726"/>
    <w:rsid w:val="00593B7D"/>
    <w:rsid w:val="00593C23"/>
    <w:rsid w:val="00593D70"/>
    <w:rsid w:val="005941C4"/>
    <w:rsid w:val="0059427A"/>
    <w:rsid w:val="00594281"/>
    <w:rsid w:val="005943A8"/>
    <w:rsid w:val="005944CB"/>
    <w:rsid w:val="00594507"/>
    <w:rsid w:val="005946E3"/>
    <w:rsid w:val="005948BC"/>
    <w:rsid w:val="00594B14"/>
    <w:rsid w:val="00594B5A"/>
    <w:rsid w:val="00594B99"/>
    <w:rsid w:val="00594DB3"/>
    <w:rsid w:val="00594DF2"/>
    <w:rsid w:val="0059569C"/>
    <w:rsid w:val="00595A9E"/>
    <w:rsid w:val="00595ACB"/>
    <w:rsid w:val="00595BAB"/>
    <w:rsid w:val="0059606D"/>
    <w:rsid w:val="005963F7"/>
    <w:rsid w:val="00596517"/>
    <w:rsid w:val="00596669"/>
    <w:rsid w:val="00596CF2"/>
    <w:rsid w:val="005970AC"/>
    <w:rsid w:val="00597487"/>
    <w:rsid w:val="005974EF"/>
    <w:rsid w:val="005975F4"/>
    <w:rsid w:val="0059769B"/>
    <w:rsid w:val="00597B4F"/>
    <w:rsid w:val="005A0202"/>
    <w:rsid w:val="005A05C8"/>
    <w:rsid w:val="005A07CD"/>
    <w:rsid w:val="005A0840"/>
    <w:rsid w:val="005A0A21"/>
    <w:rsid w:val="005A0A35"/>
    <w:rsid w:val="005A1007"/>
    <w:rsid w:val="005A10AC"/>
    <w:rsid w:val="005A154D"/>
    <w:rsid w:val="005A15B1"/>
    <w:rsid w:val="005A19CF"/>
    <w:rsid w:val="005A1B46"/>
    <w:rsid w:val="005A1BEC"/>
    <w:rsid w:val="005A1BFA"/>
    <w:rsid w:val="005A2869"/>
    <w:rsid w:val="005A293F"/>
    <w:rsid w:val="005A2A4A"/>
    <w:rsid w:val="005A2A9A"/>
    <w:rsid w:val="005A2C63"/>
    <w:rsid w:val="005A3079"/>
    <w:rsid w:val="005A32A8"/>
    <w:rsid w:val="005A3331"/>
    <w:rsid w:val="005A3411"/>
    <w:rsid w:val="005A3654"/>
    <w:rsid w:val="005A38A6"/>
    <w:rsid w:val="005A3C03"/>
    <w:rsid w:val="005A3D87"/>
    <w:rsid w:val="005A4166"/>
    <w:rsid w:val="005A4185"/>
    <w:rsid w:val="005A443D"/>
    <w:rsid w:val="005A451C"/>
    <w:rsid w:val="005A4709"/>
    <w:rsid w:val="005A507B"/>
    <w:rsid w:val="005A52C9"/>
    <w:rsid w:val="005A5341"/>
    <w:rsid w:val="005A540E"/>
    <w:rsid w:val="005A5626"/>
    <w:rsid w:val="005A5CD5"/>
    <w:rsid w:val="005A5DF4"/>
    <w:rsid w:val="005A5E48"/>
    <w:rsid w:val="005A5E77"/>
    <w:rsid w:val="005A61D0"/>
    <w:rsid w:val="005A64DC"/>
    <w:rsid w:val="005A6CF8"/>
    <w:rsid w:val="005A748E"/>
    <w:rsid w:val="005A7814"/>
    <w:rsid w:val="005A78F2"/>
    <w:rsid w:val="005A7D78"/>
    <w:rsid w:val="005B0005"/>
    <w:rsid w:val="005B0091"/>
    <w:rsid w:val="005B04B5"/>
    <w:rsid w:val="005B0510"/>
    <w:rsid w:val="005B0739"/>
    <w:rsid w:val="005B07DD"/>
    <w:rsid w:val="005B0B03"/>
    <w:rsid w:val="005B0B60"/>
    <w:rsid w:val="005B0BF1"/>
    <w:rsid w:val="005B0ED0"/>
    <w:rsid w:val="005B0FFA"/>
    <w:rsid w:val="005B117E"/>
    <w:rsid w:val="005B127B"/>
    <w:rsid w:val="005B1504"/>
    <w:rsid w:val="005B1756"/>
    <w:rsid w:val="005B17AD"/>
    <w:rsid w:val="005B1A85"/>
    <w:rsid w:val="005B1A8D"/>
    <w:rsid w:val="005B1CC8"/>
    <w:rsid w:val="005B1DA4"/>
    <w:rsid w:val="005B1DE0"/>
    <w:rsid w:val="005B20CA"/>
    <w:rsid w:val="005B216D"/>
    <w:rsid w:val="005B23A8"/>
    <w:rsid w:val="005B282B"/>
    <w:rsid w:val="005B289C"/>
    <w:rsid w:val="005B29B2"/>
    <w:rsid w:val="005B2C2A"/>
    <w:rsid w:val="005B3316"/>
    <w:rsid w:val="005B340E"/>
    <w:rsid w:val="005B3514"/>
    <w:rsid w:val="005B37BA"/>
    <w:rsid w:val="005B3E47"/>
    <w:rsid w:val="005B3E63"/>
    <w:rsid w:val="005B40A4"/>
    <w:rsid w:val="005B4617"/>
    <w:rsid w:val="005B4AE7"/>
    <w:rsid w:val="005B4B1C"/>
    <w:rsid w:val="005B4CA6"/>
    <w:rsid w:val="005B4DF5"/>
    <w:rsid w:val="005B5033"/>
    <w:rsid w:val="005B5307"/>
    <w:rsid w:val="005B537D"/>
    <w:rsid w:val="005B59BC"/>
    <w:rsid w:val="005B5A04"/>
    <w:rsid w:val="005B5B08"/>
    <w:rsid w:val="005B5BBF"/>
    <w:rsid w:val="005B5FC9"/>
    <w:rsid w:val="005B6412"/>
    <w:rsid w:val="005B6421"/>
    <w:rsid w:val="005B677F"/>
    <w:rsid w:val="005B691E"/>
    <w:rsid w:val="005B695B"/>
    <w:rsid w:val="005B6F87"/>
    <w:rsid w:val="005B745D"/>
    <w:rsid w:val="005B77B9"/>
    <w:rsid w:val="005B77CE"/>
    <w:rsid w:val="005B7875"/>
    <w:rsid w:val="005B78C2"/>
    <w:rsid w:val="005B7BAD"/>
    <w:rsid w:val="005B7F00"/>
    <w:rsid w:val="005C02EB"/>
    <w:rsid w:val="005C04A6"/>
    <w:rsid w:val="005C0824"/>
    <w:rsid w:val="005C08F7"/>
    <w:rsid w:val="005C0AE3"/>
    <w:rsid w:val="005C0B30"/>
    <w:rsid w:val="005C0E2F"/>
    <w:rsid w:val="005C0ED1"/>
    <w:rsid w:val="005C0F1C"/>
    <w:rsid w:val="005C15CE"/>
    <w:rsid w:val="005C1D15"/>
    <w:rsid w:val="005C1D75"/>
    <w:rsid w:val="005C1F4A"/>
    <w:rsid w:val="005C20AC"/>
    <w:rsid w:val="005C2109"/>
    <w:rsid w:val="005C215C"/>
    <w:rsid w:val="005C218E"/>
    <w:rsid w:val="005C26B1"/>
    <w:rsid w:val="005C2945"/>
    <w:rsid w:val="005C29D1"/>
    <w:rsid w:val="005C2AE2"/>
    <w:rsid w:val="005C3448"/>
    <w:rsid w:val="005C34BA"/>
    <w:rsid w:val="005C36E7"/>
    <w:rsid w:val="005C39B8"/>
    <w:rsid w:val="005C3A46"/>
    <w:rsid w:val="005C3C18"/>
    <w:rsid w:val="005C41A9"/>
    <w:rsid w:val="005C41E6"/>
    <w:rsid w:val="005C43D3"/>
    <w:rsid w:val="005C44A8"/>
    <w:rsid w:val="005C45D9"/>
    <w:rsid w:val="005C48E5"/>
    <w:rsid w:val="005C4A52"/>
    <w:rsid w:val="005C4FF7"/>
    <w:rsid w:val="005C524B"/>
    <w:rsid w:val="005C53CC"/>
    <w:rsid w:val="005C562E"/>
    <w:rsid w:val="005C56C5"/>
    <w:rsid w:val="005C57D5"/>
    <w:rsid w:val="005C5A3E"/>
    <w:rsid w:val="005C5A8A"/>
    <w:rsid w:val="005C5F94"/>
    <w:rsid w:val="005C6036"/>
    <w:rsid w:val="005C639C"/>
    <w:rsid w:val="005C66E5"/>
    <w:rsid w:val="005C6791"/>
    <w:rsid w:val="005C6D32"/>
    <w:rsid w:val="005C6ED5"/>
    <w:rsid w:val="005C6F0A"/>
    <w:rsid w:val="005C6FB8"/>
    <w:rsid w:val="005C710E"/>
    <w:rsid w:val="005C7274"/>
    <w:rsid w:val="005C7344"/>
    <w:rsid w:val="005C7459"/>
    <w:rsid w:val="005D0462"/>
    <w:rsid w:val="005D0C71"/>
    <w:rsid w:val="005D0DA8"/>
    <w:rsid w:val="005D155C"/>
    <w:rsid w:val="005D158A"/>
    <w:rsid w:val="005D1646"/>
    <w:rsid w:val="005D17D2"/>
    <w:rsid w:val="005D1868"/>
    <w:rsid w:val="005D1C1C"/>
    <w:rsid w:val="005D1FA0"/>
    <w:rsid w:val="005D22A7"/>
    <w:rsid w:val="005D2371"/>
    <w:rsid w:val="005D23D1"/>
    <w:rsid w:val="005D2554"/>
    <w:rsid w:val="005D261F"/>
    <w:rsid w:val="005D2AB3"/>
    <w:rsid w:val="005D2AFE"/>
    <w:rsid w:val="005D2E10"/>
    <w:rsid w:val="005D31EF"/>
    <w:rsid w:val="005D4260"/>
    <w:rsid w:val="005D4373"/>
    <w:rsid w:val="005D444E"/>
    <w:rsid w:val="005D44D2"/>
    <w:rsid w:val="005D46FE"/>
    <w:rsid w:val="005D4852"/>
    <w:rsid w:val="005D4BDC"/>
    <w:rsid w:val="005D4CFC"/>
    <w:rsid w:val="005D525A"/>
    <w:rsid w:val="005D5386"/>
    <w:rsid w:val="005D53E1"/>
    <w:rsid w:val="005D554C"/>
    <w:rsid w:val="005D56BB"/>
    <w:rsid w:val="005D5C6B"/>
    <w:rsid w:val="005D5EA8"/>
    <w:rsid w:val="005D5F13"/>
    <w:rsid w:val="005D63BE"/>
    <w:rsid w:val="005D6463"/>
    <w:rsid w:val="005D64B7"/>
    <w:rsid w:val="005D6996"/>
    <w:rsid w:val="005D6C20"/>
    <w:rsid w:val="005D6D07"/>
    <w:rsid w:val="005D748D"/>
    <w:rsid w:val="005D77B6"/>
    <w:rsid w:val="005D784C"/>
    <w:rsid w:val="005D785C"/>
    <w:rsid w:val="005D7ABF"/>
    <w:rsid w:val="005D7AF6"/>
    <w:rsid w:val="005D7B4E"/>
    <w:rsid w:val="005D7C0A"/>
    <w:rsid w:val="005D7EF4"/>
    <w:rsid w:val="005D7FE1"/>
    <w:rsid w:val="005E0023"/>
    <w:rsid w:val="005E0292"/>
    <w:rsid w:val="005E0764"/>
    <w:rsid w:val="005E0A1F"/>
    <w:rsid w:val="005E0EF9"/>
    <w:rsid w:val="005E101C"/>
    <w:rsid w:val="005E1118"/>
    <w:rsid w:val="005E1169"/>
    <w:rsid w:val="005E1975"/>
    <w:rsid w:val="005E1D57"/>
    <w:rsid w:val="005E1F40"/>
    <w:rsid w:val="005E208B"/>
    <w:rsid w:val="005E211F"/>
    <w:rsid w:val="005E2382"/>
    <w:rsid w:val="005E2997"/>
    <w:rsid w:val="005E2A3C"/>
    <w:rsid w:val="005E2D96"/>
    <w:rsid w:val="005E2DFF"/>
    <w:rsid w:val="005E2E3F"/>
    <w:rsid w:val="005E2EC6"/>
    <w:rsid w:val="005E2ECF"/>
    <w:rsid w:val="005E2F25"/>
    <w:rsid w:val="005E321C"/>
    <w:rsid w:val="005E3536"/>
    <w:rsid w:val="005E3601"/>
    <w:rsid w:val="005E3633"/>
    <w:rsid w:val="005E36A6"/>
    <w:rsid w:val="005E3768"/>
    <w:rsid w:val="005E3959"/>
    <w:rsid w:val="005E39D9"/>
    <w:rsid w:val="005E3A97"/>
    <w:rsid w:val="005E3C50"/>
    <w:rsid w:val="005E3E66"/>
    <w:rsid w:val="005E3E77"/>
    <w:rsid w:val="005E3F83"/>
    <w:rsid w:val="005E400B"/>
    <w:rsid w:val="005E4219"/>
    <w:rsid w:val="005E42DE"/>
    <w:rsid w:val="005E47A5"/>
    <w:rsid w:val="005E487F"/>
    <w:rsid w:val="005E4B48"/>
    <w:rsid w:val="005E4CD7"/>
    <w:rsid w:val="005E4E43"/>
    <w:rsid w:val="005E515B"/>
    <w:rsid w:val="005E5162"/>
    <w:rsid w:val="005E5170"/>
    <w:rsid w:val="005E590C"/>
    <w:rsid w:val="005E5AE0"/>
    <w:rsid w:val="005E5B52"/>
    <w:rsid w:val="005E5BF4"/>
    <w:rsid w:val="005E5C38"/>
    <w:rsid w:val="005E6174"/>
    <w:rsid w:val="005E6587"/>
    <w:rsid w:val="005E6703"/>
    <w:rsid w:val="005E69AF"/>
    <w:rsid w:val="005E69DE"/>
    <w:rsid w:val="005E6D93"/>
    <w:rsid w:val="005E6EA0"/>
    <w:rsid w:val="005E6F21"/>
    <w:rsid w:val="005E6F94"/>
    <w:rsid w:val="005E71AE"/>
    <w:rsid w:val="005F0644"/>
    <w:rsid w:val="005F085C"/>
    <w:rsid w:val="005F08CA"/>
    <w:rsid w:val="005F08CF"/>
    <w:rsid w:val="005F0A83"/>
    <w:rsid w:val="005F14DB"/>
    <w:rsid w:val="005F1A53"/>
    <w:rsid w:val="005F1AD3"/>
    <w:rsid w:val="005F1C67"/>
    <w:rsid w:val="005F1D7B"/>
    <w:rsid w:val="005F1F53"/>
    <w:rsid w:val="005F2425"/>
    <w:rsid w:val="005F2748"/>
    <w:rsid w:val="005F2A25"/>
    <w:rsid w:val="005F2D0D"/>
    <w:rsid w:val="005F2E3D"/>
    <w:rsid w:val="005F3443"/>
    <w:rsid w:val="005F3691"/>
    <w:rsid w:val="005F3B71"/>
    <w:rsid w:val="005F3CDF"/>
    <w:rsid w:val="005F3FD4"/>
    <w:rsid w:val="005F432A"/>
    <w:rsid w:val="005F43A9"/>
    <w:rsid w:val="005F46F7"/>
    <w:rsid w:val="005F4774"/>
    <w:rsid w:val="005F4809"/>
    <w:rsid w:val="005F4A37"/>
    <w:rsid w:val="005F4F1F"/>
    <w:rsid w:val="005F5474"/>
    <w:rsid w:val="005F5BBA"/>
    <w:rsid w:val="005F5C10"/>
    <w:rsid w:val="005F5EA1"/>
    <w:rsid w:val="005F6669"/>
    <w:rsid w:val="005F6A90"/>
    <w:rsid w:val="005F6AFB"/>
    <w:rsid w:val="005F6C57"/>
    <w:rsid w:val="005F739E"/>
    <w:rsid w:val="005F7598"/>
    <w:rsid w:val="005F766C"/>
    <w:rsid w:val="005F789F"/>
    <w:rsid w:val="005F78EF"/>
    <w:rsid w:val="005F7A2E"/>
    <w:rsid w:val="005F7DF1"/>
    <w:rsid w:val="00600130"/>
    <w:rsid w:val="00600B81"/>
    <w:rsid w:val="00600C55"/>
    <w:rsid w:val="00600CEC"/>
    <w:rsid w:val="00600FE0"/>
    <w:rsid w:val="0060140E"/>
    <w:rsid w:val="006015DB"/>
    <w:rsid w:val="0060167F"/>
    <w:rsid w:val="00601900"/>
    <w:rsid w:val="00601D34"/>
    <w:rsid w:val="00601FEC"/>
    <w:rsid w:val="00602032"/>
    <w:rsid w:val="0060208F"/>
    <w:rsid w:val="006022BC"/>
    <w:rsid w:val="006026BA"/>
    <w:rsid w:val="0060294F"/>
    <w:rsid w:val="00602B1D"/>
    <w:rsid w:val="00602C05"/>
    <w:rsid w:val="00602E47"/>
    <w:rsid w:val="00602EA4"/>
    <w:rsid w:val="006034B2"/>
    <w:rsid w:val="00603B55"/>
    <w:rsid w:val="00603DC1"/>
    <w:rsid w:val="00603DC4"/>
    <w:rsid w:val="00603EE0"/>
    <w:rsid w:val="006049AD"/>
    <w:rsid w:val="00604D4A"/>
    <w:rsid w:val="00604E4E"/>
    <w:rsid w:val="0060515C"/>
    <w:rsid w:val="006053EA"/>
    <w:rsid w:val="00605679"/>
    <w:rsid w:val="006056B0"/>
    <w:rsid w:val="0060576B"/>
    <w:rsid w:val="006057EF"/>
    <w:rsid w:val="00605ECA"/>
    <w:rsid w:val="00606166"/>
    <w:rsid w:val="0060616A"/>
    <w:rsid w:val="00606230"/>
    <w:rsid w:val="00606318"/>
    <w:rsid w:val="006065A9"/>
    <w:rsid w:val="006067AB"/>
    <w:rsid w:val="00606C06"/>
    <w:rsid w:val="00606CB9"/>
    <w:rsid w:val="00606D6E"/>
    <w:rsid w:val="00606F43"/>
    <w:rsid w:val="00607008"/>
    <w:rsid w:val="006072FA"/>
    <w:rsid w:val="00607441"/>
    <w:rsid w:val="00607456"/>
    <w:rsid w:val="00607544"/>
    <w:rsid w:val="0060754B"/>
    <w:rsid w:val="006078DD"/>
    <w:rsid w:val="006078EE"/>
    <w:rsid w:val="00607969"/>
    <w:rsid w:val="00607C8D"/>
    <w:rsid w:val="00607E54"/>
    <w:rsid w:val="0061014F"/>
    <w:rsid w:val="006104D3"/>
    <w:rsid w:val="006104E8"/>
    <w:rsid w:val="0061054C"/>
    <w:rsid w:val="006105C8"/>
    <w:rsid w:val="0061077A"/>
    <w:rsid w:val="00610898"/>
    <w:rsid w:val="00610A4E"/>
    <w:rsid w:val="00610B61"/>
    <w:rsid w:val="00610C77"/>
    <w:rsid w:val="00610D79"/>
    <w:rsid w:val="00610DA0"/>
    <w:rsid w:val="006110A2"/>
    <w:rsid w:val="00611675"/>
    <w:rsid w:val="006118E2"/>
    <w:rsid w:val="006119AA"/>
    <w:rsid w:val="00611F53"/>
    <w:rsid w:val="00612088"/>
    <w:rsid w:val="00612090"/>
    <w:rsid w:val="006121EB"/>
    <w:rsid w:val="00612764"/>
    <w:rsid w:val="006129A0"/>
    <w:rsid w:val="00612D3C"/>
    <w:rsid w:val="00612E82"/>
    <w:rsid w:val="0061307D"/>
    <w:rsid w:val="006131FA"/>
    <w:rsid w:val="006134A2"/>
    <w:rsid w:val="00613AF3"/>
    <w:rsid w:val="00614133"/>
    <w:rsid w:val="006142E2"/>
    <w:rsid w:val="006144C4"/>
    <w:rsid w:val="00614503"/>
    <w:rsid w:val="00614516"/>
    <w:rsid w:val="0061468B"/>
    <w:rsid w:val="006146B4"/>
    <w:rsid w:val="006146C2"/>
    <w:rsid w:val="00614832"/>
    <w:rsid w:val="0061483F"/>
    <w:rsid w:val="006148BE"/>
    <w:rsid w:val="006148EB"/>
    <w:rsid w:val="006149A5"/>
    <w:rsid w:val="00614D94"/>
    <w:rsid w:val="00614E60"/>
    <w:rsid w:val="00614F49"/>
    <w:rsid w:val="00615045"/>
    <w:rsid w:val="006150CA"/>
    <w:rsid w:val="00615393"/>
    <w:rsid w:val="0061548D"/>
    <w:rsid w:val="00615546"/>
    <w:rsid w:val="0061557C"/>
    <w:rsid w:val="00615619"/>
    <w:rsid w:val="006156F6"/>
    <w:rsid w:val="00615807"/>
    <w:rsid w:val="00615855"/>
    <w:rsid w:val="00615949"/>
    <w:rsid w:val="00615A79"/>
    <w:rsid w:val="00615B7A"/>
    <w:rsid w:val="00616053"/>
    <w:rsid w:val="00616156"/>
    <w:rsid w:val="0061623E"/>
    <w:rsid w:val="00616777"/>
    <w:rsid w:val="00616C90"/>
    <w:rsid w:val="00616EBB"/>
    <w:rsid w:val="00616EBC"/>
    <w:rsid w:val="00616F59"/>
    <w:rsid w:val="006170E8"/>
    <w:rsid w:val="00617541"/>
    <w:rsid w:val="006178BA"/>
    <w:rsid w:val="00617A07"/>
    <w:rsid w:val="00617A1C"/>
    <w:rsid w:val="00617B5E"/>
    <w:rsid w:val="00617D02"/>
    <w:rsid w:val="00617EAC"/>
    <w:rsid w:val="00620000"/>
    <w:rsid w:val="006203F0"/>
    <w:rsid w:val="00620413"/>
    <w:rsid w:val="00620555"/>
    <w:rsid w:val="006207DA"/>
    <w:rsid w:val="0062082F"/>
    <w:rsid w:val="006208BF"/>
    <w:rsid w:val="00620C11"/>
    <w:rsid w:val="00620D49"/>
    <w:rsid w:val="00620DF2"/>
    <w:rsid w:val="00620E05"/>
    <w:rsid w:val="0062124F"/>
    <w:rsid w:val="006212B5"/>
    <w:rsid w:val="00621533"/>
    <w:rsid w:val="006215E0"/>
    <w:rsid w:val="006219E4"/>
    <w:rsid w:val="00621B28"/>
    <w:rsid w:val="00621C9C"/>
    <w:rsid w:val="00621E2F"/>
    <w:rsid w:val="006223A4"/>
    <w:rsid w:val="006224F1"/>
    <w:rsid w:val="0062283C"/>
    <w:rsid w:val="00622AA1"/>
    <w:rsid w:val="0062346C"/>
    <w:rsid w:val="00623532"/>
    <w:rsid w:val="00623706"/>
    <w:rsid w:val="0062373A"/>
    <w:rsid w:val="00623A74"/>
    <w:rsid w:val="00623B99"/>
    <w:rsid w:val="0062407C"/>
    <w:rsid w:val="006241EC"/>
    <w:rsid w:val="0062490B"/>
    <w:rsid w:val="00624978"/>
    <w:rsid w:val="00624DC5"/>
    <w:rsid w:val="0062522A"/>
    <w:rsid w:val="00625309"/>
    <w:rsid w:val="0062572F"/>
    <w:rsid w:val="00625784"/>
    <w:rsid w:val="00625C71"/>
    <w:rsid w:val="00625D78"/>
    <w:rsid w:val="00625E30"/>
    <w:rsid w:val="0062635D"/>
    <w:rsid w:val="006263ED"/>
    <w:rsid w:val="0062672B"/>
    <w:rsid w:val="0062690A"/>
    <w:rsid w:val="00626B18"/>
    <w:rsid w:val="00626BA0"/>
    <w:rsid w:val="00626BAD"/>
    <w:rsid w:val="00626BE7"/>
    <w:rsid w:val="00626C74"/>
    <w:rsid w:val="00626ED8"/>
    <w:rsid w:val="00627017"/>
    <w:rsid w:val="00627317"/>
    <w:rsid w:val="0062761A"/>
    <w:rsid w:val="006278F5"/>
    <w:rsid w:val="00627B43"/>
    <w:rsid w:val="00627C87"/>
    <w:rsid w:val="00627D76"/>
    <w:rsid w:val="006300DE"/>
    <w:rsid w:val="006305CD"/>
    <w:rsid w:val="00630927"/>
    <w:rsid w:val="0063093B"/>
    <w:rsid w:val="006311ED"/>
    <w:rsid w:val="00631283"/>
    <w:rsid w:val="00631703"/>
    <w:rsid w:val="00631936"/>
    <w:rsid w:val="00631BD3"/>
    <w:rsid w:val="00631C9C"/>
    <w:rsid w:val="0063207D"/>
    <w:rsid w:val="006322AC"/>
    <w:rsid w:val="006322CF"/>
    <w:rsid w:val="00632371"/>
    <w:rsid w:val="006324D7"/>
    <w:rsid w:val="0063275C"/>
    <w:rsid w:val="006328AD"/>
    <w:rsid w:val="0063297D"/>
    <w:rsid w:val="00632E2A"/>
    <w:rsid w:val="0063334E"/>
    <w:rsid w:val="006333E9"/>
    <w:rsid w:val="00633533"/>
    <w:rsid w:val="006338A5"/>
    <w:rsid w:val="00633954"/>
    <w:rsid w:val="00633B52"/>
    <w:rsid w:val="00633D07"/>
    <w:rsid w:val="00633DEF"/>
    <w:rsid w:val="006341D0"/>
    <w:rsid w:val="00634318"/>
    <w:rsid w:val="006346C8"/>
    <w:rsid w:val="00634752"/>
    <w:rsid w:val="0063475F"/>
    <w:rsid w:val="006347F2"/>
    <w:rsid w:val="0063489D"/>
    <w:rsid w:val="006348B7"/>
    <w:rsid w:val="00634A17"/>
    <w:rsid w:val="00634A1C"/>
    <w:rsid w:val="00634BE9"/>
    <w:rsid w:val="00634C0E"/>
    <w:rsid w:val="00634C8F"/>
    <w:rsid w:val="00634D74"/>
    <w:rsid w:val="00634E89"/>
    <w:rsid w:val="0063501D"/>
    <w:rsid w:val="006350CF"/>
    <w:rsid w:val="00635337"/>
    <w:rsid w:val="00635591"/>
    <w:rsid w:val="00635656"/>
    <w:rsid w:val="006357D8"/>
    <w:rsid w:val="00635806"/>
    <w:rsid w:val="0063588D"/>
    <w:rsid w:val="00635940"/>
    <w:rsid w:val="00635A8D"/>
    <w:rsid w:val="00635B83"/>
    <w:rsid w:val="00635D4F"/>
    <w:rsid w:val="00635ED5"/>
    <w:rsid w:val="00635FE2"/>
    <w:rsid w:val="006363A1"/>
    <w:rsid w:val="006364D3"/>
    <w:rsid w:val="00636B68"/>
    <w:rsid w:val="00636F15"/>
    <w:rsid w:val="00637196"/>
    <w:rsid w:val="00637895"/>
    <w:rsid w:val="00637BE5"/>
    <w:rsid w:val="00637CCD"/>
    <w:rsid w:val="00637D22"/>
    <w:rsid w:val="00637E94"/>
    <w:rsid w:val="00637F63"/>
    <w:rsid w:val="00640085"/>
    <w:rsid w:val="0064015B"/>
    <w:rsid w:val="00640222"/>
    <w:rsid w:val="006403B1"/>
    <w:rsid w:val="006403F2"/>
    <w:rsid w:val="00640465"/>
    <w:rsid w:val="006404E3"/>
    <w:rsid w:val="00640722"/>
    <w:rsid w:val="00640761"/>
    <w:rsid w:val="00640A82"/>
    <w:rsid w:val="00640BE0"/>
    <w:rsid w:val="00640E61"/>
    <w:rsid w:val="00640F53"/>
    <w:rsid w:val="0064104A"/>
    <w:rsid w:val="006411D1"/>
    <w:rsid w:val="00641335"/>
    <w:rsid w:val="006414EA"/>
    <w:rsid w:val="0064170D"/>
    <w:rsid w:val="006419FF"/>
    <w:rsid w:val="00641B33"/>
    <w:rsid w:val="00641F22"/>
    <w:rsid w:val="00642237"/>
    <w:rsid w:val="00642268"/>
    <w:rsid w:val="00642AE5"/>
    <w:rsid w:val="00642B1D"/>
    <w:rsid w:val="00642BF1"/>
    <w:rsid w:val="00642CAF"/>
    <w:rsid w:val="00642FF0"/>
    <w:rsid w:val="00643374"/>
    <w:rsid w:val="006433EC"/>
    <w:rsid w:val="0064344F"/>
    <w:rsid w:val="006434FD"/>
    <w:rsid w:val="006435B9"/>
    <w:rsid w:val="006436BF"/>
    <w:rsid w:val="006436FE"/>
    <w:rsid w:val="0064399F"/>
    <w:rsid w:val="00643ABE"/>
    <w:rsid w:val="00643C5D"/>
    <w:rsid w:val="00643D82"/>
    <w:rsid w:val="00643ED9"/>
    <w:rsid w:val="00644118"/>
    <w:rsid w:val="006441A9"/>
    <w:rsid w:val="00644227"/>
    <w:rsid w:val="006442B0"/>
    <w:rsid w:val="00644397"/>
    <w:rsid w:val="0064457F"/>
    <w:rsid w:val="00644915"/>
    <w:rsid w:val="006449C2"/>
    <w:rsid w:val="00644FB6"/>
    <w:rsid w:val="00645249"/>
    <w:rsid w:val="0064536A"/>
    <w:rsid w:val="006457BE"/>
    <w:rsid w:val="00645820"/>
    <w:rsid w:val="0064596D"/>
    <w:rsid w:val="00645A13"/>
    <w:rsid w:val="00645AB6"/>
    <w:rsid w:val="00645B30"/>
    <w:rsid w:val="00645DDB"/>
    <w:rsid w:val="00645EAE"/>
    <w:rsid w:val="00645F1C"/>
    <w:rsid w:val="00645F43"/>
    <w:rsid w:val="00646715"/>
    <w:rsid w:val="006468E2"/>
    <w:rsid w:val="00646AF2"/>
    <w:rsid w:val="00646B5D"/>
    <w:rsid w:val="00646D0C"/>
    <w:rsid w:val="00647125"/>
    <w:rsid w:val="0064726F"/>
    <w:rsid w:val="006473FD"/>
    <w:rsid w:val="00647435"/>
    <w:rsid w:val="006475C5"/>
    <w:rsid w:val="00647862"/>
    <w:rsid w:val="00647AA8"/>
    <w:rsid w:val="00647C4E"/>
    <w:rsid w:val="00647CCA"/>
    <w:rsid w:val="00647E24"/>
    <w:rsid w:val="00647E30"/>
    <w:rsid w:val="006505A5"/>
    <w:rsid w:val="006507B7"/>
    <w:rsid w:val="00650A07"/>
    <w:rsid w:val="00650AC1"/>
    <w:rsid w:val="00650B52"/>
    <w:rsid w:val="00650EF3"/>
    <w:rsid w:val="006511D9"/>
    <w:rsid w:val="00651570"/>
    <w:rsid w:val="006517E5"/>
    <w:rsid w:val="0065189C"/>
    <w:rsid w:val="00651F9D"/>
    <w:rsid w:val="006520BB"/>
    <w:rsid w:val="00652120"/>
    <w:rsid w:val="00652281"/>
    <w:rsid w:val="00652546"/>
    <w:rsid w:val="006525FC"/>
    <w:rsid w:val="00652A26"/>
    <w:rsid w:val="00652AE4"/>
    <w:rsid w:val="006533F2"/>
    <w:rsid w:val="006534FF"/>
    <w:rsid w:val="0065359F"/>
    <w:rsid w:val="006536D6"/>
    <w:rsid w:val="006538CB"/>
    <w:rsid w:val="00653A77"/>
    <w:rsid w:val="00653AA2"/>
    <w:rsid w:val="00653C98"/>
    <w:rsid w:val="00653DCD"/>
    <w:rsid w:val="00653EF8"/>
    <w:rsid w:val="00654151"/>
    <w:rsid w:val="006541DD"/>
    <w:rsid w:val="006542E4"/>
    <w:rsid w:val="006544A6"/>
    <w:rsid w:val="00654513"/>
    <w:rsid w:val="006545D2"/>
    <w:rsid w:val="006546C9"/>
    <w:rsid w:val="0065485B"/>
    <w:rsid w:val="006549EF"/>
    <w:rsid w:val="00654B4D"/>
    <w:rsid w:val="00655319"/>
    <w:rsid w:val="00655459"/>
    <w:rsid w:val="00655604"/>
    <w:rsid w:val="0065574C"/>
    <w:rsid w:val="00655FF7"/>
    <w:rsid w:val="0065601A"/>
    <w:rsid w:val="00656034"/>
    <w:rsid w:val="0065632B"/>
    <w:rsid w:val="00656581"/>
    <w:rsid w:val="00656628"/>
    <w:rsid w:val="00656AD9"/>
    <w:rsid w:val="00657036"/>
    <w:rsid w:val="006572F6"/>
    <w:rsid w:val="006576E0"/>
    <w:rsid w:val="006577F6"/>
    <w:rsid w:val="0065789E"/>
    <w:rsid w:val="006579AB"/>
    <w:rsid w:val="00657AD4"/>
    <w:rsid w:val="00657B0A"/>
    <w:rsid w:val="00660289"/>
    <w:rsid w:val="006602B2"/>
    <w:rsid w:val="00660787"/>
    <w:rsid w:val="006608BE"/>
    <w:rsid w:val="00660902"/>
    <w:rsid w:val="00660A93"/>
    <w:rsid w:val="00660BA6"/>
    <w:rsid w:val="00660BAF"/>
    <w:rsid w:val="00660DA2"/>
    <w:rsid w:val="0066117B"/>
    <w:rsid w:val="006614B8"/>
    <w:rsid w:val="006614C1"/>
    <w:rsid w:val="00661A7A"/>
    <w:rsid w:val="00661F4B"/>
    <w:rsid w:val="006620AB"/>
    <w:rsid w:val="00662352"/>
    <w:rsid w:val="00662394"/>
    <w:rsid w:val="006624FB"/>
    <w:rsid w:val="006625DE"/>
    <w:rsid w:val="0066324B"/>
    <w:rsid w:val="0066329B"/>
    <w:rsid w:val="00663808"/>
    <w:rsid w:val="0066397C"/>
    <w:rsid w:val="00663CD3"/>
    <w:rsid w:val="00663CE1"/>
    <w:rsid w:val="00663D34"/>
    <w:rsid w:val="00663FF1"/>
    <w:rsid w:val="00664572"/>
    <w:rsid w:val="0066464F"/>
    <w:rsid w:val="00664905"/>
    <w:rsid w:val="00664E4D"/>
    <w:rsid w:val="00664F2A"/>
    <w:rsid w:val="00665292"/>
    <w:rsid w:val="006654CA"/>
    <w:rsid w:val="00665680"/>
    <w:rsid w:val="006658D4"/>
    <w:rsid w:val="00665B53"/>
    <w:rsid w:val="00665C42"/>
    <w:rsid w:val="00665C5C"/>
    <w:rsid w:val="00665D6E"/>
    <w:rsid w:val="006660E6"/>
    <w:rsid w:val="0066615A"/>
    <w:rsid w:val="006663BF"/>
    <w:rsid w:val="006663E1"/>
    <w:rsid w:val="00666418"/>
    <w:rsid w:val="0066647F"/>
    <w:rsid w:val="00666603"/>
    <w:rsid w:val="0066674E"/>
    <w:rsid w:val="006668C9"/>
    <w:rsid w:val="00666908"/>
    <w:rsid w:val="00666B29"/>
    <w:rsid w:val="00666C5C"/>
    <w:rsid w:val="00666C7A"/>
    <w:rsid w:val="00666CF6"/>
    <w:rsid w:val="00666D8C"/>
    <w:rsid w:val="00666FEF"/>
    <w:rsid w:val="00667073"/>
    <w:rsid w:val="0066713F"/>
    <w:rsid w:val="006676C8"/>
    <w:rsid w:val="00667714"/>
    <w:rsid w:val="00667949"/>
    <w:rsid w:val="00667AFB"/>
    <w:rsid w:val="00667D05"/>
    <w:rsid w:val="00667E4E"/>
    <w:rsid w:val="00667FC7"/>
    <w:rsid w:val="0067014D"/>
    <w:rsid w:val="0067040B"/>
    <w:rsid w:val="00670410"/>
    <w:rsid w:val="0067082C"/>
    <w:rsid w:val="00670AB7"/>
    <w:rsid w:val="00670BF3"/>
    <w:rsid w:val="0067107E"/>
    <w:rsid w:val="006712BD"/>
    <w:rsid w:val="006713E1"/>
    <w:rsid w:val="00671487"/>
    <w:rsid w:val="0067159C"/>
    <w:rsid w:val="006718C8"/>
    <w:rsid w:val="006718CD"/>
    <w:rsid w:val="00671C46"/>
    <w:rsid w:val="00671F3C"/>
    <w:rsid w:val="00671F76"/>
    <w:rsid w:val="00671FDF"/>
    <w:rsid w:val="00671FF8"/>
    <w:rsid w:val="0067219D"/>
    <w:rsid w:val="00672302"/>
    <w:rsid w:val="0067243A"/>
    <w:rsid w:val="006724AC"/>
    <w:rsid w:val="006728D3"/>
    <w:rsid w:val="00672915"/>
    <w:rsid w:val="00672B3B"/>
    <w:rsid w:val="00672FC4"/>
    <w:rsid w:val="006730E2"/>
    <w:rsid w:val="006731EA"/>
    <w:rsid w:val="00673336"/>
    <w:rsid w:val="006737A2"/>
    <w:rsid w:val="00673A08"/>
    <w:rsid w:val="00673D37"/>
    <w:rsid w:val="00673D70"/>
    <w:rsid w:val="00673E11"/>
    <w:rsid w:val="00673EF5"/>
    <w:rsid w:val="00673F78"/>
    <w:rsid w:val="006745FF"/>
    <w:rsid w:val="00674A09"/>
    <w:rsid w:val="00674C04"/>
    <w:rsid w:val="00674C92"/>
    <w:rsid w:val="00674FC1"/>
    <w:rsid w:val="00675018"/>
    <w:rsid w:val="00675040"/>
    <w:rsid w:val="00675303"/>
    <w:rsid w:val="00675491"/>
    <w:rsid w:val="00675557"/>
    <w:rsid w:val="0067555A"/>
    <w:rsid w:val="00675705"/>
    <w:rsid w:val="0067573E"/>
    <w:rsid w:val="00675755"/>
    <w:rsid w:val="006759B3"/>
    <w:rsid w:val="00675A21"/>
    <w:rsid w:val="00675C8B"/>
    <w:rsid w:val="0067613D"/>
    <w:rsid w:val="006764F0"/>
    <w:rsid w:val="0067669B"/>
    <w:rsid w:val="00676A84"/>
    <w:rsid w:val="0067701C"/>
    <w:rsid w:val="006771A9"/>
    <w:rsid w:val="00677360"/>
    <w:rsid w:val="00677509"/>
    <w:rsid w:val="006779D3"/>
    <w:rsid w:val="00677A84"/>
    <w:rsid w:val="00677AC3"/>
    <w:rsid w:val="00677B21"/>
    <w:rsid w:val="006800B3"/>
    <w:rsid w:val="006806A3"/>
    <w:rsid w:val="0068082C"/>
    <w:rsid w:val="00680A87"/>
    <w:rsid w:val="00680DE3"/>
    <w:rsid w:val="0068101E"/>
    <w:rsid w:val="0068107A"/>
    <w:rsid w:val="006810D2"/>
    <w:rsid w:val="00681412"/>
    <w:rsid w:val="00681566"/>
    <w:rsid w:val="0068210A"/>
    <w:rsid w:val="00682410"/>
    <w:rsid w:val="0068269D"/>
    <w:rsid w:val="0068288B"/>
    <w:rsid w:val="00682913"/>
    <w:rsid w:val="00682A86"/>
    <w:rsid w:val="00682D2F"/>
    <w:rsid w:val="00682E3B"/>
    <w:rsid w:val="006830C8"/>
    <w:rsid w:val="006830EE"/>
    <w:rsid w:val="00683190"/>
    <w:rsid w:val="00683326"/>
    <w:rsid w:val="006834C8"/>
    <w:rsid w:val="0068352A"/>
    <w:rsid w:val="006835C6"/>
    <w:rsid w:val="00683B4D"/>
    <w:rsid w:val="00683D03"/>
    <w:rsid w:val="00683D0A"/>
    <w:rsid w:val="006845C7"/>
    <w:rsid w:val="006846BA"/>
    <w:rsid w:val="00684706"/>
    <w:rsid w:val="0068474B"/>
    <w:rsid w:val="0068476F"/>
    <w:rsid w:val="00684C51"/>
    <w:rsid w:val="00684E2E"/>
    <w:rsid w:val="00684E6E"/>
    <w:rsid w:val="0068501E"/>
    <w:rsid w:val="00685084"/>
    <w:rsid w:val="00685109"/>
    <w:rsid w:val="00685172"/>
    <w:rsid w:val="0068522D"/>
    <w:rsid w:val="0068589F"/>
    <w:rsid w:val="00685CA6"/>
    <w:rsid w:val="00685ED9"/>
    <w:rsid w:val="006865A5"/>
    <w:rsid w:val="00686634"/>
    <w:rsid w:val="006866C6"/>
    <w:rsid w:val="006867C0"/>
    <w:rsid w:val="00686A44"/>
    <w:rsid w:val="00686BFB"/>
    <w:rsid w:val="00686F35"/>
    <w:rsid w:val="006873B2"/>
    <w:rsid w:val="006877D2"/>
    <w:rsid w:val="0068782D"/>
    <w:rsid w:val="00687916"/>
    <w:rsid w:val="00687AC6"/>
    <w:rsid w:val="00687B55"/>
    <w:rsid w:val="00687B76"/>
    <w:rsid w:val="00687C0D"/>
    <w:rsid w:val="006900EE"/>
    <w:rsid w:val="00690918"/>
    <w:rsid w:val="00690A3D"/>
    <w:rsid w:val="00690CFE"/>
    <w:rsid w:val="00690D33"/>
    <w:rsid w:val="00690D4D"/>
    <w:rsid w:val="00690DB2"/>
    <w:rsid w:val="00690EA9"/>
    <w:rsid w:val="00690FC5"/>
    <w:rsid w:val="00690FEE"/>
    <w:rsid w:val="00691201"/>
    <w:rsid w:val="006918E5"/>
    <w:rsid w:val="00691A20"/>
    <w:rsid w:val="00691BC6"/>
    <w:rsid w:val="00691DA8"/>
    <w:rsid w:val="00691F1D"/>
    <w:rsid w:val="00692068"/>
    <w:rsid w:val="0069209C"/>
    <w:rsid w:val="006920FF"/>
    <w:rsid w:val="00692132"/>
    <w:rsid w:val="0069215C"/>
    <w:rsid w:val="00692273"/>
    <w:rsid w:val="00692280"/>
    <w:rsid w:val="006922AB"/>
    <w:rsid w:val="006923CE"/>
    <w:rsid w:val="00692960"/>
    <w:rsid w:val="006929B0"/>
    <w:rsid w:val="006929FE"/>
    <w:rsid w:val="00692AA7"/>
    <w:rsid w:val="00693255"/>
    <w:rsid w:val="00693269"/>
    <w:rsid w:val="00693407"/>
    <w:rsid w:val="00693865"/>
    <w:rsid w:val="0069391C"/>
    <w:rsid w:val="00693A02"/>
    <w:rsid w:val="00693A4A"/>
    <w:rsid w:val="00693B21"/>
    <w:rsid w:val="00693C28"/>
    <w:rsid w:val="00694048"/>
    <w:rsid w:val="00694061"/>
    <w:rsid w:val="00694136"/>
    <w:rsid w:val="00694282"/>
    <w:rsid w:val="00694A69"/>
    <w:rsid w:val="00694B1F"/>
    <w:rsid w:val="00694F1A"/>
    <w:rsid w:val="00694FD4"/>
    <w:rsid w:val="00695201"/>
    <w:rsid w:val="0069527A"/>
    <w:rsid w:val="00695563"/>
    <w:rsid w:val="006956D4"/>
    <w:rsid w:val="00695731"/>
    <w:rsid w:val="00695A74"/>
    <w:rsid w:val="00695DB4"/>
    <w:rsid w:val="00695F9D"/>
    <w:rsid w:val="0069600B"/>
    <w:rsid w:val="006960BB"/>
    <w:rsid w:val="006962F1"/>
    <w:rsid w:val="006963AE"/>
    <w:rsid w:val="006968E3"/>
    <w:rsid w:val="00696A2E"/>
    <w:rsid w:val="00696C35"/>
    <w:rsid w:val="006970F7"/>
    <w:rsid w:val="0069719D"/>
    <w:rsid w:val="006972C1"/>
    <w:rsid w:val="006972CB"/>
    <w:rsid w:val="006975BE"/>
    <w:rsid w:val="00697812"/>
    <w:rsid w:val="006979A7"/>
    <w:rsid w:val="00697F7C"/>
    <w:rsid w:val="006A0617"/>
    <w:rsid w:val="006A0697"/>
    <w:rsid w:val="006A06DF"/>
    <w:rsid w:val="006A0ACD"/>
    <w:rsid w:val="006A0E57"/>
    <w:rsid w:val="006A0EB6"/>
    <w:rsid w:val="006A127F"/>
    <w:rsid w:val="006A1375"/>
    <w:rsid w:val="006A14C3"/>
    <w:rsid w:val="006A163B"/>
    <w:rsid w:val="006A17C2"/>
    <w:rsid w:val="006A1A66"/>
    <w:rsid w:val="006A1B16"/>
    <w:rsid w:val="006A1CB2"/>
    <w:rsid w:val="006A1D49"/>
    <w:rsid w:val="006A1FA6"/>
    <w:rsid w:val="006A2171"/>
    <w:rsid w:val="006A2378"/>
    <w:rsid w:val="006A23C2"/>
    <w:rsid w:val="006A2443"/>
    <w:rsid w:val="006A2608"/>
    <w:rsid w:val="006A27EE"/>
    <w:rsid w:val="006A2A8B"/>
    <w:rsid w:val="006A2B3F"/>
    <w:rsid w:val="006A2C07"/>
    <w:rsid w:val="006A3571"/>
    <w:rsid w:val="006A3632"/>
    <w:rsid w:val="006A3862"/>
    <w:rsid w:val="006A39AF"/>
    <w:rsid w:val="006A3A35"/>
    <w:rsid w:val="006A3AB9"/>
    <w:rsid w:val="006A3CC7"/>
    <w:rsid w:val="006A3CE1"/>
    <w:rsid w:val="006A489A"/>
    <w:rsid w:val="006A4DE8"/>
    <w:rsid w:val="006A4E31"/>
    <w:rsid w:val="006A4EA6"/>
    <w:rsid w:val="006A4EF9"/>
    <w:rsid w:val="006A5285"/>
    <w:rsid w:val="006A5389"/>
    <w:rsid w:val="006A576C"/>
    <w:rsid w:val="006A59D1"/>
    <w:rsid w:val="006A5ACB"/>
    <w:rsid w:val="006A5E35"/>
    <w:rsid w:val="006A5F58"/>
    <w:rsid w:val="006A5FA9"/>
    <w:rsid w:val="006A6796"/>
    <w:rsid w:val="006A6F16"/>
    <w:rsid w:val="006A7063"/>
    <w:rsid w:val="006A709A"/>
    <w:rsid w:val="006A74A1"/>
    <w:rsid w:val="006A753E"/>
    <w:rsid w:val="006A77F0"/>
    <w:rsid w:val="006A78E2"/>
    <w:rsid w:val="006A7A0B"/>
    <w:rsid w:val="006A7BAF"/>
    <w:rsid w:val="006A7F49"/>
    <w:rsid w:val="006B0337"/>
    <w:rsid w:val="006B060E"/>
    <w:rsid w:val="006B09B3"/>
    <w:rsid w:val="006B0B3C"/>
    <w:rsid w:val="006B0D95"/>
    <w:rsid w:val="006B11FC"/>
    <w:rsid w:val="006B138F"/>
    <w:rsid w:val="006B17FC"/>
    <w:rsid w:val="006B1976"/>
    <w:rsid w:val="006B1DC2"/>
    <w:rsid w:val="006B1E3A"/>
    <w:rsid w:val="006B200A"/>
    <w:rsid w:val="006B20E8"/>
    <w:rsid w:val="006B22CE"/>
    <w:rsid w:val="006B25C3"/>
    <w:rsid w:val="006B2B7B"/>
    <w:rsid w:val="006B2BCE"/>
    <w:rsid w:val="006B3248"/>
    <w:rsid w:val="006B32CC"/>
    <w:rsid w:val="006B33EF"/>
    <w:rsid w:val="006B3506"/>
    <w:rsid w:val="006B36A8"/>
    <w:rsid w:val="006B37D8"/>
    <w:rsid w:val="006B3CEA"/>
    <w:rsid w:val="006B3FCB"/>
    <w:rsid w:val="006B4028"/>
    <w:rsid w:val="006B415F"/>
    <w:rsid w:val="006B444F"/>
    <w:rsid w:val="006B460B"/>
    <w:rsid w:val="006B4713"/>
    <w:rsid w:val="006B4810"/>
    <w:rsid w:val="006B4B13"/>
    <w:rsid w:val="006B4C6B"/>
    <w:rsid w:val="006B51CE"/>
    <w:rsid w:val="006B53DB"/>
    <w:rsid w:val="006B5659"/>
    <w:rsid w:val="006B56E0"/>
    <w:rsid w:val="006B5759"/>
    <w:rsid w:val="006B58E6"/>
    <w:rsid w:val="006B5A35"/>
    <w:rsid w:val="006B5AFF"/>
    <w:rsid w:val="006B6139"/>
    <w:rsid w:val="006B6272"/>
    <w:rsid w:val="006B6297"/>
    <w:rsid w:val="006B633B"/>
    <w:rsid w:val="006B6875"/>
    <w:rsid w:val="006B68D8"/>
    <w:rsid w:val="006B6B71"/>
    <w:rsid w:val="006B6C8C"/>
    <w:rsid w:val="006B7144"/>
    <w:rsid w:val="006B71BC"/>
    <w:rsid w:val="006B71DA"/>
    <w:rsid w:val="006B74BF"/>
    <w:rsid w:val="006B765C"/>
    <w:rsid w:val="006B77E7"/>
    <w:rsid w:val="006B786A"/>
    <w:rsid w:val="006B7B17"/>
    <w:rsid w:val="006B7BA6"/>
    <w:rsid w:val="006B7CB2"/>
    <w:rsid w:val="006B7EA3"/>
    <w:rsid w:val="006B7FE6"/>
    <w:rsid w:val="006C0672"/>
    <w:rsid w:val="006C0913"/>
    <w:rsid w:val="006C0AAB"/>
    <w:rsid w:val="006C0F81"/>
    <w:rsid w:val="006C10A2"/>
    <w:rsid w:val="006C1472"/>
    <w:rsid w:val="006C15A6"/>
    <w:rsid w:val="006C1D5C"/>
    <w:rsid w:val="006C1F1C"/>
    <w:rsid w:val="006C228C"/>
    <w:rsid w:val="006C230D"/>
    <w:rsid w:val="006C248F"/>
    <w:rsid w:val="006C25D0"/>
    <w:rsid w:val="006C27E5"/>
    <w:rsid w:val="006C2813"/>
    <w:rsid w:val="006C2D1B"/>
    <w:rsid w:val="006C2D92"/>
    <w:rsid w:val="006C2D9A"/>
    <w:rsid w:val="006C2E14"/>
    <w:rsid w:val="006C2EA2"/>
    <w:rsid w:val="006C35A5"/>
    <w:rsid w:val="006C3A63"/>
    <w:rsid w:val="006C3D1F"/>
    <w:rsid w:val="006C3EBF"/>
    <w:rsid w:val="006C3EF5"/>
    <w:rsid w:val="006C40D6"/>
    <w:rsid w:val="006C40F9"/>
    <w:rsid w:val="006C4141"/>
    <w:rsid w:val="006C4374"/>
    <w:rsid w:val="006C4505"/>
    <w:rsid w:val="006C4534"/>
    <w:rsid w:val="006C4665"/>
    <w:rsid w:val="006C4711"/>
    <w:rsid w:val="006C4744"/>
    <w:rsid w:val="006C4750"/>
    <w:rsid w:val="006C4F19"/>
    <w:rsid w:val="006C50E1"/>
    <w:rsid w:val="006C5161"/>
    <w:rsid w:val="006C5204"/>
    <w:rsid w:val="006C52BB"/>
    <w:rsid w:val="006C5374"/>
    <w:rsid w:val="006C554D"/>
    <w:rsid w:val="006C5A7A"/>
    <w:rsid w:val="006C5BEC"/>
    <w:rsid w:val="006C5F4E"/>
    <w:rsid w:val="006C6637"/>
    <w:rsid w:val="006C66A6"/>
    <w:rsid w:val="006C66FF"/>
    <w:rsid w:val="006C6742"/>
    <w:rsid w:val="006C6831"/>
    <w:rsid w:val="006C6863"/>
    <w:rsid w:val="006C6E3F"/>
    <w:rsid w:val="006C7502"/>
    <w:rsid w:val="006C76E9"/>
    <w:rsid w:val="006C789A"/>
    <w:rsid w:val="006C7A6C"/>
    <w:rsid w:val="006D0014"/>
    <w:rsid w:val="006D01D0"/>
    <w:rsid w:val="006D02D4"/>
    <w:rsid w:val="006D03F7"/>
    <w:rsid w:val="006D0440"/>
    <w:rsid w:val="006D0539"/>
    <w:rsid w:val="006D08C9"/>
    <w:rsid w:val="006D0988"/>
    <w:rsid w:val="006D09B9"/>
    <w:rsid w:val="006D0C58"/>
    <w:rsid w:val="006D0F06"/>
    <w:rsid w:val="006D14A7"/>
    <w:rsid w:val="006D1669"/>
    <w:rsid w:val="006D172A"/>
    <w:rsid w:val="006D19E8"/>
    <w:rsid w:val="006D1BF6"/>
    <w:rsid w:val="006D211D"/>
    <w:rsid w:val="006D215B"/>
    <w:rsid w:val="006D23C1"/>
    <w:rsid w:val="006D2407"/>
    <w:rsid w:val="006D24B9"/>
    <w:rsid w:val="006D2D64"/>
    <w:rsid w:val="006D2E67"/>
    <w:rsid w:val="006D3110"/>
    <w:rsid w:val="006D3503"/>
    <w:rsid w:val="006D37BD"/>
    <w:rsid w:val="006D3863"/>
    <w:rsid w:val="006D3A76"/>
    <w:rsid w:val="006D3B1F"/>
    <w:rsid w:val="006D3BF2"/>
    <w:rsid w:val="006D3CC8"/>
    <w:rsid w:val="006D423B"/>
    <w:rsid w:val="006D4405"/>
    <w:rsid w:val="006D4508"/>
    <w:rsid w:val="006D455C"/>
    <w:rsid w:val="006D4A21"/>
    <w:rsid w:val="006D4DCE"/>
    <w:rsid w:val="006D4F19"/>
    <w:rsid w:val="006D5125"/>
    <w:rsid w:val="006D5683"/>
    <w:rsid w:val="006D56C3"/>
    <w:rsid w:val="006D579C"/>
    <w:rsid w:val="006D5819"/>
    <w:rsid w:val="006D5999"/>
    <w:rsid w:val="006D5AB0"/>
    <w:rsid w:val="006D5D7A"/>
    <w:rsid w:val="006D5DE3"/>
    <w:rsid w:val="006D6038"/>
    <w:rsid w:val="006D60A0"/>
    <w:rsid w:val="006D6253"/>
    <w:rsid w:val="006D62D2"/>
    <w:rsid w:val="006D63F3"/>
    <w:rsid w:val="006D65CA"/>
    <w:rsid w:val="006D6C71"/>
    <w:rsid w:val="006D6D61"/>
    <w:rsid w:val="006D6DBE"/>
    <w:rsid w:val="006D6EFB"/>
    <w:rsid w:val="006D72D5"/>
    <w:rsid w:val="006D7571"/>
    <w:rsid w:val="006D7714"/>
    <w:rsid w:val="006D784D"/>
    <w:rsid w:val="006E0059"/>
    <w:rsid w:val="006E0375"/>
    <w:rsid w:val="006E040E"/>
    <w:rsid w:val="006E0601"/>
    <w:rsid w:val="006E0769"/>
    <w:rsid w:val="006E07A0"/>
    <w:rsid w:val="006E0865"/>
    <w:rsid w:val="006E0AB2"/>
    <w:rsid w:val="006E0AFC"/>
    <w:rsid w:val="006E0D33"/>
    <w:rsid w:val="006E0D49"/>
    <w:rsid w:val="006E0F1A"/>
    <w:rsid w:val="006E11CC"/>
    <w:rsid w:val="006E11D9"/>
    <w:rsid w:val="006E16FB"/>
    <w:rsid w:val="006E178F"/>
    <w:rsid w:val="006E1B66"/>
    <w:rsid w:val="006E1D6D"/>
    <w:rsid w:val="006E1F12"/>
    <w:rsid w:val="006E2188"/>
    <w:rsid w:val="006E25C0"/>
    <w:rsid w:val="006E2741"/>
    <w:rsid w:val="006E2CFA"/>
    <w:rsid w:val="006E2F74"/>
    <w:rsid w:val="006E313E"/>
    <w:rsid w:val="006E336A"/>
    <w:rsid w:val="006E33BC"/>
    <w:rsid w:val="006E34AE"/>
    <w:rsid w:val="006E397C"/>
    <w:rsid w:val="006E3DEA"/>
    <w:rsid w:val="006E3EAC"/>
    <w:rsid w:val="006E3F37"/>
    <w:rsid w:val="006E4018"/>
    <w:rsid w:val="006E4095"/>
    <w:rsid w:val="006E41B9"/>
    <w:rsid w:val="006E4414"/>
    <w:rsid w:val="006E46B8"/>
    <w:rsid w:val="006E482F"/>
    <w:rsid w:val="006E4866"/>
    <w:rsid w:val="006E4A8F"/>
    <w:rsid w:val="006E4FF2"/>
    <w:rsid w:val="006E51E1"/>
    <w:rsid w:val="006E575A"/>
    <w:rsid w:val="006E57BF"/>
    <w:rsid w:val="006E597B"/>
    <w:rsid w:val="006E5C71"/>
    <w:rsid w:val="006E5D9B"/>
    <w:rsid w:val="006E5E14"/>
    <w:rsid w:val="006E5E57"/>
    <w:rsid w:val="006E6064"/>
    <w:rsid w:val="006E61B2"/>
    <w:rsid w:val="006E61D2"/>
    <w:rsid w:val="006E66FE"/>
    <w:rsid w:val="006E67E2"/>
    <w:rsid w:val="006E6A4E"/>
    <w:rsid w:val="006E6BCA"/>
    <w:rsid w:val="006E6D65"/>
    <w:rsid w:val="006E70B3"/>
    <w:rsid w:val="006E743B"/>
    <w:rsid w:val="006E7504"/>
    <w:rsid w:val="006E790D"/>
    <w:rsid w:val="006E7936"/>
    <w:rsid w:val="006E79F4"/>
    <w:rsid w:val="006E7AB3"/>
    <w:rsid w:val="006E7F2D"/>
    <w:rsid w:val="006F0102"/>
    <w:rsid w:val="006F0143"/>
    <w:rsid w:val="006F02BA"/>
    <w:rsid w:val="006F040F"/>
    <w:rsid w:val="006F05A8"/>
    <w:rsid w:val="006F05FD"/>
    <w:rsid w:val="006F0A83"/>
    <w:rsid w:val="006F0E05"/>
    <w:rsid w:val="006F126F"/>
    <w:rsid w:val="006F174E"/>
    <w:rsid w:val="006F184D"/>
    <w:rsid w:val="006F1896"/>
    <w:rsid w:val="006F196A"/>
    <w:rsid w:val="006F19A8"/>
    <w:rsid w:val="006F1A98"/>
    <w:rsid w:val="006F1C89"/>
    <w:rsid w:val="006F1D3F"/>
    <w:rsid w:val="006F1F72"/>
    <w:rsid w:val="006F2299"/>
    <w:rsid w:val="006F24DA"/>
    <w:rsid w:val="006F25F3"/>
    <w:rsid w:val="006F29E7"/>
    <w:rsid w:val="006F2A1B"/>
    <w:rsid w:val="006F3414"/>
    <w:rsid w:val="006F348E"/>
    <w:rsid w:val="006F3CFE"/>
    <w:rsid w:val="006F3F16"/>
    <w:rsid w:val="006F40B5"/>
    <w:rsid w:val="006F417A"/>
    <w:rsid w:val="006F463A"/>
    <w:rsid w:val="006F47C9"/>
    <w:rsid w:val="006F4A9A"/>
    <w:rsid w:val="006F4F0A"/>
    <w:rsid w:val="006F4F10"/>
    <w:rsid w:val="006F5385"/>
    <w:rsid w:val="006F54FB"/>
    <w:rsid w:val="006F5541"/>
    <w:rsid w:val="006F581B"/>
    <w:rsid w:val="006F5C3E"/>
    <w:rsid w:val="006F5C55"/>
    <w:rsid w:val="006F5E5C"/>
    <w:rsid w:val="006F5E9F"/>
    <w:rsid w:val="006F62F2"/>
    <w:rsid w:val="006F6508"/>
    <w:rsid w:val="006F65D8"/>
    <w:rsid w:val="006F65EE"/>
    <w:rsid w:val="006F6701"/>
    <w:rsid w:val="006F6ACD"/>
    <w:rsid w:val="006F6BD3"/>
    <w:rsid w:val="006F6C80"/>
    <w:rsid w:val="006F6DDF"/>
    <w:rsid w:val="006F7292"/>
    <w:rsid w:val="006F7521"/>
    <w:rsid w:val="006F75E7"/>
    <w:rsid w:val="006F7610"/>
    <w:rsid w:val="006F7788"/>
    <w:rsid w:val="006F7998"/>
    <w:rsid w:val="006F7B83"/>
    <w:rsid w:val="007001B2"/>
    <w:rsid w:val="00700255"/>
    <w:rsid w:val="007002A1"/>
    <w:rsid w:val="00700609"/>
    <w:rsid w:val="00700764"/>
    <w:rsid w:val="00700A26"/>
    <w:rsid w:val="00700C0C"/>
    <w:rsid w:val="00700C46"/>
    <w:rsid w:val="00700D37"/>
    <w:rsid w:val="00700EBB"/>
    <w:rsid w:val="0070155F"/>
    <w:rsid w:val="0070156E"/>
    <w:rsid w:val="007015BE"/>
    <w:rsid w:val="00701649"/>
    <w:rsid w:val="007016BC"/>
    <w:rsid w:val="0070175E"/>
    <w:rsid w:val="00701867"/>
    <w:rsid w:val="00701AB8"/>
    <w:rsid w:val="00701B75"/>
    <w:rsid w:val="00701D80"/>
    <w:rsid w:val="00701F75"/>
    <w:rsid w:val="00701F89"/>
    <w:rsid w:val="00702325"/>
    <w:rsid w:val="007024B8"/>
    <w:rsid w:val="0070260F"/>
    <w:rsid w:val="007029D2"/>
    <w:rsid w:val="00702F44"/>
    <w:rsid w:val="0070338D"/>
    <w:rsid w:val="007034C5"/>
    <w:rsid w:val="007036ED"/>
    <w:rsid w:val="00703BC3"/>
    <w:rsid w:val="00703D18"/>
    <w:rsid w:val="00703D63"/>
    <w:rsid w:val="00703DB1"/>
    <w:rsid w:val="00704163"/>
    <w:rsid w:val="007045FC"/>
    <w:rsid w:val="007046A6"/>
    <w:rsid w:val="007048CE"/>
    <w:rsid w:val="00704A1B"/>
    <w:rsid w:val="00704CB9"/>
    <w:rsid w:val="00704D37"/>
    <w:rsid w:val="0070527C"/>
    <w:rsid w:val="007052B2"/>
    <w:rsid w:val="00705319"/>
    <w:rsid w:val="007053C6"/>
    <w:rsid w:val="00705475"/>
    <w:rsid w:val="00705476"/>
    <w:rsid w:val="0070563B"/>
    <w:rsid w:val="00705917"/>
    <w:rsid w:val="007063E1"/>
    <w:rsid w:val="007069F5"/>
    <w:rsid w:val="00706C3E"/>
    <w:rsid w:val="00706EE3"/>
    <w:rsid w:val="007071B3"/>
    <w:rsid w:val="007073B8"/>
    <w:rsid w:val="007074B7"/>
    <w:rsid w:val="00707546"/>
    <w:rsid w:val="00707614"/>
    <w:rsid w:val="00707B30"/>
    <w:rsid w:val="00707BD1"/>
    <w:rsid w:val="00707C75"/>
    <w:rsid w:val="00707E67"/>
    <w:rsid w:val="00710390"/>
    <w:rsid w:val="00710394"/>
    <w:rsid w:val="0071053A"/>
    <w:rsid w:val="00710598"/>
    <w:rsid w:val="007105DB"/>
    <w:rsid w:val="00710630"/>
    <w:rsid w:val="0071064E"/>
    <w:rsid w:val="00710758"/>
    <w:rsid w:val="00711658"/>
    <w:rsid w:val="007117AD"/>
    <w:rsid w:val="007118F3"/>
    <w:rsid w:val="007118F9"/>
    <w:rsid w:val="00711A3E"/>
    <w:rsid w:val="00711AA4"/>
    <w:rsid w:val="00711B7E"/>
    <w:rsid w:val="0071202F"/>
    <w:rsid w:val="007120D4"/>
    <w:rsid w:val="00712101"/>
    <w:rsid w:val="00712764"/>
    <w:rsid w:val="00712809"/>
    <w:rsid w:val="00712A2F"/>
    <w:rsid w:val="00712D48"/>
    <w:rsid w:val="007130B4"/>
    <w:rsid w:val="007134E0"/>
    <w:rsid w:val="0071374D"/>
    <w:rsid w:val="00713813"/>
    <w:rsid w:val="00713B94"/>
    <w:rsid w:val="00713FD2"/>
    <w:rsid w:val="007140FD"/>
    <w:rsid w:val="0071410C"/>
    <w:rsid w:val="0071439B"/>
    <w:rsid w:val="007148F3"/>
    <w:rsid w:val="00714A91"/>
    <w:rsid w:val="00714E6A"/>
    <w:rsid w:val="0071503D"/>
    <w:rsid w:val="00715569"/>
    <w:rsid w:val="00715652"/>
    <w:rsid w:val="0071573F"/>
    <w:rsid w:val="007157E0"/>
    <w:rsid w:val="00715A87"/>
    <w:rsid w:val="00715B59"/>
    <w:rsid w:val="00715C94"/>
    <w:rsid w:val="00715EB8"/>
    <w:rsid w:val="00715F7C"/>
    <w:rsid w:val="00716214"/>
    <w:rsid w:val="00716408"/>
    <w:rsid w:val="007164B5"/>
    <w:rsid w:val="00716765"/>
    <w:rsid w:val="007169D9"/>
    <w:rsid w:val="00716A3D"/>
    <w:rsid w:val="00716D5E"/>
    <w:rsid w:val="00716E70"/>
    <w:rsid w:val="00716E8C"/>
    <w:rsid w:val="00716E9E"/>
    <w:rsid w:val="00716EC8"/>
    <w:rsid w:val="007175D5"/>
    <w:rsid w:val="007177EC"/>
    <w:rsid w:val="007178C8"/>
    <w:rsid w:val="0071798E"/>
    <w:rsid w:val="00717BCC"/>
    <w:rsid w:val="00717C44"/>
    <w:rsid w:val="00720088"/>
    <w:rsid w:val="007200D7"/>
    <w:rsid w:val="007202EE"/>
    <w:rsid w:val="0072083A"/>
    <w:rsid w:val="00720A07"/>
    <w:rsid w:val="00720E54"/>
    <w:rsid w:val="0072199D"/>
    <w:rsid w:val="007219CF"/>
    <w:rsid w:val="00721C04"/>
    <w:rsid w:val="00722102"/>
    <w:rsid w:val="0072273B"/>
    <w:rsid w:val="007227D1"/>
    <w:rsid w:val="00722B2D"/>
    <w:rsid w:val="00722C14"/>
    <w:rsid w:val="00722C90"/>
    <w:rsid w:val="00722EB0"/>
    <w:rsid w:val="0072319C"/>
    <w:rsid w:val="007232F5"/>
    <w:rsid w:val="007236B0"/>
    <w:rsid w:val="00723CC6"/>
    <w:rsid w:val="00723D2C"/>
    <w:rsid w:val="00723D88"/>
    <w:rsid w:val="00723DF7"/>
    <w:rsid w:val="00723E87"/>
    <w:rsid w:val="00723EBE"/>
    <w:rsid w:val="007244A1"/>
    <w:rsid w:val="00724632"/>
    <w:rsid w:val="00724673"/>
    <w:rsid w:val="007246AD"/>
    <w:rsid w:val="0072473F"/>
    <w:rsid w:val="0072482A"/>
    <w:rsid w:val="00724888"/>
    <w:rsid w:val="0072492B"/>
    <w:rsid w:val="00724B2C"/>
    <w:rsid w:val="00724C0A"/>
    <w:rsid w:val="00724C21"/>
    <w:rsid w:val="00724EB8"/>
    <w:rsid w:val="00725904"/>
    <w:rsid w:val="00725A9F"/>
    <w:rsid w:val="00725C82"/>
    <w:rsid w:val="00725DA1"/>
    <w:rsid w:val="00725F69"/>
    <w:rsid w:val="00726027"/>
    <w:rsid w:val="007261FC"/>
    <w:rsid w:val="0072625B"/>
    <w:rsid w:val="0072647D"/>
    <w:rsid w:val="007264A4"/>
    <w:rsid w:val="0072677B"/>
    <w:rsid w:val="00726835"/>
    <w:rsid w:val="00726A20"/>
    <w:rsid w:val="00726AA3"/>
    <w:rsid w:val="00726AAC"/>
    <w:rsid w:val="00726AEA"/>
    <w:rsid w:val="00726AFC"/>
    <w:rsid w:val="00726FF7"/>
    <w:rsid w:val="007271A8"/>
    <w:rsid w:val="007271AE"/>
    <w:rsid w:val="007274F1"/>
    <w:rsid w:val="00727541"/>
    <w:rsid w:val="007275B5"/>
    <w:rsid w:val="007279F4"/>
    <w:rsid w:val="00727FE7"/>
    <w:rsid w:val="007301A4"/>
    <w:rsid w:val="007301C8"/>
    <w:rsid w:val="00730270"/>
    <w:rsid w:val="007302A0"/>
    <w:rsid w:val="0073030D"/>
    <w:rsid w:val="0073031B"/>
    <w:rsid w:val="00730554"/>
    <w:rsid w:val="00730976"/>
    <w:rsid w:val="00730C81"/>
    <w:rsid w:val="0073100D"/>
    <w:rsid w:val="007314F8"/>
    <w:rsid w:val="0073152A"/>
    <w:rsid w:val="00731690"/>
    <w:rsid w:val="00731751"/>
    <w:rsid w:val="00731911"/>
    <w:rsid w:val="00731941"/>
    <w:rsid w:val="00731B76"/>
    <w:rsid w:val="00731B7A"/>
    <w:rsid w:val="00731BFA"/>
    <w:rsid w:val="00731C94"/>
    <w:rsid w:val="007320CF"/>
    <w:rsid w:val="007322B5"/>
    <w:rsid w:val="00732372"/>
    <w:rsid w:val="0073237B"/>
    <w:rsid w:val="007323B2"/>
    <w:rsid w:val="0073276A"/>
    <w:rsid w:val="00732ADD"/>
    <w:rsid w:val="00732BEA"/>
    <w:rsid w:val="00732D64"/>
    <w:rsid w:val="0073306C"/>
    <w:rsid w:val="00733274"/>
    <w:rsid w:val="00733283"/>
    <w:rsid w:val="00733512"/>
    <w:rsid w:val="0073394B"/>
    <w:rsid w:val="00733A06"/>
    <w:rsid w:val="00733D85"/>
    <w:rsid w:val="00733DE1"/>
    <w:rsid w:val="007341D6"/>
    <w:rsid w:val="007342E9"/>
    <w:rsid w:val="007342ED"/>
    <w:rsid w:val="007348CB"/>
    <w:rsid w:val="00734A58"/>
    <w:rsid w:val="00734BCC"/>
    <w:rsid w:val="00734D5B"/>
    <w:rsid w:val="00734D68"/>
    <w:rsid w:val="00734E3B"/>
    <w:rsid w:val="0073558B"/>
    <w:rsid w:val="007355C5"/>
    <w:rsid w:val="007359B9"/>
    <w:rsid w:val="00735C85"/>
    <w:rsid w:val="00735D41"/>
    <w:rsid w:val="00736110"/>
    <w:rsid w:val="0073625D"/>
    <w:rsid w:val="00736914"/>
    <w:rsid w:val="00736C30"/>
    <w:rsid w:val="00736E1C"/>
    <w:rsid w:val="00736FC3"/>
    <w:rsid w:val="00737026"/>
    <w:rsid w:val="00737131"/>
    <w:rsid w:val="007371E2"/>
    <w:rsid w:val="007372E9"/>
    <w:rsid w:val="00737AAD"/>
    <w:rsid w:val="00737BE6"/>
    <w:rsid w:val="00737C1D"/>
    <w:rsid w:val="00737C87"/>
    <w:rsid w:val="00737CC7"/>
    <w:rsid w:val="00737D3F"/>
    <w:rsid w:val="00737FA5"/>
    <w:rsid w:val="00737FA9"/>
    <w:rsid w:val="00740207"/>
    <w:rsid w:val="00740340"/>
    <w:rsid w:val="00740703"/>
    <w:rsid w:val="007407E2"/>
    <w:rsid w:val="00740A6A"/>
    <w:rsid w:val="00740C6C"/>
    <w:rsid w:val="00740DF5"/>
    <w:rsid w:val="007413AE"/>
    <w:rsid w:val="007414BA"/>
    <w:rsid w:val="00741940"/>
    <w:rsid w:val="00741960"/>
    <w:rsid w:val="00741B21"/>
    <w:rsid w:val="00741C55"/>
    <w:rsid w:val="00741F91"/>
    <w:rsid w:val="0074203F"/>
    <w:rsid w:val="0074213B"/>
    <w:rsid w:val="007422CF"/>
    <w:rsid w:val="007425B7"/>
    <w:rsid w:val="00742773"/>
    <w:rsid w:val="0074328E"/>
    <w:rsid w:val="007434C2"/>
    <w:rsid w:val="00743A21"/>
    <w:rsid w:val="00743ADF"/>
    <w:rsid w:val="00743C7C"/>
    <w:rsid w:val="00743CB9"/>
    <w:rsid w:val="00743DDB"/>
    <w:rsid w:val="00743F24"/>
    <w:rsid w:val="007440B5"/>
    <w:rsid w:val="007444A5"/>
    <w:rsid w:val="00744732"/>
    <w:rsid w:val="00744799"/>
    <w:rsid w:val="00744822"/>
    <w:rsid w:val="00744856"/>
    <w:rsid w:val="00744A13"/>
    <w:rsid w:val="00744B85"/>
    <w:rsid w:val="00744DC1"/>
    <w:rsid w:val="00744F46"/>
    <w:rsid w:val="007453F2"/>
    <w:rsid w:val="00745569"/>
    <w:rsid w:val="00745788"/>
    <w:rsid w:val="00745A6D"/>
    <w:rsid w:val="00745D84"/>
    <w:rsid w:val="00745DD6"/>
    <w:rsid w:val="00745F0E"/>
    <w:rsid w:val="00745F99"/>
    <w:rsid w:val="00746AE7"/>
    <w:rsid w:val="00746EA7"/>
    <w:rsid w:val="00747072"/>
    <w:rsid w:val="00747125"/>
    <w:rsid w:val="00747202"/>
    <w:rsid w:val="007474BF"/>
    <w:rsid w:val="007475B0"/>
    <w:rsid w:val="007475CD"/>
    <w:rsid w:val="00747705"/>
    <w:rsid w:val="00747972"/>
    <w:rsid w:val="0074798D"/>
    <w:rsid w:val="00747AEC"/>
    <w:rsid w:val="00747C4E"/>
    <w:rsid w:val="00747D91"/>
    <w:rsid w:val="00747FDB"/>
    <w:rsid w:val="007501F9"/>
    <w:rsid w:val="007502CF"/>
    <w:rsid w:val="00750426"/>
    <w:rsid w:val="00750533"/>
    <w:rsid w:val="00750948"/>
    <w:rsid w:val="00750C84"/>
    <w:rsid w:val="00750D17"/>
    <w:rsid w:val="007512F5"/>
    <w:rsid w:val="00751319"/>
    <w:rsid w:val="007514E3"/>
    <w:rsid w:val="00751863"/>
    <w:rsid w:val="00751AD7"/>
    <w:rsid w:val="00751D7C"/>
    <w:rsid w:val="00751DE7"/>
    <w:rsid w:val="00752061"/>
    <w:rsid w:val="007520DC"/>
    <w:rsid w:val="007528B0"/>
    <w:rsid w:val="0075292C"/>
    <w:rsid w:val="00752B62"/>
    <w:rsid w:val="00752BD9"/>
    <w:rsid w:val="00752D26"/>
    <w:rsid w:val="00752DE9"/>
    <w:rsid w:val="00753110"/>
    <w:rsid w:val="007531C3"/>
    <w:rsid w:val="007533B2"/>
    <w:rsid w:val="00753413"/>
    <w:rsid w:val="007536A7"/>
    <w:rsid w:val="00753D9B"/>
    <w:rsid w:val="007544AB"/>
    <w:rsid w:val="007547E5"/>
    <w:rsid w:val="007549EE"/>
    <w:rsid w:val="00754E9B"/>
    <w:rsid w:val="00754F93"/>
    <w:rsid w:val="007551F7"/>
    <w:rsid w:val="00755410"/>
    <w:rsid w:val="0075549C"/>
    <w:rsid w:val="007554AF"/>
    <w:rsid w:val="007554CA"/>
    <w:rsid w:val="00755619"/>
    <w:rsid w:val="00755667"/>
    <w:rsid w:val="007557FD"/>
    <w:rsid w:val="00755BF4"/>
    <w:rsid w:val="00755DCD"/>
    <w:rsid w:val="0075606C"/>
    <w:rsid w:val="0075609C"/>
    <w:rsid w:val="00757812"/>
    <w:rsid w:val="0075784E"/>
    <w:rsid w:val="0075796E"/>
    <w:rsid w:val="007601BC"/>
    <w:rsid w:val="007603E6"/>
    <w:rsid w:val="007607D3"/>
    <w:rsid w:val="00760A89"/>
    <w:rsid w:val="00760EE5"/>
    <w:rsid w:val="00760F9D"/>
    <w:rsid w:val="00761352"/>
    <w:rsid w:val="0076135A"/>
    <w:rsid w:val="00761383"/>
    <w:rsid w:val="0076149B"/>
    <w:rsid w:val="0076166F"/>
    <w:rsid w:val="00761B4C"/>
    <w:rsid w:val="00761CD7"/>
    <w:rsid w:val="007620C2"/>
    <w:rsid w:val="0076225F"/>
    <w:rsid w:val="00762B9A"/>
    <w:rsid w:val="007630F2"/>
    <w:rsid w:val="00763468"/>
    <w:rsid w:val="007637E8"/>
    <w:rsid w:val="007639D1"/>
    <w:rsid w:val="00763C2C"/>
    <w:rsid w:val="00763CE8"/>
    <w:rsid w:val="007640DD"/>
    <w:rsid w:val="00764110"/>
    <w:rsid w:val="007642FD"/>
    <w:rsid w:val="00764490"/>
    <w:rsid w:val="00764760"/>
    <w:rsid w:val="007647B7"/>
    <w:rsid w:val="00764880"/>
    <w:rsid w:val="00764951"/>
    <w:rsid w:val="007649C8"/>
    <w:rsid w:val="00764B87"/>
    <w:rsid w:val="00765538"/>
    <w:rsid w:val="007656EC"/>
    <w:rsid w:val="00765AED"/>
    <w:rsid w:val="00765E90"/>
    <w:rsid w:val="00766199"/>
    <w:rsid w:val="007664F8"/>
    <w:rsid w:val="00766519"/>
    <w:rsid w:val="00766570"/>
    <w:rsid w:val="00766A65"/>
    <w:rsid w:val="00766D79"/>
    <w:rsid w:val="00767291"/>
    <w:rsid w:val="007672BC"/>
    <w:rsid w:val="00767436"/>
    <w:rsid w:val="00767450"/>
    <w:rsid w:val="00767615"/>
    <w:rsid w:val="0076761D"/>
    <w:rsid w:val="00767733"/>
    <w:rsid w:val="00767806"/>
    <w:rsid w:val="00767820"/>
    <w:rsid w:val="00767AD9"/>
    <w:rsid w:val="00770003"/>
    <w:rsid w:val="00770547"/>
    <w:rsid w:val="00770A5E"/>
    <w:rsid w:val="00770B2F"/>
    <w:rsid w:val="00770BE2"/>
    <w:rsid w:val="00770C23"/>
    <w:rsid w:val="00770C84"/>
    <w:rsid w:val="00771372"/>
    <w:rsid w:val="007714E6"/>
    <w:rsid w:val="007714E9"/>
    <w:rsid w:val="00771ABA"/>
    <w:rsid w:val="00771EC9"/>
    <w:rsid w:val="007721AA"/>
    <w:rsid w:val="00772371"/>
    <w:rsid w:val="007724DE"/>
    <w:rsid w:val="0077253A"/>
    <w:rsid w:val="0077283E"/>
    <w:rsid w:val="007729B9"/>
    <w:rsid w:val="00772AF4"/>
    <w:rsid w:val="00772FA3"/>
    <w:rsid w:val="00773175"/>
    <w:rsid w:val="00773251"/>
    <w:rsid w:val="00773467"/>
    <w:rsid w:val="007734EF"/>
    <w:rsid w:val="00773887"/>
    <w:rsid w:val="00773AEC"/>
    <w:rsid w:val="00773FDF"/>
    <w:rsid w:val="0077418E"/>
    <w:rsid w:val="007741E1"/>
    <w:rsid w:val="00774422"/>
    <w:rsid w:val="007746C8"/>
    <w:rsid w:val="0077516F"/>
    <w:rsid w:val="00775592"/>
    <w:rsid w:val="007756E7"/>
    <w:rsid w:val="007757ED"/>
    <w:rsid w:val="00775808"/>
    <w:rsid w:val="00775823"/>
    <w:rsid w:val="007758A7"/>
    <w:rsid w:val="00775920"/>
    <w:rsid w:val="007759E5"/>
    <w:rsid w:val="0077610F"/>
    <w:rsid w:val="0077632F"/>
    <w:rsid w:val="00776570"/>
    <w:rsid w:val="00776819"/>
    <w:rsid w:val="00776877"/>
    <w:rsid w:val="00776A4C"/>
    <w:rsid w:val="00776D94"/>
    <w:rsid w:val="0077722A"/>
    <w:rsid w:val="007773C8"/>
    <w:rsid w:val="00777ACF"/>
    <w:rsid w:val="00777AE2"/>
    <w:rsid w:val="00777C95"/>
    <w:rsid w:val="00777E17"/>
    <w:rsid w:val="00780328"/>
    <w:rsid w:val="0078041A"/>
    <w:rsid w:val="00780426"/>
    <w:rsid w:val="007805B0"/>
    <w:rsid w:val="0078071F"/>
    <w:rsid w:val="007807BD"/>
    <w:rsid w:val="00780816"/>
    <w:rsid w:val="007808AE"/>
    <w:rsid w:val="00780A6C"/>
    <w:rsid w:val="00780E51"/>
    <w:rsid w:val="0078106B"/>
    <w:rsid w:val="00781530"/>
    <w:rsid w:val="00781618"/>
    <w:rsid w:val="00781B5A"/>
    <w:rsid w:val="00781C74"/>
    <w:rsid w:val="00781FE1"/>
    <w:rsid w:val="00782074"/>
    <w:rsid w:val="007823B3"/>
    <w:rsid w:val="007823D4"/>
    <w:rsid w:val="007828AA"/>
    <w:rsid w:val="0078291A"/>
    <w:rsid w:val="007829A7"/>
    <w:rsid w:val="00783155"/>
    <w:rsid w:val="007834C2"/>
    <w:rsid w:val="007841FE"/>
    <w:rsid w:val="00784BAA"/>
    <w:rsid w:val="00784D8A"/>
    <w:rsid w:val="00784FDE"/>
    <w:rsid w:val="00785002"/>
    <w:rsid w:val="00785595"/>
    <w:rsid w:val="00785699"/>
    <w:rsid w:val="007856B9"/>
    <w:rsid w:val="007856CE"/>
    <w:rsid w:val="007857CD"/>
    <w:rsid w:val="00785A34"/>
    <w:rsid w:val="00785B39"/>
    <w:rsid w:val="00785D82"/>
    <w:rsid w:val="00785DCF"/>
    <w:rsid w:val="00785E19"/>
    <w:rsid w:val="00785EDB"/>
    <w:rsid w:val="007862F0"/>
    <w:rsid w:val="00786441"/>
    <w:rsid w:val="00786629"/>
    <w:rsid w:val="007868BA"/>
    <w:rsid w:val="00786DF0"/>
    <w:rsid w:val="00786E62"/>
    <w:rsid w:val="00786ED5"/>
    <w:rsid w:val="00786F82"/>
    <w:rsid w:val="00786F90"/>
    <w:rsid w:val="00787415"/>
    <w:rsid w:val="007874A1"/>
    <w:rsid w:val="0078752A"/>
    <w:rsid w:val="00787BAB"/>
    <w:rsid w:val="00787F8E"/>
    <w:rsid w:val="007903D8"/>
    <w:rsid w:val="0079040C"/>
    <w:rsid w:val="00790456"/>
    <w:rsid w:val="0079099D"/>
    <w:rsid w:val="00790F84"/>
    <w:rsid w:val="00791159"/>
    <w:rsid w:val="0079178F"/>
    <w:rsid w:val="00791E61"/>
    <w:rsid w:val="0079210F"/>
    <w:rsid w:val="00792200"/>
    <w:rsid w:val="00792773"/>
    <w:rsid w:val="00792792"/>
    <w:rsid w:val="00792A44"/>
    <w:rsid w:val="00792C97"/>
    <w:rsid w:val="00792CA8"/>
    <w:rsid w:val="00792CBE"/>
    <w:rsid w:val="00792CE6"/>
    <w:rsid w:val="00792D5F"/>
    <w:rsid w:val="00792E8D"/>
    <w:rsid w:val="00792F04"/>
    <w:rsid w:val="00793077"/>
    <w:rsid w:val="00793360"/>
    <w:rsid w:val="007934FB"/>
    <w:rsid w:val="00793524"/>
    <w:rsid w:val="00793724"/>
    <w:rsid w:val="00793745"/>
    <w:rsid w:val="00793ACF"/>
    <w:rsid w:val="00793BC9"/>
    <w:rsid w:val="00793D6C"/>
    <w:rsid w:val="00793EBF"/>
    <w:rsid w:val="00794054"/>
    <w:rsid w:val="007941D1"/>
    <w:rsid w:val="00794254"/>
    <w:rsid w:val="007944D8"/>
    <w:rsid w:val="00794824"/>
    <w:rsid w:val="007948D5"/>
    <w:rsid w:val="00794D68"/>
    <w:rsid w:val="00794F01"/>
    <w:rsid w:val="00795107"/>
    <w:rsid w:val="0079518C"/>
    <w:rsid w:val="007954F9"/>
    <w:rsid w:val="00795928"/>
    <w:rsid w:val="00795B52"/>
    <w:rsid w:val="00795BAE"/>
    <w:rsid w:val="00795C32"/>
    <w:rsid w:val="00795C68"/>
    <w:rsid w:val="00795C7B"/>
    <w:rsid w:val="00795D22"/>
    <w:rsid w:val="0079618D"/>
    <w:rsid w:val="00796517"/>
    <w:rsid w:val="0079690D"/>
    <w:rsid w:val="00796982"/>
    <w:rsid w:val="00796B6E"/>
    <w:rsid w:val="00796E63"/>
    <w:rsid w:val="007970FA"/>
    <w:rsid w:val="00797126"/>
    <w:rsid w:val="00797379"/>
    <w:rsid w:val="00797599"/>
    <w:rsid w:val="00797627"/>
    <w:rsid w:val="007976E5"/>
    <w:rsid w:val="007977F7"/>
    <w:rsid w:val="0079782C"/>
    <w:rsid w:val="00797DA5"/>
    <w:rsid w:val="00797FDA"/>
    <w:rsid w:val="007A00C0"/>
    <w:rsid w:val="007A0350"/>
    <w:rsid w:val="007A0601"/>
    <w:rsid w:val="007A0689"/>
    <w:rsid w:val="007A0962"/>
    <w:rsid w:val="007A0C38"/>
    <w:rsid w:val="007A0D69"/>
    <w:rsid w:val="007A11F8"/>
    <w:rsid w:val="007A1597"/>
    <w:rsid w:val="007A15B6"/>
    <w:rsid w:val="007A1615"/>
    <w:rsid w:val="007A16C7"/>
    <w:rsid w:val="007A1ADA"/>
    <w:rsid w:val="007A1B15"/>
    <w:rsid w:val="007A1BAC"/>
    <w:rsid w:val="007A1C84"/>
    <w:rsid w:val="007A1CC0"/>
    <w:rsid w:val="007A1F58"/>
    <w:rsid w:val="007A20C9"/>
    <w:rsid w:val="007A2145"/>
    <w:rsid w:val="007A217F"/>
    <w:rsid w:val="007A21CD"/>
    <w:rsid w:val="007A2414"/>
    <w:rsid w:val="007A24CC"/>
    <w:rsid w:val="007A25FF"/>
    <w:rsid w:val="007A288A"/>
    <w:rsid w:val="007A2FE6"/>
    <w:rsid w:val="007A3030"/>
    <w:rsid w:val="007A32C7"/>
    <w:rsid w:val="007A3534"/>
    <w:rsid w:val="007A35F6"/>
    <w:rsid w:val="007A3691"/>
    <w:rsid w:val="007A394A"/>
    <w:rsid w:val="007A3DE2"/>
    <w:rsid w:val="007A4010"/>
    <w:rsid w:val="007A41C4"/>
    <w:rsid w:val="007A44F2"/>
    <w:rsid w:val="007A4663"/>
    <w:rsid w:val="007A4717"/>
    <w:rsid w:val="007A4928"/>
    <w:rsid w:val="007A5044"/>
    <w:rsid w:val="007A5299"/>
    <w:rsid w:val="007A55C8"/>
    <w:rsid w:val="007A5774"/>
    <w:rsid w:val="007A57FA"/>
    <w:rsid w:val="007A5AFC"/>
    <w:rsid w:val="007A5F1A"/>
    <w:rsid w:val="007A5FC5"/>
    <w:rsid w:val="007A6123"/>
    <w:rsid w:val="007A6412"/>
    <w:rsid w:val="007A65F4"/>
    <w:rsid w:val="007A6B6B"/>
    <w:rsid w:val="007A6D2B"/>
    <w:rsid w:val="007A6DDF"/>
    <w:rsid w:val="007A7054"/>
    <w:rsid w:val="007A7308"/>
    <w:rsid w:val="007A7556"/>
    <w:rsid w:val="007A76C1"/>
    <w:rsid w:val="007A78C9"/>
    <w:rsid w:val="007A790F"/>
    <w:rsid w:val="007A7B7E"/>
    <w:rsid w:val="007A7DBA"/>
    <w:rsid w:val="007A7E5A"/>
    <w:rsid w:val="007A7F86"/>
    <w:rsid w:val="007B01D2"/>
    <w:rsid w:val="007B0749"/>
    <w:rsid w:val="007B08CD"/>
    <w:rsid w:val="007B0A3F"/>
    <w:rsid w:val="007B0ABC"/>
    <w:rsid w:val="007B0B91"/>
    <w:rsid w:val="007B0BB5"/>
    <w:rsid w:val="007B10BF"/>
    <w:rsid w:val="007B116E"/>
    <w:rsid w:val="007B1261"/>
    <w:rsid w:val="007B1564"/>
    <w:rsid w:val="007B1BE2"/>
    <w:rsid w:val="007B1CBE"/>
    <w:rsid w:val="007B1D11"/>
    <w:rsid w:val="007B1D99"/>
    <w:rsid w:val="007B1E3B"/>
    <w:rsid w:val="007B2246"/>
    <w:rsid w:val="007B246C"/>
    <w:rsid w:val="007B2619"/>
    <w:rsid w:val="007B26F5"/>
    <w:rsid w:val="007B2896"/>
    <w:rsid w:val="007B2914"/>
    <w:rsid w:val="007B2997"/>
    <w:rsid w:val="007B2DB6"/>
    <w:rsid w:val="007B307B"/>
    <w:rsid w:val="007B3394"/>
    <w:rsid w:val="007B3560"/>
    <w:rsid w:val="007B364B"/>
    <w:rsid w:val="007B37F0"/>
    <w:rsid w:val="007B394D"/>
    <w:rsid w:val="007B3DCA"/>
    <w:rsid w:val="007B4469"/>
    <w:rsid w:val="007B44D7"/>
    <w:rsid w:val="007B45FD"/>
    <w:rsid w:val="007B4B63"/>
    <w:rsid w:val="007B5093"/>
    <w:rsid w:val="007B51DC"/>
    <w:rsid w:val="007B5229"/>
    <w:rsid w:val="007B5523"/>
    <w:rsid w:val="007B556B"/>
    <w:rsid w:val="007B5755"/>
    <w:rsid w:val="007B57DD"/>
    <w:rsid w:val="007B5930"/>
    <w:rsid w:val="007B597B"/>
    <w:rsid w:val="007B5ADB"/>
    <w:rsid w:val="007B64CF"/>
    <w:rsid w:val="007B69A6"/>
    <w:rsid w:val="007B6DAB"/>
    <w:rsid w:val="007B6E20"/>
    <w:rsid w:val="007B7466"/>
    <w:rsid w:val="007B767C"/>
    <w:rsid w:val="007B7694"/>
    <w:rsid w:val="007B77B5"/>
    <w:rsid w:val="007B786D"/>
    <w:rsid w:val="007B7B49"/>
    <w:rsid w:val="007B7D20"/>
    <w:rsid w:val="007B7D85"/>
    <w:rsid w:val="007B7DCD"/>
    <w:rsid w:val="007B7ED1"/>
    <w:rsid w:val="007C01E1"/>
    <w:rsid w:val="007C045B"/>
    <w:rsid w:val="007C04D4"/>
    <w:rsid w:val="007C06BA"/>
    <w:rsid w:val="007C07B8"/>
    <w:rsid w:val="007C13F8"/>
    <w:rsid w:val="007C154E"/>
    <w:rsid w:val="007C167D"/>
    <w:rsid w:val="007C1744"/>
    <w:rsid w:val="007C186B"/>
    <w:rsid w:val="007C1B63"/>
    <w:rsid w:val="007C1D34"/>
    <w:rsid w:val="007C1F16"/>
    <w:rsid w:val="007C2365"/>
    <w:rsid w:val="007C2628"/>
    <w:rsid w:val="007C275F"/>
    <w:rsid w:val="007C2958"/>
    <w:rsid w:val="007C2A52"/>
    <w:rsid w:val="007C2A94"/>
    <w:rsid w:val="007C2B2C"/>
    <w:rsid w:val="007C2DC4"/>
    <w:rsid w:val="007C2ED3"/>
    <w:rsid w:val="007C304F"/>
    <w:rsid w:val="007C30EF"/>
    <w:rsid w:val="007C31E3"/>
    <w:rsid w:val="007C327D"/>
    <w:rsid w:val="007C3467"/>
    <w:rsid w:val="007C34BA"/>
    <w:rsid w:val="007C364E"/>
    <w:rsid w:val="007C36C4"/>
    <w:rsid w:val="007C373D"/>
    <w:rsid w:val="007C38A1"/>
    <w:rsid w:val="007C38B6"/>
    <w:rsid w:val="007C3931"/>
    <w:rsid w:val="007C3AA9"/>
    <w:rsid w:val="007C3B39"/>
    <w:rsid w:val="007C3B6A"/>
    <w:rsid w:val="007C3BDA"/>
    <w:rsid w:val="007C3C31"/>
    <w:rsid w:val="007C3CDA"/>
    <w:rsid w:val="007C3E7B"/>
    <w:rsid w:val="007C3E8F"/>
    <w:rsid w:val="007C4074"/>
    <w:rsid w:val="007C4382"/>
    <w:rsid w:val="007C445C"/>
    <w:rsid w:val="007C446A"/>
    <w:rsid w:val="007C477E"/>
    <w:rsid w:val="007C48F8"/>
    <w:rsid w:val="007C4ADD"/>
    <w:rsid w:val="007C4CE1"/>
    <w:rsid w:val="007C50FD"/>
    <w:rsid w:val="007C522E"/>
    <w:rsid w:val="007C5401"/>
    <w:rsid w:val="007C544B"/>
    <w:rsid w:val="007C592D"/>
    <w:rsid w:val="007C5951"/>
    <w:rsid w:val="007C5996"/>
    <w:rsid w:val="007C5E2A"/>
    <w:rsid w:val="007C62C5"/>
    <w:rsid w:val="007C6605"/>
    <w:rsid w:val="007C683E"/>
    <w:rsid w:val="007C6D7F"/>
    <w:rsid w:val="007C6F21"/>
    <w:rsid w:val="007C72B4"/>
    <w:rsid w:val="007C746C"/>
    <w:rsid w:val="007C775C"/>
    <w:rsid w:val="007C776B"/>
    <w:rsid w:val="007C792B"/>
    <w:rsid w:val="007C7C90"/>
    <w:rsid w:val="007C7F0B"/>
    <w:rsid w:val="007C7F2B"/>
    <w:rsid w:val="007D00F0"/>
    <w:rsid w:val="007D00F9"/>
    <w:rsid w:val="007D0223"/>
    <w:rsid w:val="007D088C"/>
    <w:rsid w:val="007D0B42"/>
    <w:rsid w:val="007D0B63"/>
    <w:rsid w:val="007D11A9"/>
    <w:rsid w:val="007D1306"/>
    <w:rsid w:val="007D148D"/>
    <w:rsid w:val="007D14D9"/>
    <w:rsid w:val="007D1700"/>
    <w:rsid w:val="007D170E"/>
    <w:rsid w:val="007D1918"/>
    <w:rsid w:val="007D1BD6"/>
    <w:rsid w:val="007D1CEA"/>
    <w:rsid w:val="007D2152"/>
    <w:rsid w:val="007D22D7"/>
    <w:rsid w:val="007D252C"/>
    <w:rsid w:val="007D25D4"/>
    <w:rsid w:val="007D280D"/>
    <w:rsid w:val="007D293D"/>
    <w:rsid w:val="007D2B42"/>
    <w:rsid w:val="007D2CC1"/>
    <w:rsid w:val="007D301B"/>
    <w:rsid w:val="007D32DC"/>
    <w:rsid w:val="007D37E1"/>
    <w:rsid w:val="007D3910"/>
    <w:rsid w:val="007D3930"/>
    <w:rsid w:val="007D39DC"/>
    <w:rsid w:val="007D3B3C"/>
    <w:rsid w:val="007D3E9D"/>
    <w:rsid w:val="007D3F5D"/>
    <w:rsid w:val="007D40DE"/>
    <w:rsid w:val="007D4347"/>
    <w:rsid w:val="007D47DE"/>
    <w:rsid w:val="007D4B03"/>
    <w:rsid w:val="007D4BAF"/>
    <w:rsid w:val="007D4D39"/>
    <w:rsid w:val="007D4DB3"/>
    <w:rsid w:val="007D4DF1"/>
    <w:rsid w:val="007D4F2B"/>
    <w:rsid w:val="007D534C"/>
    <w:rsid w:val="007D53F8"/>
    <w:rsid w:val="007D56B2"/>
    <w:rsid w:val="007D5702"/>
    <w:rsid w:val="007D5B52"/>
    <w:rsid w:val="007D5E0C"/>
    <w:rsid w:val="007D5F52"/>
    <w:rsid w:val="007D60B0"/>
    <w:rsid w:val="007D622E"/>
    <w:rsid w:val="007D635C"/>
    <w:rsid w:val="007D6835"/>
    <w:rsid w:val="007D68F2"/>
    <w:rsid w:val="007D699B"/>
    <w:rsid w:val="007D6D54"/>
    <w:rsid w:val="007D6DE6"/>
    <w:rsid w:val="007D6FFB"/>
    <w:rsid w:val="007D7739"/>
    <w:rsid w:val="007D7988"/>
    <w:rsid w:val="007D7997"/>
    <w:rsid w:val="007D7AB0"/>
    <w:rsid w:val="007D7AE4"/>
    <w:rsid w:val="007D7D7A"/>
    <w:rsid w:val="007E011E"/>
    <w:rsid w:val="007E0499"/>
    <w:rsid w:val="007E0599"/>
    <w:rsid w:val="007E10E0"/>
    <w:rsid w:val="007E10F2"/>
    <w:rsid w:val="007E123C"/>
    <w:rsid w:val="007E1B65"/>
    <w:rsid w:val="007E1BA2"/>
    <w:rsid w:val="007E1E8C"/>
    <w:rsid w:val="007E1EBC"/>
    <w:rsid w:val="007E20C0"/>
    <w:rsid w:val="007E2198"/>
    <w:rsid w:val="007E21D0"/>
    <w:rsid w:val="007E21E8"/>
    <w:rsid w:val="007E2227"/>
    <w:rsid w:val="007E2247"/>
    <w:rsid w:val="007E254C"/>
    <w:rsid w:val="007E279B"/>
    <w:rsid w:val="007E2AAA"/>
    <w:rsid w:val="007E2BBC"/>
    <w:rsid w:val="007E2D3C"/>
    <w:rsid w:val="007E2E3F"/>
    <w:rsid w:val="007E2E57"/>
    <w:rsid w:val="007E33BD"/>
    <w:rsid w:val="007E33E3"/>
    <w:rsid w:val="007E34F6"/>
    <w:rsid w:val="007E35EA"/>
    <w:rsid w:val="007E35F0"/>
    <w:rsid w:val="007E364D"/>
    <w:rsid w:val="007E37EA"/>
    <w:rsid w:val="007E3863"/>
    <w:rsid w:val="007E38C7"/>
    <w:rsid w:val="007E3CDD"/>
    <w:rsid w:val="007E3E72"/>
    <w:rsid w:val="007E41B2"/>
    <w:rsid w:val="007E44DC"/>
    <w:rsid w:val="007E49ED"/>
    <w:rsid w:val="007E4B88"/>
    <w:rsid w:val="007E5381"/>
    <w:rsid w:val="007E5390"/>
    <w:rsid w:val="007E55F1"/>
    <w:rsid w:val="007E5927"/>
    <w:rsid w:val="007E59F5"/>
    <w:rsid w:val="007E5CE2"/>
    <w:rsid w:val="007E5FE3"/>
    <w:rsid w:val="007E5FFF"/>
    <w:rsid w:val="007E6003"/>
    <w:rsid w:val="007E6168"/>
    <w:rsid w:val="007E630B"/>
    <w:rsid w:val="007E6316"/>
    <w:rsid w:val="007E6386"/>
    <w:rsid w:val="007E63C1"/>
    <w:rsid w:val="007E6429"/>
    <w:rsid w:val="007E66FE"/>
    <w:rsid w:val="007E679E"/>
    <w:rsid w:val="007E6ACB"/>
    <w:rsid w:val="007E6C8D"/>
    <w:rsid w:val="007E7149"/>
    <w:rsid w:val="007E7647"/>
    <w:rsid w:val="007F00FE"/>
    <w:rsid w:val="007F0256"/>
    <w:rsid w:val="007F0321"/>
    <w:rsid w:val="007F0E87"/>
    <w:rsid w:val="007F1026"/>
    <w:rsid w:val="007F122C"/>
    <w:rsid w:val="007F189E"/>
    <w:rsid w:val="007F1C52"/>
    <w:rsid w:val="007F1C94"/>
    <w:rsid w:val="007F1CC3"/>
    <w:rsid w:val="007F21D8"/>
    <w:rsid w:val="007F2379"/>
    <w:rsid w:val="007F2505"/>
    <w:rsid w:val="007F2559"/>
    <w:rsid w:val="007F28FB"/>
    <w:rsid w:val="007F2914"/>
    <w:rsid w:val="007F29E8"/>
    <w:rsid w:val="007F2C7F"/>
    <w:rsid w:val="007F2D26"/>
    <w:rsid w:val="007F2F6A"/>
    <w:rsid w:val="007F3133"/>
    <w:rsid w:val="007F3292"/>
    <w:rsid w:val="007F3A84"/>
    <w:rsid w:val="007F3BC9"/>
    <w:rsid w:val="007F40E3"/>
    <w:rsid w:val="007F41CA"/>
    <w:rsid w:val="007F41EB"/>
    <w:rsid w:val="007F44D1"/>
    <w:rsid w:val="007F498C"/>
    <w:rsid w:val="007F4A25"/>
    <w:rsid w:val="007F4E64"/>
    <w:rsid w:val="007F4EEF"/>
    <w:rsid w:val="007F50C8"/>
    <w:rsid w:val="007F54EB"/>
    <w:rsid w:val="007F5500"/>
    <w:rsid w:val="007F5715"/>
    <w:rsid w:val="007F5800"/>
    <w:rsid w:val="007F5AA2"/>
    <w:rsid w:val="007F5B1A"/>
    <w:rsid w:val="007F6368"/>
    <w:rsid w:val="007F66CA"/>
    <w:rsid w:val="007F69AE"/>
    <w:rsid w:val="007F69CA"/>
    <w:rsid w:val="007F6C01"/>
    <w:rsid w:val="007F6E63"/>
    <w:rsid w:val="007F6FBF"/>
    <w:rsid w:val="007F70A4"/>
    <w:rsid w:val="007F71A2"/>
    <w:rsid w:val="007F742B"/>
    <w:rsid w:val="007F75BC"/>
    <w:rsid w:val="007F7660"/>
    <w:rsid w:val="007F7A6F"/>
    <w:rsid w:val="007F7A78"/>
    <w:rsid w:val="007F7B73"/>
    <w:rsid w:val="007F7C8F"/>
    <w:rsid w:val="007F7E2E"/>
    <w:rsid w:val="008000AC"/>
    <w:rsid w:val="008000DA"/>
    <w:rsid w:val="008000DB"/>
    <w:rsid w:val="00800258"/>
    <w:rsid w:val="00800264"/>
    <w:rsid w:val="008003DA"/>
    <w:rsid w:val="00800532"/>
    <w:rsid w:val="00800A03"/>
    <w:rsid w:val="00800BA8"/>
    <w:rsid w:val="00800C29"/>
    <w:rsid w:val="00800C63"/>
    <w:rsid w:val="00800CF1"/>
    <w:rsid w:val="00801018"/>
    <w:rsid w:val="0080120C"/>
    <w:rsid w:val="00801276"/>
    <w:rsid w:val="0080233B"/>
    <w:rsid w:val="00802341"/>
    <w:rsid w:val="00802E67"/>
    <w:rsid w:val="00802F0D"/>
    <w:rsid w:val="00803051"/>
    <w:rsid w:val="008031BA"/>
    <w:rsid w:val="00803224"/>
    <w:rsid w:val="008033B1"/>
    <w:rsid w:val="00803556"/>
    <w:rsid w:val="008036A0"/>
    <w:rsid w:val="008037BC"/>
    <w:rsid w:val="0080395E"/>
    <w:rsid w:val="00803A3C"/>
    <w:rsid w:val="00803A63"/>
    <w:rsid w:val="00803A95"/>
    <w:rsid w:val="00803ACE"/>
    <w:rsid w:val="00803C21"/>
    <w:rsid w:val="00803F03"/>
    <w:rsid w:val="00803F95"/>
    <w:rsid w:val="00804039"/>
    <w:rsid w:val="008042F5"/>
    <w:rsid w:val="00804444"/>
    <w:rsid w:val="0080459C"/>
    <w:rsid w:val="00804652"/>
    <w:rsid w:val="008048A6"/>
    <w:rsid w:val="00804A4B"/>
    <w:rsid w:val="00804D7D"/>
    <w:rsid w:val="00804EFF"/>
    <w:rsid w:val="00805374"/>
    <w:rsid w:val="00805494"/>
    <w:rsid w:val="0080591A"/>
    <w:rsid w:val="008059B9"/>
    <w:rsid w:val="00805AA3"/>
    <w:rsid w:val="00805CD8"/>
    <w:rsid w:val="0080604F"/>
    <w:rsid w:val="0080639A"/>
    <w:rsid w:val="008064EB"/>
    <w:rsid w:val="00806560"/>
    <w:rsid w:val="00806661"/>
    <w:rsid w:val="00806DAA"/>
    <w:rsid w:val="00806F5B"/>
    <w:rsid w:val="00806F80"/>
    <w:rsid w:val="008072A0"/>
    <w:rsid w:val="008073F9"/>
    <w:rsid w:val="00807428"/>
    <w:rsid w:val="00807490"/>
    <w:rsid w:val="00807935"/>
    <w:rsid w:val="00807955"/>
    <w:rsid w:val="00807B3C"/>
    <w:rsid w:val="00807CD3"/>
    <w:rsid w:val="00807D7E"/>
    <w:rsid w:val="00807F79"/>
    <w:rsid w:val="00807FD7"/>
    <w:rsid w:val="00810106"/>
    <w:rsid w:val="00810133"/>
    <w:rsid w:val="00810A98"/>
    <w:rsid w:val="00810C93"/>
    <w:rsid w:val="00810CAB"/>
    <w:rsid w:val="00810E33"/>
    <w:rsid w:val="008111E4"/>
    <w:rsid w:val="0081178B"/>
    <w:rsid w:val="0081183B"/>
    <w:rsid w:val="00811980"/>
    <w:rsid w:val="00811A53"/>
    <w:rsid w:val="00811B00"/>
    <w:rsid w:val="00812002"/>
    <w:rsid w:val="0081228F"/>
    <w:rsid w:val="008122C6"/>
    <w:rsid w:val="008122CE"/>
    <w:rsid w:val="00812327"/>
    <w:rsid w:val="00812329"/>
    <w:rsid w:val="008127B7"/>
    <w:rsid w:val="00812978"/>
    <w:rsid w:val="00812DFE"/>
    <w:rsid w:val="00812E1C"/>
    <w:rsid w:val="00812E57"/>
    <w:rsid w:val="00812E89"/>
    <w:rsid w:val="00812F3D"/>
    <w:rsid w:val="00812FF4"/>
    <w:rsid w:val="00813086"/>
    <w:rsid w:val="0081316F"/>
    <w:rsid w:val="008138E9"/>
    <w:rsid w:val="00813AF2"/>
    <w:rsid w:val="00813C5F"/>
    <w:rsid w:val="00814085"/>
    <w:rsid w:val="0081412A"/>
    <w:rsid w:val="008143DF"/>
    <w:rsid w:val="00814483"/>
    <w:rsid w:val="00814778"/>
    <w:rsid w:val="008147BF"/>
    <w:rsid w:val="0081485C"/>
    <w:rsid w:val="00814E89"/>
    <w:rsid w:val="00814EF4"/>
    <w:rsid w:val="00814FDB"/>
    <w:rsid w:val="008153E2"/>
    <w:rsid w:val="00815655"/>
    <w:rsid w:val="00815830"/>
    <w:rsid w:val="00815832"/>
    <w:rsid w:val="00815FCF"/>
    <w:rsid w:val="008162E2"/>
    <w:rsid w:val="0081690C"/>
    <w:rsid w:val="0081693B"/>
    <w:rsid w:val="00816B2D"/>
    <w:rsid w:val="00816B90"/>
    <w:rsid w:val="00816C39"/>
    <w:rsid w:val="008175F6"/>
    <w:rsid w:val="0081777D"/>
    <w:rsid w:val="00817AA7"/>
    <w:rsid w:val="00817B3E"/>
    <w:rsid w:val="008203AF"/>
    <w:rsid w:val="008207A2"/>
    <w:rsid w:val="008207DA"/>
    <w:rsid w:val="0082086E"/>
    <w:rsid w:val="00820B89"/>
    <w:rsid w:val="00821065"/>
    <w:rsid w:val="008211C1"/>
    <w:rsid w:val="008211DB"/>
    <w:rsid w:val="00821459"/>
    <w:rsid w:val="0082184E"/>
    <w:rsid w:val="0082196B"/>
    <w:rsid w:val="00821C90"/>
    <w:rsid w:val="00822125"/>
    <w:rsid w:val="008223FF"/>
    <w:rsid w:val="008224A1"/>
    <w:rsid w:val="0082257D"/>
    <w:rsid w:val="00822795"/>
    <w:rsid w:val="008228C1"/>
    <w:rsid w:val="00822BF7"/>
    <w:rsid w:val="00822D0B"/>
    <w:rsid w:val="00823436"/>
    <w:rsid w:val="008237AA"/>
    <w:rsid w:val="008237F1"/>
    <w:rsid w:val="008238A9"/>
    <w:rsid w:val="00823999"/>
    <w:rsid w:val="00823CA2"/>
    <w:rsid w:val="00823CC9"/>
    <w:rsid w:val="00823E06"/>
    <w:rsid w:val="00824355"/>
    <w:rsid w:val="0082443C"/>
    <w:rsid w:val="00824725"/>
    <w:rsid w:val="00824AD1"/>
    <w:rsid w:val="00824EA4"/>
    <w:rsid w:val="00824F8E"/>
    <w:rsid w:val="00824FFA"/>
    <w:rsid w:val="00825354"/>
    <w:rsid w:val="008253C3"/>
    <w:rsid w:val="008255D0"/>
    <w:rsid w:val="00825A77"/>
    <w:rsid w:val="00825E90"/>
    <w:rsid w:val="0082604D"/>
    <w:rsid w:val="0082644C"/>
    <w:rsid w:val="008265E1"/>
    <w:rsid w:val="00826660"/>
    <w:rsid w:val="0082675E"/>
    <w:rsid w:val="00826A6F"/>
    <w:rsid w:val="00826C76"/>
    <w:rsid w:val="00826E00"/>
    <w:rsid w:val="00827318"/>
    <w:rsid w:val="008274C0"/>
    <w:rsid w:val="008274EF"/>
    <w:rsid w:val="00827635"/>
    <w:rsid w:val="00827AFA"/>
    <w:rsid w:val="00827D9C"/>
    <w:rsid w:val="00827DDD"/>
    <w:rsid w:val="00830253"/>
    <w:rsid w:val="0083081B"/>
    <w:rsid w:val="008308E8"/>
    <w:rsid w:val="00830BCA"/>
    <w:rsid w:val="00830EAB"/>
    <w:rsid w:val="00830F9E"/>
    <w:rsid w:val="008310BE"/>
    <w:rsid w:val="008311DF"/>
    <w:rsid w:val="0083151D"/>
    <w:rsid w:val="00831832"/>
    <w:rsid w:val="00831923"/>
    <w:rsid w:val="00831AB4"/>
    <w:rsid w:val="00831B0E"/>
    <w:rsid w:val="00831C3E"/>
    <w:rsid w:val="00831C5B"/>
    <w:rsid w:val="00831E6F"/>
    <w:rsid w:val="00831EF8"/>
    <w:rsid w:val="0083223F"/>
    <w:rsid w:val="00832928"/>
    <w:rsid w:val="00832E48"/>
    <w:rsid w:val="00833236"/>
    <w:rsid w:val="0083341B"/>
    <w:rsid w:val="008336BC"/>
    <w:rsid w:val="008336E8"/>
    <w:rsid w:val="00833E32"/>
    <w:rsid w:val="0083422B"/>
    <w:rsid w:val="00834699"/>
    <w:rsid w:val="008346FA"/>
    <w:rsid w:val="00835050"/>
    <w:rsid w:val="00835156"/>
    <w:rsid w:val="008352B2"/>
    <w:rsid w:val="00835442"/>
    <w:rsid w:val="008355EE"/>
    <w:rsid w:val="00835714"/>
    <w:rsid w:val="00835BB5"/>
    <w:rsid w:val="00835D2B"/>
    <w:rsid w:val="0083603D"/>
    <w:rsid w:val="0083612E"/>
    <w:rsid w:val="008361B6"/>
    <w:rsid w:val="008362D3"/>
    <w:rsid w:val="00836407"/>
    <w:rsid w:val="00836615"/>
    <w:rsid w:val="008370D1"/>
    <w:rsid w:val="0083773A"/>
    <w:rsid w:val="008377B1"/>
    <w:rsid w:val="008378AA"/>
    <w:rsid w:val="00837A0F"/>
    <w:rsid w:val="00837B60"/>
    <w:rsid w:val="00837B8B"/>
    <w:rsid w:val="00837E28"/>
    <w:rsid w:val="00840102"/>
    <w:rsid w:val="008403E7"/>
    <w:rsid w:val="008405F8"/>
    <w:rsid w:val="00840935"/>
    <w:rsid w:val="00840BDB"/>
    <w:rsid w:val="00841039"/>
    <w:rsid w:val="0084116A"/>
    <w:rsid w:val="0084117E"/>
    <w:rsid w:val="00841BB8"/>
    <w:rsid w:val="008423B2"/>
    <w:rsid w:val="00842505"/>
    <w:rsid w:val="00842623"/>
    <w:rsid w:val="00842630"/>
    <w:rsid w:val="00842640"/>
    <w:rsid w:val="0084278B"/>
    <w:rsid w:val="00842916"/>
    <w:rsid w:val="00842B50"/>
    <w:rsid w:val="00842B63"/>
    <w:rsid w:val="00842DA6"/>
    <w:rsid w:val="008430B0"/>
    <w:rsid w:val="00843343"/>
    <w:rsid w:val="008434DC"/>
    <w:rsid w:val="0084357D"/>
    <w:rsid w:val="0084364E"/>
    <w:rsid w:val="008440CC"/>
    <w:rsid w:val="008440E9"/>
    <w:rsid w:val="00844489"/>
    <w:rsid w:val="008444DE"/>
    <w:rsid w:val="0084493A"/>
    <w:rsid w:val="00844960"/>
    <w:rsid w:val="00844AF0"/>
    <w:rsid w:val="00844B96"/>
    <w:rsid w:val="00844BA8"/>
    <w:rsid w:val="008450D3"/>
    <w:rsid w:val="0084536E"/>
    <w:rsid w:val="00845520"/>
    <w:rsid w:val="00845619"/>
    <w:rsid w:val="0084566C"/>
    <w:rsid w:val="0084596F"/>
    <w:rsid w:val="00845B41"/>
    <w:rsid w:val="00845D45"/>
    <w:rsid w:val="00845DC1"/>
    <w:rsid w:val="00845EA7"/>
    <w:rsid w:val="00845F5F"/>
    <w:rsid w:val="00846021"/>
    <w:rsid w:val="008460CE"/>
    <w:rsid w:val="00846A28"/>
    <w:rsid w:val="0084743F"/>
    <w:rsid w:val="008474C2"/>
    <w:rsid w:val="00847E09"/>
    <w:rsid w:val="008503C3"/>
    <w:rsid w:val="008508B9"/>
    <w:rsid w:val="00850ACA"/>
    <w:rsid w:val="00850B66"/>
    <w:rsid w:val="00850E1A"/>
    <w:rsid w:val="00850E22"/>
    <w:rsid w:val="00850EC6"/>
    <w:rsid w:val="00850F72"/>
    <w:rsid w:val="00851147"/>
    <w:rsid w:val="00851730"/>
    <w:rsid w:val="008519A0"/>
    <w:rsid w:val="00851AE6"/>
    <w:rsid w:val="00851BB5"/>
    <w:rsid w:val="00852410"/>
    <w:rsid w:val="008525E6"/>
    <w:rsid w:val="00852765"/>
    <w:rsid w:val="008527D5"/>
    <w:rsid w:val="008529A8"/>
    <w:rsid w:val="00852AB1"/>
    <w:rsid w:val="00852B77"/>
    <w:rsid w:val="00852B80"/>
    <w:rsid w:val="00852CE2"/>
    <w:rsid w:val="00852DE1"/>
    <w:rsid w:val="00852FFF"/>
    <w:rsid w:val="00853009"/>
    <w:rsid w:val="0085340B"/>
    <w:rsid w:val="0085343F"/>
    <w:rsid w:val="00853449"/>
    <w:rsid w:val="00853BF9"/>
    <w:rsid w:val="00853C6C"/>
    <w:rsid w:val="008545FC"/>
    <w:rsid w:val="008548A8"/>
    <w:rsid w:val="008548C9"/>
    <w:rsid w:val="00854C59"/>
    <w:rsid w:val="008551D0"/>
    <w:rsid w:val="008552B3"/>
    <w:rsid w:val="0085555F"/>
    <w:rsid w:val="008558C2"/>
    <w:rsid w:val="00855934"/>
    <w:rsid w:val="00855B8F"/>
    <w:rsid w:val="00855C84"/>
    <w:rsid w:val="00855EB8"/>
    <w:rsid w:val="0085605C"/>
    <w:rsid w:val="00856152"/>
    <w:rsid w:val="008561F3"/>
    <w:rsid w:val="008565BE"/>
    <w:rsid w:val="00856782"/>
    <w:rsid w:val="00856918"/>
    <w:rsid w:val="00856BDE"/>
    <w:rsid w:val="00856C95"/>
    <w:rsid w:val="00856DFF"/>
    <w:rsid w:val="00856E84"/>
    <w:rsid w:val="00856F58"/>
    <w:rsid w:val="00856FD8"/>
    <w:rsid w:val="0085708A"/>
    <w:rsid w:val="008570C3"/>
    <w:rsid w:val="00857113"/>
    <w:rsid w:val="008576A3"/>
    <w:rsid w:val="00857704"/>
    <w:rsid w:val="00857796"/>
    <w:rsid w:val="0085781F"/>
    <w:rsid w:val="0085788B"/>
    <w:rsid w:val="00857B65"/>
    <w:rsid w:val="00857B67"/>
    <w:rsid w:val="00857D3D"/>
    <w:rsid w:val="00857E9E"/>
    <w:rsid w:val="00857F4B"/>
    <w:rsid w:val="008601C4"/>
    <w:rsid w:val="008607C9"/>
    <w:rsid w:val="00860814"/>
    <w:rsid w:val="00860D7F"/>
    <w:rsid w:val="0086118A"/>
    <w:rsid w:val="00861366"/>
    <w:rsid w:val="008613B9"/>
    <w:rsid w:val="008613CB"/>
    <w:rsid w:val="008614B7"/>
    <w:rsid w:val="008615AA"/>
    <w:rsid w:val="0086160A"/>
    <w:rsid w:val="008617F6"/>
    <w:rsid w:val="00861822"/>
    <w:rsid w:val="00861A4F"/>
    <w:rsid w:val="00861CB4"/>
    <w:rsid w:val="00862210"/>
    <w:rsid w:val="00862466"/>
    <w:rsid w:val="00862971"/>
    <w:rsid w:val="00862FD5"/>
    <w:rsid w:val="008631A5"/>
    <w:rsid w:val="008633FF"/>
    <w:rsid w:val="008634C2"/>
    <w:rsid w:val="0086395D"/>
    <w:rsid w:val="008639F2"/>
    <w:rsid w:val="00863C75"/>
    <w:rsid w:val="00864387"/>
    <w:rsid w:val="008644CD"/>
    <w:rsid w:val="00864F63"/>
    <w:rsid w:val="00865514"/>
    <w:rsid w:val="00865591"/>
    <w:rsid w:val="008655F5"/>
    <w:rsid w:val="0086578B"/>
    <w:rsid w:val="0086589D"/>
    <w:rsid w:val="00865973"/>
    <w:rsid w:val="00865979"/>
    <w:rsid w:val="00865D00"/>
    <w:rsid w:val="00865D3A"/>
    <w:rsid w:val="00866061"/>
    <w:rsid w:val="0086630A"/>
    <w:rsid w:val="00866322"/>
    <w:rsid w:val="008664A7"/>
    <w:rsid w:val="008665B4"/>
    <w:rsid w:val="008667DF"/>
    <w:rsid w:val="00866AF9"/>
    <w:rsid w:val="00866B68"/>
    <w:rsid w:val="00866DC2"/>
    <w:rsid w:val="00866E9B"/>
    <w:rsid w:val="00866EE5"/>
    <w:rsid w:val="00866EEA"/>
    <w:rsid w:val="00867177"/>
    <w:rsid w:val="00867447"/>
    <w:rsid w:val="008676EF"/>
    <w:rsid w:val="008678D5"/>
    <w:rsid w:val="00867AF1"/>
    <w:rsid w:val="00867B1E"/>
    <w:rsid w:val="00867C6F"/>
    <w:rsid w:val="00867FFC"/>
    <w:rsid w:val="0087003E"/>
    <w:rsid w:val="008702EE"/>
    <w:rsid w:val="00870417"/>
    <w:rsid w:val="00870577"/>
    <w:rsid w:val="0087083D"/>
    <w:rsid w:val="008708FD"/>
    <w:rsid w:val="008709A8"/>
    <w:rsid w:val="00870B30"/>
    <w:rsid w:val="00870BB9"/>
    <w:rsid w:val="00870C92"/>
    <w:rsid w:val="00870CCD"/>
    <w:rsid w:val="00870DE6"/>
    <w:rsid w:val="00870E15"/>
    <w:rsid w:val="008711CA"/>
    <w:rsid w:val="00871226"/>
    <w:rsid w:val="00871250"/>
    <w:rsid w:val="008712F9"/>
    <w:rsid w:val="0087168B"/>
    <w:rsid w:val="008716FA"/>
    <w:rsid w:val="008719F2"/>
    <w:rsid w:val="00871CCB"/>
    <w:rsid w:val="00872027"/>
    <w:rsid w:val="00872B63"/>
    <w:rsid w:val="00872C80"/>
    <w:rsid w:val="00872D39"/>
    <w:rsid w:val="00872E79"/>
    <w:rsid w:val="00873014"/>
    <w:rsid w:val="0087357B"/>
    <w:rsid w:val="00873896"/>
    <w:rsid w:val="00873BD3"/>
    <w:rsid w:val="00873BDC"/>
    <w:rsid w:val="00873D02"/>
    <w:rsid w:val="00873E03"/>
    <w:rsid w:val="0087420C"/>
    <w:rsid w:val="008744A7"/>
    <w:rsid w:val="0087465B"/>
    <w:rsid w:val="008746F0"/>
    <w:rsid w:val="00874753"/>
    <w:rsid w:val="00874767"/>
    <w:rsid w:val="008748EA"/>
    <w:rsid w:val="0087491B"/>
    <w:rsid w:val="0087493C"/>
    <w:rsid w:val="00874AC5"/>
    <w:rsid w:val="00874ADC"/>
    <w:rsid w:val="00874E93"/>
    <w:rsid w:val="00875130"/>
    <w:rsid w:val="008751B9"/>
    <w:rsid w:val="00875648"/>
    <w:rsid w:val="00875686"/>
    <w:rsid w:val="008756BB"/>
    <w:rsid w:val="00875C70"/>
    <w:rsid w:val="00875F90"/>
    <w:rsid w:val="00875FB2"/>
    <w:rsid w:val="0087626E"/>
    <w:rsid w:val="0087627C"/>
    <w:rsid w:val="008762AA"/>
    <w:rsid w:val="008762E4"/>
    <w:rsid w:val="00876B79"/>
    <w:rsid w:val="00876F54"/>
    <w:rsid w:val="00876FEB"/>
    <w:rsid w:val="008772A9"/>
    <w:rsid w:val="008772C7"/>
    <w:rsid w:val="00877B07"/>
    <w:rsid w:val="00877E02"/>
    <w:rsid w:val="00877EA2"/>
    <w:rsid w:val="00880081"/>
    <w:rsid w:val="008801BA"/>
    <w:rsid w:val="008801C0"/>
    <w:rsid w:val="0088035A"/>
    <w:rsid w:val="00880386"/>
    <w:rsid w:val="00880D67"/>
    <w:rsid w:val="00880F6E"/>
    <w:rsid w:val="00881197"/>
    <w:rsid w:val="008815A3"/>
    <w:rsid w:val="00881688"/>
    <w:rsid w:val="008816A8"/>
    <w:rsid w:val="0088189E"/>
    <w:rsid w:val="00881B03"/>
    <w:rsid w:val="00881C44"/>
    <w:rsid w:val="00881F0E"/>
    <w:rsid w:val="00881F3E"/>
    <w:rsid w:val="008820C0"/>
    <w:rsid w:val="00882361"/>
    <w:rsid w:val="00882585"/>
    <w:rsid w:val="008825BF"/>
    <w:rsid w:val="00882641"/>
    <w:rsid w:val="008828EB"/>
    <w:rsid w:val="00882A16"/>
    <w:rsid w:val="00882B4C"/>
    <w:rsid w:val="00882D1E"/>
    <w:rsid w:val="00882DE7"/>
    <w:rsid w:val="008834D0"/>
    <w:rsid w:val="0088354C"/>
    <w:rsid w:val="008838E6"/>
    <w:rsid w:val="008838EA"/>
    <w:rsid w:val="00883C0B"/>
    <w:rsid w:val="00883C1F"/>
    <w:rsid w:val="00883F40"/>
    <w:rsid w:val="0088401D"/>
    <w:rsid w:val="0088408F"/>
    <w:rsid w:val="00884318"/>
    <w:rsid w:val="00884361"/>
    <w:rsid w:val="008847C5"/>
    <w:rsid w:val="00884B0F"/>
    <w:rsid w:val="00884DBB"/>
    <w:rsid w:val="00884DD9"/>
    <w:rsid w:val="00884DF4"/>
    <w:rsid w:val="00884E2E"/>
    <w:rsid w:val="00885065"/>
    <w:rsid w:val="008851D1"/>
    <w:rsid w:val="00885342"/>
    <w:rsid w:val="00885461"/>
    <w:rsid w:val="0088569A"/>
    <w:rsid w:val="00885825"/>
    <w:rsid w:val="0088583D"/>
    <w:rsid w:val="00885B93"/>
    <w:rsid w:val="00885B96"/>
    <w:rsid w:val="0088608C"/>
    <w:rsid w:val="00886143"/>
    <w:rsid w:val="0088615D"/>
    <w:rsid w:val="0088626A"/>
    <w:rsid w:val="00886363"/>
    <w:rsid w:val="00886452"/>
    <w:rsid w:val="008865A6"/>
    <w:rsid w:val="00886DAA"/>
    <w:rsid w:val="0088713A"/>
    <w:rsid w:val="008872DB"/>
    <w:rsid w:val="00887435"/>
    <w:rsid w:val="008879D8"/>
    <w:rsid w:val="00887A3C"/>
    <w:rsid w:val="00887AA2"/>
    <w:rsid w:val="00890001"/>
    <w:rsid w:val="00890108"/>
    <w:rsid w:val="0089013F"/>
    <w:rsid w:val="00890358"/>
    <w:rsid w:val="008904B6"/>
    <w:rsid w:val="008904F2"/>
    <w:rsid w:val="00890636"/>
    <w:rsid w:val="008908CA"/>
    <w:rsid w:val="008908F0"/>
    <w:rsid w:val="00890A5F"/>
    <w:rsid w:val="00890A9C"/>
    <w:rsid w:val="00890A9D"/>
    <w:rsid w:val="00890E61"/>
    <w:rsid w:val="00891235"/>
    <w:rsid w:val="008917BC"/>
    <w:rsid w:val="00891983"/>
    <w:rsid w:val="00891C9A"/>
    <w:rsid w:val="00891D1E"/>
    <w:rsid w:val="00892072"/>
    <w:rsid w:val="00892A12"/>
    <w:rsid w:val="00892D90"/>
    <w:rsid w:val="00892EB1"/>
    <w:rsid w:val="00893080"/>
    <w:rsid w:val="0089321E"/>
    <w:rsid w:val="008935E3"/>
    <w:rsid w:val="008937BD"/>
    <w:rsid w:val="008937F1"/>
    <w:rsid w:val="00893865"/>
    <w:rsid w:val="00893C26"/>
    <w:rsid w:val="00893E70"/>
    <w:rsid w:val="0089410A"/>
    <w:rsid w:val="008942F6"/>
    <w:rsid w:val="00894399"/>
    <w:rsid w:val="008945C0"/>
    <w:rsid w:val="00894632"/>
    <w:rsid w:val="00894B24"/>
    <w:rsid w:val="00895453"/>
    <w:rsid w:val="00895765"/>
    <w:rsid w:val="008957BD"/>
    <w:rsid w:val="0089586C"/>
    <w:rsid w:val="00895A01"/>
    <w:rsid w:val="00895ABB"/>
    <w:rsid w:val="0089611A"/>
    <w:rsid w:val="008964B8"/>
    <w:rsid w:val="0089655F"/>
    <w:rsid w:val="00896723"/>
    <w:rsid w:val="00896924"/>
    <w:rsid w:val="00896C22"/>
    <w:rsid w:val="00896C48"/>
    <w:rsid w:val="00896CFE"/>
    <w:rsid w:val="00896D55"/>
    <w:rsid w:val="00896D6A"/>
    <w:rsid w:val="00896F64"/>
    <w:rsid w:val="00897365"/>
    <w:rsid w:val="008974D2"/>
    <w:rsid w:val="008975A3"/>
    <w:rsid w:val="008975FA"/>
    <w:rsid w:val="008978B5"/>
    <w:rsid w:val="00897B4B"/>
    <w:rsid w:val="00897F5B"/>
    <w:rsid w:val="008A01D5"/>
    <w:rsid w:val="008A0274"/>
    <w:rsid w:val="008A0A58"/>
    <w:rsid w:val="008A0CA4"/>
    <w:rsid w:val="008A1717"/>
    <w:rsid w:val="008A1758"/>
    <w:rsid w:val="008A1922"/>
    <w:rsid w:val="008A1ADB"/>
    <w:rsid w:val="008A1BD7"/>
    <w:rsid w:val="008A1E74"/>
    <w:rsid w:val="008A1E7F"/>
    <w:rsid w:val="008A21BC"/>
    <w:rsid w:val="008A22C5"/>
    <w:rsid w:val="008A25D6"/>
    <w:rsid w:val="008A26D0"/>
    <w:rsid w:val="008A2822"/>
    <w:rsid w:val="008A2893"/>
    <w:rsid w:val="008A28B7"/>
    <w:rsid w:val="008A2BDD"/>
    <w:rsid w:val="008A2E67"/>
    <w:rsid w:val="008A3069"/>
    <w:rsid w:val="008A307B"/>
    <w:rsid w:val="008A3082"/>
    <w:rsid w:val="008A3379"/>
    <w:rsid w:val="008A341D"/>
    <w:rsid w:val="008A3450"/>
    <w:rsid w:val="008A360A"/>
    <w:rsid w:val="008A378D"/>
    <w:rsid w:val="008A3B1A"/>
    <w:rsid w:val="008A4046"/>
    <w:rsid w:val="008A4185"/>
    <w:rsid w:val="008A41C5"/>
    <w:rsid w:val="008A43AB"/>
    <w:rsid w:val="008A48E3"/>
    <w:rsid w:val="008A4A66"/>
    <w:rsid w:val="008A4AA0"/>
    <w:rsid w:val="008A4C0D"/>
    <w:rsid w:val="008A4CC8"/>
    <w:rsid w:val="008A4F0B"/>
    <w:rsid w:val="008A5012"/>
    <w:rsid w:val="008A51AB"/>
    <w:rsid w:val="008A578E"/>
    <w:rsid w:val="008A5816"/>
    <w:rsid w:val="008A5E99"/>
    <w:rsid w:val="008A6002"/>
    <w:rsid w:val="008A61BE"/>
    <w:rsid w:val="008A6A24"/>
    <w:rsid w:val="008A6B48"/>
    <w:rsid w:val="008A6E1E"/>
    <w:rsid w:val="008A6E43"/>
    <w:rsid w:val="008A72D2"/>
    <w:rsid w:val="008A755B"/>
    <w:rsid w:val="008A7634"/>
    <w:rsid w:val="008A77D2"/>
    <w:rsid w:val="008A77D9"/>
    <w:rsid w:val="008A78C8"/>
    <w:rsid w:val="008A7EEE"/>
    <w:rsid w:val="008A7FB4"/>
    <w:rsid w:val="008B013E"/>
    <w:rsid w:val="008B0596"/>
    <w:rsid w:val="008B06B7"/>
    <w:rsid w:val="008B0CF3"/>
    <w:rsid w:val="008B0D70"/>
    <w:rsid w:val="008B0F08"/>
    <w:rsid w:val="008B109C"/>
    <w:rsid w:val="008B11C5"/>
    <w:rsid w:val="008B14A2"/>
    <w:rsid w:val="008B167A"/>
    <w:rsid w:val="008B173A"/>
    <w:rsid w:val="008B1933"/>
    <w:rsid w:val="008B20B9"/>
    <w:rsid w:val="008B239F"/>
    <w:rsid w:val="008B23CF"/>
    <w:rsid w:val="008B241C"/>
    <w:rsid w:val="008B276B"/>
    <w:rsid w:val="008B2813"/>
    <w:rsid w:val="008B2C5A"/>
    <w:rsid w:val="008B2DDC"/>
    <w:rsid w:val="008B3220"/>
    <w:rsid w:val="008B3605"/>
    <w:rsid w:val="008B3638"/>
    <w:rsid w:val="008B36A7"/>
    <w:rsid w:val="008B37ED"/>
    <w:rsid w:val="008B3ADF"/>
    <w:rsid w:val="008B3B7D"/>
    <w:rsid w:val="008B3C54"/>
    <w:rsid w:val="008B3F14"/>
    <w:rsid w:val="008B3F56"/>
    <w:rsid w:val="008B45D5"/>
    <w:rsid w:val="008B473C"/>
    <w:rsid w:val="008B47E9"/>
    <w:rsid w:val="008B4D22"/>
    <w:rsid w:val="008B4EDD"/>
    <w:rsid w:val="008B52A3"/>
    <w:rsid w:val="008B54EC"/>
    <w:rsid w:val="008B5A98"/>
    <w:rsid w:val="008B5C04"/>
    <w:rsid w:val="008B5C84"/>
    <w:rsid w:val="008B6038"/>
    <w:rsid w:val="008B60F5"/>
    <w:rsid w:val="008B66BA"/>
    <w:rsid w:val="008B67B0"/>
    <w:rsid w:val="008B67F4"/>
    <w:rsid w:val="008B6808"/>
    <w:rsid w:val="008B6892"/>
    <w:rsid w:val="008B6A5B"/>
    <w:rsid w:val="008B6B9F"/>
    <w:rsid w:val="008B6EE9"/>
    <w:rsid w:val="008B7263"/>
    <w:rsid w:val="008B74B7"/>
    <w:rsid w:val="008B781D"/>
    <w:rsid w:val="008B7991"/>
    <w:rsid w:val="008B7B91"/>
    <w:rsid w:val="008C0506"/>
    <w:rsid w:val="008C051B"/>
    <w:rsid w:val="008C16CC"/>
    <w:rsid w:val="008C1744"/>
    <w:rsid w:val="008C1869"/>
    <w:rsid w:val="008C2087"/>
    <w:rsid w:val="008C2204"/>
    <w:rsid w:val="008C23FC"/>
    <w:rsid w:val="008C24E8"/>
    <w:rsid w:val="008C2612"/>
    <w:rsid w:val="008C2B3F"/>
    <w:rsid w:val="008C2F75"/>
    <w:rsid w:val="008C2F80"/>
    <w:rsid w:val="008C302C"/>
    <w:rsid w:val="008C3031"/>
    <w:rsid w:val="008C3190"/>
    <w:rsid w:val="008C3790"/>
    <w:rsid w:val="008C383A"/>
    <w:rsid w:val="008C3AB0"/>
    <w:rsid w:val="008C3B89"/>
    <w:rsid w:val="008C3C52"/>
    <w:rsid w:val="008C4125"/>
    <w:rsid w:val="008C415C"/>
    <w:rsid w:val="008C4437"/>
    <w:rsid w:val="008C4512"/>
    <w:rsid w:val="008C45F5"/>
    <w:rsid w:val="008C4834"/>
    <w:rsid w:val="008C493B"/>
    <w:rsid w:val="008C51A3"/>
    <w:rsid w:val="008C53FB"/>
    <w:rsid w:val="008C553B"/>
    <w:rsid w:val="008C570C"/>
    <w:rsid w:val="008C577C"/>
    <w:rsid w:val="008C5BA8"/>
    <w:rsid w:val="008C5CEA"/>
    <w:rsid w:val="008C5D8B"/>
    <w:rsid w:val="008C5FBB"/>
    <w:rsid w:val="008C63EC"/>
    <w:rsid w:val="008C66C3"/>
    <w:rsid w:val="008C678E"/>
    <w:rsid w:val="008C6B97"/>
    <w:rsid w:val="008C6BF1"/>
    <w:rsid w:val="008C6DCC"/>
    <w:rsid w:val="008C6DED"/>
    <w:rsid w:val="008C6F81"/>
    <w:rsid w:val="008C6F8B"/>
    <w:rsid w:val="008C7366"/>
    <w:rsid w:val="008C7394"/>
    <w:rsid w:val="008C75B4"/>
    <w:rsid w:val="008C7646"/>
    <w:rsid w:val="008C79B8"/>
    <w:rsid w:val="008C7AEC"/>
    <w:rsid w:val="008C7B5D"/>
    <w:rsid w:val="008C7BA2"/>
    <w:rsid w:val="008C7E6F"/>
    <w:rsid w:val="008D01BE"/>
    <w:rsid w:val="008D0290"/>
    <w:rsid w:val="008D076F"/>
    <w:rsid w:val="008D0869"/>
    <w:rsid w:val="008D0997"/>
    <w:rsid w:val="008D09F8"/>
    <w:rsid w:val="008D0B7D"/>
    <w:rsid w:val="008D0C59"/>
    <w:rsid w:val="008D0D04"/>
    <w:rsid w:val="008D0E3D"/>
    <w:rsid w:val="008D167A"/>
    <w:rsid w:val="008D18EF"/>
    <w:rsid w:val="008D1FA7"/>
    <w:rsid w:val="008D2768"/>
    <w:rsid w:val="008D282E"/>
    <w:rsid w:val="008D289F"/>
    <w:rsid w:val="008D2966"/>
    <w:rsid w:val="008D29E7"/>
    <w:rsid w:val="008D2B51"/>
    <w:rsid w:val="008D3779"/>
    <w:rsid w:val="008D3812"/>
    <w:rsid w:val="008D38FD"/>
    <w:rsid w:val="008D3964"/>
    <w:rsid w:val="008D42D3"/>
    <w:rsid w:val="008D4852"/>
    <w:rsid w:val="008D4874"/>
    <w:rsid w:val="008D49D0"/>
    <w:rsid w:val="008D4C6E"/>
    <w:rsid w:val="008D4DEC"/>
    <w:rsid w:val="008D509A"/>
    <w:rsid w:val="008D51B8"/>
    <w:rsid w:val="008D52E8"/>
    <w:rsid w:val="008D5619"/>
    <w:rsid w:val="008D575D"/>
    <w:rsid w:val="008D5859"/>
    <w:rsid w:val="008D5B63"/>
    <w:rsid w:val="008D5EDE"/>
    <w:rsid w:val="008D5F03"/>
    <w:rsid w:val="008D6089"/>
    <w:rsid w:val="008D61F5"/>
    <w:rsid w:val="008D62FD"/>
    <w:rsid w:val="008D66C1"/>
    <w:rsid w:val="008D689E"/>
    <w:rsid w:val="008D6F6F"/>
    <w:rsid w:val="008D743F"/>
    <w:rsid w:val="008D765E"/>
    <w:rsid w:val="008D781E"/>
    <w:rsid w:val="008D78CE"/>
    <w:rsid w:val="008D7989"/>
    <w:rsid w:val="008D7AF6"/>
    <w:rsid w:val="008D7B4F"/>
    <w:rsid w:val="008D7D84"/>
    <w:rsid w:val="008D7F24"/>
    <w:rsid w:val="008E0102"/>
    <w:rsid w:val="008E014B"/>
    <w:rsid w:val="008E01ED"/>
    <w:rsid w:val="008E056D"/>
    <w:rsid w:val="008E0812"/>
    <w:rsid w:val="008E089E"/>
    <w:rsid w:val="008E08AA"/>
    <w:rsid w:val="008E0AEA"/>
    <w:rsid w:val="008E1411"/>
    <w:rsid w:val="008E17B9"/>
    <w:rsid w:val="008E1819"/>
    <w:rsid w:val="008E1B96"/>
    <w:rsid w:val="008E1CC4"/>
    <w:rsid w:val="008E2311"/>
    <w:rsid w:val="008E23AE"/>
    <w:rsid w:val="008E2754"/>
    <w:rsid w:val="008E2947"/>
    <w:rsid w:val="008E2A46"/>
    <w:rsid w:val="008E2BC4"/>
    <w:rsid w:val="008E2DE1"/>
    <w:rsid w:val="008E2F83"/>
    <w:rsid w:val="008E343F"/>
    <w:rsid w:val="008E3711"/>
    <w:rsid w:val="008E377A"/>
    <w:rsid w:val="008E3D2E"/>
    <w:rsid w:val="008E4011"/>
    <w:rsid w:val="008E4577"/>
    <w:rsid w:val="008E460C"/>
    <w:rsid w:val="008E4725"/>
    <w:rsid w:val="008E49A1"/>
    <w:rsid w:val="008E4AC9"/>
    <w:rsid w:val="008E4D5B"/>
    <w:rsid w:val="008E4F2C"/>
    <w:rsid w:val="008E50EE"/>
    <w:rsid w:val="008E512B"/>
    <w:rsid w:val="008E5182"/>
    <w:rsid w:val="008E522C"/>
    <w:rsid w:val="008E53A2"/>
    <w:rsid w:val="008E55B3"/>
    <w:rsid w:val="008E583B"/>
    <w:rsid w:val="008E5968"/>
    <w:rsid w:val="008E5988"/>
    <w:rsid w:val="008E6081"/>
    <w:rsid w:val="008E60DC"/>
    <w:rsid w:val="008E60DD"/>
    <w:rsid w:val="008E6892"/>
    <w:rsid w:val="008E68D3"/>
    <w:rsid w:val="008E6E9B"/>
    <w:rsid w:val="008E6F12"/>
    <w:rsid w:val="008E6F48"/>
    <w:rsid w:val="008E6F6C"/>
    <w:rsid w:val="008E71D8"/>
    <w:rsid w:val="008E7451"/>
    <w:rsid w:val="008E7831"/>
    <w:rsid w:val="008E7D88"/>
    <w:rsid w:val="008E7D93"/>
    <w:rsid w:val="008E7FEE"/>
    <w:rsid w:val="008F03D4"/>
    <w:rsid w:val="008F061D"/>
    <w:rsid w:val="008F078A"/>
    <w:rsid w:val="008F0873"/>
    <w:rsid w:val="008F0977"/>
    <w:rsid w:val="008F0B40"/>
    <w:rsid w:val="008F124D"/>
    <w:rsid w:val="008F1389"/>
    <w:rsid w:val="008F16FA"/>
    <w:rsid w:val="008F178A"/>
    <w:rsid w:val="008F17A3"/>
    <w:rsid w:val="008F17E9"/>
    <w:rsid w:val="008F18EE"/>
    <w:rsid w:val="008F1B64"/>
    <w:rsid w:val="008F1DC5"/>
    <w:rsid w:val="008F1E2F"/>
    <w:rsid w:val="008F21D9"/>
    <w:rsid w:val="008F22B4"/>
    <w:rsid w:val="008F22E1"/>
    <w:rsid w:val="008F27F4"/>
    <w:rsid w:val="008F28C6"/>
    <w:rsid w:val="008F29DC"/>
    <w:rsid w:val="008F2B25"/>
    <w:rsid w:val="008F2DD5"/>
    <w:rsid w:val="008F3063"/>
    <w:rsid w:val="008F3088"/>
    <w:rsid w:val="008F3300"/>
    <w:rsid w:val="008F3304"/>
    <w:rsid w:val="008F347F"/>
    <w:rsid w:val="008F3CFC"/>
    <w:rsid w:val="008F438D"/>
    <w:rsid w:val="008F44E2"/>
    <w:rsid w:val="008F46D1"/>
    <w:rsid w:val="008F497C"/>
    <w:rsid w:val="008F49BB"/>
    <w:rsid w:val="008F4BE7"/>
    <w:rsid w:val="008F4C4D"/>
    <w:rsid w:val="008F4CD7"/>
    <w:rsid w:val="008F4CDB"/>
    <w:rsid w:val="008F4E1F"/>
    <w:rsid w:val="008F51C1"/>
    <w:rsid w:val="008F5507"/>
    <w:rsid w:val="008F5586"/>
    <w:rsid w:val="008F55C8"/>
    <w:rsid w:val="008F5B85"/>
    <w:rsid w:val="008F5CA1"/>
    <w:rsid w:val="008F5EB9"/>
    <w:rsid w:val="008F6100"/>
    <w:rsid w:val="008F62C6"/>
    <w:rsid w:val="008F6419"/>
    <w:rsid w:val="008F649B"/>
    <w:rsid w:val="008F64B2"/>
    <w:rsid w:val="008F65C9"/>
    <w:rsid w:val="008F67BA"/>
    <w:rsid w:val="008F685A"/>
    <w:rsid w:val="008F6974"/>
    <w:rsid w:val="008F6B0B"/>
    <w:rsid w:val="008F6C77"/>
    <w:rsid w:val="008F6E5E"/>
    <w:rsid w:val="008F720C"/>
    <w:rsid w:val="008F74B4"/>
    <w:rsid w:val="008F75ED"/>
    <w:rsid w:val="008F75F8"/>
    <w:rsid w:val="008F79C1"/>
    <w:rsid w:val="008F7C49"/>
    <w:rsid w:val="008F7D39"/>
    <w:rsid w:val="009002A2"/>
    <w:rsid w:val="009002C4"/>
    <w:rsid w:val="00900401"/>
    <w:rsid w:val="009006D9"/>
    <w:rsid w:val="009009B6"/>
    <w:rsid w:val="00900E96"/>
    <w:rsid w:val="00900F09"/>
    <w:rsid w:val="00900F92"/>
    <w:rsid w:val="00901415"/>
    <w:rsid w:val="00901679"/>
    <w:rsid w:val="0090189C"/>
    <w:rsid w:val="00901A10"/>
    <w:rsid w:val="00901B7F"/>
    <w:rsid w:val="00901DF3"/>
    <w:rsid w:val="00901E39"/>
    <w:rsid w:val="00901FBE"/>
    <w:rsid w:val="0090200F"/>
    <w:rsid w:val="009022E1"/>
    <w:rsid w:val="009024CC"/>
    <w:rsid w:val="009024E7"/>
    <w:rsid w:val="00902645"/>
    <w:rsid w:val="00902863"/>
    <w:rsid w:val="0090301D"/>
    <w:rsid w:val="009031A3"/>
    <w:rsid w:val="009033AB"/>
    <w:rsid w:val="009034F4"/>
    <w:rsid w:val="00903618"/>
    <w:rsid w:val="0090370E"/>
    <w:rsid w:val="00903AE4"/>
    <w:rsid w:val="00903B78"/>
    <w:rsid w:val="00903EC5"/>
    <w:rsid w:val="00904293"/>
    <w:rsid w:val="00904328"/>
    <w:rsid w:val="0090444A"/>
    <w:rsid w:val="009044D9"/>
    <w:rsid w:val="00904D52"/>
    <w:rsid w:val="00904E7C"/>
    <w:rsid w:val="0090506B"/>
    <w:rsid w:val="009050BD"/>
    <w:rsid w:val="009052C1"/>
    <w:rsid w:val="009053F7"/>
    <w:rsid w:val="00905585"/>
    <w:rsid w:val="009055D5"/>
    <w:rsid w:val="009055E3"/>
    <w:rsid w:val="00905742"/>
    <w:rsid w:val="009058AC"/>
    <w:rsid w:val="00905977"/>
    <w:rsid w:val="009059E4"/>
    <w:rsid w:val="00905B42"/>
    <w:rsid w:val="009066C3"/>
    <w:rsid w:val="009067C5"/>
    <w:rsid w:val="00906C3E"/>
    <w:rsid w:val="00906CBE"/>
    <w:rsid w:val="00906D02"/>
    <w:rsid w:val="00906F1D"/>
    <w:rsid w:val="00907029"/>
    <w:rsid w:val="009070F3"/>
    <w:rsid w:val="009073EE"/>
    <w:rsid w:val="0090740B"/>
    <w:rsid w:val="00907573"/>
    <w:rsid w:val="00907728"/>
    <w:rsid w:val="00907A54"/>
    <w:rsid w:val="00907F3D"/>
    <w:rsid w:val="00907FEF"/>
    <w:rsid w:val="0091005C"/>
    <w:rsid w:val="009100FD"/>
    <w:rsid w:val="0091056C"/>
    <w:rsid w:val="00910733"/>
    <w:rsid w:val="009108B0"/>
    <w:rsid w:val="00910A43"/>
    <w:rsid w:val="00910BDE"/>
    <w:rsid w:val="009112D3"/>
    <w:rsid w:val="009112FD"/>
    <w:rsid w:val="00911342"/>
    <w:rsid w:val="009114A9"/>
    <w:rsid w:val="00911DD5"/>
    <w:rsid w:val="00911F52"/>
    <w:rsid w:val="009121E7"/>
    <w:rsid w:val="009122C2"/>
    <w:rsid w:val="009126A9"/>
    <w:rsid w:val="0091270C"/>
    <w:rsid w:val="00912907"/>
    <w:rsid w:val="00912D1D"/>
    <w:rsid w:val="00912D48"/>
    <w:rsid w:val="00912F6D"/>
    <w:rsid w:val="00912FE4"/>
    <w:rsid w:val="0091316B"/>
    <w:rsid w:val="0091334E"/>
    <w:rsid w:val="0091335D"/>
    <w:rsid w:val="00913478"/>
    <w:rsid w:val="009134A7"/>
    <w:rsid w:val="009134D2"/>
    <w:rsid w:val="009136B5"/>
    <w:rsid w:val="00913939"/>
    <w:rsid w:val="00913956"/>
    <w:rsid w:val="00913D89"/>
    <w:rsid w:val="00913E90"/>
    <w:rsid w:val="00914007"/>
    <w:rsid w:val="0091420E"/>
    <w:rsid w:val="00914506"/>
    <w:rsid w:val="00914B99"/>
    <w:rsid w:val="00914E6B"/>
    <w:rsid w:val="00914FEB"/>
    <w:rsid w:val="00915432"/>
    <w:rsid w:val="00915691"/>
    <w:rsid w:val="009156AE"/>
    <w:rsid w:val="00915778"/>
    <w:rsid w:val="009158A9"/>
    <w:rsid w:val="00915BCC"/>
    <w:rsid w:val="00915C41"/>
    <w:rsid w:val="00915CD2"/>
    <w:rsid w:val="00915EDA"/>
    <w:rsid w:val="00916529"/>
    <w:rsid w:val="0091665F"/>
    <w:rsid w:val="00916861"/>
    <w:rsid w:val="0091689C"/>
    <w:rsid w:val="009168A4"/>
    <w:rsid w:val="00917321"/>
    <w:rsid w:val="009173BC"/>
    <w:rsid w:val="0091761B"/>
    <w:rsid w:val="009179B8"/>
    <w:rsid w:val="009179DD"/>
    <w:rsid w:val="00917D50"/>
    <w:rsid w:val="009200C9"/>
    <w:rsid w:val="009200D1"/>
    <w:rsid w:val="00920174"/>
    <w:rsid w:val="00920544"/>
    <w:rsid w:val="0092068E"/>
    <w:rsid w:val="00920AB3"/>
    <w:rsid w:val="00920B23"/>
    <w:rsid w:val="00920B78"/>
    <w:rsid w:val="00920B7A"/>
    <w:rsid w:val="00920FF4"/>
    <w:rsid w:val="009210C1"/>
    <w:rsid w:val="00921562"/>
    <w:rsid w:val="00921563"/>
    <w:rsid w:val="009216C3"/>
    <w:rsid w:val="0092178E"/>
    <w:rsid w:val="00921FEC"/>
    <w:rsid w:val="009220B5"/>
    <w:rsid w:val="009221F0"/>
    <w:rsid w:val="00922392"/>
    <w:rsid w:val="009224CB"/>
    <w:rsid w:val="00922BA7"/>
    <w:rsid w:val="00922F45"/>
    <w:rsid w:val="00923566"/>
    <w:rsid w:val="00923746"/>
    <w:rsid w:val="00923994"/>
    <w:rsid w:val="009239C6"/>
    <w:rsid w:val="00923C63"/>
    <w:rsid w:val="00924109"/>
    <w:rsid w:val="009241AB"/>
    <w:rsid w:val="00924397"/>
    <w:rsid w:val="009244FC"/>
    <w:rsid w:val="0092450F"/>
    <w:rsid w:val="009245E6"/>
    <w:rsid w:val="009246C7"/>
    <w:rsid w:val="0092474D"/>
    <w:rsid w:val="009247FC"/>
    <w:rsid w:val="00924C11"/>
    <w:rsid w:val="00924C8F"/>
    <w:rsid w:val="00924D17"/>
    <w:rsid w:val="00924EA3"/>
    <w:rsid w:val="00925A58"/>
    <w:rsid w:val="00925AD4"/>
    <w:rsid w:val="00925C96"/>
    <w:rsid w:val="00925ED4"/>
    <w:rsid w:val="00925F0F"/>
    <w:rsid w:val="00925FAB"/>
    <w:rsid w:val="0092626B"/>
    <w:rsid w:val="009263E6"/>
    <w:rsid w:val="009265D2"/>
    <w:rsid w:val="0092689C"/>
    <w:rsid w:val="00926906"/>
    <w:rsid w:val="00926C4C"/>
    <w:rsid w:val="00926CE6"/>
    <w:rsid w:val="00926DA0"/>
    <w:rsid w:val="00927488"/>
    <w:rsid w:val="00927519"/>
    <w:rsid w:val="009278FB"/>
    <w:rsid w:val="00927AD5"/>
    <w:rsid w:val="00927D45"/>
    <w:rsid w:val="00927F65"/>
    <w:rsid w:val="00930053"/>
    <w:rsid w:val="00930451"/>
    <w:rsid w:val="0093073A"/>
    <w:rsid w:val="0093088F"/>
    <w:rsid w:val="00930AB2"/>
    <w:rsid w:val="00930AF2"/>
    <w:rsid w:val="00930B2E"/>
    <w:rsid w:val="00930C9C"/>
    <w:rsid w:val="00930EA3"/>
    <w:rsid w:val="00931012"/>
    <w:rsid w:val="00931021"/>
    <w:rsid w:val="00931177"/>
    <w:rsid w:val="00931331"/>
    <w:rsid w:val="00931480"/>
    <w:rsid w:val="009314EF"/>
    <w:rsid w:val="009319AC"/>
    <w:rsid w:val="009319E3"/>
    <w:rsid w:val="00932397"/>
    <w:rsid w:val="009323C3"/>
    <w:rsid w:val="009328D3"/>
    <w:rsid w:val="00932AFE"/>
    <w:rsid w:val="00932BA9"/>
    <w:rsid w:val="00932F91"/>
    <w:rsid w:val="00933236"/>
    <w:rsid w:val="00933BB7"/>
    <w:rsid w:val="00933BE3"/>
    <w:rsid w:val="00934171"/>
    <w:rsid w:val="009342A8"/>
    <w:rsid w:val="009345CF"/>
    <w:rsid w:val="0093489A"/>
    <w:rsid w:val="00934A11"/>
    <w:rsid w:val="00934F12"/>
    <w:rsid w:val="00935041"/>
    <w:rsid w:val="0093509C"/>
    <w:rsid w:val="009351E8"/>
    <w:rsid w:val="0093526A"/>
    <w:rsid w:val="0093565D"/>
    <w:rsid w:val="009357F5"/>
    <w:rsid w:val="00935DC8"/>
    <w:rsid w:val="00936985"/>
    <w:rsid w:val="00936A23"/>
    <w:rsid w:val="00936BD0"/>
    <w:rsid w:val="00936E36"/>
    <w:rsid w:val="00936EFD"/>
    <w:rsid w:val="0093737C"/>
    <w:rsid w:val="0093764A"/>
    <w:rsid w:val="00937A2B"/>
    <w:rsid w:val="0094044A"/>
    <w:rsid w:val="009405AD"/>
    <w:rsid w:val="00940835"/>
    <w:rsid w:val="00940E54"/>
    <w:rsid w:val="00941267"/>
    <w:rsid w:val="009413ED"/>
    <w:rsid w:val="009414F0"/>
    <w:rsid w:val="009419DA"/>
    <w:rsid w:val="009419F8"/>
    <w:rsid w:val="00941ACB"/>
    <w:rsid w:val="00941ACD"/>
    <w:rsid w:val="00941EE0"/>
    <w:rsid w:val="00941F4D"/>
    <w:rsid w:val="00942366"/>
    <w:rsid w:val="009427B1"/>
    <w:rsid w:val="009428C4"/>
    <w:rsid w:val="009428D6"/>
    <w:rsid w:val="0094294F"/>
    <w:rsid w:val="00942B82"/>
    <w:rsid w:val="00942D98"/>
    <w:rsid w:val="0094320B"/>
    <w:rsid w:val="0094333E"/>
    <w:rsid w:val="00943586"/>
    <w:rsid w:val="009437C2"/>
    <w:rsid w:val="00943BF3"/>
    <w:rsid w:val="00943C42"/>
    <w:rsid w:val="00943F65"/>
    <w:rsid w:val="00943F9B"/>
    <w:rsid w:val="00944141"/>
    <w:rsid w:val="00944D6E"/>
    <w:rsid w:val="0094517D"/>
    <w:rsid w:val="00945243"/>
    <w:rsid w:val="009455FF"/>
    <w:rsid w:val="00945994"/>
    <w:rsid w:val="00945C16"/>
    <w:rsid w:val="00945C89"/>
    <w:rsid w:val="00945CF4"/>
    <w:rsid w:val="00945D34"/>
    <w:rsid w:val="00945E5B"/>
    <w:rsid w:val="00945F12"/>
    <w:rsid w:val="00946001"/>
    <w:rsid w:val="009461DD"/>
    <w:rsid w:val="00946BD2"/>
    <w:rsid w:val="009470A0"/>
    <w:rsid w:val="009474A6"/>
    <w:rsid w:val="009476B5"/>
    <w:rsid w:val="0094774A"/>
    <w:rsid w:val="009477DD"/>
    <w:rsid w:val="00947806"/>
    <w:rsid w:val="00947931"/>
    <w:rsid w:val="009479A7"/>
    <w:rsid w:val="00947CDB"/>
    <w:rsid w:val="00947D78"/>
    <w:rsid w:val="009505F4"/>
    <w:rsid w:val="009506BF"/>
    <w:rsid w:val="00950791"/>
    <w:rsid w:val="009508DB"/>
    <w:rsid w:val="00950C97"/>
    <w:rsid w:val="00950E76"/>
    <w:rsid w:val="00950F22"/>
    <w:rsid w:val="00951863"/>
    <w:rsid w:val="009518B6"/>
    <w:rsid w:val="00951C18"/>
    <w:rsid w:val="0095209D"/>
    <w:rsid w:val="009521CA"/>
    <w:rsid w:val="0095249E"/>
    <w:rsid w:val="00952979"/>
    <w:rsid w:val="00952BDA"/>
    <w:rsid w:val="00952E5A"/>
    <w:rsid w:val="00952FF9"/>
    <w:rsid w:val="00953128"/>
    <w:rsid w:val="009531BF"/>
    <w:rsid w:val="0095368C"/>
    <w:rsid w:val="0095383D"/>
    <w:rsid w:val="00953C92"/>
    <w:rsid w:val="0095441E"/>
    <w:rsid w:val="009546C1"/>
    <w:rsid w:val="00954E4F"/>
    <w:rsid w:val="0095547C"/>
    <w:rsid w:val="009557BF"/>
    <w:rsid w:val="009557D0"/>
    <w:rsid w:val="00955892"/>
    <w:rsid w:val="009559CE"/>
    <w:rsid w:val="00955A08"/>
    <w:rsid w:val="00955ADA"/>
    <w:rsid w:val="00955CC7"/>
    <w:rsid w:val="00955E14"/>
    <w:rsid w:val="0095623F"/>
    <w:rsid w:val="00956317"/>
    <w:rsid w:val="0095685A"/>
    <w:rsid w:val="00956A52"/>
    <w:rsid w:val="00956E4E"/>
    <w:rsid w:val="00957073"/>
    <w:rsid w:val="00957131"/>
    <w:rsid w:val="009571CD"/>
    <w:rsid w:val="00957425"/>
    <w:rsid w:val="009574DE"/>
    <w:rsid w:val="00957591"/>
    <w:rsid w:val="009576F1"/>
    <w:rsid w:val="009577F3"/>
    <w:rsid w:val="00957D3A"/>
    <w:rsid w:val="00960151"/>
    <w:rsid w:val="00960332"/>
    <w:rsid w:val="00960914"/>
    <w:rsid w:val="00960A5F"/>
    <w:rsid w:val="00960D11"/>
    <w:rsid w:val="00960FDB"/>
    <w:rsid w:val="009611EE"/>
    <w:rsid w:val="00961310"/>
    <w:rsid w:val="009616AC"/>
    <w:rsid w:val="009617E1"/>
    <w:rsid w:val="00961A66"/>
    <w:rsid w:val="00961A98"/>
    <w:rsid w:val="00961C87"/>
    <w:rsid w:val="009623FE"/>
    <w:rsid w:val="00962678"/>
    <w:rsid w:val="009626A9"/>
    <w:rsid w:val="009626B3"/>
    <w:rsid w:val="0096299E"/>
    <w:rsid w:val="009629E2"/>
    <w:rsid w:val="00962B2C"/>
    <w:rsid w:val="00962EC5"/>
    <w:rsid w:val="00963D4C"/>
    <w:rsid w:val="00963DEE"/>
    <w:rsid w:val="00963E92"/>
    <w:rsid w:val="00964126"/>
    <w:rsid w:val="00964522"/>
    <w:rsid w:val="0096473B"/>
    <w:rsid w:val="009647AD"/>
    <w:rsid w:val="00965006"/>
    <w:rsid w:val="009652B0"/>
    <w:rsid w:val="009654DF"/>
    <w:rsid w:val="009654E0"/>
    <w:rsid w:val="0096550C"/>
    <w:rsid w:val="00965580"/>
    <w:rsid w:val="00965E69"/>
    <w:rsid w:val="00965EA4"/>
    <w:rsid w:val="00966025"/>
    <w:rsid w:val="0096676C"/>
    <w:rsid w:val="00966874"/>
    <w:rsid w:val="009668B4"/>
    <w:rsid w:val="00966901"/>
    <w:rsid w:val="00966956"/>
    <w:rsid w:val="0096695F"/>
    <w:rsid w:val="00966A25"/>
    <w:rsid w:val="00966CCB"/>
    <w:rsid w:val="00966CD9"/>
    <w:rsid w:val="0096705E"/>
    <w:rsid w:val="009670A5"/>
    <w:rsid w:val="009670DE"/>
    <w:rsid w:val="009672CE"/>
    <w:rsid w:val="00967504"/>
    <w:rsid w:val="0096754B"/>
    <w:rsid w:val="00967802"/>
    <w:rsid w:val="009679DB"/>
    <w:rsid w:val="00967BB7"/>
    <w:rsid w:val="00967EA3"/>
    <w:rsid w:val="009701D7"/>
    <w:rsid w:val="009705C9"/>
    <w:rsid w:val="00970848"/>
    <w:rsid w:val="009708A7"/>
    <w:rsid w:val="00970B4F"/>
    <w:rsid w:val="00970D73"/>
    <w:rsid w:val="00970EB4"/>
    <w:rsid w:val="0097150D"/>
    <w:rsid w:val="00971784"/>
    <w:rsid w:val="009717B9"/>
    <w:rsid w:val="00971881"/>
    <w:rsid w:val="00971B7B"/>
    <w:rsid w:val="00971D78"/>
    <w:rsid w:val="00971EFD"/>
    <w:rsid w:val="00972D93"/>
    <w:rsid w:val="00972E55"/>
    <w:rsid w:val="00973017"/>
    <w:rsid w:val="009730AC"/>
    <w:rsid w:val="00973445"/>
    <w:rsid w:val="0097351B"/>
    <w:rsid w:val="00973A3C"/>
    <w:rsid w:val="00973D75"/>
    <w:rsid w:val="00973E7A"/>
    <w:rsid w:val="00973EEE"/>
    <w:rsid w:val="009740BC"/>
    <w:rsid w:val="0097420D"/>
    <w:rsid w:val="00974447"/>
    <w:rsid w:val="009745A1"/>
    <w:rsid w:val="009745AF"/>
    <w:rsid w:val="00974E34"/>
    <w:rsid w:val="00974F45"/>
    <w:rsid w:val="00974F52"/>
    <w:rsid w:val="00975020"/>
    <w:rsid w:val="00975158"/>
    <w:rsid w:val="00975393"/>
    <w:rsid w:val="009753A8"/>
    <w:rsid w:val="0097598E"/>
    <w:rsid w:val="00975A84"/>
    <w:rsid w:val="0097631E"/>
    <w:rsid w:val="00976467"/>
    <w:rsid w:val="0097649F"/>
    <w:rsid w:val="009764FB"/>
    <w:rsid w:val="00976622"/>
    <w:rsid w:val="00976A78"/>
    <w:rsid w:val="00976B28"/>
    <w:rsid w:val="00977032"/>
    <w:rsid w:val="00977443"/>
    <w:rsid w:val="00977788"/>
    <w:rsid w:val="00977C03"/>
    <w:rsid w:val="00977D68"/>
    <w:rsid w:val="00977E34"/>
    <w:rsid w:val="00977F56"/>
    <w:rsid w:val="009801DB"/>
    <w:rsid w:val="009802AD"/>
    <w:rsid w:val="009804AE"/>
    <w:rsid w:val="009806AC"/>
    <w:rsid w:val="009808E2"/>
    <w:rsid w:val="00980A2E"/>
    <w:rsid w:val="00981181"/>
    <w:rsid w:val="009812E5"/>
    <w:rsid w:val="00981438"/>
    <w:rsid w:val="009816EC"/>
    <w:rsid w:val="009818CC"/>
    <w:rsid w:val="00981D06"/>
    <w:rsid w:val="00981D97"/>
    <w:rsid w:val="00981DF0"/>
    <w:rsid w:val="00981F89"/>
    <w:rsid w:val="0098220A"/>
    <w:rsid w:val="00982483"/>
    <w:rsid w:val="009825AA"/>
    <w:rsid w:val="00982854"/>
    <w:rsid w:val="00982893"/>
    <w:rsid w:val="00982A73"/>
    <w:rsid w:val="00982B92"/>
    <w:rsid w:val="00983081"/>
    <w:rsid w:val="009831D1"/>
    <w:rsid w:val="00983391"/>
    <w:rsid w:val="009834B1"/>
    <w:rsid w:val="00983893"/>
    <w:rsid w:val="009838BD"/>
    <w:rsid w:val="00983B64"/>
    <w:rsid w:val="00983D1B"/>
    <w:rsid w:val="009840D9"/>
    <w:rsid w:val="00984317"/>
    <w:rsid w:val="009844A2"/>
    <w:rsid w:val="009845F9"/>
    <w:rsid w:val="0098465A"/>
    <w:rsid w:val="00984A76"/>
    <w:rsid w:val="00984CFC"/>
    <w:rsid w:val="00984EF8"/>
    <w:rsid w:val="00985045"/>
    <w:rsid w:val="00985314"/>
    <w:rsid w:val="0098532C"/>
    <w:rsid w:val="00985380"/>
    <w:rsid w:val="00985AAB"/>
    <w:rsid w:val="00986071"/>
    <w:rsid w:val="00986129"/>
    <w:rsid w:val="0098626F"/>
    <w:rsid w:val="00987011"/>
    <w:rsid w:val="00987211"/>
    <w:rsid w:val="00987256"/>
    <w:rsid w:val="009872A4"/>
    <w:rsid w:val="009873D2"/>
    <w:rsid w:val="00987525"/>
    <w:rsid w:val="009875A1"/>
    <w:rsid w:val="0098768F"/>
    <w:rsid w:val="00987788"/>
    <w:rsid w:val="00987987"/>
    <w:rsid w:val="00987BB7"/>
    <w:rsid w:val="00987C81"/>
    <w:rsid w:val="00990064"/>
    <w:rsid w:val="009900B8"/>
    <w:rsid w:val="00990176"/>
    <w:rsid w:val="0099025A"/>
    <w:rsid w:val="009904A9"/>
    <w:rsid w:val="00990549"/>
    <w:rsid w:val="00990812"/>
    <w:rsid w:val="00990832"/>
    <w:rsid w:val="00990A6E"/>
    <w:rsid w:val="00990CA9"/>
    <w:rsid w:val="009910E3"/>
    <w:rsid w:val="009910F2"/>
    <w:rsid w:val="009913CD"/>
    <w:rsid w:val="00991552"/>
    <w:rsid w:val="009916B0"/>
    <w:rsid w:val="00991A15"/>
    <w:rsid w:val="00991D6A"/>
    <w:rsid w:val="00991F47"/>
    <w:rsid w:val="00992263"/>
    <w:rsid w:val="00992551"/>
    <w:rsid w:val="00992D28"/>
    <w:rsid w:val="00992D4E"/>
    <w:rsid w:val="0099308E"/>
    <w:rsid w:val="00993151"/>
    <w:rsid w:val="009938D3"/>
    <w:rsid w:val="00993AE4"/>
    <w:rsid w:val="00993B2C"/>
    <w:rsid w:val="00993B76"/>
    <w:rsid w:val="00993CD6"/>
    <w:rsid w:val="00993CE2"/>
    <w:rsid w:val="00993EB0"/>
    <w:rsid w:val="00993F20"/>
    <w:rsid w:val="00994221"/>
    <w:rsid w:val="00994312"/>
    <w:rsid w:val="00994373"/>
    <w:rsid w:val="00994884"/>
    <w:rsid w:val="00994B11"/>
    <w:rsid w:val="00994B45"/>
    <w:rsid w:val="009951A0"/>
    <w:rsid w:val="00995321"/>
    <w:rsid w:val="00995750"/>
    <w:rsid w:val="00995765"/>
    <w:rsid w:val="00995810"/>
    <w:rsid w:val="00995909"/>
    <w:rsid w:val="00995C03"/>
    <w:rsid w:val="00995DEA"/>
    <w:rsid w:val="00996142"/>
    <w:rsid w:val="009968A0"/>
    <w:rsid w:val="00996A0C"/>
    <w:rsid w:val="00996FBF"/>
    <w:rsid w:val="009970B9"/>
    <w:rsid w:val="009970DD"/>
    <w:rsid w:val="00997121"/>
    <w:rsid w:val="009971AD"/>
    <w:rsid w:val="0099722E"/>
    <w:rsid w:val="00997573"/>
    <w:rsid w:val="009975C3"/>
    <w:rsid w:val="00997850"/>
    <w:rsid w:val="009979FD"/>
    <w:rsid w:val="009A01EF"/>
    <w:rsid w:val="009A061A"/>
    <w:rsid w:val="009A0A19"/>
    <w:rsid w:val="009A0B11"/>
    <w:rsid w:val="009A101D"/>
    <w:rsid w:val="009A109D"/>
    <w:rsid w:val="009A12A9"/>
    <w:rsid w:val="009A142A"/>
    <w:rsid w:val="009A1604"/>
    <w:rsid w:val="009A164E"/>
    <w:rsid w:val="009A1B88"/>
    <w:rsid w:val="009A1CE6"/>
    <w:rsid w:val="009A1E9F"/>
    <w:rsid w:val="009A20B8"/>
    <w:rsid w:val="009A2582"/>
    <w:rsid w:val="009A28AD"/>
    <w:rsid w:val="009A296E"/>
    <w:rsid w:val="009A2B14"/>
    <w:rsid w:val="009A2C16"/>
    <w:rsid w:val="009A2E1F"/>
    <w:rsid w:val="009A365B"/>
    <w:rsid w:val="009A3711"/>
    <w:rsid w:val="009A3A77"/>
    <w:rsid w:val="009A4193"/>
    <w:rsid w:val="009A41CB"/>
    <w:rsid w:val="009A44C7"/>
    <w:rsid w:val="009A466A"/>
    <w:rsid w:val="009A4746"/>
    <w:rsid w:val="009A49D2"/>
    <w:rsid w:val="009A4E5B"/>
    <w:rsid w:val="009A4EE9"/>
    <w:rsid w:val="009A56D0"/>
    <w:rsid w:val="009A572B"/>
    <w:rsid w:val="009A5812"/>
    <w:rsid w:val="009A5BF3"/>
    <w:rsid w:val="009A5C37"/>
    <w:rsid w:val="009A5CE4"/>
    <w:rsid w:val="009A5E07"/>
    <w:rsid w:val="009A6464"/>
    <w:rsid w:val="009A6798"/>
    <w:rsid w:val="009A67BB"/>
    <w:rsid w:val="009A68C6"/>
    <w:rsid w:val="009A69B9"/>
    <w:rsid w:val="009A6B24"/>
    <w:rsid w:val="009A6B26"/>
    <w:rsid w:val="009A6BF1"/>
    <w:rsid w:val="009A6DD5"/>
    <w:rsid w:val="009A709C"/>
    <w:rsid w:val="009A713E"/>
    <w:rsid w:val="009A7429"/>
    <w:rsid w:val="009A7513"/>
    <w:rsid w:val="009A76D8"/>
    <w:rsid w:val="009A7974"/>
    <w:rsid w:val="009A7D65"/>
    <w:rsid w:val="009B0349"/>
    <w:rsid w:val="009B047E"/>
    <w:rsid w:val="009B057F"/>
    <w:rsid w:val="009B0835"/>
    <w:rsid w:val="009B0A16"/>
    <w:rsid w:val="009B0A6D"/>
    <w:rsid w:val="009B0DB3"/>
    <w:rsid w:val="009B1093"/>
    <w:rsid w:val="009B12F1"/>
    <w:rsid w:val="009B13EA"/>
    <w:rsid w:val="009B140C"/>
    <w:rsid w:val="009B150B"/>
    <w:rsid w:val="009B1529"/>
    <w:rsid w:val="009B1547"/>
    <w:rsid w:val="009B1576"/>
    <w:rsid w:val="009B164D"/>
    <w:rsid w:val="009B172B"/>
    <w:rsid w:val="009B1A2B"/>
    <w:rsid w:val="009B1C28"/>
    <w:rsid w:val="009B1C64"/>
    <w:rsid w:val="009B1D54"/>
    <w:rsid w:val="009B1D58"/>
    <w:rsid w:val="009B1F2D"/>
    <w:rsid w:val="009B20C9"/>
    <w:rsid w:val="009B258D"/>
    <w:rsid w:val="009B2638"/>
    <w:rsid w:val="009B28C2"/>
    <w:rsid w:val="009B2B27"/>
    <w:rsid w:val="009B2C6A"/>
    <w:rsid w:val="009B2CC6"/>
    <w:rsid w:val="009B2E1E"/>
    <w:rsid w:val="009B3186"/>
    <w:rsid w:val="009B3279"/>
    <w:rsid w:val="009B342B"/>
    <w:rsid w:val="009B3459"/>
    <w:rsid w:val="009B37D8"/>
    <w:rsid w:val="009B3A87"/>
    <w:rsid w:val="009B3B41"/>
    <w:rsid w:val="009B3C0C"/>
    <w:rsid w:val="009B4031"/>
    <w:rsid w:val="009B42E1"/>
    <w:rsid w:val="009B4313"/>
    <w:rsid w:val="009B43DD"/>
    <w:rsid w:val="009B4435"/>
    <w:rsid w:val="009B55C6"/>
    <w:rsid w:val="009B58E7"/>
    <w:rsid w:val="009B5C28"/>
    <w:rsid w:val="009B5D82"/>
    <w:rsid w:val="009B5DFB"/>
    <w:rsid w:val="009B61DA"/>
    <w:rsid w:val="009B6259"/>
    <w:rsid w:val="009B62F8"/>
    <w:rsid w:val="009B630D"/>
    <w:rsid w:val="009B640A"/>
    <w:rsid w:val="009B640B"/>
    <w:rsid w:val="009B6703"/>
    <w:rsid w:val="009B6A9C"/>
    <w:rsid w:val="009B6B31"/>
    <w:rsid w:val="009B6D0C"/>
    <w:rsid w:val="009B7119"/>
    <w:rsid w:val="009B7376"/>
    <w:rsid w:val="009B751B"/>
    <w:rsid w:val="009B76AC"/>
    <w:rsid w:val="009B76CA"/>
    <w:rsid w:val="009B7A96"/>
    <w:rsid w:val="009B7DC3"/>
    <w:rsid w:val="009B7FDC"/>
    <w:rsid w:val="009C0D5F"/>
    <w:rsid w:val="009C0FF0"/>
    <w:rsid w:val="009C1118"/>
    <w:rsid w:val="009C14A9"/>
    <w:rsid w:val="009C16DD"/>
    <w:rsid w:val="009C1773"/>
    <w:rsid w:val="009C1806"/>
    <w:rsid w:val="009C1BCE"/>
    <w:rsid w:val="009C1C63"/>
    <w:rsid w:val="009C1E03"/>
    <w:rsid w:val="009C1E6D"/>
    <w:rsid w:val="009C1E84"/>
    <w:rsid w:val="009C22D6"/>
    <w:rsid w:val="009C23C8"/>
    <w:rsid w:val="009C28B0"/>
    <w:rsid w:val="009C2AA1"/>
    <w:rsid w:val="009C2AB8"/>
    <w:rsid w:val="009C3399"/>
    <w:rsid w:val="009C374F"/>
    <w:rsid w:val="009C3B55"/>
    <w:rsid w:val="009C3B5A"/>
    <w:rsid w:val="009C3BBA"/>
    <w:rsid w:val="009C3D1A"/>
    <w:rsid w:val="009C3E8F"/>
    <w:rsid w:val="009C4447"/>
    <w:rsid w:val="009C4494"/>
    <w:rsid w:val="009C4568"/>
    <w:rsid w:val="009C488D"/>
    <w:rsid w:val="009C4CE6"/>
    <w:rsid w:val="009C4F38"/>
    <w:rsid w:val="009C51CC"/>
    <w:rsid w:val="009C533C"/>
    <w:rsid w:val="009C5371"/>
    <w:rsid w:val="009C545B"/>
    <w:rsid w:val="009C560A"/>
    <w:rsid w:val="009C5941"/>
    <w:rsid w:val="009C5D53"/>
    <w:rsid w:val="009C5EFD"/>
    <w:rsid w:val="009C5F44"/>
    <w:rsid w:val="009C60A9"/>
    <w:rsid w:val="009C6200"/>
    <w:rsid w:val="009C6299"/>
    <w:rsid w:val="009C6310"/>
    <w:rsid w:val="009C6436"/>
    <w:rsid w:val="009C654C"/>
    <w:rsid w:val="009C68E1"/>
    <w:rsid w:val="009C6BCC"/>
    <w:rsid w:val="009C6E07"/>
    <w:rsid w:val="009C6F9E"/>
    <w:rsid w:val="009C6FAB"/>
    <w:rsid w:val="009C7408"/>
    <w:rsid w:val="009C770E"/>
    <w:rsid w:val="009C7AD1"/>
    <w:rsid w:val="009C7E5A"/>
    <w:rsid w:val="009D004F"/>
    <w:rsid w:val="009D0169"/>
    <w:rsid w:val="009D03CC"/>
    <w:rsid w:val="009D0708"/>
    <w:rsid w:val="009D085F"/>
    <w:rsid w:val="009D0AD4"/>
    <w:rsid w:val="009D0C4F"/>
    <w:rsid w:val="009D0D02"/>
    <w:rsid w:val="009D0E77"/>
    <w:rsid w:val="009D113A"/>
    <w:rsid w:val="009D1568"/>
    <w:rsid w:val="009D16D7"/>
    <w:rsid w:val="009D17A8"/>
    <w:rsid w:val="009D185F"/>
    <w:rsid w:val="009D1A79"/>
    <w:rsid w:val="009D1CE8"/>
    <w:rsid w:val="009D1D4B"/>
    <w:rsid w:val="009D205E"/>
    <w:rsid w:val="009D21A8"/>
    <w:rsid w:val="009D2231"/>
    <w:rsid w:val="009D22EB"/>
    <w:rsid w:val="009D23D4"/>
    <w:rsid w:val="009D2600"/>
    <w:rsid w:val="009D2868"/>
    <w:rsid w:val="009D28BC"/>
    <w:rsid w:val="009D28E2"/>
    <w:rsid w:val="009D2903"/>
    <w:rsid w:val="009D2C65"/>
    <w:rsid w:val="009D2F06"/>
    <w:rsid w:val="009D3396"/>
    <w:rsid w:val="009D3518"/>
    <w:rsid w:val="009D3560"/>
    <w:rsid w:val="009D38CD"/>
    <w:rsid w:val="009D38D8"/>
    <w:rsid w:val="009D3A63"/>
    <w:rsid w:val="009D3BA3"/>
    <w:rsid w:val="009D3F99"/>
    <w:rsid w:val="009D3FF1"/>
    <w:rsid w:val="009D4433"/>
    <w:rsid w:val="009D470F"/>
    <w:rsid w:val="009D4729"/>
    <w:rsid w:val="009D4DB4"/>
    <w:rsid w:val="009D4F87"/>
    <w:rsid w:val="009D5058"/>
    <w:rsid w:val="009D511C"/>
    <w:rsid w:val="009D52DF"/>
    <w:rsid w:val="009D52ED"/>
    <w:rsid w:val="009D535E"/>
    <w:rsid w:val="009D5474"/>
    <w:rsid w:val="009D570D"/>
    <w:rsid w:val="009D5BCF"/>
    <w:rsid w:val="009D5D6C"/>
    <w:rsid w:val="009D5DEE"/>
    <w:rsid w:val="009D6013"/>
    <w:rsid w:val="009D66DA"/>
    <w:rsid w:val="009D6889"/>
    <w:rsid w:val="009D69B3"/>
    <w:rsid w:val="009D6C18"/>
    <w:rsid w:val="009D6C1A"/>
    <w:rsid w:val="009D6CDE"/>
    <w:rsid w:val="009D6D1E"/>
    <w:rsid w:val="009D6D91"/>
    <w:rsid w:val="009D7185"/>
    <w:rsid w:val="009D75AB"/>
    <w:rsid w:val="009D79AC"/>
    <w:rsid w:val="009D7A14"/>
    <w:rsid w:val="009D7A6B"/>
    <w:rsid w:val="009D7D16"/>
    <w:rsid w:val="009D7D37"/>
    <w:rsid w:val="009D7D96"/>
    <w:rsid w:val="009D7DA3"/>
    <w:rsid w:val="009D7DB8"/>
    <w:rsid w:val="009D7F24"/>
    <w:rsid w:val="009D7F88"/>
    <w:rsid w:val="009E01F2"/>
    <w:rsid w:val="009E0237"/>
    <w:rsid w:val="009E0317"/>
    <w:rsid w:val="009E069C"/>
    <w:rsid w:val="009E06B9"/>
    <w:rsid w:val="009E0A70"/>
    <w:rsid w:val="009E0BE3"/>
    <w:rsid w:val="009E0EC7"/>
    <w:rsid w:val="009E0F35"/>
    <w:rsid w:val="009E10A2"/>
    <w:rsid w:val="009E1177"/>
    <w:rsid w:val="009E14D0"/>
    <w:rsid w:val="009E186C"/>
    <w:rsid w:val="009E19CC"/>
    <w:rsid w:val="009E1CC4"/>
    <w:rsid w:val="009E20A6"/>
    <w:rsid w:val="009E2121"/>
    <w:rsid w:val="009E24AF"/>
    <w:rsid w:val="009E268A"/>
    <w:rsid w:val="009E28A7"/>
    <w:rsid w:val="009E28C3"/>
    <w:rsid w:val="009E2A8A"/>
    <w:rsid w:val="009E2C1F"/>
    <w:rsid w:val="009E30FB"/>
    <w:rsid w:val="009E3436"/>
    <w:rsid w:val="009E3CBC"/>
    <w:rsid w:val="009E3CE7"/>
    <w:rsid w:val="009E3EC3"/>
    <w:rsid w:val="009E3F15"/>
    <w:rsid w:val="009E4173"/>
    <w:rsid w:val="009E42E1"/>
    <w:rsid w:val="009E4501"/>
    <w:rsid w:val="009E4615"/>
    <w:rsid w:val="009E462A"/>
    <w:rsid w:val="009E478B"/>
    <w:rsid w:val="009E4805"/>
    <w:rsid w:val="009E48BF"/>
    <w:rsid w:val="009E48DE"/>
    <w:rsid w:val="009E4968"/>
    <w:rsid w:val="009E4AA3"/>
    <w:rsid w:val="009E4B14"/>
    <w:rsid w:val="009E4CB4"/>
    <w:rsid w:val="009E4CC6"/>
    <w:rsid w:val="009E4D41"/>
    <w:rsid w:val="009E538F"/>
    <w:rsid w:val="009E53A7"/>
    <w:rsid w:val="009E53EE"/>
    <w:rsid w:val="009E53F5"/>
    <w:rsid w:val="009E5496"/>
    <w:rsid w:val="009E54BA"/>
    <w:rsid w:val="009E5596"/>
    <w:rsid w:val="009E55AF"/>
    <w:rsid w:val="009E5612"/>
    <w:rsid w:val="009E5653"/>
    <w:rsid w:val="009E56DC"/>
    <w:rsid w:val="009E56E5"/>
    <w:rsid w:val="009E57F7"/>
    <w:rsid w:val="009E5B2F"/>
    <w:rsid w:val="009E5B7D"/>
    <w:rsid w:val="009E5D65"/>
    <w:rsid w:val="009E5DA3"/>
    <w:rsid w:val="009E60FC"/>
    <w:rsid w:val="009E615C"/>
    <w:rsid w:val="009E61DA"/>
    <w:rsid w:val="009E63DE"/>
    <w:rsid w:val="009E6558"/>
    <w:rsid w:val="009E65E5"/>
    <w:rsid w:val="009E6808"/>
    <w:rsid w:val="009E69B6"/>
    <w:rsid w:val="009E6ABB"/>
    <w:rsid w:val="009E6B52"/>
    <w:rsid w:val="009E6B5C"/>
    <w:rsid w:val="009E6EC2"/>
    <w:rsid w:val="009E7282"/>
    <w:rsid w:val="009E740E"/>
    <w:rsid w:val="009E746D"/>
    <w:rsid w:val="009E7943"/>
    <w:rsid w:val="009E7BD0"/>
    <w:rsid w:val="009E7DC4"/>
    <w:rsid w:val="009F01DB"/>
    <w:rsid w:val="009F02D2"/>
    <w:rsid w:val="009F033C"/>
    <w:rsid w:val="009F04ED"/>
    <w:rsid w:val="009F0510"/>
    <w:rsid w:val="009F118C"/>
    <w:rsid w:val="009F1322"/>
    <w:rsid w:val="009F136C"/>
    <w:rsid w:val="009F143A"/>
    <w:rsid w:val="009F191C"/>
    <w:rsid w:val="009F1A41"/>
    <w:rsid w:val="009F1C73"/>
    <w:rsid w:val="009F1FC2"/>
    <w:rsid w:val="009F20C6"/>
    <w:rsid w:val="009F211A"/>
    <w:rsid w:val="009F21FF"/>
    <w:rsid w:val="009F2248"/>
    <w:rsid w:val="009F2290"/>
    <w:rsid w:val="009F257E"/>
    <w:rsid w:val="009F25FA"/>
    <w:rsid w:val="009F2631"/>
    <w:rsid w:val="009F2AFE"/>
    <w:rsid w:val="009F2B0D"/>
    <w:rsid w:val="009F2B3C"/>
    <w:rsid w:val="009F3015"/>
    <w:rsid w:val="009F333A"/>
    <w:rsid w:val="009F38B6"/>
    <w:rsid w:val="009F3BB5"/>
    <w:rsid w:val="009F3FC8"/>
    <w:rsid w:val="009F4104"/>
    <w:rsid w:val="009F41CD"/>
    <w:rsid w:val="009F49C4"/>
    <w:rsid w:val="009F4C8C"/>
    <w:rsid w:val="009F4D4F"/>
    <w:rsid w:val="009F5052"/>
    <w:rsid w:val="009F50BA"/>
    <w:rsid w:val="009F5322"/>
    <w:rsid w:val="009F5613"/>
    <w:rsid w:val="009F570F"/>
    <w:rsid w:val="009F58A6"/>
    <w:rsid w:val="009F59CC"/>
    <w:rsid w:val="009F5AD7"/>
    <w:rsid w:val="009F5E4A"/>
    <w:rsid w:val="009F5EAB"/>
    <w:rsid w:val="009F6080"/>
    <w:rsid w:val="009F6090"/>
    <w:rsid w:val="009F6219"/>
    <w:rsid w:val="009F6293"/>
    <w:rsid w:val="009F640A"/>
    <w:rsid w:val="009F649C"/>
    <w:rsid w:val="009F64F2"/>
    <w:rsid w:val="009F6527"/>
    <w:rsid w:val="009F6607"/>
    <w:rsid w:val="009F6949"/>
    <w:rsid w:val="009F6973"/>
    <w:rsid w:val="009F6BDF"/>
    <w:rsid w:val="009F6C34"/>
    <w:rsid w:val="009F713C"/>
    <w:rsid w:val="009F7224"/>
    <w:rsid w:val="009F77FF"/>
    <w:rsid w:val="009F7825"/>
    <w:rsid w:val="009F7A9E"/>
    <w:rsid w:val="009F7BD2"/>
    <w:rsid w:val="009F7D5E"/>
    <w:rsid w:val="00A0017A"/>
    <w:rsid w:val="00A008C3"/>
    <w:rsid w:val="00A00A6C"/>
    <w:rsid w:val="00A00ACB"/>
    <w:rsid w:val="00A00B72"/>
    <w:rsid w:val="00A00C2C"/>
    <w:rsid w:val="00A00E0E"/>
    <w:rsid w:val="00A00EDD"/>
    <w:rsid w:val="00A00F03"/>
    <w:rsid w:val="00A010A8"/>
    <w:rsid w:val="00A0123D"/>
    <w:rsid w:val="00A012FC"/>
    <w:rsid w:val="00A01757"/>
    <w:rsid w:val="00A01B03"/>
    <w:rsid w:val="00A01C33"/>
    <w:rsid w:val="00A020BF"/>
    <w:rsid w:val="00A02207"/>
    <w:rsid w:val="00A0224A"/>
    <w:rsid w:val="00A022C2"/>
    <w:rsid w:val="00A0290D"/>
    <w:rsid w:val="00A0292B"/>
    <w:rsid w:val="00A02B62"/>
    <w:rsid w:val="00A02ECD"/>
    <w:rsid w:val="00A02F1F"/>
    <w:rsid w:val="00A02F85"/>
    <w:rsid w:val="00A02FDF"/>
    <w:rsid w:val="00A03277"/>
    <w:rsid w:val="00A035B1"/>
    <w:rsid w:val="00A036D6"/>
    <w:rsid w:val="00A0371F"/>
    <w:rsid w:val="00A03A72"/>
    <w:rsid w:val="00A03AB4"/>
    <w:rsid w:val="00A03D64"/>
    <w:rsid w:val="00A03DEE"/>
    <w:rsid w:val="00A041D7"/>
    <w:rsid w:val="00A04404"/>
    <w:rsid w:val="00A04955"/>
    <w:rsid w:val="00A04F31"/>
    <w:rsid w:val="00A0514D"/>
    <w:rsid w:val="00A05585"/>
    <w:rsid w:val="00A0570F"/>
    <w:rsid w:val="00A05804"/>
    <w:rsid w:val="00A05835"/>
    <w:rsid w:val="00A05BE7"/>
    <w:rsid w:val="00A05DA1"/>
    <w:rsid w:val="00A06254"/>
    <w:rsid w:val="00A0626D"/>
    <w:rsid w:val="00A06569"/>
    <w:rsid w:val="00A065D3"/>
    <w:rsid w:val="00A06901"/>
    <w:rsid w:val="00A0692E"/>
    <w:rsid w:val="00A07061"/>
    <w:rsid w:val="00A07321"/>
    <w:rsid w:val="00A073EE"/>
    <w:rsid w:val="00A074EB"/>
    <w:rsid w:val="00A07A67"/>
    <w:rsid w:val="00A07B12"/>
    <w:rsid w:val="00A103B8"/>
    <w:rsid w:val="00A1059B"/>
    <w:rsid w:val="00A1084F"/>
    <w:rsid w:val="00A10885"/>
    <w:rsid w:val="00A1091B"/>
    <w:rsid w:val="00A10A96"/>
    <w:rsid w:val="00A10B6E"/>
    <w:rsid w:val="00A10E1F"/>
    <w:rsid w:val="00A11009"/>
    <w:rsid w:val="00A110B8"/>
    <w:rsid w:val="00A11197"/>
    <w:rsid w:val="00A111C6"/>
    <w:rsid w:val="00A11CFB"/>
    <w:rsid w:val="00A11EA0"/>
    <w:rsid w:val="00A11FE6"/>
    <w:rsid w:val="00A124AE"/>
    <w:rsid w:val="00A126F3"/>
    <w:rsid w:val="00A12883"/>
    <w:rsid w:val="00A12884"/>
    <w:rsid w:val="00A12C8A"/>
    <w:rsid w:val="00A12CA1"/>
    <w:rsid w:val="00A12DC7"/>
    <w:rsid w:val="00A13030"/>
    <w:rsid w:val="00A13244"/>
    <w:rsid w:val="00A13BFC"/>
    <w:rsid w:val="00A149FE"/>
    <w:rsid w:val="00A14C84"/>
    <w:rsid w:val="00A14F7E"/>
    <w:rsid w:val="00A1572A"/>
    <w:rsid w:val="00A157A1"/>
    <w:rsid w:val="00A15BC0"/>
    <w:rsid w:val="00A15D62"/>
    <w:rsid w:val="00A15F65"/>
    <w:rsid w:val="00A15FD9"/>
    <w:rsid w:val="00A16447"/>
    <w:rsid w:val="00A16656"/>
    <w:rsid w:val="00A16B00"/>
    <w:rsid w:val="00A16D55"/>
    <w:rsid w:val="00A16DB3"/>
    <w:rsid w:val="00A16FDA"/>
    <w:rsid w:val="00A17055"/>
    <w:rsid w:val="00A17207"/>
    <w:rsid w:val="00A175A1"/>
    <w:rsid w:val="00A17663"/>
    <w:rsid w:val="00A1770E"/>
    <w:rsid w:val="00A1777A"/>
    <w:rsid w:val="00A17B40"/>
    <w:rsid w:val="00A17E42"/>
    <w:rsid w:val="00A17F87"/>
    <w:rsid w:val="00A17FD1"/>
    <w:rsid w:val="00A203E6"/>
    <w:rsid w:val="00A20844"/>
    <w:rsid w:val="00A208B9"/>
    <w:rsid w:val="00A209DC"/>
    <w:rsid w:val="00A209E4"/>
    <w:rsid w:val="00A20D13"/>
    <w:rsid w:val="00A20E26"/>
    <w:rsid w:val="00A20EC4"/>
    <w:rsid w:val="00A216AD"/>
    <w:rsid w:val="00A2181A"/>
    <w:rsid w:val="00A21993"/>
    <w:rsid w:val="00A21A85"/>
    <w:rsid w:val="00A21ADE"/>
    <w:rsid w:val="00A21C1B"/>
    <w:rsid w:val="00A22068"/>
    <w:rsid w:val="00A22173"/>
    <w:rsid w:val="00A2267F"/>
    <w:rsid w:val="00A226B9"/>
    <w:rsid w:val="00A227E6"/>
    <w:rsid w:val="00A2280B"/>
    <w:rsid w:val="00A22F84"/>
    <w:rsid w:val="00A22F9F"/>
    <w:rsid w:val="00A23695"/>
    <w:rsid w:val="00A237F7"/>
    <w:rsid w:val="00A238D1"/>
    <w:rsid w:val="00A23CA8"/>
    <w:rsid w:val="00A23D14"/>
    <w:rsid w:val="00A23D48"/>
    <w:rsid w:val="00A23FB0"/>
    <w:rsid w:val="00A2406C"/>
    <w:rsid w:val="00A240AF"/>
    <w:rsid w:val="00A2421D"/>
    <w:rsid w:val="00A242CC"/>
    <w:rsid w:val="00A2432C"/>
    <w:rsid w:val="00A24534"/>
    <w:rsid w:val="00A24741"/>
    <w:rsid w:val="00A24793"/>
    <w:rsid w:val="00A2486C"/>
    <w:rsid w:val="00A24B5F"/>
    <w:rsid w:val="00A24F43"/>
    <w:rsid w:val="00A25081"/>
    <w:rsid w:val="00A25160"/>
    <w:rsid w:val="00A2541B"/>
    <w:rsid w:val="00A2549D"/>
    <w:rsid w:val="00A254AF"/>
    <w:rsid w:val="00A255CD"/>
    <w:rsid w:val="00A255FA"/>
    <w:rsid w:val="00A25680"/>
    <w:rsid w:val="00A256AB"/>
    <w:rsid w:val="00A25739"/>
    <w:rsid w:val="00A258B1"/>
    <w:rsid w:val="00A25AAF"/>
    <w:rsid w:val="00A25AF1"/>
    <w:rsid w:val="00A25C69"/>
    <w:rsid w:val="00A25D8A"/>
    <w:rsid w:val="00A2611A"/>
    <w:rsid w:val="00A261F9"/>
    <w:rsid w:val="00A2623D"/>
    <w:rsid w:val="00A2675D"/>
    <w:rsid w:val="00A26BCB"/>
    <w:rsid w:val="00A26F0A"/>
    <w:rsid w:val="00A27120"/>
    <w:rsid w:val="00A2722F"/>
    <w:rsid w:val="00A275E2"/>
    <w:rsid w:val="00A27BFA"/>
    <w:rsid w:val="00A27D74"/>
    <w:rsid w:val="00A27DB5"/>
    <w:rsid w:val="00A27EBE"/>
    <w:rsid w:val="00A301DA"/>
    <w:rsid w:val="00A302AA"/>
    <w:rsid w:val="00A304D2"/>
    <w:rsid w:val="00A304D9"/>
    <w:rsid w:val="00A309A5"/>
    <w:rsid w:val="00A30B43"/>
    <w:rsid w:val="00A30F44"/>
    <w:rsid w:val="00A31034"/>
    <w:rsid w:val="00A312D3"/>
    <w:rsid w:val="00A31852"/>
    <w:rsid w:val="00A318E0"/>
    <w:rsid w:val="00A31C3B"/>
    <w:rsid w:val="00A321B4"/>
    <w:rsid w:val="00A32215"/>
    <w:rsid w:val="00A322C8"/>
    <w:rsid w:val="00A327F2"/>
    <w:rsid w:val="00A32C8F"/>
    <w:rsid w:val="00A33025"/>
    <w:rsid w:val="00A339A7"/>
    <w:rsid w:val="00A33B8C"/>
    <w:rsid w:val="00A33BDB"/>
    <w:rsid w:val="00A33C37"/>
    <w:rsid w:val="00A33D2E"/>
    <w:rsid w:val="00A342D9"/>
    <w:rsid w:val="00A34749"/>
    <w:rsid w:val="00A34791"/>
    <w:rsid w:val="00A347C5"/>
    <w:rsid w:val="00A347E1"/>
    <w:rsid w:val="00A34906"/>
    <w:rsid w:val="00A34AC4"/>
    <w:rsid w:val="00A34AC9"/>
    <w:rsid w:val="00A34B62"/>
    <w:rsid w:val="00A34DF2"/>
    <w:rsid w:val="00A34F22"/>
    <w:rsid w:val="00A35035"/>
    <w:rsid w:val="00A35172"/>
    <w:rsid w:val="00A355A4"/>
    <w:rsid w:val="00A358B0"/>
    <w:rsid w:val="00A358BA"/>
    <w:rsid w:val="00A35902"/>
    <w:rsid w:val="00A35A95"/>
    <w:rsid w:val="00A35EB2"/>
    <w:rsid w:val="00A361BD"/>
    <w:rsid w:val="00A36315"/>
    <w:rsid w:val="00A364BC"/>
    <w:rsid w:val="00A367F4"/>
    <w:rsid w:val="00A368E8"/>
    <w:rsid w:val="00A3690B"/>
    <w:rsid w:val="00A36CC3"/>
    <w:rsid w:val="00A36F19"/>
    <w:rsid w:val="00A372B0"/>
    <w:rsid w:val="00A37398"/>
    <w:rsid w:val="00A3743B"/>
    <w:rsid w:val="00A37450"/>
    <w:rsid w:val="00A374AD"/>
    <w:rsid w:val="00A3750E"/>
    <w:rsid w:val="00A3758D"/>
    <w:rsid w:val="00A375CD"/>
    <w:rsid w:val="00A3795D"/>
    <w:rsid w:val="00A379E4"/>
    <w:rsid w:val="00A37A03"/>
    <w:rsid w:val="00A37CB0"/>
    <w:rsid w:val="00A37E9D"/>
    <w:rsid w:val="00A4026A"/>
    <w:rsid w:val="00A40316"/>
    <w:rsid w:val="00A403C7"/>
    <w:rsid w:val="00A403DC"/>
    <w:rsid w:val="00A40463"/>
    <w:rsid w:val="00A40A92"/>
    <w:rsid w:val="00A40B8D"/>
    <w:rsid w:val="00A4107F"/>
    <w:rsid w:val="00A41256"/>
    <w:rsid w:val="00A4130F"/>
    <w:rsid w:val="00A413A5"/>
    <w:rsid w:val="00A41458"/>
    <w:rsid w:val="00A4159A"/>
    <w:rsid w:val="00A4169E"/>
    <w:rsid w:val="00A4196D"/>
    <w:rsid w:val="00A41B59"/>
    <w:rsid w:val="00A41B75"/>
    <w:rsid w:val="00A41D46"/>
    <w:rsid w:val="00A41EA6"/>
    <w:rsid w:val="00A41F68"/>
    <w:rsid w:val="00A42434"/>
    <w:rsid w:val="00A424F0"/>
    <w:rsid w:val="00A4330B"/>
    <w:rsid w:val="00A433CB"/>
    <w:rsid w:val="00A43600"/>
    <w:rsid w:val="00A4363F"/>
    <w:rsid w:val="00A438A9"/>
    <w:rsid w:val="00A43A0A"/>
    <w:rsid w:val="00A43BFE"/>
    <w:rsid w:val="00A43DAC"/>
    <w:rsid w:val="00A43F0F"/>
    <w:rsid w:val="00A44046"/>
    <w:rsid w:val="00A44156"/>
    <w:rsid w:val="00A4417E"/>
    <w:rsid w:val="00A4470A"/>
    <w:rsid w:val="00A449B9"/>
    <w:rsid w:val="00A44B3B"/>
    <w:rsid w:val="00A4508E"/>
    <w:rsid w:val="00A451D0"/>
    <w:rsid w:val="00A454CB"/>
    <w:rsid w:val="00A45548"/>
    <w:rsid w:val="00A45CE5"/>
    <w:rsid w:val="00A46005"/>
    <w:rsid w:val="00A460BD"/>
    <w:rsid w:val="00A462EE"/>
    <w:rsid w:val="00A465B3"/>
    <w:rsid w:val="00A46647"/>
    <w:rsid w:val="00A4670A"/>
    <w:rsid w:val="00A46869"/>
    <w:rsid w:val="00A46D20"/>
    <w:rsid w:val="00A46D68"/>
    <w:rsid w:val="00A472EF"/>
    <w:rsid w:val="00A47561"/>
    <w:rsid w:val="00A478AB"/>
    <w:rsid w:val="00A478EA"/>
    <w:rsid w:val="00A4798A"/>
    <w:rsid w:val="00A50077"/>
    <w:rsid w:val="00A50202"/>
    <w:rsid w:val="00A502B9"/>
    <w:rsid w:val="00A5050A"/>
    <w:rsid w:val="00A505FD"/>
    <w:rsid w:val="00A50616"/>
    <w:rsid w:val="00A50701"/>
    <w:rsid w:val="00A50B4D"/>
    <w:rsid w:val="00A50EAC"/>
    <w:rsid w:val="00A50F4C"/>
    <w:rsid w:val="00A5113A"/>
    <w:rsid w:val="00A511C4"/>
    <w:rsid w:val="00A5128A"/>
    <w:rsid w:val="00A5196A"/>
    <w:rsid w:val="00A5197E"/>
    <w:rsid w:val="00A51B49"/>
    <w:rsid w:val="00A51D82"/>
    <w:rsid w:val="00A51E81"/>
    <w:rsid w:val="00A51F0E"/>
    <w:rsid w:val="00A52103"/>
    <w:rsid w:val="00A523CF"/>
    <w:rsid w:val="00A52647"/>
    <w:rsid w:val="00A529B6"/>
    <w:rsid w:val="00A52BAF"/>
    <w:rsid w:val="00A52E68"/>
    <w:rsid w:val="00A52F1F"/>
    <w:rsid w:val="00A52F74"/>
    <w:rsid w:val="00A530BB"/>
    <w:rsid w:val="00A53121"/>
    <w:rsid w:val="00A533B8"/>
    <w:rsid w:val="00A53438"/>
    <w:rsid w:val="00A53941"/>
    <w:rsid w:val="00A53C26"/>
    <w:rsid w:val="00A53F26"/>
    <w:rsid w:val="00A5415B"/>
    <w:rsid w:val="00A5427A"/>
    <w:rsid w:val="00A542C9"/>
    <w:rsid w:val="00A543CB"/>
    <w:rsid w:val="00A5497E"/>
    <w:rsid w:val="00A549AE"/>
    <w:rsid w:val="00A54A41"/>
    <w:rsid w:val="00A54C90"/>
    <w:rsid w:val="00A54CC0"/>
    <w:rsid w:val="00A54D8F"/>
    <w:rsid w:val="00A54F97"/>
    <w:rsid w:val="00A5512D"/>
    <w:rsid w:val="00A55193"/>
    <w:rsid w:val="00A554ED"/>
    <w:rsid w:val="00A55718"/>
    <w:rsid w:val="00A55AA6"/>
    <w:rsid w:val="00A563EF"/>
    <w:rsid w:val="00A57188"/>
    <w:rsid w:val="00A57288"/>
    <w:rsid w:val="00A57511"/>
    <w:rsid w:val="00A575F7"/>
    <w:rsid w:val="00A57791"/>
    <w:rsid w:val="00A577FD"/>
    <w:rsid w:val="00A579B7"/>
    <w:rsid w:val="00A579C9"/>
    <w:rsid w:val="00A57A4F"/>
    <w:rsid w:val="00A57CDF"/>
    <w:rsid w:val="00A57D4D"/>
    <w:rsid w:val="00A57E47"/>
    <w:rsid w:val="00A6021C"/>
    <w:rsid w:val="00A60231"/>
    <w:rsid w:val="00A604FF"/>
    <w:rsid w:val="00A605B2"/>
    <w:rsid w:val="00A60822"/>
    <w:rsid w:val="00A60BEE"/>
    <w:rsid w:val="00A60C8E"/>
    <w:rsid w:val="00A61011"/>
    <w:rsid w:val="00A61442"/>
    <w:rsid w:val="00A61605"/>
    <w:rsid w:val="00A61D0D"/>
    <w:rsid w:val="00A61DC7"/>
    <w:rsid w:val="00A61EBF"/>
    <w:rsid w:val="00A61F51"/>
    <w:rsid w:val="00A6249E"/>
    <w:rsid w:val="00A62534"/>
    <w:rsid w:val="00A62960"/>
    <w:rsid w:val="00A62D44"/>
    <w:rsid w:val="00A62D46"/>
    <w:rsid w:val="00A62D9C"/>
    <w:rsid w:val="00A62E64"/>
    <w:rsid w:val="00A62F44"/>
    <w:rsid w:val="00A6328C"/>
    <w:rsid w:val="00A632D9"/>
    <w:rsid w:val="00A63510"/>
    <w:rsid w:val="00A636D3"/>
    <w:rsid w:val="00A637DB"/>
    <w:rsid w:val="00A63846"/>
    <w:rsid w:val="00A6386B"/>
    <w:rsid w:val="00A638C8"/>
    <w:rsid w:val="00A639C0"/>
    <w:rsid w:val="00A63D96"/>
    <w:rsid w:val="00A63F2C"/>
    <w:rsid w:val="00A64778"/>
    <w:rsid w:val="00A64BAE"/>
    <w:rsid w:val="00A64C00"/>
    <w:rsid w:val="00A6506E"/>
    <w:rsid w:val="00A65450"/>
    <w:rsid w:val="00A65928"/>
    <w:rsid w:val="00A65A01"/>
    <w:rsid w:val="00A65A44"/>
    <w:rsid w:val="00A65AF3"/>
    <w:rsid w:val="00A65B34"/>
    <w:rsid w:val="00A65FE3"/>
    <w:rsid w:val="00A6604D"/>
    <w:rsid w:val="00A66114"/>
    <w:rsid w:val="00A661C5"/>
    <w:rsid w:val="00A6673F"/>
    <w:rsid w:val="00A6699D"/>
    <w:rsid w:val="00A66A2B"/>
    <w:rsid w:val="00A66DC3"/>
    <w:rsid w:val="00A67062"/>
    <w:rsid w:val="00A67353"/>
    <w:rsid w:val="00A67472"/>
    <w:rsid w:val="00A67653"/>
    <w:rsid w:val="00A679CC"/>
    <w:rsid w:val="00A67BE8"/>
    <w:rsid w:val="00A701C3"/>
    <w:rsid w:val="00A70260"/>
    <w:rsid w:val="00A702F5"/>
    <w:rsid w:val="00A70309"/>
    <w:rsid w:val="00A704FE"/>
    <w:rsid w:val="00A706AA"/>
    <w:rsid w:val="00A70BA3"/>
    <w:rsid w:val="00A70C13"/>
    <w:rsid w:val="00A71126"/>
    <w:rsid w:val="00A712AD"/>
    <w:rsid w:val="00A7145D"/>
    <w:rsid w:val="00A716E1"/>
    <w:rsid w:val="00A71715"/>
    <w:rsid w:val="00A718C5"/>
    <w:rsid w:val="00A71B3A"/>
    <w:rsid w:val="00A720B7"/>
    <w:rsid w:val="00A725BE"/>
    <w:rsid w:val="00A72677"/>
    <w:rsid w:val="00A72900"/>
    <w:rsid w:val="00A72A7A"/>
    <w:rsid w:val="00A72BF0"/>
    <w:rsid w:val="00A72C28"/>
    <w:rsid w:val="00A72CCD"/>
    <w:rsid w:val="00A73046"/>
    <w:rsid w:val="00A7361A"/>
    <w:rsid w:val="00A737F6"/>
    <w:rsid w:val="00A7380E"/>
    <w:rsid w:val="00A73E29"/>
    <w:rsid w:val="00A741F1"/>
    <w:rsid w:val="00A74218"/>
    <w:rsid w:val="00A74294"/>
    <w:rsid w:val="00A742D2"/>
    <w:rsid w:val="00A7440B"/>
    <w:rsid w:val="00A744B8"/>
    <w:rsid w:val="00A74573"/>
    <w:rsid w:val="00A74582"/>
    <w:rsid w:val="00A746DA"/>
    <w:rsid w:val="00A74C33"/>
    <w:rsid w:val="00A74D4E"/>
    <w:rsid w:val="00A74F20"/>
    <w:rsid w:val="00A7514D"/>
    <w:rsid w:val="00A75324"/>
    <w:rsid w:val="00A75456"/>
    <w:rsid w:val="00A754DF"/>
    <w:rsid w:val="00A75547"/>
    <w:rsid w:val="00A75657"/>
    <w:rsid w:val="00A75707"/>
    <w:rsid w:val="00A75B85"/>
    <w:rsid w:val="00A75DC3"/>
    <w:rsid w:val="00A75FA5"/>
    <w:rsid w:val="00A760F0"/>
    <w:rsid w:val="00A760F2"/>
    <w:rsid w:val="00A76246"/>
    <w:rsid w:val="00A76444"/>
    <w:rsid w:val="00A76535"/>
    <w:rsid w:val="00A767AE"/>
    <w:rsid w:val="00A767E8"/>
    <w:rsid w:val="00A76B64"/>
    <w:rsid w:val="00A76BA7"/>
    <w:rsid w:val="00A7734E"/>
    <w:rsid w:val="00A776F8"/>
    <w:rsid w:val="00A77714"/>
    <w:rsid w:val="00A77CA1"/>
    <w:rsid w:val="00A77D7A"/>
    <w:rsid w:val="00A803F9"/>
    <w:rsid w:val="00A80498"/>
    <w:rsid w:val="00A805B5"/>
    <w:rsid w:val="00A806E9"/>
    <w:rsid w:val="00A80A4D"/>
    <w:rsid w:val="00A81052"/>
    <w:rsid w:val="00A810ED"/>
    <w:rsid w:val="00A81154"/>
    <w:rsid w:val="00A81866"/>
    <w:rsid w:val="00A818B0"/>
    <w:rsid w:val="00A81C49"/>
    <w:rsid w:val="00A81C50"/>
    <w:rsid w:val="00A81CAD"/>
    <w:rsid w:val="00A81DE8"/>
    <w:rsid w:val="00A81E6A"/>
    <w:rsid w:val="00A82038"/>
    <w:rsid w:val="00A82142"/>
    <w:rsid w:val="00A822BD"/>
    <w:rsid w:val="00A82538"/>
    <w:rsid w:val="00A8257A"/>
    <w:rsid w:val="00A826C4"/>
    <w:rsid w:val="00A82715"/>
    <w:rsid w:val="00A828C0"/>
    <w:rsid w:val="00A829E1"/>
    <w:rsid w:val="00A830A8"/>
    <w:rsid w:val="00A830F2"/>
    <w:rsid w:val="00A833C4"/>
    <w:rsid w:val="00A83404"/>
    <w:rsid w:val="00A834F5"/>
    <w:rsid w:val="00A83516"/>
    <w:rsid w:val="00A836E3"/>
    <w:rsid w:val="00A83BD7"/>
    <w:rsid w:val="00A83C2F"/>
    <w:rsid w:val="00A83E66"/>
    <w:rsid w:val="00A83E9B"/>
    <w:rsid w:val="00A84066"/>
    <w:rsid w:val="00A84159"/>
    <w:rsid w:val="00A8425B"/>
    <w:rsid w:val="00A842B7"/>
    <w:rsid w:val="00A84327"/>
    <w:rsid w:val="00A84A17"/>
    <w:rsid w:val="00A84A7A"/>
    <w:rsid w:val="00A84B39"/>
    <w:rsid w:val="00A84DBA"/>
    <w:rsid w:val="00A84E0A"/>
    <w:rsid w:val="00A85346"/>
    <w:rsid w:val="00A8539E"/>
    <w:rsid w:val="00A85870"/>
    <w:rsid w:val="00A85B7A"/>
    <w:rsid w:val="00A85BFE"/>
    <w:rsid w:val="00A85E39"/>
    <w:rsid w:val="00A85E53"/>
    <w:rsid w:val="00A864F6"/>
    <w:rsid w:val="00A86509"/>
    <w:rsid w:val="00A8653E"/>
    <w:rsid w:val="00A8657D"/>
    <w:rsid w:val="00A8661B"/>
    <w:rsid w:val="00A86747"/>
    <w:rsid w:val="00A86BEB"/>
    <w:rsid w:val="00A86E47"/>
    <w:rsid w:val="00A86EBF"/>
    <w:rsid w:val="00A87025"/>
    <w:rsid w:val="00A87261"/>
    <w:rsid w:val="00A877EC"/>
    <w:rsid w:val="00A8798C"/>
    <w:rsid w:val="00A87CEE"/>
    <w:rsid w:val="00A87D82"/>
    <w:rsid w:val="00A87F5D"/>
    <w:rsid w:val="00A90C9C"/>
    <w:rsid w:val="00A90F09"/>
    <w:rsid w:val="00A90FEE"/>
    <w:rsid w:val="00A912D8"/>
    <w:rsid w:val="00A9135B"/>
    <w:rsid w:val="00A914BF"/>
    <w:rsid w:val="00A914C8"/>
    <w:rsid w:val="00A914F2"/>
    <w:rsid w:val="00A920D5"/>
    <w:rsid w:val="00A9216B"/>
    <w:rsid w:val="00A9270F"/>
    <w:rsid w:val="00A92952"/>
    <w:rsid w:val="00A929EC"/>
    <w:rsid w:val="00A92C27"/>
    <w:rsid w:val="00A92E0A"/>
    <w:rsid w:val="00A92E3D"/>
    <w:rsid w:val="00A92E96"/>
    <w:rsid w:val="00A92EB5"/>
    <w:rsid w:val="00A92FAB"/>
    <w:rsid w:val="00A9307C"/>
    <w:rsid w:val="00A9323F"/>
    <w:rsid w:val="00A933E7"/>
    <w:rsid w:val="00A93CF2"/>
    <w:rsid w:val="00A93D40"/>
    <w:rsid w:val="00A94629"/>
    <w:rsid w:val="00A94898"/>
    <w:rsid w:val="00A94C07"/>
    <w:rsid w:val="00A95085"/>
    <w:rsid w:val="00A954D2"/>
    <w:rsid w:val="00A95511"/>
    <w:rsid w:val="00A95940"/>
    <w:rsid w:val="00A95ABB"/>
    <w:rsid w:val="00A95B7C"/>
    <w:rsid w:val="00A95E16"/>
    <w:rsid w:val="00A95EDF"/>
    <w:rsid w:val="00A95F49"/>
    <w:rsid w:val="00A9639B"/>
    <w:rsid w:val="00A9656A"/>
    <w:rsid w:val="00A9678F"/>
    <w:rsid w:val="00A96F18"/>
    <w:rsid w:val="00A96FFF"/>
    <w:rsid w:val="00A97073"/>
    <w:rsid w:val="00A972A0"/>
    <w:rsid w:val="00A97848"/>
    <w:rsid w:val="00A97ADF"/>
    <w:rsid w:val="00A97F0F"/>
    <w:rsid w:val="00A97F60"/>
    <w:rsid w:val="00AA01EF"/>
    <w:rsid w:val="00AA06F3"/>
    <w:rsid w:val="00AA0803"/>
    <w:rsid w:val="00AA083C"/>
    <w:rsid w:val="00AA09AA"/>
    <w:rsid w:val="00AA0A1D"/>
    <w:rsid w:val="00AA0A5F"/>
    <w:rsid w:val="00AA0C5D"/>
    <w:rsid w:val="00AA0C6B"/>
    <w:rsid w:val="00AA0FE4"/>
    <w:rsid w:val="00AA12D5"/>
    <w:rsid w:val="00AA1381"/>
    <w:rsid w:val="00AA15F0"/>
    <w:rsid w:val="00AA1627"/>
    <w:rsid w:val="00AA1A73"/>
    <w:rsid w:val="00AA1A97"/>
    <w:rsid w:val="00AA1AD5"/>
    <w:rsid w:val="00AA1DB1"/>
    <w:rsid w:val="00AA1F66"/>
    <w:rsid w:val="00AA2531"/>
    <w:rsid w:val="00AA28A8"/>
    <w:rsid w:val="00AA2A2B"/>
    <w:rsid w:val="00AA2ADE"/>
    <w:rsid w:val="00AA2B50"/>
    <w:rsid w:val="00AA2DB5"/>
    <w:rsid w:val="00AA3557"/>
    <w:rsid w:val="00AA372A"/>
    <w:rsid w:val="00AA38C7"/>
    <w:rsid w:val="00AA3A48"/>
    <w:rsid w:val="00AA3C59"/>
    <w:rsid w:val="00AA3D03"/>
    <w:rsid w:val="00AA4416"/>
    <w:rsid w:val="00AA47A5"/>
    <w:rsid w:val="00AA4989"/>
    <w:rsid w:val="00AA4A3E"/>
    <w:rsid w:val="00AA4C0E"/>
    <w:rsid w:val="00AA4DFA"/>
    <w:rsid w:val="00AA50CC"/>
    <w:rsid w:val="00AA5412"/>
    <w:rsid w:val="00AA583A"/>
    <w:rsid w:val="00AA596A"/>
    <w:rsid w:val="00AA5B63"/>
    <w:rsid w:val="00AA5D87"/>
    <w:rsid w:val="00AA5F36"/>
    <w:rsid w:val="00AA5F4C"/>
    <w:rsid w:val="00AA6026"/>
    <w:rsid w:val="00AA60CC"/>
    <w:rsid w:val="00AA63D8"/>
    <w:rsid w:val="00AA672E"/>
    <w:rsid w:val="00AA67AA"/>
    <w:rsid w:val="00AA699A"/>
    <w:rsid w:val="00AA6AB8"/>
    <w:rsid w:val="00AA6C1E"/>
    <w:rsid w:val="00AA6DA9"/>
    <w:rsid w:val="00AA7032"/>
    <w:rsid w:val="00AA70A6"/>
    <w:rsid w:val="00AA715F"/>
    <w:rsid w:val="00AA745A"/>
    <w:rsid w:val="00AB00EA"/>
    <w:rsid w:val="00AB0282"/>
    <w:rsid w:val="00AB030C"/>
    <w:rsid w:val="00AB091C"/>
    <w:rsid w:val="00AB0DF0"/>
    <w:rsid w:val="00AB11CE"/>
    <w:rsid w:val="00AB11F9"/>
    <w:rsid w:val="00AB1669"/>
    <w:rsid w:val="00AB1D5D"/>
    <w:rsid w:val="00AB1F45"/>
    <w:rsid w:val="00AB2019"/>
    <w:rsid w:val="00AB2090"/>
    <w:rsid w:val="00AB2287"/>
    <w:rsid w:val="00AB2467"/>
    <w:rsid w:val="00AB2682"/>
    <w:rsid w:val="00AB2C07"/>
    <w:rsid w:val="00AB2EFA"/>
    <w:rsid w:val="00AB2FC0"/>
    <w:rsid w:val="00AB2FEB"/>
    <w:rsid w:val="00AB3003"/>
    <w:rsid w:val="00AB3156"/>
    <w:rsid w:val="00AB3212"/>
    <w:rsid w:val="00AB3273"/>
    <w:rsid w:val="00AB332D"/>
    <w:rsid w:val="00AB3399"/>
    <w:rsid w:val="00AB33E0"/>
    <w:rsid w:val="00AB34F4"/>
    <w:rsid w:val="00AB34F9"/>
    <w:rsid w:val="00AB3533"/>
    <w:rsid w:val="00AB3809"/>
    <w:rsid w:val="00AB3896"/>
    <w:rsid w:val="00AB3D78"/>
    <w:rsid w:val="00AB3D8A"/>
    <w:rsid w:val="00AB4205"/>
    <w:rsid w:val="00AB4394"/>
    <w:rsid w:val="00AB47A9"/>
    <w:rsid w:val="00AB4928"/>
    <w:rsid w:val="00AB4C63"/>
    <w:rsid w:val="00AB4F33"/>
    <w:rsid w:val="00AB5369"/>
    <w:rsid w:val="00AB544B"/>
    <w:rsid w:val="00AB5512"/>
    <w:rsid w:val="00AB5DB8"/>
    <w:rsid w:val="00AB5E4D"/>
    <w:rsid w:val="00AB6318"/>
    <w:rsid w:val="00AB6355"/>
    <w:rsid w:val="00AB63CE"/>
    <w:rsid w:val="00AB6743"/>
    <w:rsid w:val="00AB69CC"/>
    <w:rsid w:val="00AB6C67"/>
    <w:rsid w:val="00AB6D1D"/>
    <w:rsid w:val="00AB6DB7"/>
    <w:rsid w:val="00AB6E8A"/>
    <w:rsid w:val="00AB77E4"/>
    <w:rsid w:val="00AB79FB"/>
    <w:rsid w:val="00AB7B0D"/>
    <w:rsid w:val="00AB7BA0"/>
    <w:rsid w:val="00AB7DD2"/>
    <w:rsid w:val="00AB7E83"/>
    <w:rsid w:val="00AB7F1B"/>
    <w:rsid w:val="00AC00D7"/>
    <w:rsid w:val="00AC03EE"/>
    <w:rsid w:val="00AC04E2"/>
    <w:rsid w:val="00AC095E"/>
    <w:rsid w:val="00AC0A2C"/>
    <w:rsid w:val="00AC0B89"/>
    <w:rsid w:val="00AC0C5C"/>
    <w:rsid w:val="00AC0D67"/>
    <w:rsid w:val="00AC0F5A"/>
    <w:rsid w:val="00AC0F63"/>
    <w:rsid w:val="00AC11AC"/>
    <w:rsid w:val="00AC1801"/>
    <w:rsid w:val="00AC1AC3"/>
    <w:rsid w:val="00AC1C2B"/>
    <w:rsid w:val="00AC1E46"/>
    <w:rsid w:val="00AC1F31"/>
    <w:rsid w:val="00AC2023"/>
    <w:rsid w:val="00AC20A7"/>
    <w:rsid w:val="00AC23D8"/>
    <w:rsid w:val="00AC2602"/>
    <w:rsid w:val="00AC266F"/>
    <w:rsid w:val="00AC271C"/>
    <w:rsid w:val="00AC285D"/>
    <w:rsid w:val="00AC2921"/>
    <w:rsid w:val="00AC2D50"/>
    <w:rsid w:val="00AC3074"/>
    <w:rsid w:val="00AC32E4"/>
    <w:rsid w:val="00AC3668"/>
    <w:rsid w:val="00AC3BE9"/>
    <w:rsid w:val="00AC3D15"/>
    <w:rsid w:val="00AC3EE8"/>
    <w:rsid w:val="00AC4572"/>
    <w:rsid w:val="00AC46DE"/>
    <w:rsid w:val="00AC484F"/>
    <w:rsid w:val="00AC485B"/>
    <w:rsid w:val="00AC48DF"/>
    <w:rsid w:val="00AC4A5C"/>
    <w:rsid w:val="00AC537F"/>
    <w:rsid w:val="00AC5423"/>
    <w:rsid w:val="00AC56A1"/>
    <w:rsid w:val="00AC59EA"/>
    <w:rsid w:val="00AC5B83"/>
    <w:rsid w:val="00AC5D18"/>
    <w:rsid w:val="00AC5DEB"/>
    <w:rsid w:val="00AC5F7E"/>
    <w:rsid w:val="00AC5FE5"/>
    <w:rsid w:val="00AC616B"/>
    <w:rsid w:val="00AC6175"/>
    <w:rsid w:val="00AC6241"/>
    <w:rsid w:val="00AC626A"/>
    <w:rsid w:val="00AC6277"/>
    <w:rsid w:val="00AC6516"/>
    <w:rsid w:val="00AC673A"/>
    <w:rsid w:val="00AC676C"/>
    <w:rsid w:val="00AC6952"/>
    <w:rsid w:val="00AC6C38"/>
    <w:rsid w:val="00AC7399"/>
    <w:rsid w:val="00AC73ED"/>
    <w:rsid w:val="00AC793C"/>
    <w:rsid w:val="00AC7B5A"/>
    <w:rsid w:val="00AC7EC4"/>
    <w:rsid w:val="00AC7F84"/>
    <w:rsid w:val="00AD0185"/>
    <w:rsid w:val="00AD01D9"/>
    <w:rsid w:val="00AD0B9D"/>
    <w:rsid w:val="00AD0DCD"/>
    <w:rsid w:val="00AD101D"/>
    <w:rsid w:val="00AD1083"/>
    <w:rsid w:val="00AD12A5"/>
    <w:rsid w:val="00AD1306"/>
    <w:rsid w:val="00AD1396"/>
    <w:rsid w:val="00AD1437"/>
    <w:rsid w:val="00AD18DE"/>
    <w:rsid w:val="00AD1CE0"/>
    <w:rsid w:val="00AD1CF4"/>
    <w:rsid w:val="00AD1E32"/>
    <w:rsid w:val="00AD1FC2"/>
    <w:rsid w:val="00AD21ED"/>
    <w:rsid w:val="00AD2E88"/>
    <w:rsid w:val="00AD306D"/>
    <w:rsid w:val="00AD309F"/>
    <w:rsid w:val="00AD3111"/>
    <w:rsid w:val="00AD3140"/>
    <w:rsid w:val="00AD334D"/>
    <w:rsid w:val="00AD381F"/>
    <w:rsid w:val="00AD384B"/>
    <w:rsid w:val="00AD396D"/>
    <w:rsid w:val="00AD3AA5"/>
    <w:rsid w:val="00AD4052"/>
    <w:rsid w:val="00AD413A"/>
    <w:rsid w:val="00AD4414"/>
    <w:rsid w:val="00AD442C"/>
    <w:rsid w:val="00AD4850"/>
    <w:rsid w:val="00AD4983"/>
    <w:rsid w:val="00AD4A9F"/>
    <w:rsid w:val="00AD4C0B"/>
    <w:rsid w:val="00AD4F96"/>
    <w:rsid w:val="00AD53A3"/>
    <w:rsid w:val="00AD54C9"/>
    <w:rsid w:val="00AD5509"/>
    <w:rsid w:val="00AD5732"/>
    <w:rsid w:val="00AD57EF"/>
    <w:rsid w:val="00AD5A02"/>
    <w:rsid w:val="00AD5A8B"/>
    <w:rsid w:val="00AD5C3E"/>
    <w:rsid w:val="00AD5D4D"/>
    <w:rsid w:val="00AD5F9B"/>
    <w:rsid w:val="00AD60F0"/>
    <w:rsid w:val="00AD6303"/>
    <w:rsid w:val="00AD63D7"/>
    <w:rsid w:val="00AD6553"/>
    <w:rsid w:val="00AD67FF"/>
    <w:rsid w:val="00AD6A3B"/>
    <w:rsid w:val="00AD6D64"/>
    <w:rsid w:val="00AD714C"/>
    <w:rsid w:val="00AD7499"/>
    <w:rsid w:val="00AD74A2"/>
    <w:rsid w:val="00AD74D7"/>
    <w:rsid w:val="00AD7984"/>
    <w:rsid w:val="00AD7E51"/>
    <w:rsid w:val="00AD7EEA"/>
    <w:rsid w:val="00AD7F1B"/>
    <w:rsid w:val="00AE01F0"/>
    <w:rsid w:val="00AE03C5"/>
    <w:rsid w:val="00AE0A58"/>
    <w:rsid w:val="00AE1528"/>
    <w:rsid w:val="00AE16F4"/>
    <w:rsid w:val="00AE176A"/>
    <w:rsid w:val="00AE1A0E"/>
    <w:rsid w:val="00AE1B15"/>
    <w:rsid w:val="00AE1B79"/>
    <w:rsid w:val="00AE1E6B"/>
    <w:rsid w:val="00AE1FE8"/>
    <w:rsid w:val="00AE288E"/>
    <w:rsid w:val="00AE2B37"/>
    <w:rsid w:val="00AE2B69"/>
    <w:rsid w:val="00AE35BA"/>
    <w:rsid w:val="00AE37AE"/>
    <w:rsid w:val="00AE3942"/>
    <w:rsid w:val="00AE3BEB"/>
    <w:rsid w:val="00AE3BFE"/>
    <w:rsid w:val="00AE3CE1"/>
    <w:rsid w:val="00AE447A"/>
    <w:rsid w:val="00AE44DF"/>
    <w:rsid w:val="00AE44F5"/>
    <w:rsid w:val="00AE47B6"/>
    <w:rsid w:val="00AE4A46"/>
    <w:rsid w:val="00AE4D29"/>
    <w:rsid w:val="00AE5354"/>
    <w:rsid w:val="00AE5377"/>
    <w:rsid w:val="00AE5570"/>
    <w:rsid w:val="00AE55F6"/>
    <w:rsid w:val="00AE590F"/>
    <w:rsid w:val="00AE5980"/>
    <w:rsid w:val="00AE59A6"/>
    <w:rsid w:val="00AE59F2"/>
    <w:rsid w:val="00AE59F9"/>
    <w:rsid w:val="00AE5D74"/>
    <w:rsid w:val="00AE5D86"/>
    <w:rsid w:val="00AE646A"/>
    <w:rsid w:val="00AE6AC6"/>
    <w:rsid w:val="00AE6B14"/>
    <w:rsid w:val="00AE6C18"/>
    <w:rsid w:val="00AE6EC5"/>
    <w:rsid w:val="00AE7018"/>
    <w:rsid w:val="00AE758E"/>
    <w:rsid w:val="00AE76D9"/>
    <w:rsid w:val="00AE7918"/>
    <w:rsid w:val="00AE7B78"/>
    <w:rsid w:val="00AE7C3D"/>
    <w:rsid w:val="00AE7E2E"/>
    <w:rsid w:val="00AE7F5F"/>
    <w:rsid w:val="00AF0131"/>
    <w:rsid w:val="00AF02A7"/>
    <w:rsid w:val="00AF036A"/>
    <w:rsid w:val="00AF0968"/>
    <w:rsid w:val="00AF0B13"/>
    <w:rsid w:val="00AF0B6A"/>
    <w:rsid w:val="00AF0B89"/>
    <w:rsid w:val="00AF0F68"/>
    <w:rsid w:val="00AF1122"/>
    <w:rsid w:val="00AF11D2"/>
    <w:rsid w:val="00AF12EF"/>
    <w:rsid w:val="00AF13BE"/>
    <w:rsid w:val="00AF13DC"/>
    <w:rsid w:val="00AF1766"/>
    <w:rsid w:val="00AF1F21"/>
    <w:rsid w:val="00AF2165"/>
    <w:rsid w:val="00AF25B0"/>
    <w:rsid w:val="00AF2767"/>
    <w:rsid w:val="00AF27F8"/>
    <w:rsid w:val="00AF2837"/>
    <w:rsid w:val="00AF2A2D"/>
    <w:rsid w:val="00AF2C09"/>
    <w:rsid w:val="00AF2D4E"/>
    <w:rsid w:val="00AF356A"/>
    <w:rsid w:val="00AF35C8"/>
    <w:rsid w:val="00AF3633"/>
    <w:rsid w:val="00AF386D"/>
    <w:rsid w:val="00AF3B05"/>
    <w:rsid w:val="00AF3F28"/>
    <w:rsid w:val="00AF3F96"/>
    <w:rsid w:val="00AF4475"/>
    <w:rsid w:val="00AF45BB"/>
    <w:rsid w:val="00AF47C0"/>
    <w:rsid w:val="00AF483E"/>
    <w:rsid w:val="00AF48E3"/>
    <w:rsid w:val="00AF4ADF"/>
    <w:rsid w:val="00AF4C97"/>
    <w:rsid w:val="00AF4D67"/>
    <w:rsid w:val="00AF5125"/>
    <w:rsid w:val="00AF52F3"/>
    <w:rsid w:val="00AF551C"/>
    <w:rsid w:val="00AF5AF3"/>
    <w:rsid w:val="00AF5EBB"/>
    <w:rsid w:val="00AF600C"/>
    <w:rsid w:val="00AF60F4"/>
    <w:rsid w:val="00AF62B6"/>
    <w:rsid w:val="00AF640A"/>
    <w:rsid w:val="00AF68CB"/>
    <w:rsid w:val="00AF6B47"/>
    <w:rsid w:val="00AF6C12"/>
    <w:rsid w:val="00AF6FE4"/>
    <w:rsid w:val="00AF726C"/>
    <w:rsid w:val="00B0007D"/>
    <w:rsid w:val="00B0011F"/>
    <w:rsid w:val="00B00208"/>
    <w:rsid w:val="00B00364"/>
    <w:rsid w:val="00B004BD"/>
    <w:rsid w:val="00B007E9"/>
    <w:rsid w:val="00B00C2E"/>
    <w:rsid w:val="00B00D23"/>
    <w:rsid w:val="00B01590"/>
    <w:rsid w:val="00B0163A"/>
    <w:rsid w:val="00B01FFD"/>
    <w:rsid w:val="00B020E3"/>
    <w:rsid w:val="00B02489"/>
    <w:rsid w:val="00B027B1"/>
    <w:rsid w:val="00B02A7E"/>
    <w:rsid w:val="00B03119"/>
    <w:rsid w:val="00B0337F"/>
    <w:rsid w:val="00B037BF"/>
    <w:rsid w:val="00B03A3D"/>
    <w:rsid w:val="00B03B32"/>
    <w:rsid w:val="00B03EC9"/>
    <w:rsid w:val="00B03F5A"/>
    <w:rsid w:val="00B04037"/>
    <w:rsid w:val="00B042BF"/>
    <w:rsid w:val="00B04721"/>
    <w:rsid w:val="00B047CD"/>
    <w:rsid w:val="00B04805"/>
    <w:rsid w:val="00B04A7F"/>
    <w:rsid w:val="00B04AB5"/>
    <w:rsid w:val="00B04C1F"/>
    <w:rsid w:val="00B04E9C"/>
    <w:rsid w:val="00B04ED1"/>
    <w:rsid w:val="00B04EE0"/>
    <w:rsid w:val="00B04F27"/>
    <w:rsid w:val="00B050E2"/>
    <w:rsid w:val="00B051E2"/>
    <w:rsid w:val="00B05829"/>
    <w:rsid w:val="00B05905"/>
    <w:rsid w:val="00B0597E"/>
    <w:rsid w:val="00B05A2A"/>
    <w:rsid w:val="00B05B96"/>
    <w:rsid w:val="00B05C7F"/>
    <w:rsid w:val="00B061CC"/>
    <w:rsid w:val="00B06993"/>
    <w:rsid w:val="00B06AB5"/>
    <w:rsid w:val="00B06C8B"/>
    <w:rsid w:val="00B06DC4"/>
    <w:rsid w:val="00B06ECB"/>
    <w:rsid w:val="00B0707D"/>
    <w:rsid w:val="00B073BD"/>
    <w:rsid w:val="00B07495"/>
    <w:rsid w:val="00B07A13"/>
    <w:rsid w:val="00B07EB4"/>
    <w:rsid w:val="00B10016"/>
    <w:rsid w:val="00B1048B"/>
    <w:rsid w:val="00B10728"/>
    <w:rsid w:val="00B10AE7"/>
    <w:rsid w:val="00B11271"/>
    <w:rsid w:val="00B11553"/>
    <w:rsid w:val="00B118D9"/>
    <w:rsid w:val="00B1199B"/>
    <w:rsid w:val="00B11DFA"/>
    <w:rsid w:val="00B11F44"/>
    <w:rsid w:val="00B123B8"/>
    <w:rsid w:val="00B124E3"/>
    <w:rsid w:val="00B127AA"/>
    <w:rsid w:val="00B12837"/>
    <w:rsid w:val="00B1291A"/>
    <w:rsid w:val="00B129B6"/>
    <w:rsid w:val="00B12C07"/>
    <w:rsid w:val="00B12E39"/>
    <w:rsid w:val="00B12FE9"/>
    <w:rsid w:val="00B13141"/>
    <w:rsid w:val="00B137C6"/>
    <w:rsid w:val="00B1389E"/>
    <w:rsid w:val="00B1394E"/>
    <w:rsid w:val="00B13958"/>
    <w:rsid w:val="00B13B94"/>
    <w:rsid w:val="00B143BA"/>
    <w:rsid w:val="00B143EE"/>
    <w:rsid w:val="00B148BD"/>
    <w:rsid w:val="00B14A30"/>
    <w:rsid w:val="00B14B8D"/>
    <w:rsid w:val="00B14BD1"/>
    <w:rsid w:val="00B1505A"/>
    <w:rsid w:val="00B1513A"/>
    <w:rsid w:val="00B1520E"/>
    <w:rsid w:val="00B156ED"/>
    <w:rsid w:val="00B156EF"/>
    <w:rsid w:val="00B15B90"/>
    <w:rsid w:val="00B15F8F"/>
    <w:rsid w:val="00B15FB3"/>
    <w:rsid w:val="00B16173"/>
    <w:rsid w:val="00B16339"/>
    <w:rsid w:val="00B16422"/>
    <w:rsid w:val="00B167EE"/>
    <w:rsid w:val="00B1683F"/>
    <w:rsid w:val="00B16AC4"/>
    <w:rsid w:val="00B16CD4"/>
    <w:rsid w:val="00B16E4C"/>
    <w:rsid w:val="00B16F69"/>
    <w:rsid w:val="00B16FE4"/>
    <w:rsid w:val="00B170DD"/>
    <w:rsid w:val="00B173F3"/>
    <w:rsid w:val="00B17692"/>
    <w:rsid w:val="00B17785"/>
    <w:rsid w:val="00B17B87"/>
    <w:rsid w:val="00B17DC9"/>
    <w:rsid w:val="00B17E38"/>
    <w:rsid w:val="00B17E5B"/>
    <w:rsid w:val="00B17F06"/>
    <w:rsid w:val="00B17F94"/>
    <w:rsid w:val="00B200DC"/>
    <w:rsid w:val="00B20142"/>
    <w:rsid w:val="00B2015E"/>
    <w:rsid w:val="00B202AF"/>
    <w:rsid w:val="00B206BE"/>
    <w:rsid w:val="00B206E4"/>
    <w:rsid w:val="00B20827"/>
    <w:rsid w:val="00B20B03"/>
    <w:rsid w:val="00B20C91"/>
    <w:rsid w:val="00B20DDE"/>
    <w:rsid w:val="00B20E2E"/>
    <w:rsid w:val="00B20EB0"/>
    <w:rsid w:val="00B20F09"/>
    <w:rsid w:val="00B2112B"/>
    <w:rsid w:val="00B2124F"/>
    <w:rsid w:val="00B21392"/>
    <w:rsid w:val="00B21738"/>
    <w:rsid w:val="00B21997"/>
    <w:rsid w:val="00B22310"/>
    <w:rsid w:val="00B229E0"/>
    <w:rsid w:val="00B22A50"/>
    <w:rsid w:val="00B22C4F"/>
    <w:rsid w:val="00B2304D"/>
    <w:rsid w:val="00B230D7"/>
    <w:rsid w:val="00B232D5"/>
    <w:rsid w:val="00B232E9"/>
    <w:rsid w:val="00B23342"/>
    <w:rsid w:val="00B237B2"/>
    <w:rsid w:val="00B237C2"/>
    <w:rsid w:val="00B23809"/>
    <w:rsid w:val="00B238C2"/>
    <w:rsid w:val="00B23B56"/>
    <w:rsid w:val="00B23CC8"/>
    <w:rsid w:val="00B24043"/>
    <w:rsid w:val="00B24223"/>
    <w:rsid w:val="00B24323"/>
    <w:rsid w:val="00B24350"/>
    <w:rsid w:val="00B246BC"/>
    <w:rsid w:val="00B246F1"/>
    <w:rsid w:val="00B24A97"/>
    <w:rsid w:val="00B24B8F"/>
    <w:rsid w:val="00B24BF1"/>
    <w:rsid w:val="00B24F7A"/>
    <w:rsid w:val="00B24FBD"/>
    <w:rsid w:val="00B25419"/>
    <w:rsid w:val="00B25752"/>
    <w:rsid w:val="00B25BB6"/>
    <w:rsid w:val="00B25CF2"/>
    <w:rsid w:val="00B25E2B"/>
    <w:rsid w:val="00B26052"/>
    <w:rsid w:val="00B260CA"/>
    <w:rsid w:val="00B26181"/>
    <w:rsid w:val="00B2618B"/>
    <w:rsid w:val="00B2646F"/>
    <w:rsid w:val="00B26477"/>
    <w:rsid w:val="00B264DD"/>
    <w:rsid w:val="00B2693B"/>
    <w:rsid w:val="00B269F3"/>
    <w:rsid w:val="00B26A17"/>
    <w:rsid w:val="00B26B71"/>
    <w:rsid w:val="00B27143"/>
    <w:rsid w:val="00B271B1"/>
    <w:rsid w:val="00B27588"/>
    <w:rsid w:val="00B27A59"/>
    <w:rsid w:val="00B27AF4"/>
    <w:rsid w:val="00B27B68"/>
    <w:rsid w:val="00B27BA3"/>
    <w:rsid w:val="00B27DC3"/>
    <w:rsid w:val="00B27F76"/>
    <w:rsid w:val="00B30043"/>
    <w:rsid w:val="00B30176"/>
    <w:rsid w:val="00B305C6"/>
    <w:rsid w:val="00B30B82"/>
    <w:rsid w:val="00B30D90"/>
    <w:rsid w:val="00B30E02"/>
    <w:rsid w:val="00B310CA"/>
    <w:rsid w:val="00B3118A"/>
    <w:rsid w:val="00B31728"/>
    <w:rsid w:val="00B31A77"/>
    <w:rsid w:val="00B31D08"/>
    <w:rsid w:val="00B32118"/>
    <w:rsid w:val="00B323A7"/>
    <w:rsid w:val="00B324FF"/>
    <w:rsid w:val="00B32EB2"/>
    <w:rsid w:val="00B32F7A"/>
    <w:rsid w:val="00B330A4"/>
    <w:rsid w:val="00B3339F"/>
    <w:rsid w:val="00B33454"/>
    <w:rsid w:val="00B33614"/>
    <w:rsid w:val="00B337AC"/>
    <w:rsid w:val="00B338C3"/>
    <w:rsid w:val="00B33A2F"/>
    <w:rsid w:val="00B33F10"/>
    <w:rsid w:val="00B3404A"/>
    <w:rsid w:val="00B34411"/>
    <w:rsid w:val="00B34514"/>
    <w:rsid w:val="00B345CA"/>
    <w:rsid w:val="00B347E4"/>
    <w:rsid w:val="00B34B12"/>
    <w:rsid w:val="00B34BA5"/>
    <w:rsid w:val="00B34FAA"/>
    <w:rsid w:val="00B3527D"/>
    <w:rsid w:val="00B35341"/>
    <w:rsid w:val="00B354F3"/>
    <w:rsid w:val="00B35554"/>
    <w:rsid w:val="00B3558A"/>
    <w:rsid w:val="00B355FC"/>
    <w:rsid w:val="00B35779"/>
    <w:rsid w:val="00B357A8"/>
    <w:rsid w:val="00B3591A"/>
    <w:rsid w:val="00B361F4"/>
    <w:rsid w:val="00B3631D"/>
    <w:rsid w:val="00B36404"/>
    <w:rsid w:val="00B366B2"/>
    <w:rsid w:val="00B36904"/>
    <w:rsid w:val="00B36EF4"/>
    <w:rsid w:val="00B370F4"/>
    <w:rsid w:val="00B3712F"/>
    <w:rsid w:val="00B371EE"/>
    <w:rsid w:val="00B37365"/>
    <w:rsid w:val="00B3765A"/>
    <w:rsid w:val="00B3790B"/>
    <w:rsid w:val="00B379DA"/>
    <w:rsid w:val="00B37B90"/>
    <w:rsid w:val="00B37BB2"/>
    <w:rsid w:val="00B37BD4"/>
    <w:rsid w:val="00B402A9"/>
    <w:rsid w:val="00B4074B"/>
    <w:rsid w:val="00B4090E"/>
    <w:rsid w:val="00B4094F"/>
    <w:rsid w:val="00B40AD9"/>
    <w:rsid w:val="00B40C55"/>
    <w:rsid w:val="00B40D8A"/>
    <w:rsid w:val="00B40EC8"/>
    <w:rsid w:val="00B41015"/>
    <w:rsid w:val="00B41150"/>
    <w:rsid w:val="00B41252"/>
    <w:rsid w:val="00B4131F"/>
    <w:rsid w:val="00B41419"/>
    <w:rsid w:val="00B41629"/>
    <w:rsid w:val="00B41678"/>
    <w:rsid w:val="00B416E5"/>
    <w:rsid w:val="00B419F1"/>
    <w:rsid w:val="00B41FAF"/>
    <w:rsid w:val="00B4201E"/>
    <w:rsid w:val="00B420D0"/>
    <w:rsid w:val="00B42766"/>
    <w:rsid w:val="00B42F9C"/>
    <w:rsid w:val="00B43142"/>
    <w:rsid w:val="00B432BA"/>
    <w:rsid w:val="00B43325"/>
    <w:rsid w:val="00B43558"/>
    <w:rsid w:val="00B438E8"/>
    <w:rsid w:val="00B43906"/>
    <w:rsid w:val="00B43A53"/>
    <w:rsid w:val="00B43AD2"/>
    <w:rsid w:val="00B43B3A"/>
    <w:rsid w:val="00B43D23"/>
    <w:rsid w:val="00B43D61"/>
    <w:rsid w:val="00B441BD"/>
    <w:rsid w:val="00B4435A"/>
    <w:rsid w:val="00B4439A"/>
    <w:rsid w:val="00B445A0"/>
    <w:rsid w:val="00B445B6"/>
    <w:rsid w:val="00B446AB"/>
    <w:rsid w:val="00B44A0D"/>
    <w:rsid w:val="00B44B07"/>
    <w:rsid w:val="00B44B21"/>
    <w:rsid w:val="00B44E70"/>
    <w:rsid w:val="00B4597F"/>
    <w:rsid w:val="00B45CE8"/>
    <w:rsid w:val="00B45EC0"/>
    <w:rsid w:val="00B45F06"/>
    <w:rsid w:val="00B45FD2"/>
    <w:rsid w:val="00B460FA"/>
    <w:rsid w:val="00B461C0"/>
    <w:rsid w:val="00B4645D"/>
    <w:rsid w:val="00B464D0"/>
    <w:rsid w:val="00B466AB"/>
    <w:rsid w:val="00B46B3D"/>
    <w:rsid w:val="00B46B89"/>
    <w:rsid w:val="00B46DD9"/>
    <w:rsid w:val="00B46ED5"/>
    <w:rsid w:val="00B47162"/>
    <w:rsid w:val="00B4729A"/>
    <w:rsid w:val="00B4770B"/>
    <w:rsid w:val="00B47CB4"/>
    <w:rsid w:val="00B47DA5"/>
    <w:rsid w:val="00B47DFE"/>
    <w:rsid w:val="00B47E0A"/>
    <w:rsid w:val="00B50331"/>
    <w:rsid w:val="00B5043B"/>
    <w:rsid w:val="00B516E6"/>
    <w:rsid w:val="00B51939"/>
    <w:rsid w:val="00B51B74"/>
    <w:rsid w:val="00B51CA2"/>
    <w:rsid w:val="00B51CCF"/>
    <w:rsid w:val="00B51D02"/>
    <w:rsid w:val="00B51F54"/>
    <w:rsid w:val="00B52058"/>
    <w:rsid w:val="00B524DA"/>
    <w:rsid w:val="00B524E4"/>
    <w:rsid w:val="00B5286A"/>
    <w:rsid w:val="00B52D3B"/>
    <w:rsid w:val="00B52F89"/>
    <w:rsid w:val="00B52F8A"/>
    <w:rsid w:val="00B531B4"/>
    <w:rsid w:val="00B53344"/>
    <w:rsid w:val="00B534B0"/>
    <w:rsid w:val="00B537A4"/>
    <w:rsid w:val="00B53959"/>
    <w:rsid w:val="00B53AE5"/>
    <w:rsid w:val="00B53FF3"/>
    <w:rsid w:val="00B5400C"/>
    <w:rsid w:val="00B547DC"/>
    <w:rsid w:val="00B54C12"/>
    <w:rsid w:val="00B54F94"/>
    <w:rsid w:val="00B550AE"/>
    <w:rsid w:val="00B55109"/>
    <w:rsid w:val="00B554B0"/>
    <w:rsid w:val="00B55CF1"/>
    <w:rsid w:val="00B55DD3"/>
    <w:rsid w:val="00B55DF6"/>
    <w:rsid w:val="00B55F74"/>
    <w:rsid w:val="00B56027"/>
    <w:rsid w:val="00B560E4"/>
    <w:rsid w:val="00B5610E"/>
    <w:rsid w:val="00B56359"/>
    <w:rsid w:val="00B566C4"/>
    <w:rsid w:val="00B56E9B"/>
    <w:rsid w:val="00B572ED"/>
    <w:rsid w:val="00B5731F"/>
    <w:rsid w:val="00B575FA"/>
    <w:rsid w:val="00B57797"/>
    <w:rsid w:val="00B57917"/>
    <w:rsid w:val="00B57D21"/>
    <w:rsid w:val="00B57F0D"/>
    <w:rsid w:val="00B57F31"/>
    <w:rsid w:val="00B57FF0"/>
    <w:rsid w:val="00B60060"/>
    <w:rsid w:val="00B602E3"/>
    <w:rsid w:val="00B6053C"/>
    <w:rsid w:val="00B6100E"/>
    <w:rsid w:val="00B6102D"/>
    <w:rsid w:val="00B613E6"/>
    <w:rsid w:val="00B6181B"/>
    <w:rsid w:val="00B61AC5"/>
    <w:rsid w:val="00B61AF1"/>
    <w:rsid w:val="00B61B90"/>
    <w:rsid w:val="00B61F02"/>
    <w:rsid w:val="00B61F24"/>
    <w:rsid w:val="00B620D7"/>
    <w:rsid w:val="00B621B3"/>
    <w:rsid w:val="00B6226B"/>
    <w:rsid w:val="00B623A2"/>
    <w:rsid w:val="00B62440"/>
    <w:rsid w:val="00B62493"/>
    <w:rsid w:val="00B624C4"/>
    <w:rsid w:val="00B624EE"/>
    <w:rsid w:val="00B62B2E"/>
    <w:rsid w:val="00B62BDF"/>
    <w:rsid w:val="00B62D1D"/>
    <w:rsid w:val="00B62EE3"/>
    <w:rsid w:val="00B62F83"/>
    <w:rsid w:val="00B6308C"/>
    <w:rsid w:val="00B631C2"/>
    <w:rsid w:val="00B634FC"/>
    <w:rsid w:val="00B635B8"/>
    <w:rsid w:val="00B63848"/>
    <w:rsid w:val="00B63938"/>
    <w:rsid w:val="00B63B9C"/>
    <w:rsid w:val="00B63BE1"/>
    <w:rsid w:val="00B64203"/>
    <w:rsid w:val="00B64342"/>
    <w:rsid w:val="00B64358"/>
    <w:rsid w:val="00B645DB"/>
    <w:rsid w:val="00B6482C"/>
    <w:rsid w:val="00B648BF"/>
    <w:rsid w:val="00B64A0E"/>
    <w:rsid w:val="00B64ABE"/>
    <w:rsid w:val="00B64B00"/>
    <w:rsid w:val="00B64B64"/>
    <w:rsid w:val="00B64F51"/>
    <w:rsid w:val="00B6515D"/>
    <w:rsid w:val="00B652BD"/>
    <w:rsid w:val="00B6583D"/>
    <w:rsid w:val="00B65952"/>
    <w:rsid w:val="00B65AC6"/>
    <w:rsid w:val="00B6605C"/>
    <w:rsid w:val="00B66091"/>
    <w:rsid w:val="00B662AC"/>
    <w:rsid w:val="00B66460"/>
    <w:rsid w:val="00B66636"/>
    <w:rsid w:val="00B6675F"/>
    <w:rsid w:val="00B668D3"/>
    <w:rsid w:val="00B66A29"/>
    <w:rsid w:val="00B66B39"/>
    <w:rsid w:val="00B66B44"/>
    <w:rsid w:val="00B66E27"/>
    <w:rsid w:val="00B66F5B"/>
    <w:rsid w:val="00B670D4"/>
    <w:rsid w:val="00B6716B"/>
    <w:rsid w:val="00B67299"/>
    <w:rsid w:val="00B67457"/>
    <w:rsid w:val="00B6789F"/>
    <w:rsid w:val="00B67954"/>
    <w:rsid w:val="00B67A2E"/>
    <w:rsid w:val="00B67C60"/>
    <w:rsid w:val="00B67C87"/>
    <w:rsid w:val="00B67C8B"/>
    <w:rsid w:val="00B67E1B"/>
    <w:rsid w:val="00B67EF4"/>
    <w:rsid w:val="00B70230"/>
    <w:rsid w:val="00B70379"/>
    <w:rsid w:val="00B70CC5"/>
    <w:rsid w:val="00B71373"/>
    <w:rsid w:val="00B7152A"/>
    <w:rsid w:val="00B716E0"/>
    <w:rsid w:val="00B71AB4"/>
    <w:rsid w:val="00B71B62"/>
    <w:rsid w:val="00B71C58"/>
    <w:rsid w:val="00B71D46"/>
    <w:rsid w:val="00B71D52"/>
    <w:rsid w:val="00B71E40"/>
    <w:rsid w:val="00B7231B"/>
    <w:rsid w:val="00B727C3"/>
    <w:rsid w:val="00B727F0"/>
    <w:rsid w:val="00B72D2F"/>
    <w:rsid w:val="00B72E08"/>
    <w:rsid w:val="00B72F84"/>
    <w:rsid w:val="00B73263"/>
    <w:rsid w:val="00B73353"/>
    <w:rsid w:val="00B73647"/>
    <w:rsid w:val="00B73AC8"/>
    <w:rsid w:val="00B73F2F"/>
    <w:rsid w:val="00B7405B"/>
    <w:rsid w:val="00B741A3"/>
    <w:rsid w:val="00B744B1"/>
    <w:rsid w:val="00B744E0"/>
    <w:rsid w:val="00B74777"/>
    <w:rsid w:val="00B7485E"/>
    <w:rsid w:val="00B749D8"/>
    <w:rsid w:val="00B74DEF"/>
    <w:rsid w:val="00B74EDB"/>
    <w:rsid w:val="00B74F57"/>
    <w:rsid w:val="00B7518D"/>
    <w:rsid w:val="00B757DD"/>
    <w:rsid w:val="00B75AD0"/>
    <w:rsid w:val="00B75D2D"/>
    <w:rsid w:val="00B75D52"/>
    <w:rsid w:val="00B75E9B"/>
    <w:rsid w:val="00B761A5"/>
    <w:rsid w:val="00B762F2"/>
    <w:rsid w:val="00B7651E"/>
    <w:rsid w:val="00B7662D"/>
    <w:rsid w:val="00B76977"/>
    <w:rsid w:val="00B76F37"/>
    <w:rsid w:val="00B7722A"/>
    <w:rsid w:val="00B776C3"/>
    <w:rsid w:val="00B7788E"/>
    <w:rsid w:val="00B77940"/>
    <w:rsid w:val="00B77CDD"/>
    <w:rsid w:val="00B77D25"/>
    <w:rsid w:val="00B77E46"/>
    <w:rsid w:val="00B8002B"/>
    <w:rsid w:val="00B8011F"/>
    <w:rsid w:val="00B80348"/>
    <w:rsid w:val="00B804B6"/>
    <w:rsid w:val="00B805D4"/>
    <w:rsid w:val="00B805E6"/>
    <w:rsid w:val="00B80641"/>
    <w:rsid w:val="00B806F4"/>
    <w:rsid w:val="00B807C3"/>
    <w:rsid w:val="00B80841"/>
    <w:rsid w:val="00B80954"/>
    <w:rsid w:val="00B80C60"/>
    <w:rsid w:val="00B80DAA"/>
    <w:rsid w:val="00B810BF"/>
    <w:rsid w:val="00B81256"/>
    <w:rsid w:val="00B81318"/>
    <w:rsid w:val="00B81580"/>
    <w:rsid w:val="00B8160B"/>
    <w:rsid w:val="00B8161C"/>
    <w:rsid w:val="00B81662"/>
    <w:rsid w:val="00B81A72"/>
    <w:rsid w:val="00B81B3A"/>
    <w:rsid w:val="00B81C2F"/>
    <w:rsid w:val="00B81F35"/>
    <w:rsid w:val="00B81FC1"/>
    <w:rsid w:val="00B8233D"/>
    <w:rsid w:val="00B8266F"/>
    <w:rsid w:val="00B826EE"/>
    <w:rsid w:val="00B829C8"/>
    <w:rsid w:val="00B83103"/>
    <w:rsid w:val="00B83202"/>
    <w:rsid w:val="00B8337C"/>
    <w:rsid w:val="00B835A3"/>
    <w:rsid w:val="00B83737"/>
    <w:rsid w:val="00B83B06"/>
    <w:rsid w:val="00B83DF0"/>
    <w:rsid w:val="00B83EAB"/>
    <w:rsid w:val="00B83EB8"/>
    <w:rsid w:val="00B840E6"/>
    <w:rsid w:val="00B843D2"/>
    <w:rsid w:val="00B84428"/>
    <w:rsid w:val="00B8468A"/>
    <w:rsid w:val="00B84826"/>
    <w:rsid w:val="00B84922"/>
    <w:rsid w:val="00B84B67"/>
    <w:rsid w:val="00B84C6B"/>
    <w:rsid w:val="00B84CDE"/>
    <w:rsid w:val="00B84CE4"/>
    <w:rsid w:val="00B84D5C"/>
    <w:rsid w:val="00B8501E"/>
    <w:rsid w:val="00B850B3"/>
    <w:rsid w:val="00B850C6"/>
    <w:rsid w:val="00B8527D"/>
    <w:rsid w:val="00B8578A"/>
    <w:rsid w:val="00B85817"/>
    <w:rsid w:val="00B8587C"/>
    <w:rsid w:val="00B858E7"/>
    <w:rsid w:val="00B85F7E"/>
    <w:rsid w:val="00B8621F"/>
    <w:rsid w:val="00B862C5"/>
    <w:rsid w:val="00B86548"/>
    <w:rsid w:val="00B866C0"/>
    <w:rsid w:val="00B86827"/>
    <w:rsid w:val="00B86B72"/>
    <w:rsid w:val="00B86C97"/>
    <w:rsid w:val="00B86CDC"/>
    <w:rsid w:val="00B86F3C"/>
    <w:rsid w:val="00B871C3"/>
    <w:rsid w:val="00B877EA"/>
    <w:rsid w:val="00B87DF6"/>
    <w:rsid w:val="00B90174"/>
    <w:rsid w:val="00B901B0"/>
    <w:rsid w:val="00B90398"/>
    <w:rsid w:val="00B903BD"/>
    <w:rsid w:val="00B9044B"/>
    <w:rsid w:val="00B904F9"/>
    <w:rsid w:val="00B90534"/>
    <w:rsid w:val="00B90623"/>
    <w:rsid w:val="00B909AB"/>
    <w:rsid w:val="00B91459"/>
    <w:rsid w:val="00B91542"/>
    <w:rsid w:val="00B91625"/>
    <w:rsid w:val="00B91796"/>
    <w:rsid w:val="00B91A14"/>
    <w:rsid w:val="00B91D25"/>
    <w:rsid w:val="00B920F1"/>
    <w:rsid w:val="00B924E3"/>
    <w:rsid w:val="00B9282D"/>
    <w:rsid w:val="00B928DD"/>
    <w:rsid w:val="00B92945"/>
    <w:rsid w:val="00B92948"/>
    <w:rsid w:val="00B92B4C"/>
    <w:rsid w:val="00B92CE2"/>
    <w:rsid w:val="00B93471"/>
    <w:rsid w:val="00B93925"/>
    <w:rsid w:val="00B93960"/>
    <w:rsid w:val="00B93CF8"/>
    <w:rsid w:val="00B93FBA"/>
    <w:rsid w:val="00B94055"/>
    <w:rsid w:val="00B941AC"/>
    <w:rsid w:val="00B94263"/>
    <w:rsid w:val="00B9427A"/>
    <w:rsid w:val="00B945C4"/>
    <w:rsid w:val="00B9465D"/>
    <w:rsid w:val="00B9468F"/>
    <w:rsid w:val="00B94778"/>
    <w:rsid w:val="00B9483C"/>
    <w:rsid w:val="00B94A8D"/>
    <w:rsid w:val="00B94C3C"/>
    <w:rsid w:val="00B94C64"/>
    <w:rsid w:val="00B94C7B"/>
    <w:rsid w:val="00B94FC2"/>
    <w:rsid w:val="00B95067"/>
    <w:rsid w:val="00B95741"/>
    <w:rsid w:val="00B9584F"/>
    <w:rsid w:val="00B958F2"/>
    <w:rsid w:val="00B95F10"/>
    <w:rsid w:val="00B95FDB"/>
    <w:rsid w:val="00B9600F"/>
    <w:rsid w:val="00B961A3"/>
    <w:rsid w:val="00B96370"/>
    <w:rsid w:val="00B9649F"/>
    <w:rsid w:val="00B96D6D"/>
    <w:rsid w:val="00B96E8E"/>
    <w:rsid w:val="00B97259"/>
    <w:rsid w:val="00B972E5"/>
    <w:rsid w:val="00B97353"/>
    <w:rsid w:val="00B97373"/>
    <w:rsid w:val="00B974A7"/>
    <w:rsid w:val="00B97643"/>
    <w:rsid w:val="00B977A6"/>
    <w:rsid w:val="00B97976"/>
    <w:rsid w:val="00B97A10"/>
    <w:rsid w:val="00B97BA7"/>
    <w:rsid w:val="00B97C13"/>
    <w:rsid w:val="00B97E7E"/>
    <w:rsid w:val="00B97EAA"/>
    <w:rsid w:val="00BA00A9"/>
    <w:rsid w:val="00BA058E"/>
    <w:rsid w:val="00BA0B22"/>
    <w:rsid w:val="00BA0B45"/>
    <w:rsid w:val="00BA0CEA"/>
    <w:rsid w:val="00BA0EF2"/>
    <w:rsid w:val="00BA108B"/>
    <w:rsid w:val="00BA1AFC"/>
    <w:rsid w:val="00BA1D2A"/>
    <w:rsid w:val="00BA2165"/>
    <w:rsid w:val="00BA2463"/>
    <w:rsid w:val="00BA2530"/>
    <w:rsid w:val="00BA25AE"/>
    <w:rsid w:val="00BA29A5"/>
    <w:rsid w:val="00BA2A68"/>
    <w:rsid w:val="00BA2B25"/>
    <w:rsid w:val="00BA2E26"/>
    <w:rsid w:val="00BA2E4E"/>
    <w:rsid w:val="00BA2E65"/>
    <w:rsid w:val="00BA3135"/>
    <w:rsid w:val="00BA3641"/>
    <w:rsid w:val="00BA3704"/>
    <w:rsid w:val="00BA38F3"/>
    <w:rsid w:val="00BA394D"/>
    <w:rsid w:val="00BA3B15"/>
    <w:rsid w:val="00BA3D30"/>
    <w:rsid w:val="00BA3D8C"/>
    <w:rsid w:val="00BA3E10"/>
    <w:rsid w:val="00BA3E55"/>
    <w:rsid w:val="00BA439D"/>
    <w:rsid w:val="00BA4405"/>
    <w:rsid w:val="00BA4554"/>
    <w:rsid w:val="00BA45E2"/>
    <w:rsid w:val="00BA4839"/>
    <w:rsid w:val="00BA49AE"/>
    <w:rsid w:val="00BA4C23"/>
    <w:rsid w:val="00BA5042"/>
    <w:rsid w:val="00BA550D"/>
    <w:rsid w:val="00BA55EF"/>
    <w:rsid w:val="00BA5A66"/>
    <w:rsid w:val="00BA5B35"/>
    <w:rsid w:val="00BA5DFC"/>
    <w:rsid w:val="00BA5E46"/>
    <w:rsid w:val="00BA5FEA"/>
    <w:rsid w:val="00BA668F"/>
    <w:rsid w:val="00BA6A7A"/>
    <w:rsid w:val="00BA6BD0"/>
    <w:rsid w:val="00BA6CD3"/>
    <w:rsid w:val="00BA6E7B"/>
    <w:rsid w:val="00BA6F4B"/>
    <w:rsid w:val="00BA6F55"/>
    <w:rsid w:val="00BA73A6"/>
    <w:rsid w:val="00BA7429"/>
    <w:rsid w:val="00BA7565"/>
    <w:rsid w:val="00BA75F8"/>
    <w:rsid w:val="00BA77A3"/>
    <w:rsid w:val="00BA7B7A"/>
    <w:rsid w:val="00BA7DF3"/>
    <w:rsid w:val="00BA7E85"/>
    <w:rsid w:val="00BB0836"/>
    <w:rsid w:val="00BB0898"/>
    <w:rsid w:val="00BB092D"/>
    <w:rsid w:val="00BB0CF1"/>
    <w:rsid w:val="00BB0CFC"/>
    <w:rsid w:val="00BB0E0B"/>
    <w:rsid w:val="00BB163E"/>
    <w:rsid w:val="00BB16A6"/>
    <w:rsid w:val="00BB1A2D"/>
    <w:rsid w:val="00BB1A44"/>
    <w:rsid w:val="00BB1A8D"/>
    <w:rsid w:val="00BB1AF9"/>
    <w:rsid w:val="00BB1B1A"/>
    <w:rsid w:val="00BB1B3C"/>
    <w:rsid w:val="00BB1B88"/>
    <w:rsid w:val="00BB1C0A"/>
    <w:rsid w:val="00BB1CE0"/>
    <w:rsid w:val="00BB1CF4"/>
    <w:rsid w:val="00BB1DAD"/>
    <w:rsid w:val="00BB1DBB"/>
    <w:rsid w:val="00BB1FD6"/>
    <w:rsid w:val="00BB227B"/>
    <w:rsid w:val="00BB2604"/>
    <w:rsid w:val="00BB2699"/>
    <w:rsid w:val="00BB2D17"/>
    <w:rsid w:val="00BB3212"/>
    <w:rsid w:val="00BB3879"/>
    <w:rsid w:val="00BB3C78"/>
    <w:rsid w:val="00BB3FD4"/>
    <w:rsid w:val="00BB40EA"/>
    <w:rsid w:val="00BB4172"/>
    <w:rsid w:val="00BB422F"/>
    <w:rsid w:val="00BB4259"/>
    <w:rsid w:val="00BB44A1"/>
    <w:rsid w:val="00BB45A3"/>
    <w:rsid w:val="00BB4628"/>
    <w:rsid w:val="00BB46F5"/>
    <w:rsid w:val="00BB4B86"/>
    <w:rsid w:val="00BB4FC0"/>
    <w:rsid w:val="00BB52C8"/>
    <w:rsid w:val="00BB53B1"/>
    <w:rsid w:val="00BB53B2"/>
    <w:rsid w:val="00BB5723"/>
    <w:rsid w:val="00BB58D7"/>
    <w:rsid w:val="00BB5A3A"/>
    <w:rsid w:val="00BB5E0F"/>
    <w:rsid w:val="00BB5ED3"/>
    <w:rsid w:val="00BB626F"/>
    <w:rsid w:val="00BB6365"/>
    <w:rsid w:val="00BB645E"/>
    <w:rsid w:val="00BB65FD"/>
    <w:rsid w:val="00BB680B"/>
    <w:rsid w:val="00BB6B82"/>
    <w:rsid w:val="00BB6BC3"/>
    <w:rsid w:val="00BB6C2B"/>
    <w:rsid w:val="00BB6D18"/>
    <w:rsid w:val="00BB6D2D"/>
    <w:rsid w:val="00BB7407"/>
    <w:rsid w:val="00BB7592"/>
    <w:rsid w:val="00BB7932"/>
    <w:rsid w:val="00BB7C58"/>
    <w:rsid w:val="00BB7DC0"/>
    <w:rsid w:val="00BB7F65"/>
    <w:rsid w:val="00BC0256"/>
    <w:rsid w:val="00BC0358"/>
    <w:rsid w:val="00BC06B7"/>
    <w:rsid w:val="00BC08B5"/>
    <w:rsid w:val="00BC0CCB"/>
    <w:rsid w:val="00BC0E1B"/>
    <w:rsid w:val="00BC0F45"/>
    <w:rsid w:val="00BC1009"/>
    <w:rsid w:val="00BC1040"/>
    <w:rsid w:val="00BC10ED"/>
    <w:rsid w:val="00BC12CF"/>
    <w:rsid w:val="00BC18D9"/>
    <w:rsid w:val="00BC18EB"/>
    <w:rsid w:val="00BC1A7B"/>
    <w:rsid w:val="00BC22DB"/>
    <w:rsid w:val="00BC2376"/>
    <w:rsid w:val="00BC2384"/>
    <w:rsid w:val="00BC23C1"/>
    <w:rsid w:val="00BC23DD"/>
    <w:rsid w:val="00BC25E6"/>
    <w:rsid w:val="00BC2D4C"/>
    <w:rsid w:val="00BC2D87"/>
    <w:rsid w:val="00BC31A5"/>
    <w:rsid w:val="00BC36A3"/>
    <w:rsid w:val="00BC3AEF"/>
    <w:rsid w:val="00BC3B82"/>
    <w:rsid w:val="00BC3D9D"/>
    <w:rsid w:val="00BC3E2B"/>
    <w:rsid w:val="00BC3EB3"/>
    <w:rsid w:val="00BC4361"/>
    <w:rsid w:val="00BC4430"/>
    <w:rsid w:val="00BC46F8"/>
    <w:rsid w:val="00BC4785"/>
    <w:rsid w:val="00BC50C5"/>
    <w:rsid w:val="00BC5319"/>
    <w:rsid w:val="00BC5678"/>
    <w:rsid w:val="00BC5696"/>
    <w:rsid w:val="00BC59E3"/>
    <w:rsid w:val="00BC5A4B"/>
    <w:rsid w:val="00BC5AE4"/>
    <w:rsid w:val="00BC60CC"/>
    <w:rsid w:val="00BC68B4"/>
    <w:rsid w:val="00BC68D0"/>
    <w:rsid w:val="00BC69BA"/>
    <w:rsid w:val="00BC6B57"/>
    <w:rsid w:val="00BC6DAB"/>
    <w:rsid w:val="00BC6F82"/>
    <w:rsid w:val="00BC710C"/>
    <w:rsid w:val="00BC71B3"/>
    <w:rsid w:val="00BC71B9"/>
    <w:rsid w:val="00BC71E0"/>
    <w:rsid w:val="00BC7331"/>
    <w:rsid w:val="00BC7346"/>
    <w:rsid w:val="00BC788B"/>
    <w:rsid w:val="00BC7AFD"/>
    <w:rsid w:val="00BD0223"/>
    <w:rsid w:val="00BD0295"/>
    <w:rsid w:val="00BD03B1"/>
    <w:rsid w:val="00BD03D1"/>
    <w:rsid w:val="00BD0714"/>
    <w:rsid w:val="00BD0991"/>
    <w:rsid w:val="00BD09C6"/>
    <w:rsid w:val="00BD0A9C"/>
    <w:rsid w:val="00BD0BD0"/>
    <w:rsid w:val="00BD0E00"/>
    <w:rsid w:val="00BD0EE9"/>
    <w:rsid w:val="00BD1513"/>
    <w:rsid w:val="00BD1892"/>
    <w:rsid w:val="00BD1961"/>
    <w:rsid w:val="00BD1C48"/>
    <w:rsid w:val="00BD1F20"/>
    <w:rsid w:val="00BD23C4"/>
    <w:rsid w:val="00BD260E"/>
    <w:rsid w:val="00BD291C"/>
    <w:rsid w:val="00BD2E08"/>
    <w:rsid w:val="00BD3174"/>
    <w:rsid w:val="00BD3486"/>
    <w:rsid w:val="00BD3854"/>
    <w:rsid w:val="00BD38EC"/>
    <w:rsid w:val="00BD3A16"/>
    <w:rsid w:val="00BD3EEB"/>
    <w:rsid w:val="00BD40D9"/>
    <w:rsid w:val="00BD4273"/>
    <w:rsid w:val="00BD4443"/>
    <w:rsid w:val="00BD4566"/>
    <w:rsid w:val="00BD48D9"/>
    <w:rsid w:val="00BD492A"/>
    <w:rsid w:val="00BD4B4E"/>
    <w:rsid w:val="00BD4C9C"/>
    <w:rsid w:val="00BD4EED"/>
    <w:rsid w:val="00BD4F6E"/>
    <w:rsid w:val="00BD5392"/>
    <w:rsid w:val="00BD5434"/>
    <w:rsid w:val="00BD5472"/>
    <w:rsid w:val="00BD55D7"/>
    <w:rsid w:val="00BD5C1D"/>
    <w:rsid w:val="00BD678D"/>
    <w:rsid w:val="00BD68E3"/>
    <w:rsid w:val="00BD696D"/>
    <w:rsid w:val="00BD69A5"/>
    <w:rsid w:val="00BD69ED"/>
    <w:rsid w:val="00BD6A64"/>
    <w:rsid w:val="00BD6B02"/>
    <w:rsid w:val="00BD6CE1"/>
    <w:rsid w:val="00BD6DE5"/>
    <w:rsid w:val="00BD73D7"/>
    <w:rsid w:val="00BD74DB"/>
    <w:rsid w:val="00BD7567"/>
    <w:rsid w:val="00BD7583"/>
    <w:rsid w:val="00BD76F6"/>
    <w:rsid w:val="00BD77C6"/>
    <w:rsid w:val="00BD79E0"/>
    <w:rsid w:val="00BE014A"/>
    <w:rsid w:val="00BE039C"/>
    <w:rsid w:val="00BE086B"/>
    <w:rsid w:val="00BE0C71"/>
    <w:rsid w:val="00BE0DE1"/>
    <w:rsid w:val="00BE0F5A"/>
    <w:rsid w:val="00BE0FB9"/>
    <w:rsid w:val="00BE12DA"/>
    <w:rsid w:val="00BE13E4"/>
    <w:rsid w:val="00BE1547"/>
    <w:rsid w:val="00BE1711"/>
    <w:rsid w:val="00BE17B9"/>
    <w:rsid w:val="00BE1ACE"/>
    <w:rsid w:val="00BE1E83"/>
    <w:rsid w:val="00BE2017"/>
    <w:rsid w:val="00BE2562"/>
    <w:rsid w:val="00BE299C"/>
    <w:rsid w:val="00BE2AAF"/>
    <w:rsid w:val="00BE2B54"/>
    <w:rsid w:val="00BE2C53"/>
    <w:rsid w:val="00BE2D10"/>
    <w:rsid w:val="00BE2D48"/>
    <w:rsid w:val="00BE311A"/>
    <w:rsid w:val="00BE313F"/>
    <w:rsid w:val="00BE33EE"/>
    <w:rsid w:val="00BE33FA"/>
    <w:rsid w:val="00BE37E4"/>
    <w:rsid w:val="00BE3B4B"/>
    <w:rsid w:val="00BE3CD6"/>
    <w:rsid w:val="00BE435A"/>
    <w:rsid w:val="00BE4585"/>
    <w:rsid w:val="00BE4791"/>
    <w:rsid w:val="00BE47C1"/>
    <w:rsid w:val="00BE4ADB"/>
    <w:rsid w:val="00BE4BF6"/>
    <w:rsid w:val="00BE4C1F"/>
    <w:rsid w:val="00BE4C95"/>
    <w:rsid w:val="00BE4CB7"/>
    <w:rsid w:val="00BE4D79"/>
    <w:rsid w:val="00BE4E0E"/>
    <w:rsid w:val="00BE4F75"/>
    <w:rsid w:val="00BE52A2"/>
    <w:rsid w:val="00BE55DA"/>
    <w:rsid w:val="00BE561B"/>
    <w:rsid w:val="00BE5E21"/>
    <w:rsid w:val="00BE5F76"/>
    <w:rsid w:val="00BE5FFA"/>
    <w:rsid w:val="00BE6059"/>
    <w:rsid w:val="00BE60CA"/>
    <w:rsid w:val="00BE6135"/>
    <w:rsid w:val="00BE61AF"/>
    <w:rsid w:val="00BE61E9"/>
    <w:rsid w:val="00BE623C"/>
    <w:rsid w:val="00BE66BB"/>
    <w:rsid w:val="00BE66DE"/>
    <w:rsid w:val="00BE67AD"/>
    <w:rsid w:val="00BE72BA"/>
    <w:rsid w:val="00BE72CC"/>
    <w:rsid w:val="00BE72E3"/>
    <w:rsid w:val="00BE751D"/>
    <w:rsid w:val="00BE755C"/>
    <w:rsid w:val="00BE79AC"/>
    <w:rsid w:val="00BE79C0"/>
    <w:rsid w:val="00BE7A14"/>
    <w:rsid w:val="00BE7B48"/>
    <w:rsid w:val="00BF0181"/>
    <w:rsid w:val="00BF04DF"/>
    <w:rsid w:val="00BF0673"/>
    <w:rsid w:val="00BF09D1"/>
    <w:rsid w:val="00BF0C1B"/>
    <w:rsid w:val="00BF140F"/>
    <w:rsid w:val="00BF15B9"/>
    <w:rsid w:val="00BF1805"/>
    <w:rsid w:val="00BF2003"/>
    <w:rsid w:val="00BF2132"/>
    <w:rsid w:val="00BF2686"/>
    <w:rsid w:val="00BF26B1"/>
    <w:rsid w:val="00BF2728"/>
    <w:rsid w:val="00BF28EB"/>
    <w:rsid w:val="00BF2B3B"/>
    <w:rsid w:val="00BF2B80"/>
    <w:rsid w:val="00BF2D11"/>
    <w:rsid w:val="00BF2FBF"/>
    <w:rsid w:val="00BF314C"/>
    <w:rsid w:val="00BF31D5"/>
    <w:rsid w:val="00BF333F"/>
    <w:rsid w:val="00BF381B"/>
    <w:rsid w:val="00BF38EF"/>
    <w:rsid w:val="00BF3935"/>
    <w:rsid w:val="00BF3C00"/>
    <w:rsid w:val="00BF3CBE"/>
    <w:rsid w:val="00BF3DF0"/>
    <w:rsid w:val="00BF4331"/>
    <w:rsid w:val="00BF4460"/>
    <w:rsid w:val="00BF47E0"/>
    <w:rsid w:val="00BF49F3"/>
    <w:rsid w:val="00BF4A1D"/>
    <w:rsid w:val="00BF4A87"/>
    <w:rsid w:val="00BF4B1D"/>
    <w:rsid w:val="00BF4B60"/>
    <w:rsid w:val="00BF4E97"/>
    <w:rsid w:val="00BF4ECE"/>
    <w:rsid w:val="00BF51AC"/>
    <w:rsid w:val="00BF5291"/>
    <w:rsid w:val="00BF5590"/>
    <w:rsid w:val="00BF560B"/>
    <w:rsid w:val="00BF5EA5"/>
    <w:rsid w:val="00BF626E"/>
    <w:rsid w:val="00BF63D8"/>
    <w:rsid w:val="00BF6442"/>
    <w:rsid w:val="00BF645D"/>
    <w:rsid w:val="00BF6788"/>
    <w:rsid w:val="00BF67D0"/>
    <w:rsid w:val="00BF687C"/>
    <w:rsid w:val="00BF6C05"/>
    <w:rsid w:val="00BF6E66"/>
    <w:rsid w:val="00BF7668"/>
    <w:rsid w:val="00BF76A6"/>
    <w:rsid w:val="00BF777E"/>
    <w:rsid w:val="00BF7874"/>
    <w:rsid w:val="00BF79FC"/>
    <w:rsid w:val="00BF7A46"/>
    <w:rsid w:val="00BF7A7B"/>
    <w:rsid w:val="00BF7CFF"/>
    <w:rsid w:val="00BF7F74"/>
    <w:rsid w:val="00BF7FA9"/>
    <w:rsid w:val="00C0017D"/>
    <w:rsid w:val="00C00756"/>
    <w:rsid w:val="00C007D2"/>
    <w:rsid w:val="00C00C80"/>
    <w:rsid w:val="00C00C95"/>
    <w:rsid w:val="00C00CAC"/>
    <w:rsid w:val="00C018E4"/>
    <w:rsid w:val="00C01B57"/>
    <w:rsid w:val="00C01C76"/>
    <w:rsid w:val="00C01CD1"/>
    <w:rsid w:val="00C02184"/>
    <w:rsid w:val="00C02313"/>
    <w:rsid w:val="00C024E5"/>
    <w:rsid w:val="00C02A2E"/>
    <w:rsid w:val="00C02A79"/>
    <w:rsid w:val="00C02C14"/>
    <w:rsid w:val="00C033B7"/>
    <w:rsid w:val="00C03851"/>
    <w:rsid w:val="00C03904"/>
    <w:rsid w:val="00C0390F"/>
    <w:rsid w:val="00C0392D"/>
    <w:rsid w:val="00C03BDC"/>
    <w:rsid w:val="00C03D2E"/>
    <w:rsid w:val="00C040C4"/>
    <w:rsid w:val="00C048B3"/>
    <w:rsid w:val="00C048D3"/>
    <w:rsid w:val="00C0490C"/>
    <w:rsid w:val="00C04DB7"/>
    <w:rsid w:val="00C04E2B"/>
    <w:rsid w:val="00C0515C"/>
    <w:rsid w:val="00C05265"/>
    <w:rsid w:val="00C0562B"/>
    <w:rsid w:val="00C0582F"/>
    <w:rsid w:val="00C059DA"/>
    <w:rsid w:val="00C05AD5"/>
    <w:rsid w:val="00C05CA7"/>
    <w:rsid w:val="00C05D44"/>
    <w:rsid w:val="00C05EE7"/>
    <w:rsid w:val="00C05FFD"/>
    <w:rsid w:val="00C0639F"/>
    <w:rsid w:val="00C06598"/>
    <w:rsid w:val="00C06700"/>
    <w:rsid w:val="00C0689D"/>
    <w:rsid w:val="00C06A6D"/>
    <w:rsid w:val="00C06F13"/>
    <w:rsid w:val="00C06FBD"/>
    <w:rsid w:val="00C0709B"/>
    <w:rsid w:val="00C07177"/>
    <w:rsid w:val="00C07256"/>
    <w:rsid w:val="00C073A1"/>
    <w:rsid w:val="00C073E7"/>
    <w:rsid w:val="00C07514"/>
    <w:rsid w:val="00C076AB"/>
    <w:rsid w:val="00C077F3"/>
    <w:rsid w:val="00C07869"/>
    <w:rsid w:val="00C07949"/>
    <w:rsid w:val="00C07A86"/>
    <w:rsid w:val="00C07AB8"/>
    <w:rsid w:val="00C07AC7"/>
    <w:rsid w:val="00C10150"/>
    <w:rsid w:val="00C10492"/>
    <w:rsid w:val="00C10540"/>
    <w:rsid w:val="00C10623"/>
    <w:rsid w:val="00C110F8"/>
    <w:rsid w:val="00C11456"/>
    <w:rsid w:val="00C11883"/>
    <w:rsid w:val="00C11C25"/>
    <w:rsid w:val="00C11C2B"/>
    <w:rsid w:val="00C11CC2"/>
    <w:rsid w:val="00C11D53"/>
    <w:rsid w:val="00C11E0B"/>
    <w:rsid w:val="00C11E57"/>
    <w:rsid w:val="00C12002"/>
    <w:rsid w:val="00C1252E"/>
    <w:rsid w:val="00C1255D"/>
    <w:rsid w:val="00C1270B"/>
    <w:rsid w:val="00C128AC"/>
    <w:rsid w:val="00C128AE"/>
    <w:rsid w:val="00C12A84"/>
    <w:rsid w:val="00C12CDC"/>
    <w:rsid w:val="00C12D0A"/>
    <w:rsid w:val="00C12E48"/>
    <w:rsid w:val="00C12FB1"/>
    <w:rsid w:val="00C131AB"/>
    <w:rsid w:val="00C13440"/>
    <w:rsid w:val="00C13B14"/>
    <w:rsid w:val="00C13E90"/>
    <w:rsid w:val="00C1411C"/>
    <w:rsid w:val="00C141D2"/>
    <w:rsid w:val="00C1458E"/>
    <w:rsid w:val="00C145AE"/>
    <w:rsid w:val="00C147B4"/>
    <w:rsid w:val="00C147C8"/>
    <w:rsid w:val="00C1489D"/>
    <w:rsid w:val="00C14B16"/>
    <w:rsid w:val="00C14BD1"/>
    <w:rsid w:val="00C14DFF"/>
    <w:rsid w:val="00C1511F"/>
    <w:rsid w:val="00C153F8"/>
    <w:rsid w:val="00C1542F"/>
    <w:rsid w:val="00C15609"/>
    <w:rsid w:val="00C15820"/>
    <w:rsid w:val="00C15B5A"/>
    <w:rsid w:val="00C15D3D"/>
    <w:rsid w:val="00C1609A"/>
    <w:rsid w:val="00C1643A"/>
    <w:rsid w:val="00C166E3"/>
    <w:rsid w:val="00C166F6"/>
    <w:rsid w:val="00C16D59"/>
    <w:rsid w:val="00C17033"/>
    <w:rsid w:val="00C17077"/>
    <w:rsid w:val="00C173A5"/>
    <w:rsid w:val="00C175E5"/>
    <w:rsid w:val="00C176D8"/>
    <w:rsid w:val="00C178DD"/>
    <w:rsid w:val="00C1790B"/>
    <w:rsid w:val="00C17AAC"/>
    <w:rsid w:val="00C17EAC"/>
    <w:rsid w:val="00C20241"/>
    <w:rsid w:val="00C20349"/>
    <w:rsid w:val="00C203CB"/>
    <w:rsid w:val="00C2064C"/>
    <w:rsid w:val="00C206F1"/>
    <w:rsid w:val="00C20702"/>
    <w:rsid w:val="00C20A34"/>
    <w:rsid w:val="00C20D75"/>
    <w:rsid w:val="00C20E32"/>
    <w:rsid w:val="00C20FF1"/>
    <w:rsid w:val="00C21152"/>
    <w:rsid w:val="00C215C2"/>
    <w:rsid w:val="00C21809"/>
    <w:rsid w:val="00C21979"/>
    <w:rsid w:val="00C21A7C"/>
    <w:rsid w:val="00C21B9B"/>
    <w:rsid w:val="00C21F53"/>
    <w:rsid w:val="00C22151"/>
    <w:rsid w:val="00C2220C"/>
    <w:rsid w:val="00C2274A"/>
    <w:rsid w:val="00C2275B"/>
    <w:rsid w:val="00C22F9C"/>
    <w:rsid w:val="00C231FE"/>
    <w:rsid w:val="00C23494"/>
    <w:rsid w:val="00C234D8"/>
    <w:rsid w:val="00C23E21"/>
    <w:rsid w:val="00C23F84"/>
    <w:rsid w:val="00C2424A"/>
    <w:rsid w:val="00C2440C"/>
    <w:rsid w:val="00C249AC"/>
    <w:rsid w:val="00C24AC4"/>
    <w:rsid w:val="00C24B69"/>
    <w:rsid w:val="00C24CC6"/>
    <w:rsid w:val="00C24E26"/>
    <w:rsid w:val="00C24ECF"/>
    <w:rsid w:val="00C2557B"/>
    <w:rsid w:val="00C25743"/>
    <w:rsid w:val="00C25ABC"/>
    <w:rsid w:val="00C25BD9"/>
    <w:rsid w:val="00C26195"/>
    <w:rsid w:val="00C2619D"/>
    <w:rsid w:val="00C261D6"/>
    <w:rsid w:val="00C2657A"/>
    <w:rsid w:val="00C268CF"/>
    <w:rsid w:val="00C2696B"/>
    <w:rsid w:val="00C26BC8"/>
    <w:rsid w:val="00C26C78"/>
    <w:rsid w:val="00C26CD0"/>
    <w:rsid w:val="00C27012"/>
    <w:rsid w:val="00C27063"/>
    <w:rsid w:val="00C27335"/>
    <w:rsid w:val="00C27618"/>
    <w:rsid w:val="00C2768E"/>
    <w:rsid w:val="00C27721"/>
    <w:rsid w:val="00C277BE"/>
    <w:rsid w:val="00C27883"/>
    <w:rsid w:val="00C27BBB"/>
    <w:rsid w:val="00C27DA3"/>
    <w:rsid w:val="00C27F69"/>
    <w:rsid w:val="00C27FF0"/>
    <w:rsid w:val="00C30055"/>
    <w:rsid w:val="00C3044D"/>
    <w:rsid w:val="00C304F9"/>
    <w:rsid w:val="00C306EE"/>
    <w:rsid w:val="00C308F1"/>
    <w:rsid w:val="00C30983"/>
    <w:rsid w:val="00C30BC9"/>
    <w:rsid w:val="00C30E3F"/>
    <w:rsid w:val="00C30F3E"/>
    <w:rsid w:val="00C31127"/>
    <w:rsid w:val="00C3126A"/>
    <w:rsid w:val="00C3128B"/>
    <w:rsid w:val="00C3128D"/>
    <w:rsid w:val="00C31810"/>
    <w:rsid w:val="00C31976"/>
    <w:rsid w:val="00C31E04"/>
    <w:rsid w:val="00C31E30"/>
    <w:rsid w:val="00C32020"/>
    <w:rsid w:val="00C32049"/>
    <w:rsid w:val="00C320CA"/>
    <w:rsid w:val="00C3243E"/>
    <w:rsid w:val="00C3249C"/>
    <w:rsid w:val="00C32606"/>
    <w:rsid w:val="00C32EF5"/>
    <w:rsid w:val="00C331FD"/>
    <w:rsid w:val="00C33582"/>
    <w:rsid w:val="00C3359F"/>
    <w:rsid w:val="00C336FE"/>
    <w:rsid w:val="00C3395E"/>
    <w:rsid w:val="00C340BE"/>
    <w:rsid w:val="00C342DA"/>
    <w:rsid w:val="00C34419"/>
    <w:rsid w:val="00C34783"/>
    <w:rsid w:val="00C348CC"/>
    <w:rsid w:val="00C34C7E"/>
    <w:rsid w:val="00C34CE9"/>
    <w:rsid w:val="00C34E97"/>
    <w:rsid w:val="00C35115"/>
    <w:rsid w:val="00C352CE"/>
    <w:rsid w:val="00C354A9"/>
    <w:rsid w:val="00C354D6"/>
    <w:rsid w:val="00C3560F"/>
    <w:rsid w:val="00C35619"/>
    <w:rsid w:val="00C356E9"/>
    <w:rsid w:val="00C35780"/>
    <w:rsid w:val="00C35868"/>
    <w:rsid w:val="00C35B82"/>
    <w:rsid w:val="00C35C48"/>
    <w:rsid w:val="00C35D32"/>
    <w:rsid w:val="00C35E57"/>
    <w:rsid w:val="00C35ED0"/>
    <w:rsid w:val="00C35F8E"/>
    <w:rsid w:val="00C36103"/>
    <w:rsid w:val="00C36251"/>
    <w:rsid w:val="00C36311"/>
    <w:rsid w:val="00C36500"/>
    <w:rsid w:val="00C3679E"/>
    <w:rsid w:val="00C36A34"/>
    <w:rsid w:val="00C36B69"/>
    <w:rsid w:val="00C36E09"/>
    <w:rsid w:val="00C36E78"/>
    <w:rsid w:val="00C3705F"/>
    <w:rsid w:val="00C370F0"/>
    <w:rsid w:val="00C37434"/>
    <w:rsid w:val="00C37BF0"/>
    <w:rsid w:val="00C37CFF"/>
    <w:rsid w:val="00C4003D"/>
    <w:rsid w:val="00C4011D"/>
    <w:rsid w:val="00C40324"/>
    <w:rsid w:val="00C40680"/>
    <w:rsid w:val="00C406E7"/>
    <w:rsid w:val="00C408C3"/>
    <w:rsid w:val="00C4094A"/>
    <w:rsid w:val="00C409B8"/>
    <w:rsid w:val="00C409D3"/>
    <w:rsid w:val="00C40BDA"/>
    <w:rsid w:val="00C41285"/>
    <w:rsid w:val="00C414E3"/>
    <w:rsid w:val="00C41A02"/>
    <w:rsid w:val="00C41A42"/>
    <w:rsid w:val="00C41B3B"/>
    <w:rsid w:val="00C41B82"/>
    <w:rsid w:val="00C41E07"/>
    <w:rsid w:val="00C41F61"/>
    <w:rsid w:val="00C42194"/>
    <w:rsid w:val="00C421CE"/>
    <w:rsid w:val="00C4227A"/>
    <w:rsid w:val="00C4249B"/>
    <w:rsid w:val="00C428D6"/>
    <w:rsid w:val="00C42BF2"/>
    <w:rsid w:val="00C42C3D"/>
    <w:rsid w:val="00C42C5A"/>
    <w:rsid w:val="00C42D33"/>
    <w:rsid w:val="00C42FCE"/>
    <w:rsid w:val="00C43090"/>
    <w:rsid w:val="00C435CB"/>
    <w:rsid w:val="00C4387C"/>
    <w:rsid w:val="00C438E8"/>
    <w:rsid w:val="00C43913"/>
    <w:rsid w:val="00C4432A"/>
    <w:rsid w:val="00C44356"/>
    <w:rsid w:val="00C44C86"/>
    <w:rsid w:val="00C44E32"/>
    <w:rsid w:val="00C45027"/>
    <w:rsid w:val="00C4515F"/>
    <w:rsid w:val="00C45179"/>
    <w:rsid w:val="00C45181"/>
    <w:rsid w:val="00C451F0"/>
    <w:rsid w:val="00C45278"/>
    <w:rsid w:val="00C453C1"/>
    <w:rsid w:val="00C45409"/>
    <w:rsid w:val="00C45545"/>
    <w:rsid w:val="00C45AEE"/>
    <w:rsid w:val="00C45AFD"/>
    <w:rsid w:val="00C45B70"/>
    <w:rsid w:val="00C45FA3"/>
    <w:rsid w:val="00C462FF"/>
    <w:rsid w:val="00C46584"/>
    <w:rsid w:val="00C465E4"/>
    <w:rsid w:val="00C4662E"/>
    <w:rsid w:val="00C46643"/>
    <w:rsid w:val="00C466D5"/>
    <w:rsid w:val="00C46A4B"/>
    <w:rsid w:val="00C46E0C"/>
    <w:rsid w:val="00C46EFF"/>
    <w:rsid w:val="00C46F8F"/>
    <w:rsid w:val="00C46FB5"/>
    <w:rsid w:val="00C47134"/>
    <w:rsid w:val="00C47742"/>
    <w:rsid w:val="00C47832"/>
    <w:rsid w:val="00C47A85"/>
    <w:rsid w:val="00C47C11"/>
    <w:rsid w:val="00C47E4F"/>
    <w:rsid w:val="00C47F81"/>
    <w:rsid w:val="00C5000C"/>
    <w:rsid w:val="00C501EB"/>
    <w:rsid w:val="00C5076F"/>
    <w:rsid w:val="00C50A80"/>
    <w:rsid w:val="00C50DCE"/>
    <w:rsid w:val="00C50E6B"/>
    <w:rsid w:val="00C519AE"/>
    <w:rsid w:val="00C51B3B"/>
    <w:rsid w:val="00C524AB"/>
    <w:rsid w:val="00C524F2"/>
    <w:rsid w:val="00C52C31"/>
    <w:rsid w:val="00C52D31"/>
    <w:rsid w:val="00C52DA2"/>
    <w:rsid w:val="00C5302B"/>
    <w:rsid w:val="00C5346B"/>
    <w:rsid w:val="00C53664"/>
    <w:rsid w:val="00C5372C"/>
    <w:rsid w:val="00C53D63"/>
    <w:rsid w:val="00C53E28"/>
    <w:rsid w:val="00C53E73"/>
    <w:rsid w:val="00C53FA5"/>
    <w:rsid w:val="00C54047"/>
    <w:rsid w:val="00C541A1"/>
    <w:rsid w:val="00C54676"/>
    <w:rsid w:val="00C54841"/>
    <w:rsid w:val="00C548EA"/>
    <w:rsid w:val="00C549B7"/>
    <w:rsid w:val="00C54C5A"/>
    <w:rsid w:val="00C54CB9"/>
    <w:rsid w:val="00C54EA4"/>
    <w:rsid w:val="00C555C5"/>
    <w:rsid w:val="00C55697"/>
    <w:rsid w:val="00C55A8C"/>
    <w:rsid w:val="00C55AE6"/>
    <w:rsid w:val="00C55C9E"/>
    <w:rsid w:val="00C55D14"/>
    <w:rsid w:val="00C55D18"/>
    <w:rsid w:val="00C55EF6"/>
    <w:rsid w:val="00C56854"/>
    <w:rsid w:val="00C56AA3"/>
    <w:rsid w:val="00C56B04"/>
    <w:rsid w:val="00C56B11"/>
    <w:rsid w:val="00C56D7D"/>
    <w:rsid w:val="00C56EF3"/>
    <w:rsid w:val="00C57139"/>
    <w:rsid w:val="00C57237"/>
    <w:rsid w:val="00C573C1"/>
    <w:rsid w:val="00C57608"/>
    <w:rsid w:val="00C576EE"/>
    <w:rsid w:val="00C579CA"/>
    <w:rsid w:val="00C600AF"/>
    <w:rsid w:val="00C60135"/>
    <w:rsid w:val="00C60340"/>
    <w:rsid w:val="00C605F5"/>
    <w:rsid w:val="00C60909"/>
    <w:rsid w:val="00C60BF1"/>
    <w:rsid w:val="00C60E0B"/>
    <w:rsid w:val="00C60E14"/>
    <w:rsid w:val="00C61595"/>
    <w:rsid w:val="00C61894"/>
    <w:rsid w:val="00C61BE0"/>
    <w:rsid w:val="00C61D8B"/>
    <w:rsid w:val="00C6254B"/>
    <w:rsid w:val="00C625F0"/>
    <w:rsid w:val="00C62602"/>
    <w:rsid w:val="00C628F9"/>
    <w:rsid w:val="00C62DC0"/>
    <w:rsid w:val="00C63905"/>
    <w:rsid w:val="00C639F1"/>
    <w:rsid w:val="00C63A3F"/>
    <w:rsid w:val="00C63CEE"/>
    <w:rsid w:val="00C63E58"/>
    <w:rsid w:val="00C64109"/>
    <w:rsid w:val="00C6411F"/>
    <w:rsid w:val="00C642AB"/>
    <w:rsid w:val="00C64433"/>
    <w:rsid w:val="00C64580"/>
    <w:rsid w:val="00C6482C"/>
    <w:rsid w:val="00C6484B"/>
    <w:rsid w:val="00C64A43"/>
    <w:rsid w:val="00C64A8F"/>
    <w:rsid w:val="00C64A98"/>
    <w:rsid w:val="00C64F34"/>
    <w:rsid w:val="00C65282"/>
    <w:rsid w:val="00C654BD"/>
    <w:rsid w:val="00C65615"/>
    <w:rsid w:val="00C658FC"/>
    <w:rsid w:val="00C65916"/>
    <w:rsid w:val="00C65DB0"/>
    <w:rsid w:val="00C65FC2"/>
    <w:rsid w:val="00C6600A"/>
    <w:rsid w:val="00C6650E"/>
    <w:rsid w:val="00C665B0"/>
    <w:rsid w:val="00C66923"/>
    <w:rsid w:val="00C66D09"/>
    <w:rsid w:val="00C66E97"/>
    <w:rsid w:val="00C670DC"/>
    <w:rsid w:val="00C67B00"/>
    <w:rsid w:val="00C67BAB"/>
    <w:rsid w:val="00C67C14"/>
    <w:rsid w:val="00C67CB1"/>
    <w:rsid w:val="00C67E1B"/>
    <w:rsid w:val="00C7006E"/>
    <w:rsid w:val="00C701A6"/>
    <w:rsid w:val="00C705E8"/>
    <w:rsid w:val="00C70D56"/>
    <w:rsid w:val="00C70ED3"/>
    <w:rsid w:val="00C71037"/>
    <w:rsid w:val="00C71096"/>
    <w:rsid w:val="00C7116D"/>
    <w:rsid w:val="00C712EA"/>
    <w:rsid w:val="00C71724"/>
    <w:rsid w:val="00C717AF"/>
    <w:rsid w:val="00C71AAE"/>
    <w:rsid w:val="00C71B73"/>
    <w:rsid w:val="00C71CEB"/>
    <w:rsid w:val="00C71F0B"/>
    <w:rsid w:val="00C72276"/>
    <w:rsid w:val="00C72279"/>
    <w:rsid w:val="00C722EE"/>
    <w:rsid w:val="00C72578"/>
    <w:rsid w:val="00C72720"/>
    <w:rsid w:val="00C72944"/>
    <w:rsid w:val="00C72AC9"/>
    <w:rsid w:val="00C72BB5"/>
    <w:rsid w:val="00C73038"/>
    <w:rsid w:val="00C73615"/>
    <w:rsid w:val="00C736B4"/>
    <w:rsid w:val="00C73817"/>
    <w:rsid w:val="00C738AD"/>
    <w:rsid w:val="00C73D2A"/>
    <w:rsid w:val="00C73ED1"/>
    <w:rsid w:val="00C742E5"/>
    <w:rsid w:val="00C7468B"/>
    <w:rsid w:val="00C747C2"/>
    <w:rsid w:val="00C74AA3"/>
    <w:rsid w:val="00C74CFC"/>
    <w:rsid w:val="00C74F60"/>
    <w:rsid w:val="00C74FA5"/>
    <w:rsid w:val="00C75054"/>
    <w:rsid w:val="00C750F6"/>
    <w:rsid w:val="00C751AF"/>
    <w:rsid w:val="00C75546"/>
    <w:rsid w:val="00C7554C"/>
    <w:rsid w:val="00C75635"/>
    <w:rsid w:val="00C75644"/>
    <w:rsid w:val="00C75651"/>
    <w:rsid w:val="00C757BF"/>
    <w:rsid w:val="00C759F5"/>
    <w:rsid w:val="00C75A41"/>
    <w:rsid w:val="00C75E94"/>
    <w:rsid w:val="00C75F69"/>
    <w:rsid w:val="00C76A6F"/>
    <w:rsid w:val="00C76F06"/>
    <w:rsid w:val="00C77287"/>
    <w:rsid w:val="00C773EB"/>
    <w:rsid w:val="00C77757"/>
    <w:rsid w:val="00C777AD"/>
    <w:rsid w:val="00C7788B"/>
    <w:rsid w:val="00C77A36"/>
    <w:rsid w:val="00C77A38"/>
    <w:rsid w:val="00C77CA4"/>
    <w:rsid w:val="00C77EDE"/>
    <w:rsid w:val="00C801A2"/>
    <w:rsid w:val="00C80277"/>
    <w:rsid w:val="00C80392"/>
    <w:rsid w:val="00C807D3"/>
    <w:rsid w:val="00C80B7E"/>
    <w:rsid w:val="00C80D47"/>
    <w:rsid w:val="00C812C8"/>
    <w:rsid w:val="00C81500"/>
    <w:rsid w:val="00C8182E"/>
    <w:rsid w:val="00C81E2E"/>
    <w:rsid w:val="00C8205E"/>
    <w:rsid w:val="00C820D8"/>
    <w:rsid w:val="00C8236C"/>
    <w:rsid w:val="00C823D7"/>
    <w:rsid w:val="00C8244C"/>
    <w:rsid w:val="00C82495"/>
    <w:rsid w:val="00C824C3"/>
    <w:rsid w:val="00C82A2D"/>
    <w:rsid w:val="00C82B78"/>
    <w:rsid w:val="00C82B7E"/>
    <w:rsid w:val="00C82F35"/>
    <w:rsid w:val="00C83137"/>
    <w:rsid w:val="00C831C6"/>
    <w:rsid w:val="00C83230"/>
    <w:rsid w:val="00C836AB"/>
    <w:rsid w:val="00C8387D"/>
    <w:rsid w:val="00C83B7C"/>
    <w:rsid w:val="00C83D48"/>
    <w:rsid w:val="00C845D1"/>
    <w:rsid w:val="00C8476D"/>
    <w:rsid w:val="00C8498B"/>
    <w:rsid w:val="00C84BBA"/>
    <w:rsid w:val="00C84D89"/>
    <w:rsid w:val="00C84FF7"/>
    <w:rsid w:val="00C84FF9"/>
    <w:rsid w:val="00C852F2"/>
    <w:rsid w:val="00C85466"/>
    <w:rsid w:val="00C855B0"/>
    <w:rsid w:val="00C8585C"/>
    <w:rsid w:val="00C85BF7"/>
    <w:rsid w:val="00C85C20"/>
    <w:rsid w:val="00C85CDB"/>
    <w:rsid w:val="00C85CEF"/>
    <w:rsid w:val="00C860AF"/>
    <w:rsid w:val="00C860F4"/>
    <w:rsid w:val="00C8632A"/>
    <w:rsid w:val="00C863F1"/>
    <w:rsid w:val="00C8648F"/>
    <w:rsid w:val="00C866C1"/>
    <w:rsid w:val="00C8695C"/>
    <w:rsid w:val="00C86A44"/>
    <w:rsid w:val="00C872E7"/>
    <w:rsid w:val="00C87383"/>
    <w:rsid w:val="00C87483"/>
    <w:rsid w:val="00C87497"/>
    <w:rsid w:val="00C874E7"/>
    <w:rsid w:val="00C876E0"/>
    <w:rsid w:val="00C87752"/>
    <w:rsid w:val="00C87979"/>
    <w:rsid w:val="00C87A3D"/>
    <w:rsid w:val="00C87CAD"/>
    <w:rsid w:val="00C87E14"/>
    <w:rsid w:val="00C87E2F"/>
    <w:rsid w:val="00C87ECC"/>
    <w:rsid w:val="00C90116"/>
    <w:rsid w:val="00C901BF"/>
    <w:rsid w:val="00C90343"/>
    <w:rsid w:val="00C903DD"/>
    <w:rsid w:val="00C90835"/>
    <w:rsid w:val="00C90C2E"/>
    <w:rsid w:val="00C90E16"/>
    <w:rsid w:val="00C90ED8"/>
    <w:rsid w:val="00C91256"/>
    <w:rsid w:val="00C914F1"/>
    <w:rsid w:val="00C91580"/>
    <w:rsid w:val="00C9163F"/>
    <w:rsid w:val="00C91840"/>
    <w:rsid w:val="00C918D2"/>
    <w:rsid w:val="00C91F43"/>
    <w:rsid w:val="00C9257D"/>
    <w:rsid w:val="00C92773"/>
    <w:rsid w:val="00C928B8"/>
    <w:rsid w:val="00C92935"/>
    <w:rsid w:val="00C92E23"/>
    <w:rsid w:val="00C9301C"/>
    <w:rsid w:val="00C930B7"/>
    <w:rsid w:val="00C9336A"/>
    <w:rsid w:val="00C934D3"/>
    <w:rsid w:val="00C93610"/>
    <w:rsid w:val="00C93836"/>
    <w:rsid w:val="00C93ADF"/>
    <w:rsid w:val="00C93EF6"/>
    <w:rsid w:val="00C94311"/>
    <w:rsid w:val="00C943BB"/>
    <w:rsid w:val="00C94661"/>
    <w:rsid w:val="00C94893"/>
    <w:rsid w:val="00C94B7C"/>
    <w:rsid w:val="00C94C14"/>
    <w:rsid w:val="00C94E2A"/>
    <w:rsid w:val="00C952FD"/>
    <w:rsid w:val="00C95330"/>
    <w:rsid w:val="00C95335"/>
    <w:rsid w:val="00C95378"/>
    <w:rsid w:val="00C95560"/>
    <w:rsid w:val="00C95671"/>
    <w:rsid w:val="00C95686"/>
    <w:rsid w:val="00C95761"/>
    <w:rsid w:val="00C9581D"/>
    <w:rsid w:val="00C95898"/>
    <w:rsid w:val="00C95962"/>
    <w:rsid w:val="00C959D3"/>
    <w:rsid w:val="00C95B59"/>
    <w:rsid w:val="00C95C66"/>
    <w:rsid w:val="00C9622E"/>
    <w:rsid w:val="00C964E9"/>
    <w:rsid w:val="00C96511"/>
    <w:rsid w:val="00C96607"/>
    <w:rsid w:val="00C9682E"/>
    <w:rsid w:val="00C9691D"/>
    <w:rsid w:val="00C969A1"/>
    <w:rsid w:val="00C96BEF"/>
    <w:rsid w:val="00C96DB5"/>
    <w:rsid w:val="00C9706C"/>
    <w:rsid w:val="00C97394"/>
    <w:rsid w:val="00C97DB9"/>
    <w:rsid w:val="00CA00C2"/>
    <w:rsid w:val="00CA03A8"/>
    <w:rsid w:val="00CA0607"/>
    <w:rsid w:val="00CA0611"/>
    <w:rsid w:val="00CA0839"/>
    <w:rsid w:val="00CA08E0"/>
    <w:rsid w:val="00CA13A3"/>
    <w:rsid w:val="00CA17EC"/>
    <w:rsid w:val="00CA19AA"/>
    <w:rsid w:val="00CA1B69"/>
    <w:rsid w:val="00CA1C62"/>
    <w:rsid w:val="00CA1D11"/>
    <w:rsid w:val="00CA1F28"/>
    <w:rsid w:val="00CA203B"/>
    <w:rsid w:val="00CA206E"/>
    <w:rsid w:val="00CA207E"/>
    <w:rsid w:val="00CA2467"/>
    <w:rsid w:val="00CA24D9"/>
    <w:rsid w:val="00CA284F"/>
    <w:rsid w:val="00CA2864"/>
    <w:rsid w:val="00CA29EA"/>
    <w:rsid w:val="00CA2CDD"/>
    <w:rsid w:val="00CA2E0B"/>
    <w:rsid w:val="00CA32B1"/>
    <w:rsid w:val="00CA3655"/>
    <w:rsid w:val="00CA37C1"/>
    <w:rsid w:val="00CA388D"/>
    <w:rsid w:val="00CA3939"/>
    <w:rsid w:val="00CA3BE2"/>
    <w:rsid w:val="00CA3C31"/>
    <w:rsid w:val="00CA3C3A"/>
    <w:rsid w:val="00CA3EA4"/>
    <w:rsid w:val="00CA3F84"/>
    <w:rsid w:val="00CA40B5"/>
    <w:rsid w:val="00CA41F3"/>
    <w:rsid w:val="00CA42CF"/>
    <w:rsid w:val="00CA442F"/>
    <w:rsid w:val="00CA4520"/>
    <w:rsid w:val="00CA456E"/>
    <w:rsid w:val="00CA48D5"/>
    <w:rsid w:val="00CA4C3C"/>
    <w:rsid w:val="00CA4E89"/>
    <w:rsid w:val="00CA5030"/>
    <w:rsid w:val="00CA525C"/>
    <w:rsid w:val="00CA55DE"/>
    <w:rsid w:val="00CA5613"/>
    <w:rsid w:val="00CA59B9"/>
    <w:rsid w:val="00CA611B"/>
    <w:rsid w:val="00CA6252"/>
    <w:rsid w:val="00CA6801"/>
    <w:rsid w:val="00CA7038"/>
    <w:rsid w:val="00CA707B"/>
    <w:rsid w:val="00CA71EA"/>
    <w:rsid w:val="00CA7380"/>
    <w:rsid w:val="00CA7437"/>
    <w:rsid w:val="00CA7777"/>
    <w:rsid w:val="00CA777F"/>
    <w:rsid w:val="00CA78D2"/>
    <w:rsid w:val="00CA78DD"/>
    <w:rsid w:val="00CA7CB0"/>
    <w:rsid w:val="00CA7E94"/>
    <w:rsid w:val="00CB0240"/>
    <w:rsid w:val="00CB05C3"/>
    <w:rsid w:val="00CB0C02"/>
    <w:rsid w:val="00CB0C6D"/>
    <w:rsid w:val="00CB0CEF"/>
    <w:rsid w:val="00CB0EBC"/>
    <w:rsid w:val="00CB14F6"/>
    <w:rsid w:val="00CB15E3"/>
    <w:rsid w:val="00CB16A8"/>
    <w:rsid w:val="00CB178C"/>
    <w:rsid w:val="00CB1C50"/>
    <w:rsid w:val="00CB1FDD"/>
    <w:rsid w:val="00CB231A"/>
    <w:rsid w:val="00CB24D3"/>
    <w:rsid w:val="00CB2C44"/>
    <w:rsid w:val="00CB2CAD"/>
    <w:rsid w:val="00CB301E"/>
    <w:rsid w:val="00CB31D3"/>
    <w:rsid w:val="00CB33E8"/>
    <w:rsid w:val="00CB3865"/>
    <w:rsid w:val="00CB3A3C"/>
    <w:rsid w:val="00CB3C1B"/>
    <w:rsid w:val="00CB4480"/>
    <w:rsid w:val="00CB4B84"/>
    <w:rsid w:val="00CB4DA9"/>
    <w:rsid w:val="00CB4DBB"/>
    <w:rsid w:val="00CB4E00"/>
    <w:rsid w:val="00CB504D"/>
    <w:rsid w:val="00CB5109"/>
    <w:rsid w:val="00CB522F"/>
    <w:rsid w:val="00CB5301"/>
    <w:rsid w:val="00CB538D"/>
    <w:rsid w:val="00CB54DA"/>
    <w:rsid w:val="00CB55F8"/>
    <w:rsid w:val="00CB586D"/>
    <w:rsid w:val="00CB5876"/>
    <w:rsid w:val="00CB5AAB"/>
    <w:rsid w:val="00CB5B09"/>
    <w:rsid w:val="00CB5D22"/>
    <w:rsid w:val="00CB5D64"/>
    <w:rsid w:val="00CB5FD6"/>
    <w:rsid w:val="00CB6423"/>
    <w:rsid w:val="00CB6559"/>
    <w:rsid w:val="00CB6570"/>
    <w:rsid w:val="00CB67EC"/>
    <w:rsid w:val="00CB6A53"/>
    <w:rsid w:val="00CB6F4F"/>
    <w:rsid w:val="00CB6FCE"/>
    <w:rsid w:val="00CB7021"/>
    <w:rsid w:val="00CB75BB"/>
    <w:rsid w:val="00CB770E"/>
    <w:rsid w:val="00CB78C4"/>
    <w:rsid w:val="00CB79DF"/>
    <w:rsid w:val="00CB7BB3"/>
    <w:rsid w:val="00CB7C21"/>
    <w:rsid w:val="00CB7CF8"/>
    <w:rsid w:val="00CB7F28"/>
    <w:rsid w:val="00CC01B6"/>
    <w:rsid w:val="00CC03DF"/>
    <w:rsid w:val="00CC045A"/>
    <w:rsid w:val="00CC071B"/>
    <w:rsid w:val="00CC0C80"/>
    <w:rsid w:val="00CC0EEF"/>
    <w:rsid w:val="00CC0F90"/>
    <w:rsid w:val="00CC1386"/>
    <w:rsid w:val="00CC148E"/>
    <w:rsid w:val="00CC177E"/>
    <w:rsid w:val="00CC1C8F"/>
    <w:rsid w:val="00CC210F"/>
    <w:rsid w:val="00CC211B"/>
    <w:rsid w:val="00CC2271"/>
    <w:rsid w:val="00CC2387"/>
    <w:rsid w:val="00CC2489"/>
    <w:rsid w:val="00CC25DC"/>
    <w:rsid w:val="00CC2C53"/>
    <w:rsid w:val="00CC2D4C"/>
    <w:rsid w:val="00CC2F3F"/>
    <w:rsid w:val="00CC3294"/>
    <w:rsid w:val="00CC347D"/>
    <w:rsid w:val="00CC34C2"/>
    <w:rsid w:val="00CC3573"/>
    <w:rsid w:val="00CC374D"/>
    <w:rsid w:val="00CC3CEB"/>
    <w:rsid w:val="00CC416A"/>
    <w:rsid w:val="00CC41AB"/>
    <w:rsid w:val="00CC41FF"/>
    <w:rsid w:val="00CC4293"/>
    <w:rsid w:val="00CC46AE"/>
    <w:rsid w:val="00CC4897"/>
    <w:rsid w:val="00CC4C1A"/>
    <w:rsid w:val="00CC4C29"/>
    <w:rsid w:val="00CC4C64"/>
    <w:rsid w:val="00CC52B2"/>
    <w:rsid w:val="00CC5A9A"/>
    <w:rsid w:val="00CC60C5"/>
    <w:rsid w:val="00CC6535"/>
    <w:rsid w:val="00CC6560"/>
    <w:rsid w:val="00CC6652"/>
    <w:rsid w:val="00CC6935"/>
    <w:rsid w:val="00CC6A76"/>
    <w:rsid w:val="00CC6DB8"/>
    <w:rsid w:val="00CC6F68"/>
    <w:rsid w:val="00CC6FE7"/>
    <w:rsid w:val="00CC70BB"/>
    <w:rsid w:val="00CC7166"/>
    <w:rsid w:val="00CC76BA"/>
    <w:rsid w:val="00CC77D2"/>
    <w:rsid w:val="00CC79A2"/>
    <w:rsid w:val="00CD01B4"/>
    <w:rsid w:val="00CD0A8F"/>
    <w:rsid w:val="00CD0C0B"/>
    <w:rsid w:val="00CD11AD"/>
    <w:rsid w:val="00CD131B"/>
    <w:rsid w:val="00CD135C"/>
    <w:rsid w:val="00CD13A0"/>
    <w:rsid w:val="00CD1533"/>
    <w:rsid w:val="00CD19A0"/>
    <w:rsid w:val="00CD1BA9"/>
    <w:rsid w:val="00CD20DB"/>
    <w:rsid w:val="00CD20E2"/>
    <w:rsid w:val="00CD2125"/>
    <w:rsid w:val="00CD215C"/>
    <w:rsid w:val="00CD226D"/>
    <w:rsid w:val="00CD2346"/>
    <w:rsid w:val="00CD25D5"/>
    <w:rsid w:val="00CD2826"/>
    <w:rsid w:val="00CD2B95"/>
    <w:rsid w:val="00CD2D44"/>
    <w:rsid w:val="00CD301E"/>
    <w:rsid w:val="00CD3184"/>
    <w:rsid w:val="00CD3242"/>
    <w:rsid w:val="00CD3323"/>
    <w:rsid w:val="00CD337C"/>
    <w:rsid w:val="00CD35A3"/>
    <w:rsid w:val="00CD391C"/>
    <w:rsid w:val="00CD3ECD"/>
    <w:rsid w:val="00CD3F17"/>
    <w:rsid w:val="00CD3F64"/>
    <w:rsid w:val="00CD4057"/>
    <w:rsid w:val="00CD4480"/>
    <w:rsid w:val="00CD454D"/>
    <w:rsid w:val="00CD47A0"/>
    <w:rsid w:val="00CD47C2"/>
    <w:rsid w:val="00CD48B7"/>
    <w:rsid w:val="00CD4B93"/>
    <w:rsid w:val="00CD4D1D"/>
    <w:rsid w:val="00CD4E0E"/>
    <w:rsid w:val="00CD4EDC"/>
    <w:rsid w:val="00CD5571"/>
    <w:rsid w:val="00CD56BF"/>
    <w:rsid w:val="00CD5D19"/>
    <w:rsid w:val="00CD5E36"/>
    <w:rsid w:val="00CD6179"/>
    <w:rsid w:val="00CD6690"/>
    <w:rsid w:val="00CD66B6"/>
    <w:rsid w:val="00CD6745"/>
    <w:rsid w:val="00CD6831"/>
    <w:rsid w:val="00CD6906"/>
    <w:rsid w:val="00CD6928"/>
    <w:rsid w:val="00CD694D"/>
    <w:rsid w:val="00CD69E5"/>
    <w:rsid w:val="00CD747C"/>
    <w:rsid w:val="00CD7968"/>
    <w:rsid w:val="00CD7C39"/>
    <w:rsid w:val="00CD7FE0"/>
    <w:rsid w:val="00CE0133"/>
    <w:rsid w:val="00CE056C"/>
    <w:rsid w:val="00CE0606"/>
    <w:rsid w:val="00CE08DA"/>
    <w:rsid w:val="00CE0D74"/>
    <w:rsid w:val="00CE0D96"/>
    <w:rsid w:val="00CE0E91"/>
    <w:rsid w:val="00CE0FEC"/>
    <w:rsid w:val="00CE1115"/>
    <w:rsid w:val="00CE17A6"/>
    <w:rsid w:val="00CE1901"/>
    <w:rsid w:val="00CE196B"/>
    <w:rsid w:val="00CE1AFC"/>
    <w:rsid w:val="00CE1D39"/>
    <w:rsid w:val="00CE1E0C"/>
    <w:rsid w:val="00CE1EDB"/>
    <w:rsid w:val="00CE1EF4"/>
    <w:rsid w:val="00CE219C"/>
    <w:rsid w:val="00CE27B2"/>
    <w:rsid w:val="00CE2B05"/>
    <w:rsid w:val="00CE3640"/>
    <w:rsid w:val="00CE370F"/>
    <w:rsid w:val="00CE377B"/>
    <w:rsid w:val="00CE3925"/>
    <w:rsid w:val="00CE3A7C"/>
    <w:rsid w:val="00CE3B2E"/>
    <w:rsid w:val="00CE45D8"/>
    <w:rsid w:val="00CE4648"/>
    <w:rsid w:val="00CE495A"/>
    <w:rsid w:val="00CE4C47"/>
    <w:rsid w:val="00CE4E1C"/>
    <w:rsid w:val="00CE5312"/>
    <w:rsid w:val="00CE5538"/>
    <w:rsid w:val="00CE5C39"/>
    <w:rsid w:val="00CE5CF8"/>
    <w:rsid w:val="00CE5D9B"/>
    <w:rsid w:val="00CE5DC8"/>
    <w:rsid w:val="00CE64F3"/>
    <w:rsid w:val="00CE6772"/>
    <w:rsid w:val="00CE6B49"/>
    <w:rsid w:val="00CE6CC5"/>
    <w:rsid w:val="00CE6CFB"/>
    <w:rsid w:val="00CE6D1F"/>
    <w:rsid w:val="00CE6D9C"/>
    <w:rsid w:val="00CE7116"/>
    <w:rsid w:val="00CE7198"/>
    <w:rsid w:val="00CE76A9"/>
    <w:rsid w:val="00CE7D03"/>
    <w:rsid w:val="00CE7D89"/>
    <w:rsid w:val="00CF0110"/>
    <w:rsid w:val="00CF0190"/>
    <w:rsid w:val="00CF01BA"/>
    <w:rsid w:val="00CF04AD"/>
    <w:rsid w:val="00CF060B"/>
    <w:rsid w:val="00CF09C8"/>
    <w:rsid w:val="00CF0B2F"/>
    <w:rsid w:val="00CF0B31"/>
    <w:rsid w:val="00CF0D06"/>
    <w:rsid w:val="00CF0E0B"/>
    <w:rsid w:val="00CF0E7C"/>
    <w:rsid w:val="00CF0EE7"/>
    <w:rsid w:val="00CF0FDD"/>
    <w:rsid w:val="00CF1149"/>
    <w:rsid w:val="00CF12DD"/>
    <w:rsid w:val="00CF1489"/>
    <w:rsid w:val="00CF1493"/>
    <w:rsid w:val="00CF1A4E"/>
    <w:rsid w:val="00CF1AE6"/>
    <w:rsid w:val="00CF1BBA"/>
    <w:rsid w:val="00CF1BCB"/>
    <w:rsid w:val="00CF1D7C"/>
    <w:rsid w:val="00CF2111"/>
    <w:rsid w:val="00CF22DA"/>
    <w:rsid w:val="00CF25C8"/>
    <w:rsid w:val="00CF2690"/>
    <w:rsid w:val="00CF2887"/>
    <w:rsid w:val="00CF2AE5"/>
    <w:rsid w:val="00CF2B76"/>
    <w:rsid w:val="00CF2CBF"/>
    <w:rsid w:val="00CF3457"/>
    <w:rsid w:val="00CF39C6"/>
    <w:rsid w:val="00CF3CE2"/>
    <w:rsid w:val="00CF3D5E"/>
    <w:rsid w:val="00CF3EB8"/>
    <w:rsid w:val="00CF3FFC"/>
    <w:rsid w:val="00CF4073"/>
    <w:rsid w:val="00CF43C7"/>
    <w:rsid w:val="00CF4414"/>
    <w:rsid w:val="00CF4820"/>
    <w:rsid w:val="00CF4BBE"/>
    <w:rsid w:val="00CF4C8D"/>
    <w:rsid w:val="00CF4F68"/>
    <w:rsid w:val="00CF4FB6"/>
    <w:rsid w:val="00CF51BF"/>
    <w:rsid w:val="00CF549E"/>
    <w:rsid w:val="00CF54A7"/>
    <w:rsid w:val="00CF56A6"/>
    <w:rsid w:val="00CF576E"/>
    <w:rsid w:val="00CF5A44"/>
    <w:rsid w:val="00CF5C38"/>
    <w:rsid w:val="00CF5FC0"/>
    <w:rsid w:val="00CF6155"/>
    <w:rsid w:val="00CF63EE"/>
    <w:rsid w:val="00CF69D6"/>
    <w:rsid w:val="00CF6A79"/>
    <w:rsid w:val="00CF6AC4"/>
    <w:rsid w:val="00CF6C11"/>
    <w:rsid w:val="00CF6CFD"/>
    <w:rsid w:val="00CF7801"/>
    <w:rsid w:val="00CF79BF"/>
    <w:rsid w:val="00CF7BF6"/>
    <w:rsid w:val="00CF7D99"/>
    <w:rsid w:val="00CF7ED3"/>
    <w:rsid w:val="00D008D2"/>
    <w:rsid w:val="00D00B53"/>
    <w:rsid w:val="00D00FA5"/>
    <w:rsid w:val="00D00FF7"/>
    <w:rsid w:val="00D01072"/>
    <w:rsid w:val="00D01229"/>
    <w:rsid w:val="00D0125B"/>
    <w:rsid w:val="00D015A6"/>
    <w:rsid w:val="00D016AC"/>
    <w:rsid w:val="00D01A6C"/>
    <w:rsid w:val="00D01C0A"/>
    <w:rsid w:val="00D01C8D"/>
    <w:rsid w:val="00D01CBA"/>
    <w:rsid w:val="00D01CD4"/>
    <w:rsid w:val="00D01E43"/>
    <w:rsid w:val="00D01FB5"/>
    <w:rsid w:val="00D0201A"/>
    <w:rsid w:val="00D021C9"/>
    <w:rsid w:val="00D023B4"/>
    <w:rsid w:val="00D0243A"/>
    <w:rsid w:val="00D0249D"/>
    <w:rsid w:val="00D025E5"/>
    <w:rsid w:val="00D02788"/>
    <w:rsid w:val="00D02A1D"/>
    <w:rsid w:val="00D02A4F"/>
    <w:rsid w:val="00D02E53"/>
    <w:rsid w:val="00D02EBF"/>
    <w:rsid w:val="00D0308A"/>
    <w:rsid w:val="00D0345A"/>
    <w:rsid w:val="00D034E5"/>
    <w:rsid w:val="00D036BD"/>
    <w:rsid w:val="00D037AA"/>
    <w:rsid w:val="00D03BF4"/>
    <w:rsid w:val="00D03C47"/>
    <w:rsid w:val="00D03D86"/>
    <w:rsid w:val="00D03DCE"/>
    <w:rsid w:val="00D03E27"/>
    <w:rsid w:val="00D03EE7"/>
    <w:rsid w:val="00D040E6"/>
    <w:rsid w:val="00D041E0"/>
    <w:rsid w:val="00D0435F"/>
    <w:rsid w:val="00D043B2"/>
    <w:rsid w:val="00D04758"/>
    <w:rsid w:val="00D04789"/>
    <w:rsid w:val="00D04921"/>
    <w:rsid w:val="00D04C0B"/>
    <w:rsid w:val="00D050A5"/>
    <w:rsid w:val="00D051BD"/>
    <w:rsid w:val="00D052F7"/>
    <w:rsid w:val="00D05651"/>
    <w:rsid w:val="00D05A5B"/>
    <w:rsid w:val="00D05BFB"/>
    <w:rsid w:val="00D05DA3"/>
    <w:rsid w:val="00D05DC3"/>
    <w:rsid w:val="00D05E0B"/>
    <w:rsid w:val="00D05FE9"/>
    <w:rsid w:val="00D060F3"/>
    <w:rsid w:val="00D063BA"/>
    <w:rsid w:val="00D0658F"/>
    <w:rsid w:val="00D0670D"/>
    <w:rsid w:val="00D0699A"/>
    <w:rsid w:val="00D069AB"/>
    <w:rsid w:val="00D07144"/>
    <w:rsid w:val="00D07170"/>
    <w:rsid w:val="00D07194"/>
    <w:rsid w:val="00D075EA"/>
    <w:rsid w:val="00D07687"/>
    <w:rsid w:val="00D07750"/>
    <w:rsid w:val="00D07FAC"/>
    <w:rsid w:val="00D10485"/>
    <w:rsid w:val="00D10658"/>
    <w:rsid w:val="00D10983"/>
    <w:rsid w:val="00D10996"/>
    <w:rsid w:val="00D10B86"/>
    <w:rsid w:val="00D10BC3"/>
    <w:rsid w:val="00D11077"/>
    <w:rsid w:val="00D11715"/>
    <w:rsid w:val="00D119C9"/>
    <w:rsid w:val="00D1219B"/>
    <w:rsid w:val="00D1260B"/>
    <w:rsid w:val="00D1275F"/>
    <w:rsid w:val="00D12763"/>
    <w:rsid w:val="00D1284E"/>
    <w:rsid w:val="00D12996"/>
    <w:rsid w:val="00D12BD2"/>
    <w:rsid w:val="00D12D14"/>
    <w:rsid w:val="00D12DBF"/>
    <w:rsid w:val="00D12E51"/>
    <w:rsid w:val="00D13CD1"/>
    <w:rsid w:val="00D13D4F"/>
    <w:rsid w:val="00D14240"/>
    <w:rsid w:val="00D142E4"/>
    <w:rsid w:val="00D1431D"/>
    <w:rsid w:val="00D14C92"/>
    <w:rsid w:val="00D14ECD"/>
    <w:rsid w:val="00D1546C"/>
    <w:rsid w:val="00D15BDB"/>
    <w:rsid w:val="00D15CD1"/>
    <w:rsid w:val="00D15E3C"/>
    <w:rsid w:val="00D161C9"/>
    <w:rsid w:val="00D161D8"/>
    <w:rsid w:val="00D165BF"/>
    <w:rsid w:val="00D1682F"/>
    <w:rsid w:val="00D168CC"/>
    <w:rsid w:val="00D16A0F"/>
    <w:rsid w:val="00D16C9F"/>
    <w:rsid w:val="00D16FE9"/>
    <w:rsid w:val="00D17102"/>
    <w:rsid w:val="00D17A5A"/>
    <w:rsid w:val="00D17BA5"/>
    <w:rsid w:val="00D17C88"/>
    <w:rsid w:val="00D17CAC"/>
    <w:rsid w:val="00D20248"/>
    <w:rsid w:val="00D2028D"/>
    <w:rsid w:val="00D202E3"/>
    <w:rsid w:val="00D20527"/>
    <w:rsid w:val="00D20894"/>
    <w:rsid w:val="00D20B9C"/>
    <w:rsid w:val="00D20C63"/>
    <w:rsid w:val="00D20DD3"/>
    <w:rsid w:val="00D20E85"/>
    <w:rsid w:val="00D20F97"/>
    <w:rsid w:val="00D21070"/>
    <w:rsid w:val="00D21285"/>
    <w:rsid w:val="00D21291"/>
    <w:rsid w:val="00D212FC"/>
    <w:rsid w:val="00D21335"/>
    <w:rsid w:val="00D21404"/>
    <w:rsid w:val="00D216C5"/>
    <w:rsid w:val="00D21CF1"/>
    <w:rsid w:val="00D2208B"/>
    <w:rsid w:val="00D220AF"/>
    <w:rsid w:val="00D223CE"/>
    <w:rsid w:val="00D2302E"/>
    <w:rsid w:val="00D23129"/>
    <w:rsid w:val="00D2319C"/>
    <w:rsid w:val="00D231DC"/>
    <w:rsid w:val="00D23238"/>
    <w:rsid w:val="00D233BE"/>
    <w:rsid w:val="00D23A8F"/>
    <w:rsid w:val="00D24266"/>
    <w:rsid w:val="00D24322"/>
    <w:rsid w:val="00D244AF"/>
    <w:rsid w:val="00D24539"/>
    <w:rsid w:val="00D246C7"/>
    <w:rsid w:val="00D247DA"/>
    <w:rsid w:val="00D2507F"/>
    <w:rsid w:val="00D25084"/>
    <w:rsid w:val="00D25265"/>
    <w:rsid w:val="00D25362"/>
    <w:rsid w:val="00D2578B"/>
    <w:rsid w:val="00D258A2"/>
    <w:rsid w:val="00D25C77"/>
    <w:rsid w:val="00D25D63"/>
    <w:rsid w:val="00D25EAC"/>
    <w:rsid w:val="00D262FD"/>
    <w:rsid w:val="00D26371"/>
    <w:rsid w:val="00D26402"/>
    <w:rsid w:val="00D2679D"/>
    <w:rsid w:val="00D26835"/>
    <w:rsid w:val="00D276D9"/>
    <w:rsid w:val="00D2791A"/>
    <w:rsid w:val="00D27C0E"/>
    <w:rsid w:val="00D27C9F"/>
    <w:rsid w:val="00D27FB8"/>
    <w:rsid w:val="00D27FFE"/>
    <w:rsid w:val="00D302BB"/>
    <w:rsid w:val="00D302D5"/>
    <w:rsid w:val="00D303FF"/>
    <w:rsid w:val="00D3047C"/>
    <w:rsid w:val="00D30D1B"/>
    <w:rsid w:val="00D30E57"/>
    <w:rsid w:val="00D3118D"/>
    <w:rsid w:val="00D31556"/>
    <w:rsid w:val="00D31748"/>
    <w:rsid w:val="00D318F7"/>
    <w:rsid w:val="00D31C37"/>
    <w:rsid w:val="00D31F4E"/>
    <w:rsid w:val="00D323D4"/>
    <w:rsid w:val="00D328D7"/>
    <w:rsid w:val="00D32B17"/>
    <w:rsid w:val="00D32B39"/>
    <w:rsid w:val="00D32E59"/>
    <w:rsid w:val="00D3303E"/>
    <w:rsid w:val="00D33169"/>
    <w:rsid w:val="00D3332A"/>
    <w:rsid w:val="00D334E0"/>
    <w:rsid w:val="00D33616"/>
    <w:rsid w:val="00D33C4A"/>
    <w:rsid w:val="00D33DC1"/>
    <w:rsid w:val="00D33DEB"/>
    <w:rsid w:val="00D33ED9"/>
    <w:rsid w:val="00D3400E"/>
    <w:rsid w:val="00D34123"/>
    <w:rsid w:val="00D34219"/>
    <w:rsid w:val="00D3427E"/>
    <w:rsid w:val="00D34341"/>
    <w:rsid w:val="00D3446C"/>
    <w:rsid w:val="00D344E8"/>
    <w:rsid w:val="00D344F2"/>
    <w:rsid w:val="00D345BD"/>
    <w:rsid w:val="00D34654"/>
    <w:rsid w:val="00D34685"/>
    <w:rsid w:val="00D34758"/>
    <w:rsid w:val="00D34B21"/>
    <w:rsid w:val="00D34BFA"/>
    <w:rsid w:val="00D34E56"/>
    <w:rsid w:val="00D34EF4"/>
    <w:rsid w:val="00D34F73"/>
    <w:rsid w:val="00D351F2"/>
    <w:rsid w:val="00D35C53"/>
    <w:rsid w:val="00D35D61"/>
    <w:rsid w:val="00D35DBA"/>
    <w:rsid w:val="00D35E82"/>
    <w:rsid w:val="00D35FB6"/>
    <w:rsid w:val="00D35FBC"/>
    <w:rsid w:val="00D364CE"/>
    <w:rsid w:val="00D3659D"/>
    <w:rsid w:val="00D36652"/>
    <w:rsid w:val="00D369E7"/>
    <w:rsid w:val="00D36AA8"/>
    <w:rsid w:val="00D36B94"/>
    <w:rsid w:val="00D36C1A"/>
    <w:rsid w:val="00D36FDD"/>
    <w:rsid w:val="00D370BF"/>
    <w:rsid w:val="00D37185"/>
    <w:rsid w:val="00D37746"/>
    <w:rsid w:val="00D37770"/>
    <w:rsid w:val="00D37B95"/>
    <w:rsid w:val="00D37C6D"/>
    <w:rsid w:val="00D37D8F"/>
    <w:rsid w:val="00D37E47"/>
    <w:rsid w:val="00D4008E"/>
    <w:rsid w:val="00D40207"/>
    <w:rsid w:val="00D40423"/>
    <w:rsid w:val="00D40947"/>
    <w:rsid w:val="00D409D4"/>
    <w:rsid w:val="00D40B7D"/>
    <w:rsid w:val="00D40D71"/>
    <w:rsid w:val="00D40F29"/>
    <w:rsid w:val="00D40FF1"/>
    <w:rsid w:val="00D4119D"/>
    <w:rsid w:val="00D411A3"/>
    <w:rsid w:val="00D4128C"/>
    <w:rsid w:val="00D41513"/>
    <w:rsid w:val="00D41545"/>
    <w:rsid w:val="00D417FF"/>
    <w:rsid w:val="00D41A0F"/>
    <w:rsid w:val="00D41ADB"/>
    <w:rsid w:val="00D41B3E"/>
    <w:rsid w:val="00D41BB6"/>
    <w:rsid w:val="00D41D75"/>
    <w:rsid w:val="00D41DC5"/>
    <w:rsid w:val="00D41EC9"/>
    <w:rsid w:val="00D41F58"/>
    <w:rsid w:val="00D4215B"/>
    <w:rsid w:val="00D42489"/>
    <w:rsid w:val="00D424BB"/>
    <w:rsid w:val="00D42608"/>
    <w:rsid w:val="00D426C9"/>
    <w:rsid w:val="00D427BF"/>
    <w:rsid w:val="00D428A4"/>
    <w:rsid w:val="00D42EDC"/>
    <w:rsid w:val="00D431B7"/>
    <w:rsid w:val="00D4322A"/>
    <w:rsid w:val="00D432AF"/>
    <w:rsid w:val="00D434C7"/>
    <w:rsid w:val="00D438D9"/>
    <w:rsid w:val="00D43A73"/>
    <w:rsid w:val="00D43BCE"/>
    <w:rsid w:val="00D43DBC"/>
    <w:rsid w:val="00D4404A"/>
    <w:rsid w:val="00D4417F"/>
    <w:rsid w:val="00D4422F"/>
    <w:rsid w:val="00D44651"/>
    <w:rsid w:val="00D44754"/>
    <w:rsid w:val="00D44A36"/>
    <w:rsid w:val="00D44AA5"/>
    <w:rsid w:val="00D44C5B"/>
    <w:rsid w:val="00D44CB2"/>
    <w:rsid w:val="00D44DDB"/>
    <w:rsid w:val="00D44E6E"/>
    <w:rsid w:val="00D44EED"/>
    <w:rsid w:val="00D44F7D"/>
    <w:rsid w:val="00D45058"/>
    <w:rsid w:val="00D451DB"/>
    <w:rsid w:val="00D4549A"/>
    <w:rsid w:val="00D455D7"/>
    <w:rsid w:val="00D45704"/>
    <w:rsid w:val="00D45764"/>
    <w:rsid w:val="00D45A6B"/>
    <w:rsid w:val="00D45AE4"/>
    <w:rsid w:val="00D45C06"/>
    <w:rsid w:val="00D45C64"/>
    <w:rsid w:val="00D461F3"/>
    <w:rsid w:val="00D46227"/>
    <w:rsid w:val="00D4631A"/>
    <w:rsid w:val="00D4657D"/>
    <w:rsid w:val="00D466A4"/>
    <w:rsid w:val="00D466E4"/>
    <w:rsid w:val="00D4671D"/>
    <w:rsid w:val="00D467EA"/>
    <w:rsid w:val="00D46C12"/>
    <w:rsid w:val="00D46C64"/>
    <w:rsid w:val="00D46CAB"/>
    <w:rsid w:val="00D46D13"/>
    <w:rsid w:val="00D46D6C"/>
    <w:rsid w:val="00D46DE6"/>
    <w:rsid w:val="00D46FAE"/>
    <w:rsid w:val="00D47044"/>
    <w:rsid w:val="00D47083"/>
    <w:rsid w:val="00D4712A"/>
    <w:rsid w:val="00D47188"/>
    <w:rsid w:val="00D4745F"/>
    <w:rsid w:val="00D47736"/>
    <w:rsid w:val="00D478E3"/>
    <w:rsid w:val="00D47972"/>
    <w:rsid w:val="00D479EC"/>
    <w:rsid w:val="00D47AB9"/>
    <w:rsid w:val="00D47C49"/>
    <w:rsid w:val="00D47FD2"/>
    <w:rsid w:val="00D5011D"/>
    <w:rsid w:val="00D5020A"/>
    <w:rsid w:val="00D50213"/>
    <w:rsid w:val="00D504A6"/>
    <w:rsid w:val="00D505DE"/>
    <w:rsid w:val="00D50842"/>
    <w:rsid w:val="00D508A3"/>
    <w:rsid w:val="00D50A49"/>
    <w:rsid w:val="00D51020"/>
    <w:rsid w:val="00D51081"/>
    <w:rsid w:val="00D51182"/>
    <w:rsid w:val="00D51348"/>
    <w:rsid w:val="00D515DF"/>
    <w:rsid w:val="00D51600"/>
    <w:rsid w:val="00D51883"/>
    <w:rsid w:val="00D51D75"/>
    <w:rsid w:val="00D51E09"/>
    <w:rsid w:val="00D5223E"/>
    <w:rsid w:val="00D52328"/>
    <w:rsid w:val="00D52372"/>
    <w:rsid w:val="00D52457"/>
    <w:rsid w:val="00D52811"/>
    <w:rsid w:val="00D529CA"/>
    <w:rsid w:val="00D52C5E"/>
    <w:rsid w:val="00D52DA8"/>
    <w:rsid w:val="00D52DBD"/>
    <w:rsid w:val="00D53174"/>
    <w:rsid w:val="00D532B6"/>
    <w:rsid w:val="00D53520"/>
    <w:rsid w:val="00D53832"/>
    <w:rsid w:val="00D538A2"/>
    <w:rsid w:val="00D538B4"/>
    <w:rsid w:val="00D53C0E"/>
    <w:rsid w:val="00D53C22"/>
    <w:rsid w:val="00D53E88"/>
    <w:rsid w:val="00D53EA0"/>
    <w:rsid w:val="00D540EB"/>
    <w:rsid w:val="00D541CC"/>
    <w:rsid w:val="00D54394"/>
    <w:rsid w:val="00D5451D"/>
    <w:rsid w:val="00D54571"/>
    <w:rsid w:val="00D546E8"/>
    <w:rsid w:val="00D54CD6"/>
    <w:rsid w:val="00D54EA3"/>
    <w:rsid w:val="00D55015"/>
    <w:rsid w:val="00D550E5"/>
    <w:rsid w:val="00D55276"/>
    <w:rsid w:val="00D5561C"/>
    <w:rsid w:val="00D5564C"/>
    <w:rsid w:val="00D556A0"/>
    <w:rsid w:val="00D557C9"/>
    <w:rsid w:val="00D55810"/>
    <w:rsid w:val="00D56062"/>
    <w:rsid w:val="00D561A5"/>
    <w:rsid w:val="00D5662A"/>
    <w:rsid w:val="00D56A05"/>
    <w:rsid w:val="00D56BF1"/>
    <w:rsid w:val="00D56C4B"/>
    <w:rsid w:val="00D56EB9"/>
    <w:rsid w:val="00D57112"/>
    <w:rsid w:val="00D572EA"/>
    <w:rsid w:val="00D573C1"/>
    <w:rsid w:val="00D5749E"/>
    <w:rsid w:val="00D57B26"/>
    <w:rsid w:val="00D57E47"/>
    <w:rsid w:val="00D57E7D"/>
    <w:rsid w:val="00D57EDC"/>
    <w:rsid w:val="00D6027D"/>
    <w:rsid w:val="00D602CF"/>
    <w:rsid w:val="00D60356"/>
    <w:rsid w:val="00D603DE"/>
    <w:rsid w:val="00D6046F"/>
    <w:rsid w:val="00D604C4"/>
    <w:rsid w:val="00D60786"/>
    <w:rsid w:val="00D60982"/>
    <w:rsid w:val="00D6100E"/>
    <w:rsid w:val="00D611F4"/>
    <w:rsid w:val="00D613E3"/>
    <w:rsid w:val="00D61508"/>
    <w:rsid w:val="00D6169B"/>
    <w:rsid w:val="00D61B83"/>
    <w:rsid w:val="00D61C23"/>
    <w:rsid w:val="00D61C7B"/>
    <w:rsid w:val="00D61E16"/>
    <w:rsid w:val="00D61E1B"/>
    <w:rsid w:val="00D6217A"/>
    <w:rsid w:val="00D621DD"/>
    <w:rsid w:val="00D622D4"/>
    <w:rsid w:val="00D624F3"/>
    <w:rsid w:val="00D625BA"/>
    <w:rsid w:val="00D62702"/>
    <w:rsid w:val="00D62BA6"/>
    <w:rsid w:val="00D62DD9"/>
    <w:rsid w:val="00D630FA"/>
    <w:rsid w:val="00D63392"/>
    <w:rsid w:val="00D63440"/>
    <w:rsid w:val="00D634E2"/>
    <w:rsid w:val="00D63623"/>
    <w:rsid w:val="00D63958"/>
    <w:rsid w:val="00D63959"/>
    <w:rsid w:val="00D639DC"/>
    <w:rsid w:val="00D639E1"/>
    <w:rsid w:val="00D63AF8"/>
    <w:rsid w:val="00D63B83"/>
    <w:rsid w:val="00D63BD4"/>
    <w:rsid w:val="00D63C09"/>
    <w:rsid w:val="00D64189"/>
    <w:rsid w:val="00D64272"/>
    <w:rsid w:val="00D64887"/>
    <w:rsid w:val="00D64D39"/>
    <w:rsid w:val="00D64D7F"/>
    <w:rsid w:val="00D64EBE"/>
    <w:rsid w:val="00D65356"/>
    <w:rsid w:val="00D65C3A"/>
    <w:rsid w:val="00D65E88"/>
    <w:rsid w:val="00D65EFB"/>
    <w:rsid w:val="00D66368"/>
    <w:rsid w:val="00D664E8"/>
    <w:rsid w:val="00D6674A"/>
    <w:rsid w:val="00D6693C"/>
    <w:rsid w:val="00D66C9E"/>
    <w:rsid w:val="00D66E18"/>
    <w:rsid w:val="00D671D6"/>
    <w:rsid w:val="00D6723A"/>
    <w:rsid w:val="00D67368"/>
    <w:rsid w:val="00D673BA"/>
    <w:rsid w:val="00D67E2C"/>
    <w:rsid w:val="00D7017C"/>
    <w:rsid w:val="00D703CB"/>
    <w:rsid w:val="00D7041F"/>
    <w:rsid w:val="00D70543"/>
    <w:rsid w:val="00D70BEE"/>
    <w:rsid w:val="00D70BF0"/>
    <w:rsid w:val="00D70EAB"/>
    <w:rsid w:val="00D70FBC"/>
    <w:rsid w:val="00D71122"/>
    <w:rsid w:val="00D71232"/>
    <w:rsid w:val="00D71252"/>
    <w:rsid w:val="00D715FC"/>
    <w:rsid w:val="00D7164A"/>
    <w:rsid w:val="00D71941"/>
    <w:rsid w:val="00D71A70"/>
    <w:rsid w:val="00D71CE6"/>
    <w:rsid w:val="00D71D3C"/>
    <w:rsid w:val="00D727CB"/>
    <w:rsid w:val="00D728F4"/>
    <w:rsid w:val="00D72AD5"/>
    <w:rsid w:val="00D72CE4"/>
    <w:rsid w:val="00D72DBC"/>
    <w:rsid w:val="00D72EFA"/>
    <w:rsid w:val="00D73037"/>
    <w:rsid w:val="00D734E6"/>
    <w:rsid w:val="00D7353F"/>
    <w:rsid w:val="00D73575"/>
    <w:rsid w:val="00D73595"/>
    <w:rsid w:val="00D73642"/>
    <w:rsid w:val="00D73646"/>
    <w:rsid w:val="00D739A2"/>
    <w:rsid w:val="00D739E4"/>
    <w:rsid w:val="00D73B8B"/>
    <w:rsid w:val="00D73CC9"/>
    <w:rsid w:val="00D73F2F"/>
    <w:rsid w:val="00D7428A"/>
    <w:rsid w:val="00D7434A"/>
    <w:rsid w:val="00D743A5"/>
    <w:rsid w:val="00D74584"/>
    <w:rsid w:val="00D746F7"/>
    <w:rsid w:val="00D747AA"/>
    <w:rsid w:val="00D749E6"/>
    <w:rsid w:val="00D74B22"/>
    <w:rsid w:val="00D74B47"/>
    <w:rsid w:val="00D74F30"/>
    <w:rsid w:val="00D74F35"/>
    <w:rsid w:val="00D750F8"/>
    <w:rsid w:val="00D755E1"/>
    <w:rsid w:val="00D7563F"/>
    <w:rsid w:val="00D75BE7"/>
    <w:rsid w:val="00D75DF0"/>
    <w:rsid w:val="00D75FD6"/>
    <w:rsid w:val="00D76172"/>
    <w:rsid w:val="00D76191"/>
    <w:rsid w:val="00D76266"/>
    <w:rsid w:val="00D76269"/>
    <w:rsid w:val="00D768F5"/>
    <w:rsid w:val="00D768F8"/>
    <w:rsid w:val="00D76EB3"/>
    <w:rsid w:val="00D76F4C"/>
    <w:rsid w:val="00D7708B"/>
    <w:rsid w:val="00D7716D"/>
    <w:rsid w:val="00D772CF"/>
    <w:rsid w:val="00D77732"/>
    <w:rsid w:val="00D7774B"/>
    <w:rsid w:val="00D77BB7"/>
    <w:rsid w:val="00D77C0E"/>
    <w:rsid w:val="00D77C44"/>
    <w:rsid w:val="00D801F5"/>
    <w:rsid w:val="00D8053E"/>
    <w:rsid w:val="00D80828"/>
    <w:rsid w:val="00D80C99"/>
    <w:rsid w:val="00D80E8B"/>
    <w:rsid w:val="00D81072"/>
    <w:rsid w:val="00D81545"/>
    <w:rsid w:val="00D817F4"/>
    <w:rsid w:val="00D818A8"/>
    <w:rsid w:val="00D818C8"/>
    <w:rsid w:val="00D81922"/>
    <w:rsid w:val="00D81FF2"/>
    <w:rsid w:val="00D82561"/>
    <w:rsid w:val="00D82802"/>
    <w:rsid w:val="00D82C62"/>
    <w:rsid w:val="00D82DD6"/>
    <w:rsid w:val="00D82F0D"/>
    <w:rsid w:val="00D830E6"/>
    <w:rsid w:val="00D83308"/>
    <w:rsid w:val="00D834E5"/>
    <w:rsid w:val="00D8384B"/>
    <w:rsid w:val="00D8385A"/>
    <w:rsid w:val="00D83994"/>
    <w:rsid w:val="00D83B32"/>
    <w:rsid w:val="00D83C0F"/>
    <w:rsid w:val="00D83DA6"/>
    <w:rsid w:val="00D83EED"/>
    <w:rsid w:val="00D842AF"/>
    <w:rsid w:val="00D846D0"/>
    <w:rsid w:val="00D84A55"/>
    <w:rsid w:val="00D84B8C"/>
    <w:rsid w:val="00D84BC8"/>
    <w:rsid w:val="00D84DB4"/>
    <w:rsid w:val="00D84EE8"/>
    <w:rsid w:val="00D84F02"/>
    <w:rsid w:val="00D84F35"/>
    <w:rsid w:val="00D8502C"/>
    <w:rsid w:val="00D850E9"/>
    <w:rsid w:val="00D8526B"/>
    <w:rsid w:val="00D8555D"/>
    <w:rsid w:val="00D855CF"/>
    <w:rsid w:val="00D85679"/>
    <w:rsid w:val="00D856EC"/>
    <w:rsid w:val="00D85A22"/>
    <w:rsid w:val="00D85D3D"/>
    <w:rsid w:val="00D85ED1"/>
    <w:rsid w:val="00D864A9"/>
    <w:rsid w:val="00D86606"/>
    <w:rsid w:val="00D868B7"/>
    <w:rsid w:val="00D86922"/>
    <w:rsid w:val="00D86A83"/>
    <w:rsid w:val="00D86D22"/>
    <w:rsid w:val="00D86DAD"/>
    <w:rsid w:val="00D874CC"/>
    <w:rsid w:val="00D8783B"/>
    <w:rsid w:val="00D87A8E"/>
    <w:rsid w:val="00D87B08"/>
    <w:rsid w:val="00D906D4"/>
    <w:rsid w:val="00D907C1"/>
    <w:rsid w:val="00D9081A"/>
    <w:rsid w:val="00D90A77"/>
    <w:rsid w:val="00D90AE6"/>
    <w:rsid w:val="00D90F4E"/>
    <w:rsid w:val="00D90FA5"/>
    <w:rsid w:val="00D911ED"/>
    <w:rsid w:val="00D918C8"/>
    <w:rsid w:val="00D91A43"/>
    <w:rsid w:val="00D91B80"/>
    <w:rsid w:val="00D91BB8"/>
    <w:rsid w:val="00D91CB1"/>
    <w:rsid w:val="00D92078"/>
    <w:rsid w:val="00D922E3"/>
    <w:rsid w:val="00D92322"/>
    <w:rsid w:val="00D9279B"/>
    <w:rsid w:val="00D9284A"/>
    <w:rsid w:val="00D92904"/>
    <w:rsid w:val="00D929CA"/>
    <w:rsid w:val="00D92B4D"/>
    <w:rsid w:val="00D92D1E"/>
    <w:rsid w:val="00D92D31"/>
    <w:rsid w:val="00D92E37"/>
    <w:rsid w:val="00D92F41"/>
    <w:rsid w:val="00D9346F"/>
    <w:rsid w:val="00D9371F"/>
    <w:rsid w:val="00D93A4C"/>
    <w:rsid w:val="00D93BB0"/>
    <w:rsid w:val="00D93BCF"/>
    <w:rsid w:val="00D93E98"/>
    <w:rsid w:val="00D941C3"/>
    <w:rsid w:val="00D942A3"/>
    <w:rsid w:val="00D94A2D"/>
    <w:rsid w:val="00D94B3E"/>
    <w:rsid w:val="00D94CC8"/>
    <w:rsid w:val="00D94DDA"/>
    <w:rsid w:val="00D95202"/>
    <w:rsid w:val="00D9528A"/>
    <w:rsid w:val="00D95539"/>
    <w:rsid w:val="00D95A71"/>
    <w:rsid w:val="00D95BCD"/>
    <w:rsid w:val="00D95C79"/>
    <w:rsid w:val="00D95CC9"/>
    <w:rsid w:val="00D95EC6"/>
    <w:rsid w:val="00D95F29"/>
    <w:rsid w:val="00D96148"/>
    <w:rsid w:val="00D9630D"/>
    <w:rsid w:val="00D96493"/>
    <w:rsid w:val="00D966EF"/>
    <w:rsid w:val="00D9673C"/>
    <w:rsid w:val="00D96866"/>
    <w:rsid w:val="00D96949"/>
    <w:rsid w:val="00D96994"/>
    <w:rsid w:val="00D96B33"/>
    <w:rsid w:val="00D96D71"/>
    <w:rsid w:val="00D97389"/>
    <w:rsid w:val="00D97462"/>
    <w:rsid w:val="00D97656"/>
    <w:rsid w:val="00D97976"/>
    <w:rsid w:val="00D97B49"/>
    <w:rsid w:val="00DA00F6"/>
    <w:rsid w:val="00DA049D"/>
    <w:rsid w:val="00DA0552"/>
    <w:rsid w:val="00DA089E"/>
    <w:rsid w:val="00DA08DC"/>
    <w:rsid w:val="00DA0C4C"/>
    <w:rsid w:val="00DA0DE3"/>
    <w:rsid w:val="00DA0EB4"/>
    <w:rsid w:val="00DA1243"/>
    <w:rsid w:val="00DA176E"/>
    <w:rsid w:val="00DA18A3"/>
    <w:rsid w:val="00DA1ACA"/>
    <w:rsid w:val="00DA2000"/>
    <w:rsid w:val="00DA249C"/>
    <w:rsid w:val="00DA26F1"/>
    <w:rsid w:val="00DA2884"/>
    <w:rsid w:val="00DA29E6"/>
    <w:rsid w:val="00DA3180"/>
    <w:rsid w:val="00DA3187"/>
    <w:rsid w:val="00DA351C"/>
    <w:rsid w:val="00DA3755"/>
    <w:rsid w:val="00DA3907"/>
    <w:rsid w:val="00DA3953"/>
    <w:rsid w:val="00DA3961"/>
    <w:rsid w:val="00DA39BF"/>
    <w:rsid w:val="00DA39F5"/>
    <w:rsid w:val="00DA3FF7"/>
    <w:rsid w:val="00DA4467"/>
    <w:rsid w:val="00DA486E"/>
    <w:rsid w:val="00DA4B15"/>
    <w:rsid w:val="00DA4B49"/>
    <w:rsid w:val="00DA4B8F"/>
    <w:rsid w:val="00DA4D6A"/>
    <w:rsid w:val="00DA516F"/>
    <w:rsid w:val="00DA5361"/>
    <w:rsid w:val="00DA5624"/>
    <w:rsid w:val="00DA5862"/>
    <w:rsid w:val="00DA5E85"/>
    <w:rsid w:val="00DA5EAB"/>
    <w:rsid w:val="00DA5FA1"/>
    <w:rsid w:val="00DA668A"/>
    <w:rsid w:val="00DA66A9"/>
    <w:rsid w:val="00DA6A44"/>
    <w:rsid w:val="00DA6A91"/>
    <w:rsid w:val="00DA6BA8"/>
    <w:rsid w:val="00DA73CA"/>
    <w:rsid w:val="00DA7508"/>
    <w:rsid w:val="00DA75D0"/>
    <w:rsid w:val="00DA7621"/>
    <w:rsid w:val="00DA767D"/>
    <w:rsid w:val="00DA788A"/>
    <w:rsid w:val="00DA7C28"/>
    <w:rsid w:val="00DA7C84"/>
    <w:rsid w:val="00DB00E7"/>
    <w:rsid w:val="00DB0564"/>
    <w:rsid w:val="00DB0903"/>
    <w:rsid w:val="00DB0DA6"/>
    <w:rsid w:val="00DB1A45"/>
    <w:rsid w:val="00DB1B6C"/>
    <w:rsid w:val="00DB1EE3"/>
    <w:rsid w:val="00DB1EE8"/>
    <w:rsid w:val="00DB2195"/>
    <w:rsid w:val="00DB224F"/>
    <w:rsid w:val="00DB237D"/>
    <w:rsid w:val="00DB2466"/>
    <w:rsid w:val="00DB2A4B"/>
    <w:rsid w:val="00DB2A97"/>
    <w:rsid w:val="00DB2BDE"/>
    <w:rsid w:val="00DB2C7C"/>
    <w:rsid w:val="00DB2D15"/>
    <w:rsid w:val="00DB2E20"/>
    <w:rsid w:val="00DB2E21"/>
    <w:rsid w:val="00DB2FDE"/>
    <w:rsid w:val="00DB330D"/>
    <w:rsid w:val="00DB3419"/>
    <w:rsid w:val="00DB3535"/>
    <w:rsid w:val="00DB391F"/>
    <w:rsid w:val="00DB39C1"/>
    <w:rsid w:val="00DB4032"/>
    <w:rsid w:val="00DB422A"/>
    <w:rsid w:val="00DB493B"/>
    <w:rsid w:val="00DB4DA6"/>
    <w:rsid w:val="00DB4F37"/>
    <w:rsid w:val="00DB5259"/>
    <w:rsid w:val="00DB5338"/>
    <w:rsid w:val="00DB540B"/>
    <w:rsid w:val="00DB56D1"/>
    <w:rsid w:val="00DB5738"/>
    <w:rsid w:val="00DB574B"/>
    <w:rsid w:val="00DB574D"/>
    <w:rsid w:val="00DB5AFA"/>
    <w:rsid w:val="00DB5BFD"/>
    <w:rsid w:val="00DB5DC5"/>
    <w:rsid w:val="00DB5F6E"/>
    <w:rsid w:val="00DB69FC"/>
    <w:rsid w:val="00DB6AAD"/>
    <w:rsid w:val="00DB6CA6"/>
    <w:rsid w:val="00DB7324"/>
    <w:rsid w:val="00DB734B"/>
    <w:rsid w:val="00DB7473"/>
    <w:rsid w:val="00DB74DB"/>
    <w:rsid w:val="00DB754E"/>
    <w:rsid w:val="00DB7557"/>
    <w:rsid w:val="00DB77F2"/>
    <w:rsid w:val="00DB7AAD"/>
    <w:rsid w:val="00DC0544"/>
    <w:rsid w:val="00DC0550"/>
    <w:rsid w:val="00DC057C"/>
    <w:rsid w:val="00DC094A"/>
    <w:rsid w:val="00DC0A77"/>
    <w:rsid w:val="00DC0BCE"/>
    <w:rsid w:val="00DC0E11"/>
    <w:rsid w:val="00DC1074"/>
    <w:rsid w:val="00DC113F"/>
    <w:rsid w:val="00DC1211"/>
    <w:rsid w:val="00DC1214"/>
    <w:rsid w:val="00DC13B1"/>
    <w:rsid w:val="00DC1450"/>
    <w:rsid w:val="00DC14A3"/>
    <w:rsid w:val="00DC152D"/>
    <w:rsid w:val="00DC1599"/>
    <w:rsid w:val="00DC159B"/>
    <w:rsid w:val="00DC1ABB"/>
    <w:rsid w:val="00DC1D75"/>
    <w:rsid w:val="00DC1DCB"/>
    <w:rsid w:val="00DC20A7"/>
    <w:rsid w:val="00DC216D"/>
    <w:rsid w:val="00DC257B"/>
    <w:rsid w:val="00DC2675"/>
    <w:rsid w:val="00DC26FC"/>
    <w:rsid w:val="00DC2747"/>
    <w:rsid w:val="00DC2773"/>
    <w:rsid w:val="00DC2F0B"/>
    <w:rsid w:val="00DC3085"/>
    <w:rsid w:val="00DC30EC"/>
    <w:rsid w:val="00DC3323"/>
    <w:rsid w:val="00DC348E"/>
    <w:rsid w:val="00DC35B4"/>
    <w:rsid w:val="00DC35FF"/>
    <w:rsid w:val="00DC3744"/>
    <w:rsid w:val="00DC390B"/>
    <w:rsid w:val="00DC3C1B"/>
    <w:rsid w:val="00DC3CD7"/>
    <w:rsid w:val="00DC3F02"/>
    <w:rsid w:val="00DC3F94"/>
    <w:rsid w:val="00DC4140"/>
    <w:rsid w:val="00DC422F"/>
    <w:rsid w:val="00DC4884"/>
    <w:rsid w:val="00DC493F"/>
    <w:rsid w:val="00DC4A67"/>
    <w:rsid w:val="00DC4A78"/>
    <w:rsid w:val="00DC4B32"/>
    <w:rsid w:val="00DC4E02"/>
    <w:rsid w:val="00DC502D"/>
    <w:rsid w:val="00DC57EE"/>
    <w:rsid w:val="00DC5B2F"/>
    <w:rsid w:val="00DC5C51"/>
    <w:rsid w:val="00DC5D1A"/>
    <w:rsid w:val="00DC5E7A"/>
    <w:rsid w:val="00DC605C"/>
    <w:rsid w:val="00DC62E4"/>
    <w:rsid w:val="00DC631F"/>
    <w:rsid w:val="00DC651F"/>
    <w:rsid w:val="00DC67C1"/>
    <w:rsid w:val="00DC6825"/>
    <w:rsid w:val="00DC6B25"/>
    <w:rsid w:val="00DC6E10"/>
    <w:rsid w:val="00DC6F45"/>
    <w:rsid w:val="00DC7340"/>
    <w:rsid w:val="00DC74C6"/>
    <w:rsid w:val="00DC7534"/>
    <w:rsid w:val="00DC7D65"/>
    <w:rsid w:val="00DC7EA2"/>
    <w:rsid w:val="00DD0086"/>
    <w:rsid w:val="00DD09F4"/>
    <w:rsid w:val="00DD0C85"/>
    <w:rsid w:val="00DD123D"/>
    <w:rsid w:val="00DD128D"/>
    <w:rsid w:val="00DD14EB"/>
    <w:rsid w:val="00DD1631"/>
    <w:rsid w:val="00DD196B"/>
    <w:rsid w:val="00DD2124"/>
    <w:rsid w:val="00DD21A5"/>
    <w:rsid w:val="00DD2556"/>
    <w:rsid w:val="00DD273A"/>
    <w:rsid w:val="00DD288A"/>
    <w:rsid w:val="00DD2942"/>
    <w:rsid w:val="00DD29D6"/>
    <w:rsid w:val="00DD2C3A"/>
    <w:rsid w:val="00DD2C43"/>
    <w:rsid w:val="00DD2CEF"/>
    <w:rsid w:val="00DD2F40"/>
    <w:rsid w:val="00DD3001"/>
    <w:rsid w:val="00DD3176"/>
    <w:rsid w:val="00DD3283"/>
    <w:rsid w:val="00DD3429"/>
    <w:rsid w:val="00DD35D1"/>
    <w:rsid w:val="00DD38A8"/>
    <w:rsid w:val="00DD3B0A"/>
    <w:rsid w:val="00DD3C26"/>
    <w:rsid w:val="00DD3D84"/>
    <w:rsid w:val="00DD4078"/>
    <w:rsid w:val="00DD4572"/>
    <w:rsid w:val="00DD464C"/>
    <w:rsid w:val="00DD4A40"/>
    <w:rsid w:val="00DD4A80"/>
    <w:rsid w:val="00DD515A"/>
    <w:rsid w:val="00DD569E"/>
    <w:rsid w:val="00DD56E2"/>
    <w:rsid w:val="00DD5A73"/>
    <w:rsid w:val="00DD5C5F"/>
    <w:rsid w:val="00DD5CCB"/>
    <w:rsid w:val="00DD6296"/>
    <w:rsid w:val="00DD6B46"/>
    <w:rsid w:val="00DD6C56"/>
    <w:rsid w:val="00DD6C5B"/>
    <w:rsid w:val="00DD713D"/>
    <w:rsid w:val="00DD72BA"/>
    <w:rsid w:val="00DD7618"/>
    <w:rsid w:val="00DD7772"/>
    <w:rsid w:val="00DD7806"/>
    <w:rsid w:val="00DD7836"/>
    <w:rsid w:val="00DD7B28"/>
    <w:rsid w:val="00DD7EE3"/>
    <w:rsid w:val="00DE01FA"/>
    <w:rsid w:val="00DE0459"/>
    <w:rsid w:val="00DE064B"/>
    <w:rsid w:val="00DE08DA"/>
    <w:rsid w:val="00DE0AFC"/>
    <w:rsid w:val="00DE11F3"/>
    <w:rsid w:val="00DE1316"/>
    <w:rsid w:val="00DE1471"/>
    <w:rsid w:val="00DE1E0A"/>
    <w:rsid w:val="00DE1EDC"/>
    <w:rsid w:val="00DE1FCC"/>
    <w:rsid w:val="00DE20DB"/>
    <w:rsid w:val="00DE22E1"/>
    <w:rsid w:val="00DE2A9E"/>
    <w:rsid w:val="00DE2ABC"/>
    <w:rsid w:val="00DE34F5"/>
    <w:rsid w:val="00DE364A"/>
    <w:rsid w:val="00DE3884"/>
    <w:rsid w:val="00DE3FA2"/>
    <w:rsid w:val="00DE4191"/>
    <w:rsid w:val="00DE42F9"/>
    <w:rsid w:val="00DE43A2"/>
    <w:rsid w:val="00DE4885"/>
    <w:rsid w:val="00DE4B71"/>
    <w:rsid w:val="00DE4F42"/>
    <w:rsid w:val="00DE5278"/>
    <w:rsid w:val="00DE5279"/>
    <w:rsid w:val="00DE52B7"/>
    <w:rsid w:val="00DE52C8"/>
    <w:rsid w:val="00DE52D4"/>
    <w:rsid w:val="00DE52DA"/>
    <w:rsid w:val="00DE54EC"/>
    <w:rsid w:val="00DE5640"/>
    <w:rsid w:val="00DE5A41"/>
    <w:rsid w:val="00DE5AED"/>
    <w:rsid w:val="00DE6037"/>
    <w:rsid w:val="00DE62AA"/>
    <w:rsid w:val="00DE674C"/>
    <w:rsid w:val="00DE6852"/>
    <w:rsid w:val="00DE699A"/>
    <w:rsid w:val="00DE6B58"/>
    <w:rsid w:val="00DE6B9A"/>
    <w:rsid w:val="00DE6DD1"/>
    <w:rsid w:val="00DE6F2F"/>
    <w:rsid w:val="00DE7190"/>
    <w:rsid w:val="00DE724C"/>
    <w:rsid w:val="00DE7367"/>
    <w:rsid w:val="00DE7929"/>
    <w:rsid w:val="00DF0A27"/>
    <w:rsid w:val="00DF0A6C"/>
    <w:rsid w:val="00DF0C61"/>
    <w:rsid w:val="00DF0DF3"/>
    <w:rsid w:val="00DF0E5B"/>
    <w:rsid w:val="00DF1396"/>
    <w:rsid w:val="00DF14EE"/>
    <w:rsid w:val="00DF158D"/>
    <w:rsid w:val="00DF162C"/>
    <w:rsid w:val="00DF164D"/>
    <w:rsid w:val="00DF1930"/>
    <w:rsid w:val="00DF1A44"/>
    <w:rsid w:val="00DF1D17"/>
    <w:rsid w:val="00DF1E45"/>
    <w:rsid w:val="00DF20BF"/>
    <w:rsid w:val="00DF25C4"/>
    <w:rsid w:val="00DF26AA"/>
    <w:rsid w:val="00DF2776"/>
    <w:rsid w:val="00DF2815"/>
    <w:rsid w:val="00DF2820"/>
    <w:rsid w:val="00DF2850"/>
    <w:rsid w:val="00DF29C5"/>
    <w:rsid w:val="00DF2E91"/>
    <w:rsid w:val="00DF2FD9"/>
    <w:rsid w:val="00DF2FE3"/>
    <w:rsid w:val="00DF3463"/>
    <w:rsid w:val="00DF3B07"/>
    <w:rsid w:val="00DF3DFD"/>
    <w:rsid w:val="00DF4070"/>
    <w:rsid w:val="00DF422E"/>
    <w:rsid w:val="00DF4252"/>
    <w:rsid w:val="00DF4316"/>
    <w:rsid w:val="00DF4627"/>
    <w:rsid w:val="00DF478B"/>
    <w:rsid w:val="00DF496B"/>
    <w:rsid w:val="00DF4BD1"/>
    <w:rsid w:val="00DF50AD"/>
    <w:rsid w:val="00DF5418"/>
    <w:rsid w:val="00DF5AF5"/>
    <w:rsid w:val="00DF5BDA"/>
    <w:rsid w:val="00DF62ED"/>
    <w:rsid w:val="00DF6400"/>
    <w:rsid w:val="00DF652F"/>
    <w:rsid w:val="00DF6D25"/>
    <w:rsid w:val="00DF710E"/>
    <w:rsid w:val="00DF7C5A"/>
    <w:rsid w:val="00E00086"/>
    <w:rsid w:val="00E002BB"/>
    <w:rsid w:val="00E00317"/>
    <w:rsid w:val="00E003FC"/>
    <w:rsid w:val="00E0048B"/>
    <w:rsid w:val="00E004A0"/>
    <w:rsid w:val="00E007AA"/>
    <w:rsid w:val="00E00A91"/>
    <w:rsid w:val="00E00C89"/>
    <w:rsid w:val="00E00CBC"/>
    <w:rsid w:val="00E00D77"/>
    <w:rsid w:val="00E00ED9"/>
    <w:rsid w:val="00E0144F"/>
    <w:rsid w:val="00E014C7"/>
    <w:rsid w:val="00E01955"/>
    <w:rsid w:val="00E01A1A"/>
    <w:rsid w:val="00E01CAC"/>
    <w:rsid w:val="00E024AC"/>
    <w:rsid w:val="00E02716"/>
    <w:rsid w:val="00E027FC"/>
    <w:rsid w:val="00E028B7"/>
    <w:rsid w:val="00E02B59"/>
    <w:rsid w:val="00E02C14"/>
    <w:rsid w:val="00E02DDE"/>
    <w:rsid w:val="00E03117"/>
    <w:rsid w:val="00E031D0"/>
    <w:rsid w:val="00E03C52"/>
    <w:rsid w:val="00E03C69"/>
    <w:rsid w:val="00E03F40"/>
    <w:rsid w:val="00E03FB0"/>
    <w:rsid w:val="00E042A3"/>
    <w:rsid w:val="00E04356"/>
    <w:rsid w:val="00E0456E"/>
    <w:rsid w:val="00E047F9"/>
    <w:rsid w:val="00E04A7C"/>
    <w:rsid w:val="00E04D81"/>
    <w:rsid w:val="00E04D96"/>
    <w:rsid w:val="00E0517B"/>
    <w:rsid w:val="00E052BB"/>
    <w:rsid w:val="00E05B5B"/>
    <w:rsid w:val="00E05E3D"/>
    <w:rsid w:val="00E06420"/>
    <w:rsid w:val="00E06703"/>
    <w:rsid w:val="00E06709"/>
    <w:rsid w:val="00E06838"/>
    <w:rsid w:val="00E06A0C"/>
    <w:rsid w:val="00E06BE3"/>
    <w:rsid w:val="00E06C53"/>
    <w:rsid w:val="00E06D5C"/>
    <w:rsid w:val="00E0706B"/>
    <w:rsid w:val="00E0709E"/>
    <w:rsid w:val="00E0722E"/>
    <w:rsid w:val="00E0739F"/>
    <w:rsid w:val="00E0754D"/>
    <w:rsid w:val="00E07BB9"/>
    <w:rsid w:val="00E10025"/>
    <w:rsid w:val="00E100B0"/>
    <w:rsid w:val="00E1037B"/>
    <w:rsid w:val="00E10909"/>
    <w:rsid w:val="00E10938"/>
    <w:rsid w:val="00E10BC2"/>
    <w:rsid w:val="00E10C6E"/>
    <w:rsid w:val="00E1131A"/>
    <w:rsid w:val="00E1179C"/>
    <w:rsid w:val="00E11827"/>
    <w:rsid w:val="00E11873"/>
    <w:rsid w:val="00E119DD"/>
    <w:rsid w:val="00E11AB1"/>
    <w:rsid w:val="00E11C3F"/>
    <w:rsid w:val="00E11E3C"/>
    <w:rsid w:val="00E11FE2"/>
    <w:rsid w:val="00E120D5"/>
    <w:rsid w:val="00E1214B"/>
    <w:rsid w:val="00E1215A"/>
    <w:rsid w:val="00E1234A"/>
    <w:rsid w:val="00E123D3"/>
    <w:rsid w:val="00E127FC"/>
    <w:rsid w:val="00E12A88"/>
    <w:rsid w:val="00E12C39"/>
    <w:rsid w:val="00E12DC8"/>
    <w:rsid w:val="00E12E3B"/>
    <w:rsid w:val="00E12F31"/>
    <w:rsid w:val="00E13041"/>
    <w:rsid w:val="00E13070"/>
    <w:rsid w:val="00E13158"/>
    <w:rsid w:val="00E13208"/>
    <w:rsid w:val="00E13695"/>
    <w:rsid w:val="00E13710"/>
    <w:rsid w:val="00E13992"/>
    <w:rsid w:val="00E13B4D"/>
    <w:rsid w:val="00E13C3B"/>
    <w:rsid w:val="00E13E8A"/>
    <w:rsid w:val="00E13FC1"/>
    <w:rsid w:val="00E1411C"/>
    <w:rsid w:val="00E1444D"/>
    <w:rsid w:val="00E147C9"/>
    <w:rsid w:val="00E14A83"/>
    <w:rsid w:val="00E14AF7"/>
    <w:rsid w:val="00E14BFF"/>
    <w:rsid w:val="00E14C90"/>
    <w:rsid w:val="00E14E13"/>
    <w:rsid w:val="00E14E3D"/>
    <w:rsid w:val="00E14E68"/>
    <w:rsid w:val="00E152AA"/>
    <w:rsid w:val="00E1534D"/>
    <w:rsid w:val="00E153A5"/>
    <w:rsid w:val="00E15485"/>
    <w:rsid w:val="00E1548A"/>
    <w:rsid w:val="00E15A87"/>
    <w:rsid w:val="00E15C16"/>
    <w:rsid w:val="00E15EC6"/>
    <w:rsid w:val="00E16004"/>
    <w:rsid w:val="00E1609D"/>
    <w:rsid w:val="00E1613E"/>
    <w:rsid w:val="00E16472"/>
    <w:rsid w:val="00E165F4"/>
    <w:rsid w:val="00E16639"/>
    <w:rsid w:val="00E167B5"/>
    <w:rsid w:val="00E16809"/>
    <w:rsid w:val="00E16FCC"/>
    <w:rsid w:val="00E17761"/>
    <w:rsid w:val="00E179C9"/>
    <w:rsid w:val="00E17BB0"/>
    <w:rsid w:val="00E17EC0"/>
    <w:rsid w:val="00E17ED3"/>
    <w:rsid w:val="00E20100"/>
    <w:rsid w:val="00E2057B"/>
    <w:rsid w:val="00E205D7"/>
    <w:rsid w:val="00E2095E"/>
    <w:rsid w:val="00E20964"/>
    <w:rsid w:val="00E20F88"/>
    <w:rsid w:val="00E2122E"/>
    <w:rsid w:val="00E21342"/>
    <w:rsid w:val="00E21522"/>
    <w:rsid w:val="00E2161B"/>
    <w:rsid w:val="00E2164F"/>
    <w:rsid w:val="00E2174A"/>
    <w:rsid w:val="00E2174C"/>
    <w:rsid w:val="00E2176A"/>
    <w:rsid w:val="00E21843"/>
    <w:rsid w:val="00E21989"/>
    <w:rsid w:val="00E21A1D"/>
    <w:rsid w:val="00E21A71"/>
    <w:rsid w:val="00E21BA4"/>
    <w:rsid w:val="00E21BE1"/>
    <w:rsid w:val="00E21D00"/>
    <w:rsid w:val="00E21E5E"/>
    <w:rsid w:val="00E21ECF"/>
    <w:rsid w:val="00E21FDA"/>
    <w:rsid w:val="00E221BE"/>
    <w:rsid w:val="00E2222E"/>
    <w:rsid w:val="00E22864"/>
    <w:rsid w:val="00E22ABC"/>
    <w:rsid w:val="00E232C5"/>
    <w:rsid w:val="00E2349F"/>
    <w:rsid w:val="00E235B5"/>
    <w:rsid w:val="00E23848"/>
    <w:rsid w:val="00E2389F"/>
    <w:rsid w:val="00E23E3F"/>
    <w:rsid w:val="00E23F7C"/>
    <w:rsid w:val="00E2405B"/>
    <w:rsid w:val="00E24092"/>
    <w:rsid w:val="00E2426D"/>
    <w:rsid w:val="00E24549"/>
    <w:rsid w:val="00E246E6"/>
    <w:rsid w:val="00E24881"/>
    <w:rsid w:val="00E24A5B"/>
    <w:rsid w:val="00E24BAF"/>
    <w:rsid w:val="00E24D1D"/>
    <w:rsid w:val="00E24E90"/>
    <w:rsid w:val="00E24F64"/>
    <w:rsid w:val="00E24F71"/>
    <w:rsid w:val="00E25036"/>
    <w:rsid w:val="00E25390"/>
    <w:rsid w:val="00E253A5"/>
    <w:rsid w:val="00E25995"/>
    <w:rsid w:val="00E25B21"/>
    <w:rsid w:val="00E262DC"/>
    <w:rsid w:val="00E2636D"/>
    <w:rsid w:val="00E2654F"/>
    <w:rsid w:val="00E2658A"/>
    <w:rsid w:val="00E2659F"/>
    <w:rsid w:val="00E267EA"/>
    <w:rsid w:val="00E268BE"/>
    <w:rsid w:val="00E26B6E"/>
    <w:rsid w:val="00E27068"/>
    <w:rsid w:val="00E27493"/>
    <w:rsid w:val="00E27588"/>
    <w:rsid w:val="00E27934"/>
    <w:rsid w:val="00E27B53"/>
    <w:rsid w:val="00E27D78"/>
    <w:rsid w:val="00E27DB0"/>
    <w:rsid w:val="00E27DE3"/>
    <w:rsid w:val="00E27E2F"/>
    <w:rsid w:val="00E27E50"/>
    <w:rsid w:val="00E300A0"/>
    <w:rsid w:val="00E300BE"/>
    <w:rsid w:val="00E308B2"/>
    <w:rsid w:val="00E30A0C"/>
    <w:rsid w:val="00E30A8B"/>
    <w:rsid w:val="00E30A9D"/>
    <w:rsid w:val="00E30C3E"/>
    <w:rsid w:val="00E30C43"/>
    <w:rsid w:val="00E30D8C"/>
    <w:rsid w:val="00E30F4D"/>
    <w:rsid w:val="00E31046"/>
    <w:rsid w:val="00E31461"/>
    <w:rsid w:val="00E31A15"/>
    <w:rsid w:val="00E31A87"/>
    <w:rsid w:val="00E31DD9"/>
    <w:rsid w:val="00E31E45"/>
    <w:rsid w:val="00E31FE8"/>
    <w:rsid w:val="00E3202D"/>
    <w:rsid w:val="00E3251D"/>
    <w:rsid w:val="00E32700"/>
    <w:rsid w:val="00E329A0"/>
    <w:rsid w:val="00E32A45"/>
    <w:rsid w:val="00E32C85"/>
    <w:rsid w:val="00E32F83"/>
    <w:rsid w:val="00E331DB"/>
    <w:rsid w:val="00E3365C"/>
    <w:rsid w:val="00E3372B"/>
    <w:rsid w:val="00E337F2"/>
    <w:rsid w:val="00E33A9F"/>
    <w:rsid w:val="00E3401B"/>
    <w:rsid w:val="00E3437A"/>
    <w:rsid w:val="00E346DC"/>
    <w:rsid w:val="00E34726"/>
    <w:rsid w:val="00E34956"/>
    <w:rsid w:val="00E34B80"/>
    <w:rsid w:val="00E34CE5"/>
    <w:rsid w:val="00E3507B"/>
    <w:rsid w:val="00E35247"/>
    <w:rsid w:val="00E35455"/>
    <w:rsid w:val="00E35471"/>
    <w:rsid w:val="00E35668"/>
    <w:rsid w:val="00E35706"/>
    <w:rsid w:val="00E35DE6"/>
    <w:rsid w:val="00E35FA2"/>
    <w:rsid w:val="00E36079"/>
    <w:rsid w:val="00E3626F"/>
    <w:rsid w:val="00E36305"/>
    <w:rsid w:val="00E3634E"/>
    <w:rsid w:val="00E367FA"/>
    <w:rsid w:val="00E36CF0"/>
    <w:rsid w:val="00E36D3D"/>
    <w:rsid w:val="00E3708C"/>
    <w:rsid w:val="00E372C5"/>
    <w:rsid w:val="00E37339"/>
    <w:rsid w:val="00E37696"/>
    <w:rsid w:val="00E37773"/>
    <w:rsid w:val="00E379D9"/>
    <w:rsid w:val="00E37A2D"/>
    <w:rsid w:val="00E402F6"/>
    <w:rsid w:val="00E40547"/>
    <w:rsid w:val="00E4059C"/>
    <w:rsid w:val="00E40D3E"/>
    <w:rsid w:val="00E40DF1"/>
    <w:rsid w:val="00E40F29"/>
    <w:rsid w:val="00E40F54"/>
    <w:rsid w:val="00E40F85"/>
    <w:rsid w:val="00E40FE3"/>
    <w:rsid w:val="00E41087"/>
    <w:rsid w:val="00E4127E"/>
    <w:rsid w:val="00E41546"/>
    <w:rsid w:val="00E418B7"/>
    <w:rsid w:val="00E41984"/>
    <w:rsid w:val="00E41BB5"/>
    <w:rsid w:val="00E41E0B"/>
    <w:rsid w:val="00E41EBD"/>
    <w:rsid w:val="00E42275"/>
    <w:rsid w:val="00E42387"/>
    <w:rsid w:val="00E42515"/>
    <w:rsid w:val="00E42661"/>
    <w:rsid w:val="00E42992"/>
    <w:rsid w:val="00E42F51"/>
    <w:rsid w:val="00E43085"/>
    <w:rsid w:val="00E435FD"/>
    <w:rsid w:val="00E43E2E"/>
    <w:rsid w:val="00E43EB5"/>
    <w:rsid w:val="00E44133"/>
    <w:rsid w:val="00E442BB"/>
    <w:rsid w:val="00E442CA"/>
    <w:rsid w:val="00E4442F"/>
    <w:rsid w:val="00E444C8"/>
    <w:rsid w:val="00E447DB"/>
    <w:rsid w:val="00E44CF5"/>
    <w:rsid w:val="00E44F89"/>
    <w:rsid w:val="00E4517B"/>
    <w:rsid w:val="00E452D5"/>
    <w:rsid w:val="00E4546F"/>
    <w:rsid w:val="00E45545"/>
    <w:rsid w:val="00E45557"/>
    <w:rsid w:val="00E456C6"/>
    <w:rsid w:val="00E457F0"/>
    <w:rsid w:val="00E45811"/>
    <w:rsid w:val="00E458B4"/>
    <w:rsid w:val="00E45B30"/>
    <w:rsid w:val="00E45BBA"/>
    <w:rsid w:val="00E45DAB"/>
    <w:rsid w:val="00E45DD1"/>
    <w:rsid w:val="00E465A5"/>
    <w:rsid w:val="00E4665F"/>
    <w:rsid w:val="00E46740"/>
    <w:rsid w:val="00E46A7F"/>
    <w:rsid w:val="00E46C92"/>
    <w:rsid w:val="00E470DF"/>
    <w:rsid w:val="00E472CA"/>
    <w:rsid w:val="00E4760D"/>
    <w:rsid w:val="00E47999"/>
    <w:rsid w:val="00E47ED3"/>
    <w:rsid w:val="00E50110"/>
    <w:rsid w:val="00E50126"/>
    <w:rsid w:val="00E5021C"/>
    <w:rsid w:val="00E504FD"/>
    <w:rsid w:val="00E505A3"/>
    <w:rsid w:val="00E50792"/>
    <w:rsid w:val="00E5085F"/>
    <w:rsid w:val="00E5087A"/>
    <w:rsid w:val="00E50964"/>
    <w:rsid w:val="00E509CF"/>
    <w:rsid w:val="00E50F41"/>
    <w:rsid w:val="00E51221"/>
    <w:rsid w:val="00E512AC"/>
    <w:rsid w:val="00E512AF"/>
    <w:rsid w:val="00E5133B"/>
    <w:rsid w:val="00E5159F"/>
    <w:rsid w:val="00E51794"/>
    <w:rsid w:val="00E5199E"/>
    <w:rsid w:val="00E51DC7"/>
    <w:rsid w:val="00E51DD5"/>
    <w:rsid w:val="00E51DF2"/>
    <w:rsid w:val="00E52181"/>
    <w:rsid w:val="00E522E8"/>
    <w:rsid w:val="00E52560"/>
    <w:rsid w:val="00E52641"/>
    <w:rsid w:val="00E52805"/>
    <w:rsid w:val="00E52E23"/>
    <w:rsid w:val="00E530AD"/>
    <w:rsid w:val="00E53473"/>
    <w:rsid w:val="00E5395F"/>
    <w:rsid w:val="00E53B67"/>
    <w:rsid w:val="00E53C80"/>
    <w:rsid w:val="00E53F3A"/>
    <w:rsid w:val="00E541B7"/>
    <w:rsid w:val="00E5446B"/>
    <w:rsid w:val="00E547A4"/>
    <w:rsid w:val="00E54A39"/>
    <w:rsid w:val="00E54A97"/>
    <w:rsid w:val="00E54B67"/>
    <w:rsid w:val="00E54C5A"/>
    <w:rsid w:val="00E54C99"/>
    <w:rsid w:val="00E54CBB"/>
    <w:rsid w:val="00E54D59"/>
    <w:rsid w:val="00E54E0E"/>
    <w:rsid w:val="00E54F64"/>
    <w:rsid w:val="00E54FF4"/>
    <w:rsid w:val="00E55383"/>
    <w:rsid w:val="00E553CF"/>
    <w:rsid w:val="00E55467"/>
    <w:rsid w:val="00E5546F"/>
    <w:rsid w:val="00E5565D"/>
    <w:rsid w:val="00E55702"/>
    <w:rsid w:val="00E557A0"/>
    <w:rsid w:val="00E5591C"/>
    <w:rsid w:val="00E55AF9"/>
    <w:rsid w:val="00E55D03"/>
    <w:rsid w:val="00E55D06"/>
    <w:rsid w:val="00E560D6"/>
    <w:rsid w:val="00E56538"/>
    <w:rsid w:val="00E565CB"/>
    <w:rsid w:val="00E566BE"/>
    <w:rsid w:val="00E56C41"/>
    <w:rsid w:val="00E56F22"/>
    <w:rsid w:val="00E56F2C"/>
    <w:rsid w:val="00E56F80"/>
    <w:rsid w:val="00E5712A"/>
    <w:rsid w:val="00E57569"/>
    <w:rsid w:val="00E57600"/>
    <w:rsid w:val="00E5767E"/>
    <w:rsid w:val="00E60A0F"/>
    <w:rsid w:val="00E60B50"/>
    <w:rsid w:val="00E60CD9"/>
    <w:rsid w:val="00E60DA7"/>
    <w:rsid w:val="00E610CF"/>
    <w:rsid w:val="00E61124"/>
    <w:rsid w:val="00E611CA"/>
    <w:rsid w:val="00E612B1"/>
    <w:rsid w:val="00E61808"/>
    <w:rsid w:val="00E61D5B"/>
    <w:rsid w:val="00E61D7B"/>
    <w:rsid w:val="00E61DF1"/>
    <w:rsid w:val="00E61EE9"/>
    <w:rsid w:val="00E62297"/>
    <w:rsid w:val="00E624F3"/>
    <w:rsid w:val="00E627A9"/>
    <w:rsid w:val="00E627E4"/>
    <w:rsid w:val="00E63060"/>
    <w:rsid w:val="00E63115"/>
    <w:rsid w:val="00E632DB"/>
    <w:rsid w:val="00E6335E"/>
    <w:rsid w:val="00E634A1"/>
    <w:rsid w:val="00E634F1"/>
    <w:rsid w:val="00E637BF"/>
    <w:rsid w:val="00E63B8F"/>
    <w:rsid w:val="00E63C2B"/>
    <w:rsid w:val="00E64227"/>
    <w:rsid w:val="00E6453C"/>
    <w:rsid w:val="00E645B3"/>
    <w:rsid w:val="00E64C0F"/>
    <w:rsid w:val="00E64D1D"/>
    <w:rsid w:val="00E64D4F"/>
    <w:rsid w:val="00E64E4D"/>
    <w:rsid w:val="00E65204"/>
    <w:rsid w:val="00E65529"/>
    <w:rsid w:val="00E655A3"/>
    <w:rsid w:val="00E656C5"/>
    <w:rsid w:val="00E656CB"/>
    <w:rsid w:val="00E6571D"/>
    <w:rsid w:val="00E65AC6"/>
    <w:rsid w:val="00E65C0D"/>
    <w:rsid w:val="00E66097"/>
    <w:rsid w:val="00E66159"/>
    <w:rsid w:val="00E661C5"/>
    <w:rsid w:val="00E66444"/>
    <w:rsid w:val="00E66577"/>
    <w:rsid w:val="00E665AB"/>
    <w:rsid w:val="00E66A1E"/>
    <w:rsid w:val="00E66A49"/>
    <w:rsid w:val="00E66DA3"/>
    <w:rsid w:val="00E66DEE"/>
    <w:rsid w:val="00E66FD7"/>
    <w:rsid w:val="00E67070"/>
    <w:rsid w:val="00E67258"/>
    <w:rsid w:val="00E67310"/>
    <w:rsid w:val="00E675C4"/>
    <w:rsid w:val="00E677CA"/>
    <w:rsid w:val="00E67821"/>
    <w:rsid w:val="00E67948"/>
    <w:rsid w:val="00E702CC"/>
    <w:rsid w:val="00E70516"/>
    <w:rsid w:val="00E70752"/>
    <w:rsid w:val="00E707C0"/>
    <w:rsid w:val="00E70800"/>
    <w:rsid w:val="00E70D66"/>
    <w:rsid w:val="00E711B6"/>
    <w:rsid w:val="00E7198B"/>
    <w:rsid w:val="00E719EE"/>
    <w:rsid w:val="00E71C24"/>
    <w:rsid w:val="00E71D54"/>
    <w:rsid w:val="00E71DAF"/>
    <w:rsid w:val="00E71DD0"/>
    <w:rsid w:val="00E71EFF"/>
    <w:rsid w:val="00E72084"/>
    <w:rsid w:val="00E720BD"/>
    <w:rsid w:val="00E721EC"/>
    <w:rsid w:val="00E72372"/>
    <w:rsid w:val="00E7243B"/>
    <w:rsid w:val="00E7288A"/>
    <w:rsid w:val="00E72916"/>
    <w:rsid w:val="00E72A2E"/>
    <w:rsid w:val="00E72AC0"/>
    <w:rsid w:val="00E72B3B"/>
    <w:rsid w:val="00E72F1B"/>
    <w:rsid w:val="00E72F5A"/>
    <w:rsid w:val="00E7336F"/>
    <w:rsid w:val="00E734D9"/>
    <w:rsid w:val="00E73599"/>
    <w:rsid w:val="00E737D5"/>
    <w:rsid w:val="00E739B5"/>
    <w:rsid w:val="00E73A37"/>
    <w:rsid w:val="00E73BB7"/>
    <w:rsid w:val="00E73EED"/>
    <w:rsid w:val="00E7415D"/>
    <w:rsid w:val="00E741C8"/>
    <w:rsid w:val="00E7442A"/>
    <w:rsid w:val="00E7461B"/>
    <w:rsid w:val="00E74795"/>
    <w:rsid w:val="00E747D5"/>
    <w:rsid w:val="00E7484B"/>
    <w:rsid w:val="00E74917"/>
    <w:rsid w:val="00E74BA4"/>
    <w:rsid w:val="00E74DDF"/>
    <w:rsid w:val="00E752E5"/>
    <w:rsid w:val="00E75578"/>
    <w:rsid w:val="00E75D3D"/>
    <w:rsid w:val="00E75DB4"/>
    <w:rsid w:val="00E75E56"/>
    <w:rsid w:val="00E75F43"/>
    <w:rsid w:val="00E75FCF"/>
    <w:rsid w:val="00E76036"/>
    <w:rsid w:val="00E76412"/>
    <w:rsid w:val="00E767B2"/>
    <w:rsid w:val="00E768D5"/>
    <w:rsid w:val="00E7690C"/>
    <w:rsid w:val="00E76FCA"/>
    <w:rsid w:val="00E7730A"/>
    <w:rsid w:val="00E77352"/>
    <w:rsid w:val="00E7769A"/>
    <w:rsid w:val="00E77890"/>
    <w:rsid w:val="00E77E39"/>
    <w:rsid w:val="00E77E8D"/>
    <w:rsid w:val="00E77FA5"/>
    <w:rsid w:val="00E801DC"/>
    <w:rsid w:val="00E80250"/>
    <w:rsid w:val="00E805B4"/>
    <w:rsid w:val="00E80674"/>
    <w:rsid w:val="00E80B87"/>
    <w:rsid w:val="00E80FDD"/>
    <w:rsid w:val="00E81542"/>
    <w:rsid w:val="00E81848"/>
    <w:rsid w:val="00E81910"/>
    <w:rsid w:val="00E819AB"/>
    <w:rsid w:val="00E8255C"/>
    <w:rsid w:val="00E8291C"/>
    <w:rsid w:val="00E82958"/>
    <w:rsid w:val="00E82B20"/>
    <w:rsid w:val="00E82B95"/>
    <w:rsid w:val="00E82CE8"/>
    <w:rsid w:val="00E82D8E"/>
    <w:rsid w:val="00E83139"/>
    <w:rsid w:val="00E837E3"/>
    <w:rsid w:val="00E839AB"/>
    <w:rsid w:val="00E83B51"/>
    <w:rsid w:val="00E83C63"/>
    <w:rsid w:val="00E83CAE"/>
    <w:rsid w:val="00E83D3F"/>
    <w:rsid w:val="00E84251"/>
    <w:rsid w:val="00E84426"/>
    <w:rsid w:val="00E844AE"/>
    <w:rsid w:val="00E84912"/>
    <w:rsid w:val="00E84966"/>
    <w:rsid w:val="00E84C0B"/>
    <w:rsid w:val="00E84F87"/>
    <w:rsid w:val="00E851CF"/>
    <w:rsid w:val="00E85397"/>
    <w:rsid w:val="00E854B3"/>
    <w:rsid w:val="00E856D7"/>
    <w:rsid w:val="00E857FF"/>
    <w:rsid w:val="00E85D2E"/>
    <w:rsid w:val="00E85D96"/>
    <w:rsid w:val="00E85DBF"/>
    <w:rsid w:val="00E86053"/>
    <w:rsid w:val="00E86186"/>
    <w:rsid w:val="00E8625A"/>
    <w:rsid w:val="00E863A7"/>
    <w:rsid w:val="00E86571"/>
    <w:rsid w:val="00E86743"/>
    <w:rsid w:val="00E86767"/>
    <w:rsid w:val="00E8688D"/>
    <w:rsid w:val="00E86C64"/>
    <w:rsid w:val="00E86F5F"/>
    <w:rsid w:val="00E86FA3"/>
    <w:rsid w:val="00E8756E"/>
    <w:rsid w:val="00E87697"/>
    <w:rsid w:val="00E876C5"/>
    <w:rsid w:val="00E877A6"/>
    <w:rsid w:val="00E87958"/>
    <w:rsid w:val="00E879D1"/>
    <w:rsid w:val="00E87AC0"/>
    <w:rsid w:val="00E87AC9"/>
    <w:rsid w:val="00E87E24"/>
    <w:rsid w:val="00E87E77"/>
    <w:rsid w:val="00E87EAC"/>
    <w:rsid w:val="00E90511"/>
    <w:rsid w:val="00E9091A"/>
    <w:rsid w:val="00E90C98"/>
    <w:rsid w:val="00E90E6C"/>
    <w:rsid w:val="00E9112F"/>
    <w:rsid w:val="00E912E1"/>
    <w:rsid w:val="00E917D6"/>
    <w:rsid w:val="00E918CD"/>
    <w:rsid w:val="00E919CA"/>
    <w:rsid w:val="00E91B2C"/>
    <w:rsid w:val="00E91BBB"/>
    <w:rsid w:val="00E91FAA"/>
    <w:rsid w:val="00E9206D"/>
    <w:rsid w:val="00E9209B"/>
    <w:rsid w:val="00E92410"/>
    <w:rsid w:val="00E9250D"/>
    <w:rsid w:val="00E92542"/>
    <w:rsid w:val="00E92633"/>
    <w:rsid w:val="00E92A99"/>
    <w:rsid w:val="00E92AB6"/>
    <w:rsid w:val="00E92BFE"/>
    <w:rsid w:val="00E92D49"/>
    <w:rsid w:val="00E92DA5"/>
    <w:rsid w:val="00E92E52"/>
    <w:rsid w:val="00E92FB9"/>
    <w:rsid w:val="00E9318A"/>
    <w:rsid w:val="00E9319B"/>
    <w:rsid w:val="00E934DE"/>
    <w:rsid w:val="00E9369D"/>
    <w:rsid w:val="00E93C06"/>
    <w:rsid w:val="00E93E8C"/>
    <w:rsid w:val="00E93FC2"/>
    <w:rsid w:val="00E94224"/>
    <w:rsid w:val="00E943A9"/>
    <w:rsid w:val="00E944DC"/>
    <w:rsid w:val="00E94568"/>
    <w:rsid w:val="00E9461A"/>
    <w:rsid w:val="00E9482D"/>
    <w:rsid w:val="00E94927"/>
    <w:rsid w:val="00E949B7"/>
    <w:rsid w:val="00E949C7"/>
    <w:rsid w:val="00E94FC0"/>
    <w:rsid w:val="00E94FDB"/>
    <w:rsid w:val="00E952EA"/>
    <w:rsid w:val="00E952ED"/>
    <w:rsid w:val="00E95468"/>
    <w:rsid w:val="00E954F5"/>
    <w:rsid w:val="00E9572B"/>
    <w:rsid w:val="00E957AC"/>
    <w:rsid w:val="00E95CB7"/>
    <w:rsid w:val="00E95EB3"/>
    <w:rsid w:val="00E96048"/>
    <w:rsid w:val="00E96154"/>
    <w:rsid w:val="00E963BF"/>
    <w:rsid w:val="00E968F6"/>
    <w:rsid w:val="00E96D90"/>
    <w:rsid w:val="00E9712F"/>
    <w:rsid w:val="00E97181"/>
    <w:rsid w:val="00E9723A"/>
    <w:rsid w:val="00E972CA"/>
    <w:rsid w:val="00E97472"/>
    <w:rsid w:val="00E976B9"/>
    <w:rsid w:val="00E97ACB"/>
    <w:rsid w:val="00E97DCF"/>
    <w:rsid w:val="00E97EBC"/>
    <w:rsid w:val="00E97F7D"/>
    <w:rsid w:val="00E97F91"/>
    <w:rsid w:val="00EA0039"/>
    <w:rsid w:val="00EA00FA"/>
    <w:rsid w:val="00EA0171"/>
    <w:rsid w:val="00EA03BC"/>
    <w:rsid w:val="00EA0648"/>
    <w:rsid w:val="00EA066B"/>
    <w:rsid w:val="00EA0A9B"/>
    <w:rsid w:val="00EA0BCE"/>
    <w:rsid w:val="00EA0DEF"/>
    <w:rsid w:val="00EA0F7E"/>
    <w:rsid w:val="00EA0FB3"/>
    <w:rsid w:val="00EA0FC4"/>
    <w:rsid w:val="00EA1250"/>
    <w:rsid w:val="00EA1266"/>
    <w:rsid w:val="00EA1440"/>
    <w:rsid w:val="00EA14D5"/>
    <w:rsid w:val="00EA157E"/>
    <w:rsid w:val="00EA168B"/>
    <w:rsid w:val="00EA17E9"/>
    <w:rsid w:val="00EA1970"/>
    <w:rsid w:val="00EA1C81"/>
    <w:rsid w:val="00EA1D75"/>
    <w:rsid w:val="00EA201F"/>
    <w:rsid w:val="00EA24E6"/>
    <w:rsid w:val="00EA2546"/>
    <w:rsid w:val="00EA25A2"/>
    <w:rsid w:val="00EA299C"/>
    <w:rsid w:val="00EA3400"/>
    <w:rsid w:val="00EA371B"/>
    <w:rsid w:val="00EA37A4"/>
    <w:rsid w:val="00EA3C3A"/>
    <w:rsid w:val="00EA3C8C"/>
    <w:rsid w:val="00EA4219"/>
    <w:rsid w:val="00EA45F0"/>
    <w:rsid w:val="00EA46A3"/>
    <w:rsid w:val="00EA47AC"/>
    <w:rsid w:val="00EA4DAE"/>
    <w:rsid w:val="00EA4DC0"/>
    <w:rsid w:val="00EA4DD6"/>
    <w:rsid w:val="00EA4E2D"/>
    <w:rsid w:val="00EA521A"/>
    <w:rsid w:val="00EA5900"/>
    <w:rsid w:val="00EA5D57"/>
    <w:rsid w:val="00EA5E04"/>
    <w:rsid w:val="00EA5FD3"/>
    <w:rsid w:val="00EA64BF"/>
    <w:rsid w:val="00EA6627"/>
    <w:rsid w:val="00EA6CC4"/>
    <w:rsid w:val="00EA79C6"/>
    <w:rsid w:val="00EA7C93"/>
    <w:rsid w:val="00EA7EE7"/>
    <w:rsid w:val="00EB0372"/>
    <w:rsid w:val="00EB0993"/>
    <w:rsid w:val="00EB0B5C"/>
    <w:rsid w:val="00EB0E44"/>
    <w:rsid w:val="00EB0EB4"/>
    <w:rsid w:val="00EB0F0E"/>
    <w:rsid w:val="00EB1041"/>
    <w:rsid w:val="00EB1419"/>
    <w:rsid w:val="00EB1679"/>
    <w:rsid w:val="00EB16B0"/>
    <w:rsid w:val="00EB17CC"/>
    <w:rsid w:val="00EB1841"/>
    <w:rsid w:val="00EB1CBA"/>
    <w:rsid w:val="00EB1D9A"/>
    <w:rsid w:val="00EB2098"/>
    <w:rsid w:val="00EB2192"/>
    <w:rsid w:val="00EB24CF"/>
    <w:rsid w:val="00EB25C5"/>
    <w:rsid w:val="00EB265C"/>
    <w:rsid w:val="00EB292E"/>
    <w:rsid w:val="00EB2AB5"/>
    <w:rsid w:val="00EB2B04"/>
    <w:rsid w:val="00EB2D55"/>
    <w:rsid w:val="00EB2E72"/>
    <w:rsid w:val="00EB2ED0"/>
    <w:rsid w:val="00EB30C2"/>
    <w:rsid w:val="00EB3A29"/>
    <w:rsid w:val="00EB3A48"/>
    <w:rsid w:val="00EB3DDE"/>
    <w:rsid w:val="00EB3E85"/>
    <w:rsid w:val="00EB3E8A"/>
    <w:rsid w:val="00EB4B7D"/>
    <w:rsid w:val="00EB51A8"/>
    <w:rsid w:val="00EB52AF"/>
    <w:rsid w:val="00EB53E2"/>
    <w:rsid w:val="00EB5410"/>
    <w:rsid w:val="00EB561D"/>
    <w:rsid w:val="00EB5703"/>
    <w:rsid w:val="00EB59BA"/>
    <w:rsid w:val="00EB5BB2"/>
    <w:rsid w:val="00EB5D03"/>
    <w:rsid w:val="00EB5F44"/>
    <w:rsid w:val="00EB616D"/>
    <w:rsid w:val="00EB6508"/>
    <w:rsid w:val="00EB65AC"/>
    <w:rsid w:val="00EB6734"/>
    <w:rsid w:val="00EB6B7E"/>
    <w:rsid w:val="00EB6C9E"/>
    <w:rsid w:val="00EB6F31"/>
    <w:rsid w:val="00EB70A4"/>
    <w:rsid w:val="00EB7669"/>
    <w:rsid w:val="00EB77CE"/>
    <w:rsid w:val="00EB78AF"/>
    <w:rsid w:val="00EB7A9C"/>
    <w:rsid w:val="00EB7DCF"/>
    <w:rsid w:val="00EB7E5C"/>
    <w:rsid w:val="00EC02B9"/>
    <w:rsid w:val="00EC0452"/>
    <w:rsid w:val="00EC0830"/>
    <w:rsid w:val="00EC087F"/>
    <w:rsid w:val="00EC0BA7"/>
    <w:rsid w:val="00EC0BD1"/>
    <w:rsid w:val="00EC0E5F"/>
    <w:rsid w:val="00EC1767"/>
    <w:rsid w:val="00EC1AA2"/>
    <w:rsid w:val="00EC1B45"/>
    <w:rsid w:val="00EC1D5B"/>
    <w:rsid w:val="00EC2139"/>
    <w:rsid w:val="00EC2368"/>
    <w:rsid w:val="00EC2B0B"/>
    <w:rsid w:val="00EC2BBE"/>
    <w:rsid w:val="00EC2D01"/>
    <w:rsid w:val="00EC3003"/>
    <w:rsid w:val="00EC30B3"/>
    <w:rsid w:val="00EC3186"/>
    <w:rsid w:val="00EC3272"/>
    <w:rsid w:val="00EC35CD"/>
    <w:rsid w:val="00EC3CF8"/>
    <w:rsid w:val="00EC3E90"/>
    <w:rsid w:val="00EC437D"/>
    <w:rsid w:val="00EC43E9"/>
    <w:rsid w:val="00EC44AA"/>
    <w:rsid w:val="00EC471D"/>
    <w:rsid w:val="00EC4749"/>
    <w:rsid w:val="00EC47AC"/>
    <w:rsid w:val="00EC47AE"/>
    <w:rsid w:val="00EC485A"/>
    <w:rsid w:val="00EC488F"/>
    <w:rsid w:val="00EC497E"/>
    <w:rsid w:val="00EC4A78"/>
    <w:rsid w:val="00EC4AC6"/>
    <w:rsid w:val="00EC4C91"/>
    <w:rsid w:val="00EC52FA"/>
    <w:rsid w:val="00EC567E"/>
    <w:rsid w:val="00EC5813"/>
    <w:rsid w:val="00EC587B"/>
    <w:rsid w:val="00EC5AA7"/>
    <w:rsid w:val="00EC5B5F"/>
    <w:rsid w:val="00EC6046"/>
    <w:rsid w:val="00EC60A3"/>
    <w:rsid w:val="00EC6240"/>
    <w:rsid w:val="00EC6289"/>
    <w:rsid w:val="00EC64EF"/>
    <w:rsid w:val="00EC654D"/>
    <w:rsid w:val="00EC6724"/>
    <w:rsid w:val="00EC686F"/>
    <w:rsid w:val="00EC6AE2"/>
    <w:rsid w:val="00EC6EF2"/>
    <w:rsid w:val="00EC6F04"/>
    <w:rsid w:val="00EC701E"/>
    <w:rsid w:val="00EC7153"/>
    <w:rsid w:val="00EC7175"/>
    <w:rsid w:val="00EC7926"/>
    <w:rsid w:val="00EC7956"/>
    <w:rsid w:val="00EC7B9A"/>
    <w:rsid w:val="00EC7CCB"/>
    <w:rsid w:val="00EC7F13"/>
    <w:rsid w:val="00ED01A4"/>
    <w:rsid w:val="00ED037E"/>
    <w:rsid w:val="00ED047F"/>
    <w:rsid w:val="00ED0A19"/>
    <w:rsid w:val="00ED0A42"/>
    <w:rsid w:val="00ED0A94"/>
    <w:rsid w:val="00ED0C4C"/>
    <w:rsid w:val="00ED0DBB"/>
    <w:rsid w:val="00ED0F36"/>
    <w:rsid w:val="00ED1045"/>
    <w:rsid w:val="00ED111C"/>
    <w:rsid w:val="00ED1343"/>
    <w:rsid w:val="00ED14D0"/>
    <w:rsid w:val="00ED16BC"/>
    <w:rsid w:val="00ED179B"/>
    <w:rsid w:val="00ED1D86"/>
    <w:rsid w:val="00ED257F"/>
    <w:rsid w:val="00ED2595"/>
    <w:rsid w:val="00ED2660"/>
    <w:rsid w:val="00ED2904"/>
    <w:rsid w:val="00ED2BBA"/>
    <w:rsid w:val="00ED2C30"/>
    <w:rsid w:val="00ED2CC1"/>
    <w:rsid w:val="00ED2D63"/>
    <w:rsid w:val="00ED30A7"/>
    <w:rsid w:val="00ED3127"/>
    <w:rsid w:val="00ED321E"/>
    <w:rsid w:val="00ED331E"/>
    <w:rsid w:val="00ED3861"/>
    <w:rsid w:val="00ED38C8"/>
    <w:rsid w:val="00ED3E36"/>
    <w:rsid w:val="00ED4286"/>
    <w:rsid w:val="00ED4560"/>
    <w:rsid w:val="00ED45B1"/>
    <w:rsid w:val="00ED47D0"/>
    <w:rsid w:val="00ED4CE5"/>
    <w:rsid w:val="00ED5035"/>
    <w:rsid w:val="00ED50CB"/>
    <w:rsid w:val="00ED51BB"/>
    <w:rsid w:val="00ED522A"/>
    <w:rsid w:val="00ED52B9"/>
    <w:rsid w:val="00ED551A"/>
    <w:rsid w:val="00ED55D1"/>
    <w:rsid w:val="00ED55E0"/>
    <w:rsid w:val="00ED567D"/>
    <w:rsid w:val="00ED577F"/>
    <w:rsid w:val="00ED5B90"/>
    <w:rsid w:val="00ED606C"/>
    <w:rsid w:val="00ED6188"/>
    <w:rsid w:val="00ED6349"/>
    <w:rsid w:val="00ED6798"/>
    <w:rsid w:val="00ED69BD"/>
    <w:rsid w:val="00ED6B29"/>
    <w:rsid w:val="00ED6D3E"/>
    <w:rsid w:val="00ED6F3D"/>
    <w:rsid w:val="00ED70CC"/>
    <w:rsid w:val="00ED7325"/>
    <w:rsid w:val="00ED73C5"/>
    <w:rsid w:val="00ED74E3"/>
    <w:rsid w:val="00ED75F0"/>
    <w:rsid w:val="00ED76AA"/>
    <w:rsid w:val="00ED782E"/>
    <w:rsid w:val="00ED7B48"/>
    <w:rsid w:val="00ED7D44"/>
    <w:rsid w:val="00EE05A7"/>
    <w:rsid w:val="00EE05C8"/>
    <w:rsid w:val="00EE0937"/>
    <w:rsid w:val="00EE0BCA"/>
    <w:rsid w:val="00EE0F29"/>
    <w:rsid w:val="00EE1160"/>
    <w:rsid w:val="00EE12B2"/>
    <w:rsid w:val="00EE13D8"/>
    <w:rsid w:val="00EE1592"/>
    <w:rsid w:val="00EE16C9"/>
    <w:rsid w:val="00EE1703"/>
    <w:rsid w:val="00EE1756"/>
    <w:rsid w:val="00EE18DD"/>
    <w:rsid w:val="00EE1936"/>
    <w:rsid w:val="00EE1D08"/>
    <w:rsid w:val="00EE1D7A"/>
    <w:rsid w:val="00EE1FA9"/>
    <w:rsid w:val="00EE22D9"/>
    <w:rsid w:val="00EE2786"/>
    <w:rsid w:val="00EE2F5A"/>
    <w:rsid w:val="00EE3009"/>
    <w:rsid w:val="00EE3234"/>
    <w:rsid w:val="00EE3661"/>
    <w:rsid w:val="00EE3AB3"/>
    <w:rsid w:val="00EE4221"/>
    <w:rsid w:val="00EE4430"/>
    <w:rsid w:val="00EE47C6"/>
    <w:rsid w:val="00EE4FB5"/>
    <w:rsid w:val="00EE505E"/>
    <w:rsid w:val="00EE5443"/>
    <w:rsid w:val="00EE5497"/>
    <w:rsid w:val="00EE57BE"/>
    <w:rsid w:val="00EE57CD"/>
    <w:rsid w:val="00EE586A"/>
    <w:rsid w:val="00EE5886"/>
    <w:rsid w:val="00EE597F"/>
    <w:rsid w:val="00EE5A2D"/>
    <w:rsid w:val="00EE5CFE"/>
    <w:rsid w:val="00EE6541"/>
    <w:rsid w:val="00EE660E"/>
    <w:rsid w:val="00EE66B4"/>
    <w:rsid w:val="00EE6B2B"/>
    <w:rsid w:val="00EE6CF8"/>
    <w:rsid w:val="00EE6D2E"/>
    <w:rsid w:val="00EE6FD0"/>
    <w:rsid w:val="00EE779C"/>
    <w:rsid w:val="00EE78BE"/>
    <w:rsid w:val="00EE7B57"/>
    <w:rsid w:val="00EF021C"/>
    <w:rsid w:val="00EF0646"/>
    <w:rsid w:val="00EF084F"/>
    <w:rsid w:val="00EF08B0"/>
    <w:rsid w:val="00EF0900"/>
    <w:rsid w:val="00EF0A72"/>
    <w:rsid w:val="00EF0AF1"/>
    <w:rsid w:val="00EF0C32"/>
    <w:rsid w:val="00EF1169"/>
    <w:rsid w:val="00EF1465"/>
    <w:rsid w:val="00EF15CA"/>
    <w:rsid w:val="00EF15F4"/>
    <w:rsid w:val="00EF195D"/>
    <w:rsid w:val="00EF1A6E"/>
    <w:rsid w:val="00EF1F53"/>
    <w:rsid w:val="00EF211C"/>
    <w:rsid w:val="00EF2212"/>
    <w:rsid w:val="00EF2420"/>
    <w:rsid w:val="00EF255E"/>
    <w:rsid w:val="00EF25E8"/>
    <w:rsid w:val="00EF294C"/>
    <w:rsid w:val="00EF297B"/>
    <w:rsid w:val="00EF29D9"/>
    <w:rsid w:val="00EF29F7"/>
    <w:rsid w:val="00EF2F2E"/>
    <w:rsid w:val="00EF2F78"/>
    <w:rsid w:val="00EF2F7A"/>
    <w:rsid w:val="00EF30A0"/>
    <w:rsid w:val="00EF3326"/>
    <w:rsid w:val="00EF3667"/>
    <w:rsid w:val="00EF36D6"/>
    <w:rsid w:val="00EF3832"/>
    <w:rsid w:val="00EF3B65"/>
    <w:rsid w:val="00EF3C04"/>
    <w:rsid w:val="00EF3C8B"/>
    <w:rsid w:val="00EF3CC3"/>
    <w:rsid w:val="00EF4268"/>
    <w:rsid w:val="00EF4425"/>
    <w:rsid w:val="00EF477F"/>
    <w:rsid w:val="00EF47AC"/>
    <w:rsid w:val="00EF47AE"/>
    <w:rsid w:val="00EF4A46"/>
    <w:rsid w:val="00EF4B17"/>
    <w:rsid w:val="00EF5113"/>
    <w:rsid w:val="00EF51CA"/>
    <w:rsid w:val="00EF52B3"/>
    <w:rsid w:val="00EF5328"/>
    <w:rsid w:val="00EF556D"/>
    <w:rsid w:val="00EF55DC"/>
    <w:rsid w:val="00EF5B13"/>
    <w:rsid w:val="00EF5C08"/>
    <w:rsid w:val="00EF5C59"/>
    <w:rsid w:val="00EF5E65"/>
    <w:rsid w:val="00EF5ED0"/>
    <w:rsid w:val="00EF5F30"/>
    <w:rsid w:val="00EF5F5E"/>
    <w:rsid w:val="00EF6128"/>
    <w:rsid w:val="00EF61FC"/>
    <w:rsid w:val="00EF6308"/>
    <w:rsid w:val="00EF6538"/>
    <w:rsid w:val="00EF6B58"/>
    <w:rsid w:val="00EF6CDD"/>
    <w:rsid w:val="00EF6D6B"/>
    <w:rsid w:val="00EF6FB5"/>
    <w:rsid w:val="00EF7523"/>
    <w:rsid w:val="00EF76D9"/>
    <w:rsid w:val="00EF77B2"/>
    <w:rsid w:val="00EF78BB"/>
    <w:rsid w:val="00EF7996"/>
    <w:rsid w:val="00EF7AFE"/>
    <w:rsid w:val="00EF7C95"/>
    <w:rsid w:val="00F001A9"/>
    <w:rsid w:val="00F0026C"/>
    <w:rsid w:val="00F004AE"/>
    <w:rsid w:val="00F00AAF"/>
    <w:rsid w:val="00F00D0C"/>
    <w:rsid w:val="00F00D62"/>
    <w:rsid w:val="00F01072"/>
    <w:rsid w:val="00F0114F"/>
    <w:rsid w:val="00F0122A"/>
    <w:rsid w:val="00F01473"/>
    <w:rsid w:val="00F0149C"/>
    <w:rsid w:val="00F014C6"/>
    <w:rsid w:val="00F0151E"/>
    <w:rsid w:val="00F01776"/>
    <w:rsid w:val="00F01B66"/>
    <w:rsid w:val="00F01B72"/>
    <w:rsid w:val="00F01C95"/>
    <w:rsid w:val="00F021DA"/>
    <w:rsid w:val="00F02284"/>
    <w:rsid w:val="00F0236C"/>
    <w:rsid w:val="00F0244E"/>
    <w:rsid w:val="00F02CA4"/>
    <w:rsid w:val="00F02F5A"/>
    <w:rsid w:val="00F031D8"/>
    <w:rsid w:val="00F0339F"/>
    <w:rsid w:val="00F03580"/>
    <w:rsid w:val="00F037D6"/>
    <w:rsid w:val="00F039D3"/>
    <w:rsid w:val="00F03D6A"/>
    <w:rsid w:val="00F03E5C"/>
    <w:rsid w:val="00F04244"/>
    <w:rsid w:val="00F048B3"/>
    <w:rsid w:val="00F04D29"/>
    <w:rsid w:val="00F05083"/>
    <w:rsid w:val="00F05129"/>
    <w:rsid w:val="00F05244"/>
    <w:rsid w:val="00F0554E"/>
    <w:rsid w:val="00F0560B"/>
    <w:rsid w:val="00F056F4"/>
    <w:rsid w:val="00F0570E"/>
    <w:rsid w:val="00F059CD"/>
    <w:rsid w:val="00F05A49"/>
    <w:rsid w:val="00F05B55"/>
    <w:rsid w:val="00F05BBE"/>
    <w:rsid w:val="00F05D0D"/>
    <w:rsid w:val="00F05D57"/>
    <w:rsid w:val="00F05FC8"/>
    <w:rsid w:val="00F06205"/>
    <w:rsid w:val="00F063D5"/>
    <w:rsid w:val="00F063E8"/>
    <w:rsid w:val="00F0641E"/>
    <w:rsid w:val="00F065FD"/>
    <w:rsid w:val="00F06981"/>
    <w:rsid w:val="00F06DCF"/>
    <w:rsid w:val="00F06EBE"/>
    <w:rsid w:val="00F07066"/>
    <w:rsid w:val="00F0748B"/>
    <w:rsid w:val="00F076C5"/>
    <w:rsid w:val="00F07998"/>
    <w:rsid w:val="00F079DB"/>
    <w:rsid w:val="00F10B34"/>
    <w:rsid w:val="00F10B7A"/>
    <w:rsid w:val="00F10B95"/>
    <w:rsid w:val="00F10DA2"/>
    <w:rsid w:val="00F10F09"/>
    <w:rsid w:val="00F10F3F"/>
    <w:rsid w:val="00F111B0"/>
    <w:rsid w:val="00F111C0"/>
    <w:rsid w:val="00F114AE"/>
    <w:rsid w:val="00F1176E"/>
    <w:rsid w:val="00F11A5E"/>
    <w:rsid w:val="00F11FBA"/>
    <w:rsid w:val="00F120E8"/>
    <w:rsid w:val="00F121CB"/>
    <w:rsid w:val="00F123CC"/>
    <w:rsid w:val="00F127B8"/>
    <w:rsid w:val="00F12A4E"/>
    <w:rsid w:val="00F12F9B"/>
    <w:rsid w:val="00F1300A"/>
    <w:rsid w:val="00F138AC"/>
    <w:rsid w:val="00F13C8C"/>
    <w:rsid w:val="00F13D3A"/>
    <w:rsid w:val="00F13DEA"/>
    <w:rsid w:val="00F14016"/>
    <w:rsid w:val="00F1439E"/>
    <w:rsid w:val="00F1459E"/>
    <w:rsid w:val="00F1494D"/>
    <w:rsid w:val="00F149B2"/>
    <w:rsid w:val="00F14AD9"/>
    <w:rsid w:val="00F14B8E"/>
    <w:rsid w:val="00F14C19"/>
    <w:rsid w:val="00F14D41"/>
    <w:rsid w:val="00F14D8F"/>
    <w:rsid w:val="00F14E00"/>
    <w:rsid w:val="00F14E03"/>
    <w:rsid w:val="00F14F65"/>
    <w:rsid w:val="00F15013"/>
    <w:rsid w:val="00F150B5"/>
    <w:rsid w:val="00F1531A"/>
    <w:rsid w:val="00F1545E"/>
    <w:rsid w:val="00F15491"/>
    <w:rsid w:val="00F155BD"/>
    <w:rsid w:val="00F1574D"/>
    <w:rsid w:val="00F15CC9"/>
    <w:rsid w:val="00F15D90"/>
    <w:rsid w:val="00F15FC3"/>
    <w:rsid w:val="00F1622B"/>
    <w:rsid w:val="00F162B1"/>
    <w:rsid w:val="00F162F3"/>
    <w:rsid w:val="00F16549"/>
    <w:rsid w:val="00F165C3"/>
    <w:rsid w:val="00F16682"/>
    <w:rsid w:val="00F167CC"/>
    <w:rsid w:val="00F16E13"/>
    <w:rsid w:val="00F170D3"/>
    <w:rsid w:val="00F17167"/>
    <w:rsid w:val="00F172A7"/>
    <w:rsid w:val="00F172F8"/>
    <w:rsid w:val="00F1787B"/>
    <w:rsid w:val="00F178AE"/>
    <w:rsid w:val="00F17E07"/>
    <w:rsid w:val="00F20006"/>
    <w:rsid w:val="00F2000A"/>
    <w:rsid w:val="00F200EA"/>
    <w:rsid w:val="00F2028A"/>
    <w:rsid w:val="00F20332"/>
    <w:rsid w:val="00F203D9"/>
    <w:rsid w:val="00F20434"/>
    <w:rsid w:val="00F20A0B"/>
    <w:rsid w:val="00F20CD3"/>
    <w:rsid w:val="00F20D9C"/>
    <w:rsid w:val="00F20E11"/>
    <w:rsid w:val="00F21051"/>
    <w:rsid w:val="00F2132F"/>
    <w:rsid w:val="00F213AF"/>
    <w:rsid w:val="00F2172C"/>
    <w:rsid w:val="00F2193A"/>
    <w:rsid w:val="00F21A38"/>
    <w:rsid w:val="00F21C4F"/>
    <w:rsid w:val="00F21D84"/>
    <w:rsid w:val="00F21F16"/>
    <w:rsid w:val="00F222C5"/>
    <w:rsid w:val="00F2242C"/>
    <w:rsid w:val="00F224CF"/>
    <w:rsid w:val="00F226D8"/>
    <w:rsid w:val="00F22935"/>
    <w:rsid w:val="00F22A36"/>
    <w:rsid w:val="00F22A93"/>
    <w:rsid w:val="00F22C5A"/>
    <w:rsid w:val="00F22F30"/>
    <w:rsid w:val="00F22F66"/>
    <w:rsid w:val="00F2314A"/>
    <w:rsid w:val="00F23378"/>
    <w:rsid w:val="00F238AD"/>
    <w:rsid w:val="00F23D1A"/>
    <w:rsid w:val="00F23E42"/>
    <w:rsid w:val="00F23E61"/>
    <w:rsid w:val="00F23E66"/>
    <w:rsid w:val="00F23FF7"/>
    <w:rsid w:val="00F24019"/>
    <w:rsid w:val="00F246A2"/>
    <w:rsid w:val="00F24759"/>
    <w:rsid w:val="00F24BDF"/>
    <w:rsid w:val="00F24D0B"/>
    <w:rsid w:val="00F25206"/>
    <w:rsid w:val="00F254F6"/>
    <w:rsid w:val="00F25515"/>
    <w:rsid w:val="00F25788"/>
    <w:rsid w:val="00F25959"/>
    <w:rsid w:val="00F25B01"/>
    <w:rsid w:val="00F25EDA"/>
    <w:rsid w:val="00F25F9F"/>
    <w:rsid w:val="00F25FA2"/>
    <w:rsid w:val="00F25FB6"/>
    <w:rsid w:val="00F260FC"/>
    <w:rsid w:val="00F26218"/>
    <w:rsid w:val="00F267ED"/>
    <w:rsid w:val="00F26B05"/>
    <w:rsid w:val="00F26F47"/>
    <w:rsid w:val="00F27148"/>
    <w:rsid w:val="00F271AB"/>
    <w:rsid w:val="00F278CE"/>
    <w:rsid w:val="00F27A8C"/>
    <w:rsid w:val="00F27CF2"/>
    <w:rsid w:val="00F27FCD"/>
    <w:rsid w:val="00F30002"/>
    <w:rsid w:val="00F30153"/>
    <w:rsid w:val="00F30162"/>
    <w:rsid w:val="00F302A0"/>
    <w:rsid w:val="00F3047D"/>
    <w:rsid w:val="00F30A92"/>
    <w:rsid w:val="00F30C8D"/>
    <w:rsid w:val="00F30E4E"/>
    <w:rsid w:val="00F31126"/>
    <w:rsid w:val="00F312F8"/>
    <w:rsid w:val="00F3154A"/>
    <w:rsid w:val="00F3170A"/>
    <w:rsid w:val="00F3190D"/>
    <w:rsid w:val="00F31A22"/>
    <w:rsid w:val="00F31D86"/>
    <w:rsid w:val="00F31F59"/>
    <w:rsid w:val="00F320D6"/>
    <w:rsid w:val="00F3211A"/>
    <w:rsid w:val="00F3213C"/>
    <w:rsid w:val="00F32444"/>
    <w:rsid w:val="00F32632"/>
    <w:rsid w:val="00F326DF"/>
    <w:rsid w:val="00F32915"/>
    <w:rsid w:val="00F329D7"/>
    <w:rsid w:val="00F32AD3"/>
    <w:rsid w:val="00F32B04"/>
    <w:rsid w:val="00F33054"/>
    <w:rsid w:val="00F331E8"/>
    <w:rsid w:val="00F332EB"/>
    <w:rsid w:val="00F334B4"/>
    <w:rsid w:val="00F3365B"/>
    <w:rsid w:val="00F337DE"/>
    <w:rsid w:val="00F33861"/>
    <w:rsid w:val="00F33879"/>
    <w:rsid w:val="00F339A0"/>
    <w:rsid w:val="00F33E7A"/>
    <w:rsid w:val="00F340A7"/>
    <w:rsid w:val="00F34247"/>
    <w:rsid w:val="00F346DA"/>
    <w:rsid w:val="00F3482D"/>
    <w:rsid w:val="00F34B09"/>
    <w:rsid w:val="00F34D28"/>
    <w:rsid w:val="00F34E94"/>
    <w:rsid w:val="00F35563"/>
    <w:rsid w:val="00F3557A"/>
    <w:rsid w:val="00F3577A"/>
    <w:rsid w:val="00F35CDA"/>
    <w:rsid w:val="00F35D21"/>
    <w:rsid w:val="00F35E15"/>
    <w:rsid w:val="00F35E18"/>
    <w:rsid w:val="00F35F01"/>
    <w:rsid w:val="00F35F81"/>
    <w:rsid w:val="00F35FDC"/>
    <w:rsid w:val="00F36338"/>
    <w:rsid w:val="00F36367"/>
    <w:rsid w:val="00F3640C"/>
    <w:rsid w:val="00F36727"/>
    <w:rsid w:val="00F36A54"/>
    <w:rsid w:val="00F36AF7"/>
    <w:rsid w:val="00F36ECB"/>
    <w:rsid w:val="00F36EF6"/>
    <w:rsid w:val="00F36FA1"/>
    <w:rsid w:val="00F37105"/>
    <w:rsid w:val="00F371FE"/>
    <w:rsid w:val="00F37284"/>
    <w:rsid w:val="00F372B8"/>
    <w:rsid w:val="00F372DA"/>
    <w:rsid w:val="00F373C8"/>
    <w:rsid w:val="00F3752D"/>
    <w:rsid w:val="00F37757"/>
    <w:rsid w:val="00F377BA"/>
    <w:rsid w:val="00F3798C"/>
    <w:rsid w:val="00F37BAF"/>
    <w:rsid w:val="00F37BEE"/>
    <w:rsid w:val="00F37BFE"/>
    <w:rsid w:val="00F37C69"/>
    <w:rsid w:val="00F37CDB"/>
    <w:rsid w:val="00F37DF1"/>
    <w:rsid w:val="00F37EEA"/>
    <w:rsid w:val="00F401B9"/>
    <w:rsid w:val="00F40381"/>
    <w:rsid w:val="00F404CE"/>
    <w:rsid w:val="00F40948"/>
    <w:rsid w:val="00F409CE"/>
    <w:rsid w:val="00F40AA2"/>
    <w:rsid w:val="00F40E59"/>
    <w:rsid w:val="00F411C0"/>
    <w:rsid w:val="00F4129C"/>
    <w:rsid w:val="00F4151A"/>
    <w:rsid w:val="00F41667"/>
    <w:rsid w:val="00F4168D"/>
    <w:rsid w:val="00F41695"/>
    <w:rsid w:val="00F417EE"/>
    <w:rsid w:val="00F418D7"/>
    <w:rsid w:val="00F419E8"/>
    <w:rsid w:val="00F41BD0"/>
    <w:rsid w:val="00F41F0F"/>
    <w:rsid w:val="00F422E9"/>
    <w:rsid w:val="00F43089"/>
    <w:rsid w:val="00F43145"/>
    <w:rsid w:val="00F4354E"/>
    <w:rsid w:val="00F43703"/>
    <w:rsid w:val="00F43A68"/>
    <w:rsid w:val="00F43B3E"/>
    <w:rsid w:val="00F43C8E"/>
    <w:rsid w:val="00F440C5"/>
    <w:rsid w:val="00F440DB"/>
    <w:rsid w:val="00F44A13"/>
    <w:rsid w:val="00F44B86"/>
    <w:rsid w:val="00F44D99"/>
    <w:rsid w:val="00F45063"/>
    <w:rsid w:val="00F45153"/>
    <w:rsid w:val="00F45204"/>
    <w:rsid w:val="00F45573"/>
    <w:rsid w:val="00F455BC"/>
    <w:rsid w:val="00F45849"/>
    <w:rsid w:val="00F45D33"/>
    <w:rsid w:val="00F45E38"/>
    <w:rsid w:val="00F45F6E"/>
    <w:rsid w:val="00F46230"/>
    <w:rsid w:val="00F46430"/>
    <w:rsid w:val="00F4643D"/>
    <w:rsid w:val="00F4645F"/>
    <w:rsid w:val="00F4656E"/>
    <w:rsid w:val="00F46663"/>
    <w:rsid w:val="00F467EC"/>
    <w:rsid w:val="00F46E40"/>
    <w:rsid w:val="00F46ED8"/>
    <w:rsid w:val="00F4701D"/>
    <w:rsid w:val="00F474F5"/>
    <w:rsid w:val="00F4793A"/>
    <w:rsid w:val="00F47A55"/>
    <w:rsid w:val="00F47D64"/>
    <w:rsid w:val="00F47DAF"/>
    <w:rsid w:val="00F47DFF"/>
    <w:rsid w:val="00F47EA0"/>
    <w:rsid w:val="00F5066F"/>
    <w:rsid w:val="00F509D0"/>
    <w:rsid w:val="00F50A54"/>
    <w:rsid w:val="00F50C4D"/>
    <w:rsid w:val="00F5126F"/>
    <w:rsid w:val="00F51810"/>
    <w:rsid w:val="00F51A71"/>
    <w:rsid w:val="00F51BE9"/>
    <w:rsid w:val="00F51E04"/>
    <w:rsid w:val="00F522E5"/>
    <w:rsid w:val="00F523E4"/>
    <w:rsid w:val="00F524CC"/>
    <w:rsid w:val="00F52616"/>
    <w:rsid w:val="00F528BA"/>
    <w:rsid w:val="00F532EC"/>
    <w:rsid w:val="00F533EC"/>
    <w:rsid w:val="00F53795"/>
    <w:rsid w:val="00F5381C"/>
    <w:rsid w:val="00F53DA6"/>
    <w:rsid w:val="00F546E5"/>
    <w:rsid w:val="00F5491A"/>
    <w:rsid w:val="00F54934"/>
    <w:rsid w:val="00F54A35"/>
    <w:rsid w:val="00F54F52"/>
    <w:rsid w:val="00F55570"/>
    <w:rsid w:val="00F556B1"/>
    <w:rsid w:val="00F55AD7"/>
    <w:rsid w:val="00F55D8A"/>
    <w:rsid w:val="00F55DDA"/>
    <w:rsid w:val="00F55E3F"/>
    <w:rsid w:val="00F55F4A"/>
    <w:rsid w:val="00F566C2"/>
    <w:rsid w:val="00F56746"/>
    <w:rsid w:val="00F5687A"/>
    <w:rsid w:val="00F5711A"/>
    <w:rsid w:val="00F578D6"/>
    <w:rsid w:val="00F57979"/>
    <w:rsid w:val="00F57998"/>
    <w:rsid w:val="00F57AE0"/>
    <w:rsid w:val="00F57AF4"/>
    <w:rsid w:val="00F57B41"/>
    <w:rsid w:val="00F57D90"/>
    <w:rsid w:val="00F57F4E"/>
    <w:rsid w:val="00F601ED"/>
    <w:rsid w:val="00F603AB"/>
    <w:rsid w:val="00F60713"/>
    <w:rsid w:val="00F6086A"/>
    <w:rsid w:val="00F609E2"/>
    <w:rsid w:val="00F60C1A"/>
    <w:rsid w:val="00F60D63"/>
    <w:rsid w:val="00F610C3"/>
    <w:rsid w:val="00F611B1"/>
    <w:rsid w:val="00F611CB"/>
    <w:rsid w:val="00F61311"/>
    <w:rsid w:val="00F61325"/>
    <w:rsid w:val="00F61380"/>
    <w:rsid w:val="00F617EA"/>
    <w:rsid w:val="00F6182A"/>
    <w:rsid w:val="00F6189F"/>
    <w:rsid w:val="00F618A5"/>
    <w:rsid w:val="00F619C1"/>
    <w:rsid w:val="00F61C7C"/>
    <w:rsid w:val="00F61CE6"/>
    <w:rsid w:val="00F61FA0"/>
    <w:rsid w:val="00F620D7"/>
    <w:rsid w:val="00F62423"/>
    <w:rsid w:val="00F6396E"/>
    <w:rsid w:val="00F6397D"/>
    <w:rsid w:val="00F63AFA"/>
    <w:rsid w:val="00F63D90"/>
    <w:rsid w:val="00F64349"/>
    <w:rsid w:val="00F644BD"/>
    <w:rsid w:val="00F646E4"/>
    <w:rsid w:val="00F648A5"/>
    <w:rsid w:val="00F648DD"/>
    <w:rsid w:val="00F64C70"/>
    <w:rsid w:val="00F65248"/>
    <w:rsid w:val="00F65303"/>
    <w:rsid w:val="00F6533F"/>
    <w:rsid w:val="00F653C4"/>
    <w:rsid w:val="00F657DC"/>
    <w:rsid w:val="00F65E2F"/>
    <w:rsid w:val="00F65FF9"/>
    <w:rsid w:val="00F66181"/>
    <w:rsid w:val="00F66417"/>
    <w:rsid w:val="00F66674"/>
    <w:rsid w:val="00F666FC"/>
    <w:rsid w:val="00F6674C"/>
    <w:rsid w:val="00F6688E"/>
    <w:rsid w:val="00F668D4"/>
    <w:rsid w:val="00F66A74"/>
    <w:rsid w:val="00F66CBF"/>
    <w:rsid w:val="00F66DA5"/>
    <w:rsid w:val="00F66F92"/>
    <w:rsid w:val="00F67281"/>
    <w:rsid w:val="00F67300"/>
    <w:rsid w:val="00F675D0"/>
    <w:rsid w:val="00F67731"/>
    <w:rsid w:val="00F67C15"/>
    <w:rsid w:val="00F67E8D"/>
    <w:rsid w:val="00F67EDF"/>
    <w:rsid w:val="00F67FF8"/>
    <w:rsid w:val="00F704A8"/>
    <w:rsid w:val="00F704B6"/>
    <w:rsid w:val="00F7058F"/>
    <w:rsid w:val="00F705BD"/>
    <w:rsid w:val="00F706A3"/>
    <w:rsid w:val="00F706DB"/>
    <w:rsid w:val="00F70776"/>
    <w:rsid w:val="00F708B1"/>
    <w:rsid w:val="00F70AEB"/>
    <w:rsid w:val="00F70C02"/>
    <w:rsid w:val="00F70CB6"/>
    <w:rsid w:val="00F7138C"/>
    <w:rsid w:val="00F71394"/>
    <w:rsid w:val="00F71450"/>
    <w:rsid w:val="00F716BB"/>
    <w:rsid w:val="00F71A5B"/>
    <w:rsid w:val="00F721A3"/>
    <w:rsid w:val="00F721B6"/>
    <w:rsid w:val="00F7271A"/>
    <w:rsid w:val="00F72910"/>
    <w:rsid w:val="00F72E90"/>
    <w:rsid w:val="00F72EB3"/>
    <w:rsid w:val="00F72F4E"/>
    <w:rsid w:val="00F72F90"/>
    <w:rsid w:val="00F73155"/>
    <w:rsid w:val="00F7393D"/>
    <w:rsid w:val="00F73C53"/>
    <w:rsid w:val="00F73E45"/>
    <w:rsid w:val="00F74024"/>
    <w:rsid w:val="00F74166"/>
    <w:rsid w:val="00F741AE"/>
    <w:rsid w:val="00F741D8"/>
    <w:rsid w:val="00F745DA"/>
    <w:rsid w:val="00F74644"/>
    <w:rsid w:val="00F74725"/>
    <w:rsid w:val="00F7488C"/>
    <w:rsid w:val="00F74AFF"/>
    <w:rsid w:val="00F74BBA"/>
    <w:rsid w:val="00F751B1"/>
    <w:rsid w:val="00F753D6"/>
    <w:rsid w:val="00F7553B"/>
    <w:rsid w:val="00F7567B"/>
    <w:rsid w:val="00F756C7"/>
    <w:rsid w:val="00F758CC"/>
    <w:rsid w:val="00F75A0A"/>
    <w:rsid w:val="00F75B03"/>
    <w:rsid w:val="00F75C11"/>
    <w:rsid w:val="00F75E05"/>
    <w:rsid w:val="00F7628F"/>
    <w:rsid w:val="00F762D7"/>
    <w:rsid w:val="00F76769"/>
    <w:rsid w:val="00F76890"/>
    <w:rsid w:val="00F76A75"/>
    <w:rsid w:val="00F76A79"/>
    <w:rsid w:val="00F76C77"/>
    <w:rsid w:val="00F76EF2"/>
    <w:rsid w:val="00F76F05"/>
    <w:rsid w:val="00F770F3"/>
    <w:rsid w:val="00F771A5"/>
    <w:rsid w:val="00F7731B"/>
    <w:rsid w:val="00F7780A"/>
    <w:rsid w:val="00F77BEF"/>
    <w:rsid w:val="00F77D91"/>
    <w:rsid w:val="00F77F4E"/>
    <w:rsid w:val="00F8080C"/>
    <w:rsid w:val="00F8086E"/>
    <w:rsid w:val="00F80A6C"/>
    <w:rsid w:val="00F80B69"/>
    <w:rsid w:val="00F80D09"/>
    <w:rsid w:val="00F80DCE"/>
    <w:rsid w:val="00F80E4E"/>
    <w:rsid w:val="00F80F36"/>
    <w:rsid w:val="00F80F8D"/>
    <w:rsid w:val="00F80F9C"/>
    <w:rsid w:val="00F815C5"/>
    <w:rsid w:val="00F815CE"/>
    <w:rsid w:val="00F817FA"/>
    <w:rsid w:val="00F81815"/>
    <w:rsid w:val="00F81832"/>
    <w:rsid w:val="00F81842"/>
    <w:rsid w:val="00F81949"/>
    <w:rsid w:val="00F819A2"/>
    <w:rsid w:val="00F819C4"/>
    <w:rsid w:val="00F81A6E"/>
    <w:rsid w:val="00F81B20"/>
    <w:rsid w:val="00F81BDF"/>
    <w:rsid w:val="00F81ECA"/>
    <w:rsid w:val="00F82236"/>
    <w:rsid w:val="00F82729"/>
    <w:rsid w:val="00F8287B"/>
    <w:rsid w:val="00F829FA"/>
    <w:rsid w:val="00F82D54"/>
    <w:rsid w:val="00F82ECE"/>
    <w:rsid w:val="00F832B0"/>
    <w:rsid w:val="00F832EB"/>
    <w:rsid w:val="00F83545"/>
    <w:rsid w:val="00F836C8"/>
    <w:rsid w:val="00F8370D"/>
    <w:rsid w:val="00F8385B"/>
    <w:rsid w:val="00F83E44"/>
    <w:rsid w:val="00F8401A"/>
    <w:rsid w:val="00F84172"/>
    <w:rsid w:val="00F8418C"/>
    <w:rsid w:val="00F841E3"/>
    <w:rsid w:val="00F8429A"/>
    <w:rsid w:val="00F84346"/>
    <w:rsid w:val="00F843A6"/>
    <w:rsid w:val="00F8463D"/>
    <w:rsid w:val="00F8483A"/>
    <w:rsid w:val="00F84B99"/>
    <w:rsid w:val="00F84B9B"/>
    <w:rsid w:val="00F84CED"/>
    <w:rsid w:val="00F85281"/>
    <w:rsid w:val="00F853D4"/>
    <w:rsid w:val="00F85C01"/>
    <w:rsid w:val="00F85F56"/>
    <w:rsid w:val="00F86212"/>
    <w:rsid w:val="00F862B9"/>
    <w:rsid w:val="00F864CF"/>
    <w:rsid w:val="00F865FB"/>
    <w:rsid w:val="00F867BC"/>
    <w:rsid w:val="00F86890"/>
    <w:rsid w:val="00F86BE2"/>
    <w:rsid w:val="00F86E6D"/>
    <w:rsid w:val="00F87037"/>
    <w:rsid w:val="00F8715F"/>
    <w:rsid w:val="00F87632"/>
    <w:rsid w:val="00F877F7"/>
    <w:rsid w:val="00F87B34"/>
    <w:rsid w:val="00F87B76"/>
    <w:rsid w:val="00F87B7B"/>
    <w:rsid w:val="00F87F6E"/>
    <w:rsid w:val="00F902D4"/>
    <w:rsid w:val="00F905E8"/>
    <w:rsid w:val="00F906E3"/>
    <w:rsid w:val="00F90A78"/>
    <w:rsid w:val="00F90E88"/>
    <w:rsid w:val="00F91602"/>
    <w:rsid w:val="00F917EC"/>
    <w:rsid w:val="00F91D38"/>
    <w:rsid w:val="00F91E87"/>
    <w:rsid w:val="00F9200F"/>
    <w:rsid w:val="00F92251"/>
    <w:rsid w:val="00F924C1"/>
    <w:rsid w:val="00F92508"/>
    <w:rsid w:val="00F92C60"/>
    <w:rsid w:val="00F92EA6"/>
    <w:rsid w:val="00F93012"/>
    <w:rsid w:val="00F9318B"/>
    <w:rsid w:val="00F93417"/>
    <w:rsid w:val="00F93439"/>
    <w:rsid w:val="00F938A1"/>
    <w:rsid w:val="00F93B8D"/>
    <w:rsid w:val="00F93C3D"/>
    <w:rsid w:val="00F93CD6"/>
    <w:rsid w:val="00F9405A"/>
    <w:rsid w:val="00F94266"/>
    <w:rsid w:val="00F944E6"/>
    <w:rsid w:val="00F94589"/>
    <w:rsid w:val="00F945A5"/>
    <w:rsid w:val="00F94885"/>
    <w:rsid w:val="00F94F40"/>
    <w:rsid w:val="00F94FC3"/>
    <w:rsid w:val="00F950D7"/>
    <w:rsid w:val="00F9511F"/>
    <w:rsid w:val="00F951B2"/>
    <w:rsid w:val="00F952A8"/>
    <w:rsid w:val="00F9547D"/>
    <w:rsid w:val="00F9569C"/>
    <w:rsid w:val="00F95734"/>
    <w:rsid w:val="00F95736"/>
    <w:rsid w:val="00F9588C"/>
    <w:rsid w:val="00F95905"/>
    <w:rsid w:val="00F959A7"/>
    <w:rsid w:val="00F95A16"/>
    <w:rsid w:val="00F95FDB"/>
    <w:rsid w:val="00F961AC"/>
    <w:rsid w:val="00F967EF"/>
    <w:rsid w:val="00F968A4"/>
    <w:rsid w:val="00F96FB4"/>
    <w:rsid w:val="00F97372"/>
    <w:rsid w:val="00F973A8"/>
    <w:rsid w:val="00F97920"/>
    <w:rsid w:val="00FA0502"/>
    <w:rsid w:val="00FA075B"/>
    <w:rsid w:val="00FA0842"/>
    <w:rsid w:val="00FA08BC"/>
    <w:rsid w:val="00FA0935"/>
    <w:rsid w:val="00FA09E3"/>
    <w:rsid w:val="00FA0A3A"/>
    <w:rsid w:val="00FA0B02"/>
    <w:rsid w:val="00FA0D7E"/>
    <w:rsid w:val="00FA0F1D"/>
    <w:rsid w:val="00FA0F26"/>
    <w:rsid w:val="00FA10AD"/>
    <w:rsid w:val="00FA10E2"/>
    <w:rsid w:val="00FA12A0"/>
    <w:rsid w:val="00FA139C"/>
    <w:rsid w:val="00FA1763"/>
    <w:rsid w:val="00FA1884"/>
    <w:rsid w:val="00FA1A3D"/>
    <w:rsid w:val="00FA1A6A"/>
    <w:rsid w:val="00FA1B26"/>
    <w:rsid w:val="00FA1B77"/>
    <w:rsid w:val="00FA1C46"/>
    <w:rsid w:val="00FA21C5"/>
    <w:rsid w:val="00FA23A5"/>
    <w:rsid w:val="00FA24A0"/>
    <w:rsid w:val="00FA28BE"/>
    <w:rsid w:val="00FA29F0"/>
    <w:rsid w:val="00FA2BBA"/>
    <w:rsid w:val="00FA2FFA"/>
    <w:rsid w:val="00FA30AD"/>
    <w:rsid w:val="00FA3444"/>
    <w:rsid w:val="00FA36BE"/>
    <w:rsid w:val="00FA3A2B"/>
    <w:rsid w:val="00FA3AE3"/>
    <w:rsid w:val="00FA3BBF"/>
    <w:rsid w:val="00FA3DE4"/>
    <w:rsid w:val="00FA40B5"/>
    <w:rsid w:val="00FA40D1"/>
    <w:rsid w:val="00FA4298"/>
    <w:rsid w:val="00FA430B"/>
    <w:rsid w:val="00FA4400"/>
    <w:rsid w:val="00FA4823"/>
    <w:rsid w:val="00FA4BA4"/>
    <w:rsid w:val="00FA50DE"/>
    <w:rsid w:val="00FA5659"/>
    <w:rsid w:val="00FA5ADE"/>
    <w:rsid w:val="00FA5C82"/>
    <w:rsid w:val="00FA5E5D"/>
    <w:rsid w:val="00FA64AB"/>
    <w:rsid w:val="00FA6706"/>
    <w:rsid w:val="00FA67E2"/>
    <w:rsid w:val="00FA6839"/>
    <w:rsid w:val="00FA6A49"/>
    <w:rsid w:val="00FA6A79"/>
    <w:rsid w:val="00FA6F4E"/>
    <w:rsid w:val="00FA736B"/>
    <w:rsid w:val="00FA78D8"/>
    <w:rsid w:val="00FA7B54"/>
    <w:rsid w:val="00FA7BE6"/>
    <w:rsid w:val="00FA7CC7"/>
    <w:rsid w:val="00FA7E9E"/>
    <w:rsid w:val="00FA7F7E"/>
    <w:rsid w:val="00FB038B"/>
    <w:rsid w:val="00FB0460"/>
    <w:rsid w:val="00FB0494"/>
    <w:rsid w:val="00FB069D"/>
    <w:rsid w:val="00FB0CCB"/>
    <w:rsid w:val="00FB0D58"/>
    <w:rsid w:val="00FB0D6A"/>
    <w:rsid w:val="00FB0DE2"/>
    <w:rsid w:val="00FB0EF2"/>
    <w:rsid w:val="00FB0FAC"/>
    <w:rsid w:val="00FB14B0"/>
    <w:rsid w:val="00FB1731"/>
    <w:rsid w:val="00FB1761"/>
    <w:rsid w:val="00FB1875"/>
    <w:rsid w:val="00FB1A3B"/>
    <w:rsid w:val="00FB1AB2"/>
    <w:rsid w:val="00FB1B21"/>
    <w:rsid w:val="00FB1BC3"/>
    <w:rsid w:val="00FB1DFB"/>
    <w:rsid w:val="00FB1FFB"/>
    <w:rsid w:val="00FB2080"/>
    <w:rsid w:val="00FB20BD"/>
    <w:rsid w:val="00FB20E4"/>
    <w:rsid w:val="00FB220F"/>
    <w:rsid w:val="00FB2456"/>
    <w:rsid w:val="00FB2796"/>
    <w:rsid w:val="00FB29CB"/>
    <w:rsid w:val="00FB2B4C"/>
    <w:rsid w:val="00FB2D36"/>
    <w:rsid w:val="00FB2EAA"/>
    <w:rsid w:val="00FB2EFF"/>
    <w:rsid w:val="00FB319B"/>
    <w:rsid w:val="00FB31C9"/>
    <w:rsid w:val="00FB349F"/>
    <w:rsid w:val="00FB373E"/>
    <w:rsid w:val="00FB3817"/>
    <w:rsid w:val="00FB3946"/>
    <w:rsid w:val="00FB3984"/>
    <w:rsid w:val="00FB3C83"/>
    <w:rsid w:val="00FB3C96"/>
    <w:rsid w:val="00FB4121"/>
    <w:rsid w:val="00FB4278"/>
    <w:rsid w:val="00FB4297"/>
    <w:rsid w:val="00FB43B6"/>
    <w:rsid w:val="00FB4688"/>
    <w:rsid w:val="00FB48AE"/>
    <w:rsid w:val="00FB48FF"/>
    <w:rsid w:val="00FB495D"/>
    <w:rsid w:val="00FB4ADD"/>
    <w:rsid w:val="00FB4B22"/>
    <w:rsid w:val="00FB50C4"/>
    <w:rsid w:val="00FB50FD"/>
    <w:rsid w:val="00FB5166"/>
    <w:rsid w:val="00FB51CB"/>
    <w:rsid w:val="00FB53E6"/>
    <w:rsid w:val="00FB54F3"/>
    <w:rsid w:val="00FB55D3"/>
    <w:rsid w:val="00FB55EA"/>
    <w:rsid w:val="00FB5652"/>
    <w:rsid w:val="00FB5724"/>
    <w:rsid w:val="00FB58DE"/>
    <w:rsid w:val="00FB5A0A"/>
    <w:rsid w:val="00FB5CC8"/>
    <w:rsid w:val="00FB5EBE"/>
    <w:rsid w:val="00FB5ECB"/>
    <w:rsid w:val="00FB5EFA"/>
    <w:rsid w:val="00FB669D"/>
    <w:rsid w:val="00FB6AED"/>
    <w:rsid w:val="00FB6B83"/>
    <w:rsid w:val="00FB6C45"/>
    <w:rsid w:val="00FB6C91"/>
    <w:rsid w:val="00FB713F"/>
    <w:rsid w:val="00FB7433"/>
    <w:rsid w:val="00FB78D9"/>
    <w:rsid w:val="00FB7A4E"/>
    <w:rsid w:val="00FB7ABC"/>
    <w:rsid w:val="00FB7C7C"/>
    <w:rsid w:val="00FC0052"/>
    <w:rsid w:val="00FC02A8"/>
    <w:rsid w:val="00FC0700"/>
    <w:rsid w:val="00FC0E85"/>
    <w:rsid w:val="00FC1532"/>
    <w:rsid w:val="00FC1CA0"/>
    <w:rsid w:val="00FC20CC"/>
    <w:rsid w:val="00FC2127"/>
    <w:rsid w:val="00FC248D"/>
    <w:rsid w:val="00FC26ED"/>
    <w:rsid w:val="00FC287B"/>
    <w:rsid w:val="00FC28F8"/>
    <w:rsid w:val="00FC321C"/>
    <w:rsid w:val="00FC351E"/>
    <w:rsid w:val="00FC354E"/>
    <w:rsid w:val="00FC35DC"/>
    <w:rsid w:val="00FC365A"/>
    <w:rsid w:val="00FC389E"/>
    <w:rsid w:val="00FC3A2D"/>
    <w:rsid w:val="00FC3BD4"/>
    <w:rsid w:val="00FC4342"/>
    <w:rsid w:val="00FC48A9"/>
    <w:rsid w:val="00FC4997"/>
    <w:rsid w:val="00FC4ACC"/>
    <w:rsid w:val="00FC4ED5"/>
    <w:rsid w:val="00FC52B6"/>
    <w:rsid w:val="00FC52C9"/>
    <w:rsid w:val="00FC5720"/>
    <w:rsid w:val="00FC5A43"/>
    <w:rsid w:val="00FC5E3A"/>
    <w:rsid w:val="00FC6217"/>
    <w:rsid w:val="00FC62BC"/>
    <w:rsid w:val="00FC6425"/>
    <w:rsid w:val="00FC69DB"/>
    <w:rsid w:val="00FC6BF1"/>
    <w:rsid w:val="00FC6C7D"/>
    <w:rsid w:val="00FC6D46"/>
    <w:rsid w:val="00FC6F35"/>
    <w:rsid w:val="00FC6F7A"/>
    <w:rsid w:val="00FC7183"/>
    <w:rsid w:val="00FC722E"/>
    <w:rsid w:val="00FC7779"/>
    <w:rsid w:val="00FC77CD"/>
    <w:rsid w:val="00FC78E8"/>
    <w:rsid w:val="00FC7CDA"/>
    <w:rsid w:val="00FC7F02"/>
    <w:rsid w:val="00FD00BB"/>
    <w:rsid w:val="00FD02FD"/>
    <w:rsid w:val="00FD03E8"/>
    <w:rsid w:val="00FD0449"/>
    <w:rsid w:val="00FD08A6"/>
    <w:rsid w:val="00FD0DBE"/>
    <w:rsid w:val="00FD0E23"/>
    <w:rsid w:val="00FD123B"/>
    <w:rsid w:val="00FD167C"/>
    <w:rsid w:val="00FD177B"/>
    <w:rsid w:val="00FD1B69"/>
    <w:rsid w:val="00FD1BAA"/>
    <w:rsid w:val="00FD1C5E"/>
    <w:rsid w:val="00FD23CF"/>
    <w:rsid w:val="00FD2442"/>
    <w:rsid w:val="00FD24AF"/>
    <w:rsid w:val="00FD25CF"/>
    <w:rsid w:val="00FD2972"/>
    <w:rsid w:val="00FD29E7"/>
    <w:rsid w:val="00FD2AC0"/>
    <w:rsid w:val="00FD32D8"/>
    <w:rsid w:val="00FD34DF"/>
    <w:rsid w:val="00FD35F4"/>
    <w:rsid w:val="00FD3614"/>
    <w:rsid w:val="00FD3711"/>
    <w:rsid w:val="00FD38D0"/>
    <w:rsid w:val="00FD395C"/>
    <w:rsid w:val="00FD39BC"/>
    <w:rsid w:val="00FD3C23"/>
    <w:rsid w:val="00FD3C46"/>
    <w:rsid w:val="00FD3D9C"/>
    <w:rsid w:val="00FD3E54"/>
    <w:rsid w:val="00FD3ED8"/>
    <w:rsid w:val="00FD3F58"/>
    <w:rsid w:val="00FD412C"/>
    <w:rsid w:val="00FD4164"/>
    <w:rsid w:val="00FD49D9"/>
    <w:rsid w:val="00FD4A8A"/>
    <w:rsid w:val="00FD4D4C"/>
    <w:rsid w:val="00FD50FB"/>
    <w:rsid w:val="00FD5595"/>
    <w:rsid w:val="00FD5A60"/>
    <w:rsid w:val="00FD5CEC"/>
    <w:rsid w:val="00FD5E4A"/>
    <w:rsid w:val="00FD5E92"/>
    <w:rsid w:val="00FD5F4E"/>
    <w:rsid w:val="00FD5FE2"/>
    <w:rsid w:val="00FD617C"/>
    <w:rsid w:val="00FD61F1"/>
    <w:rsid w:val="00FD642A"/>
    <w:rsid w:val="00FD6697"/>
    <w:rsid w:val="00FD67FA"/>
    <w:rsid w:val="00FD6C00"/>
    <w:rsid w:val="00FD6F65"/>
    <w:rsid w:val="00FD7129"/>
    <w:rsid w:val="00FD7609"/>
    <w:rsid w:val="00FD793C"/>
    <w:rsid w:val="00FD7D32"/>
    <w:rsid w:val="00FD7F23"/>
    <w:rsid w:val="00FE00BE"/>
    <w:rsid w:val="00FE00E1"/>
    <w:rsid w:val="00FE0212"/>
    <w:rsid w:val="00FE029F"/>
    <w:rsid w:val="00FE0589"/>
    <w:rsid w:val="00FE090D"/>
    <w:rsid w:val="00FE095A"/>
    <w:rsid w:val="00FE0B7F"/>
    <w:rsid w:val="00FE0F48"/>
    <w:rsid w:val="00FE122C"/>
    <w:rsid w:val="00FE14D3"/>
    <w:rsid w:val="00FE16B0"/>
    <w:rsid w:val="00FE17CC"/>
    <w:rsid w:val="00FE1863"/>
    <w:rsid w:val="00FE1E5D"/>
    <w:rsid w:val="00FE2002"/>
    <w:rsid w:val="00FE201A"/>
    <w:rsid w:val="00FE20D0"/>
    <w:rsid w:val="00FE2114"/>
    <w:rsid w:val="00FE23FD"/>
    <w:rsid w:val="00FE260D"/>
    <w:rsid w:val="00FE2745"/>
    <w:rsid w:val="00FE2777"/>
    <w:rsid w:val="00FE2E6F"/>
    <w:rsid w:val="00FE2F1E"/>
    <w:rsid w:val="00FE32B7"/>
    <w:rsid w:val="00FE3318"/>
    <w:rsid w:val="00FE34A0"/>
    <w:rsid w:val="00FE3531"/>
    <w:rsid w:val="00FE3957"/>
    <w:rsid w:val="00FE3B54"/>
    <w:rsid w:val="00FE3D9E"/>
    <w:rsid w:val="00FE4198"/>
    <w:rsid w:val="00FE442E"/>
    <w:rsid w:val="00FE47E3"/>
    <w:rsid w:val="00FE4A82"/>
    <w:rsid w:val="00FE4B51"/>
    <w:rsid w:val="00FE4D73"/>
    <w:rsid w:val="00FE50BA"/>
    <w:rsid w:val="00FE51B8"/>
    <w:rsid w:val="00FE5654"/>
    <w:rsid w:val="00FE5759"/>
    <w:rsid w:val="00FE5AFF"/>
    <w:rsid w:val="00FE5B6F"/>
    <w:rsid w:val="00FE5D55"/>
    <w:rsid w:val="00FE5F02"/>
    <w:rsid w:val="00FE5F86"/>
    <w:rsid w:val="00FE6214"/>
    <w:rsid w:val="00FE6626"/>
    <w:rsid w:val="00FE72A8"/>
    <w:rsid w:val="00FE770C"/>
    <w:rsid w:val="00FE7921"/>
    <w:rsid w:val="00FE7982"/>
    <w:rsid w:val="00FE7BB4"/>
    <w:rsid w:val="00FE7F1F"/>
    <w:rsid w:val="00FE7F39"/>
    <w:rsid w:val="00FE7FF9"/>
    <w:rsid w:val="00FF0232"/>
    <w:rsid w:val="00FF0313"/>
    <w:rsid w:val="00FF032C"/>
    <w:rsid w:val="00FF075C"/>
    <w:rsid w:val="00FF083D"/>
    <w:rsid w:val="00FF0891"/>
    <w:rsid w:val="00FF08E6"/>
    <w:rsid w:val="00FF0B7B"/>
    <w:rsid w:val="00FF0BA6"/>
    <w:rsid w:val="00FF0CA7"/>
    <w:rsid w:val="00FF0FCE"/>
    <w:rsid w:val="00FF110A"/>
    <w:rsid w:val="00FF1174"/>
    <w:rsid w:val="00FF131B"/>
    <w:rsid w:val="00FF1820"/>
    <w:rsid w:val="00FF1AF7"/>
    <w:rsid w:val="00FF2700"/>
    <w:rsid w:val="00FF2923"/>
    <w:rsid w:val="00FF293B"/>
    <w:rsid w:val="00FF2A01"/>
    <w:rsid w:val="00FF2BAA"/>
    <w:rsid w:val="00FF2C30"/>
    <w:rsid w:val="00FF2C95"/>
    <w:rsid w:val="00FF2FD6"/>
    <w:rsid w:val="00FF2FE2"/>
    <w:rsid w:val="00FF300F"/>
    <w:rsid w:val="00FF3210"/>
    <w:rsid w:val="00FF3290"/>
    <w:rsid w:val="00FF3406"/>
    <w:rsid w:val="00FF3550"/>
    <w:rsid w:val="00FF3AA8"/>
    <w:rsid w:val="00FF3B2A"/>
    <w:rsid w:val="00FF3E17"/>
    <w:rsid w:val="00FF3EAC"/>
    <w:rsid w:val="00FF3F26"/>
    <w:rsid w:val="00FF401E"/>
    <w:rsid w:val="00FF4211"/>
    <w:rsid w:val="00FF45E9"/>
    <w:rsid w:val="00FF4670"/>
    <w:rsid w:val="00FF4952"/>
    <w:rsid w:val="00FF4DFC"/>
    <w:rsid w:val="00FF4E0F"/>
    <w:rsid w:val="00FF5082"/>
    <w:rsid w:val="00FF51BB"/>
    <w:rsid w:val="00FF5316"/>
    <w:rsid w:val="00FF5495"/>
    <w:rsid w:val="00FF54D9"/>
    <w:rsid w:val="00FF58F0"/>
    <w:rsid w:val="00FF5937"/>
    <w:rsid w:val="00FF5991"/>
    <w:rsid w:val="00FF5B75"/>
    <w:rsid w:val="00FF5BA1"/>
    <w:rsid w:val="00FF5BFC"/>
    <w:rsid w:val="00FF5CB4"/>
    <w:rsid w:val="00FF5FB3"/>
    <w:rsid w:val="00FF613F"/>
    <w:rsid w:val="00FF6B36"/>
    <w:rsid w:val="00FF6DC9"/>
    <w:rsid w:val="00FF73E2"/>
    <w:rsid w:val="00FF742D"/>
    <w:rsid w:val="00FF76ED"/>
    <w:rsid w:val="00FF78C3"/>
    <w:rsid w:val="00FF79D4"/>
    <w:rsid w:val="00FF79DB"/>
    <w:rsid w:val="00FF7A2E"/>
    <w:rsid w:val="00FF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0264255D"/>
  <w15:docId w15:val="{037869C7-65C2-470C-9440-1A129AB09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F72"/>
    <w:pPr>
      <w:spacing w:before="120" w:after="120"/>
    </w:pPr>
    <w:rPr>
      <w:sz w:val="24"/>
    </w:rPr>
  </w:style>
  <w:style w:type="paragraph" w:styleId="Heading1">
    <w:name w:val="heading 1"/>
    <w:basedOn w:val="Normal"/>
    <w:next w:val="Normal"/>
    <w:qFormat/>
    <w:rsid w:val="009968A0"/>
    <w:pPr>
      <w:keepNext/>
      <w:pageBreakBefore/>
      <w:tabs>
        <w:tab w:val="num" w:pos="0"/>
        <w:tab w:val="left" w:pos="540"/>
        <w:tab w:val="left" w:pos="2340"/>
      </w:tabs>
      <w:spacing w:before="240"/>
      <w:outlineLvl w:val="0"/>
    </w:pPr>
    <w:rPr>
      <w:rFonts w:ascii="Arial" w:hAnsi="Arial"/>
      <w:b/>
      <w:sz w:val="36"/>
    </w:rPr>
  </w:style>
  <w:style w:type="paragraph" w:styleId="Heading2">
    <w:name w:val="heading 2"/>
    <w:basedOn w:val="Normal"/>
    <w:next w:val="Normal"/>
    <w:link w:val="Heading2Char"/>
    <w:qFormat/>
    <w:rsid w:val="009968A0"/>
    <w:pPr>
      <w:keepNext/>
      <w:tabs>
        <w:tab w:val="num" w:pos="0"/>
      </w:tabs>
      <w:spacing w:before="240"/>
      <w:outlineLvl w:val="1"/>
    </w:pPr>
    <w:rPr>
      <w:rFonts w:ascii="Arial" w:hAnsi="Arial"/>
      <w:b/>
      <w:sz w:val="32"/>
    </w:rPr>
  </w:style>
  <w:style w:type="paragraph" w:styleId="Heading3">
    <w:name w:val="heading 3"/>
    <w:basedOn w:val="Normal"/>
    <w:next w:val="Normal"/>
    <w:link w:val="Heading3Char"/>
    <w:qFormat/>
    <w:rsid w:val="0007076A"/>
    <w:pPr>
      <w:keepNext/>
      <w:tabs>
        <w:tab w:val="left" w:pos="720"/>
      </w:tabs>
      <w:spacing w:before="360"/>
      <w:outlineLvl w:val="2"/>
    </w:pPr>
    <w:rPr>
      <w:rFonts w:ascii="Arial" w:hAnsi="Arial"/>
      <w:b/>
      <w:sz w:val="28"/>
    </w:rPr>
  </w:style>
  <w:style w:type="paragraph" w:styleId="Heading4">
    <w:name w:val="heading 4"/>
    <w:next w:val="Normal"/>
    <w:link w:val="Heading4Char"/>
    <w:qFormat/>
    <w:rsid w:val="009968A0"/>
    <w:pPr>
      <w:keepNext/>
      <w:spacing w:before="240" w:after="240"/>
      <w:outlineLvl w:val="3"/>
    </w:pPr>
    <w:rPr>
      <w:rFonts w:ascii="Arial" w:hAnsi="Arial"/>
      <w:b/>
      <w:sz w:val="24"/>
    </w:rPr>
  </w:style>
  <w:style w:type="paragraph" w:styleId="Heading5">
    <w:name w:val="heading 5"/>
    <w:basedOn w:val="Heading4"/>
    <w:next w:val="Normal"/>
    <w:qFormat/>
    <w:rsid w:val="009968A0"/>
    <w:pPr>
      <w:outlineLvl w:val="4"/>
    </w:pPr>
    <w:rPr>
      <w:i/>
    </w:rPr>
  </w:style>
  <w:style w:type="paragraph" w:styleId="Heading6">
    <w:name w:val="heading 6"/>
    <w:basedOn w:val="Heading4"/>
    <w:next w:val="Normal"/>
    <w:qFormat/>
    <w:rsid w:val="009968A0"/>
    <w:pPr>
      <w:outlineLvl w:val="5"/>
    </w:pPr>
    <w:rPr>
      <w:rFonts w:ascii="Times New Roman" w:hAnsi="Times New Roman"/>
    </w:rPr>
  </w:style>
  <w:style w:type="paragraph" w:styleId="Heading7">
    <w:name w:val="heading 7"/>
    <w:basedOn w:val="Heading4"/>
    <w:next w:val="Normal"/>
    <w:qFormat/>
    <w:rsid w:val="009968A0"/>
    <w:pPr>
      <w:outlineLvl w:val="6"/>
    </w:pPr>
    <w:rPr>
      <w:sz w:val="20"/>
    </w:rPr>
  </w:style>
  <w:style w:type="paragraph" w:styleId="Heading8">
    <w:name w:val="heading 8"/>
    <w:basedOn w:val="Heading5"/>
    <w:next w:val="Normal"/>
    <w:qFormat/>
    <w:rsid w:val="009968A0"/>
    <w:pPr>
      <w:outlineLvl w:val="7"/>
    </w:pPr>
    <w:rPr>
      <w:sz w:val="20"/>
    </w:rPr>
  </w:style>
  <w:style w:type="paragraph" w:styleId="Heading9">
    <w:name w:val="heading 9"/>
    <w:basedOn w:val="Heading6"/>
    <w:next w:val="Normal"/>
    <w:qFormat/>
    <w:rsid w:val="009968A0"/>
    <w:p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eingSignature">
    <w:name w:val="Boeing Signature"/>
    <w:basedOn w:val="Normal"/>
    <w:next w:val="Header"/>
    <w:rsid w:val="009968A0"/>
    <w:pPr>
      <w:spacing w:before="180" w:after="0"/>
      <w:jc w:val="center"/>
    </w:pPr>
  </w:style>
  <w:style w:type="paragraph" w:customStyle="1" w:styleId="Bullet1">
    <w:name w:val="Bullet 1"/>
    <w:basedOn w:val="Normal"/>
    <w:rsid w:val="009968A0"/>
    <w:pPr>
      <w:ind w:left="720" w:hanging="360"/>
    </w:pPr>
  </w:style>
  <w:style w:type="paragraph" w:customStyle="1" w:styleId="Bullet2">
    <w:name w:val="Bullet 2"/>
    <w:basedOn w:val="Normal"/>
    <w:rsid w:val="009968A0"/>
    <w:pPr>
      <w:ind w:left="1080" w:hanging="360"/>
    </w:pPr>
  </w:style>
  <w:style w:type="paragraph" w:customStyle="1" w:styleId="Bullet3">
    <w:name w:val="Bullet 3"/>
    <w:basedOn w:val="Normal"/>
    <w:rsid w:val="009968A0"/>
    <w:pPr>
      <w:ind w:left="1440" w:hanging="360"/>
    </w:pPr>
  </w:style>
  <w:style w:type="paragraph" w:styleId="Caption">
    <w:name w:val="caption"/>
    <w:basedOn w:val="Normal"/>
    <w:next w:val="Normal"/>
    <w:qFormat/>
    <w:rsid w:val="009968A0"/>
    <w:pPr>
      <w:jc w:val="center"/>
    </w:pPr>
    <w:rPr>
      <w:rFonts w:ascii="Arial" w:hAnsi="Arial"/>
      <w:sz w:val="20"/>
    </w:rPr>
  </w:style>
  <w:style w:type="paragraph" w:styleId="TOC4">
    <w:name w:val="toc 4"/>
    <w:basedOn w:val="Normal"/>
    <w:next w:val="Normal"/>
    <w:semiHidden/>
    <w:rsid w:val="009968A0"/>
    <w:pPr>
      <w:tabs>
        <w:tab w:val="right" w:leader="dot" w:pos="8640"/>
      </w:tabs>
      <w:spacing w:after="40"/>
      <w:ind w:left="1710" w:right="720" w:hanging="630"/>
    </w:pPr>
  </w:style>
  <w:style w:type="paragraph" w:customStyle="1" w:styleId="Classification">
    <w:name w:val="Classification"/>
    <w:basedOn w:val="Normal"/>
    <w:next w:val="BoeingSignature"/>
    <w:rsid w:val="009968A0"/>
    <w:pPr>
      <w:spacing w:after="0"/>
      <w:jc w:val="center"/>
    </w:pPr>
    <w:rPr>
      <w:rFonts w:ascii="Arial" w:hAnsi="Arial"/>
      <w:b/>
      <w:sz w:val="20"/>
    </w:rPr>
  </w:style>
  <w:style w:type="paragraph" w:customStyle="1" w:styleId="Figure">
    <w:name w:val="Figure"/>
    <w:basedOn w:val="Normal"/>
    <w:next w:val="Caption"/>
    <w:link w:val="FigureChar"/>
    <w:rsid w:val="009968A0"/>
    <w:pPr>
      <w:jc w:val="center"/>
    </w:pPr>
    <w:rPr>
      <w:b/>
      <w:szCs w:val="24"/>
    </w:rPr>
  </w:style>
  <w:style w:type="paragraph" w:styleId="Footer">
    <w:name w:val="footer"/>
    <w:basedOn w:val="Normal"/>
    <w:next w:val="Normal"/>
    <w:rsid w:val="009968A0"/>
    <w:pPr>
      <w:pBdr>
        <w:top w:val="single" w:sz="6" w:space="1" w:color="auto"/>
      </w:pBdr>
      <w:tabs>
        <w:tab w:val="center" w:pos="4320"/>
        <w:tab w:val="right" w:pos="8640"/>
      </w:tabs>
    </w:pPr>
    <w:rPr>
      <w:rFonts w:ascii="Arial" w:hAnsi="Arial"/>
      <w:sz w:val="20"/>
    </w:rPr>
  </w:style>
  <w:style w:type="paragraph" w:styleId="Header">
    <w:name w:val="header"/>
    <w:basedOn w:val="Normal"/>
    <w:rsid w:val="009968A0"/>
    <w:pPr>
      <w:pBdr>
        <w:bottom w:val="single" w:sz="6" w:space="1" w:color="auto"/>
      </w:pBdr>
      <w:tabs>
        <w:tab w:val="right" w:pos="8640"/>
      </w:tabs>
      <w:spacing w:before="180" w:after="360"/>
    </w:pPr>
    <w:rPr>
      <w:rFonts w:ascii="Arial" w:hAnsi="Arial"/>
      <w:sz w:val="18"/>
    </w:rPr>
  </w:style>
  <w:style w:type="paragraph" w:customStyle="1" w:styleId="Indent1">
    <w:name w:val="Indent 1"/>
    <w:basedOn w:val="Normal"/>
    <w:rsid w:val="009968A0"/>
    <w:pPr>
      <w:ind w:left="720"/>
    </w:pPr>
  </w:style>
  <w:style w:type="paragraph" w:customStyle="1" w:styleId="Indent2">
    <w:name w:val="Indent 2"/>
    <w:basedOn w:val="Indent1"/>
    <w:rsid w:val="009968A0"/>
    <w:pPr>
      <w:ind w:left="1080"/>
    </w:pPr>
  </w:style>
  <w:style w:type="paragraph" w:customStyle="1" w:styleId="Indent3">
    <w:name w:val="Indent 3"/>
    <w:basedOn w:val="Indent1"/>
    <w:rsid w:val="009968A0"/>
    <w:pPr>
      <w:ind w:left="1440"/>
    </w:pPr>
  </w:style>
  <w:style w:type="paragraph" w:customStyle="1" w:styleId="Notea">
    <w:name w:val="Note a)"/>
    <w:basedOn w:val="Normal"/>
    <w:rsid w:val="000E7299"/>
    <w:pPr>
      <w:spacing w:before="0" w:after="60"/>
      <w:ind w:left="1080"/>
    </w:pPr>
  </w:style>
  <w:style w:type="paragraph" w:customStyle="1" w:styleId="TableBullet">
    <w:name w:val="Table Bullet"/>
    <w:basedOn w:val="Normal"/>
    <w:rsid w:val="009968A0"/>
    <w:pPr>
      <w:ind w:hanging="360"/>
    </w:pPr>
  </w:style>
  <w:style w:type="paragraph" w:customStyle="1" w:styleId="TitleCentered">
    <w:name w:val="Title Centered"/>
    <w:basedOn w:val="Normal"/>
    <w:rsid w:val="009968A0"/>
    <w:pPr>
      <w:jc w:val="center"/>
    </w:pPr>
    <w:rPr>
      <w:rFonts w:ascii="Arial" w:hAnsi="Arial"/>
      <w:b/>
      <w:sz w:val="32"/>
    </w:rPr>
  </w:style>
  <w:style w:type="paragraph" w:styleId="TOC1">
    <w:name w:val="toc 1"/>
    <w:basedOn w:val="Normal"/>
    <w:next w:val="Normal"/>
    <w:uiPriority w:val="39"/>
    <w:rsid w:val="000E060A"/>
    <w:pPr>
      <w:tabs>
        <w:tab w:val="right" w:pos="1008"/>
        <w:tab w:val="right" w:leader="dot" w:pos="8640"/>
      </w:tabs>
      <w:spacing w:after="40"/>
      <w:ind w:right="720" w:hanging="360"/>
    </w:pPr>
    <w:rPr>
      <w:noProof/>
    </w:rPr>
  </w:style>
  <w:style w:type="paragraph" w:styleId="TOC2">
    <w:name w:val="toc 2"/>
    <w:basedOn w:val="Normal"/>
    <w:next w:val="Normal"/>
    <w:uiPriority w:val="39"/>
    <w:rsid w:val="009968A0"/>
    <w:pPr>
      <w:tabs>
        <w:tab w:val="left" w:pos="1800"/>
        <w:tab w:val="right" w:leader="dot" w:pos="8640"/>
      </w:tabs>
      <w:spacing w:after="40"/>
      <w:ind w:left="810" w:right="720" w:hanging="450"/>
    </w:pPr>
    <w:rPr>
      <w:noProof/>
    </w:rPr>
  </w:style>
  <w:style w:type="paragraph" w:styleId="TOC3">
    <w:name w:val="toc 3"/>
    <w:basedOn w:val="Normal"/>
    <w:next w:val="Normal"/>
    <w:uiPriority w:val="39"/>
    <w:rsid w:val="009968A0"/>
    <w:pPr>
      <w:tabs>
        <w:tab w:val="left" w:pos="2333"/>
        <w:tab w:val="right" w:leader="dot" w:pos="8640"/>
      </w:tabs>
      <w:spacing w:after="40"/>
      <w:ind w:left="1350" w:right="720" w:hanging="630"/>
    </w:pPr>
    <w:rPr>
      <w:noProof/>
    </w:rPr>
  </w:style>
  <w:style w:type="character" w:styleId="PageNumber">
    <w:name w:val="page number"/>
    <w:basedOn w:val="DefaultParagraphFont"/>
    <w:rsid w:val="0020006F"/>
  </w:style>
  <w:style w:type="paragraph" w:customStyle="1" w:styleId="DocumentLocation">
    <w:name w:val="Document Location"/>
    <w:basedOn w:val="Normal"/>
    <w:rsid w:val="009968A0"/>
    <w:pPr>
      <w:tabs>
        <w:tab w:val="right" w:pos="8640"/>
      </w:tabs>
      <w:spacing w:after="0"/>
    </w:pPr>
    <w:rPr>
      <w:rFonts w:ascii="Arial" w:hAnsi="Arial"/>
      <w:sz w:val="12"/>
    </w:rPr>
  </w:style>
  <w:style w:type="paragraph" w:customStyle="1" w:styleId="Steps">
    <w:name w:val="Steps"/>
    <w:basedOn w:val="Normal"/>
    <w:rsid w:val="009968A0"/>
    <w:pPr>
      <w:ind w:left="720" w:hanging="360"/>
    </w:pPr>
  </w:style>
  <w:style w:type="paragraph" w:customStyle="1" w:styleId="TableText">
    <w:name w:val="Table Text"/>
    <w:basedOn w:val="Normal"/>
    <w:rsid w:val="009968A0"/>
    <w:pPr>
      <w:spacing w:before="40" w:after="40"/>
    </w:pPr>
    <w:rPr>
      <w:rFonts w:ascii="Arial" w:hAnsi="Arial"/>
      <w:sz w:val="20"/>
    </w:rPr>
  </w:style>
  <w:style w:type="paragraph" w:styleId="TOC5">
    <w:name w:val="toc 5"/>
    <w:basedOn w:val="Normal"/>
    <w:next w:val="Normal"/>
    <w:semiHidden/>
    <w:rsid w:val="009968A0"/>
    <w:pPr>
      <w:tabs>
        <w:tab w:val="right" w:leader="dot" w:pos="8640"/>
      </w:tabs>
      <w:spacing w:after="40"/>
      <w:ind w:left="1440" w:right="720"/>
    </w:pPr>
  </w:style>
  <w:style w:type="paragraph" w:styleId="TOC6">
    <w:name w:val="toc 6"/>
    <w:basedOn w:val="Normal"/>
    <w:next w:val="Normal"/>
    <w:semiHidden/>
    <w:rsid w:val="009968A0"/>
    <w:pPr>
      <w:tabs>
        <w:tab w:val="right" w:leader="dot" w:pos="8640"/>
      </w:tabs>
      <w:spacing w:after="40"/>
      <w:ind w:left="1800" w:right="720"/>
    </w:pPr>
  </w:style>
  <w:style w:type="paragraph" w:styleId="TOC7">
    <w:name w:val="toc 7"/>
    <w:basedOn w:val="Normal"/>
    <w:next w:val="Normal"/>
    <w:semiHidden/>
    <w:rsid w:val="009968A0"/>
    <w:pPr>
      <w:tabs>
        <w:tab w:val="right" w:leader="dot" w:pos="8640"/>
      </w:tabs>
      <w:spacing w:after="40"/>
      <w:ind w:left="2160" w:right="720"/>
    </w:pPr>
  </w:style>
  <w:style w:type="paragraph" w:styleId="TOC8">
    <w:name w:val="toc 8"/>
    <w:basedOn w:val="Normal"/>
    <w:next w:val="Normal"/>
    <w:semiHidden/>
    <w:rsid w:val="009968A0"/>
    <w:pPr>
      <w:tabs>
        <w:tab w:val="right" w:leader="dot" w:pos="8640"/>
      </w:tabs>
      <w:spacing w:after="40"/>
      <w:ind w:left="2520" w:right="720"/>
    </w:pPr>
  </w:style>
  <w:style w:type="paragraph" w:styleId="TOC9">
    <w:name w:val="toc 9"/>
    <w:basedOn w:val="Normal"/>
    <w:next w:val="Normal"/>
    <w:semiHidden/>
    <w:rsid w:val="009968A0"/>
    <w:pPr>
      <w:tabs>
        <w:tab w:val="right" w:leader="dot" w:pos="8640"/>
      </w:tabs>
      <w:spacing w:after="40"/>
      <w:ind w:left="2880" w:right="720"/>
    </w:pPr>
  </w:style>
  <w:style w:type="paragraph" w:styleId="TableofFigures">
    <w:name w:val="table of figures"/>
    <w:basedOn w:val="Normal"/>
    <w:next w:val="Normal"/>
    <w:uiPriority w:val="99"/>
    <w:rsid w:val="009968A0"/>
    <w:pPr>
      <w:tabs>
        <w:tab w:val="right" w:leader="dot" w:pos="8640"/>
      </w:tabs>
      <w:spacing w:after="40"/>
      <w:ind w:right="720"/>
    </w:pPr>
  </w:style>
  <w:style w:type="paragraph" w:customStyle="1" w:styleId="TitleCenteredNoTOC">
    <w:name w:val="Title Centered No TOC"/>
    <w:basedOn w:val="TitleCentered"/>
    <w:rsid w:val="009968A0"/>
  </w:style>
  <w:style w:type="paragraph" w:customStyle="1" w:styleId="DocumentTitle">
    <w:name w:val="Document Title"/>
    <w:basedOn w:val="Normal"/>
    <w:rsid w:val="009968A0"/>
    <w:pPr>
      <w:spacing w:before="2040"/>
      <w:ind w:left="720"/>
      <w:jc w:val="center"/>
    </w:pPr>
    <w:rPr>
      <w:rFonts w:ascii="Arial" w:hAnsi="Arial"/>
      <w:b/>
      <w:sz w:val="32"/>
    </w:rPr>
  </w:style>
  <w:style w:type="paragraph" w:styleId="NormalIndent">
    <w:name w:val="Normal Indent"/>
    <w:basedOn w:val="Normal"/>
    <w:link w:val="NormalIndentChar"/>
    <w:rsid w:val="005F7DF1"/>
    <w:pPr>
      <w:overflowPunct w:val="0"/>
      <w:autoSpaceDE w:val="0"/>
      <w:autoSpaceDN w:val="0"/>
      <w:adjustRightInd w:val="0"/>
      <w:snapToGrid w:val="0"/>
      <w:spacing w:before="60" w:after="60" w:line="240" w:lineRule="atLeast"/>
      <w:ind w:left="284" w:right="170"/>
      <w:textAlignment w:val="baseline"/>
    </w:pPr>
    <w:rPr>
      <w:rFonts w:ascii="Arial" w:eastAsia="MS PGothic" w:hAnsi="Arial"/>
      <w:sz w:val="21"/>
      <w:lang w:eastAsia="ja-JP"/>
    </w:rPr>
  </w:style>
  <w:style w:type="table" w:styleId="TableGrid">
    <w:name w:val="Table Grid"/>
    <w:basedOn w:val="TableNormal"/>
    <w:rsid w:val="005F7DF1"/>
    <w:pPr>
      <w:overflowPunct w:val="0"/>
      <w:autoSpaceDE w:val="0"/>
      <w:autoSpaceDN w:val="0"/>
      <w:adjustRightInd w:val="0"/>
      <w:textAlignment w:val="baseline"/>
    </w:pPr>
    <w:rPr>
      <w:rFonts w:eastAsia="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IndentChar">
    <w:name w:val="Normal Indent Char"/>
    <w:link w:val="NormalIndent"/>
    <w:rsid w:val="005F7DF1"/>
    <w:rPr>
      <w:rFonts w:ascii="Arial" w:eastAsia="MS PGothic" w:hAnsi="Arial"/>
      <w:sz w:val="21"/>
      <w:lang w:val="en-US" w:eastAsia="ja-JP" w:bidi="ar-SA"/>
    </w:rPr>
  </w:style>
  <w:style w:type="character" w:customStyle="1" w:styleId="Heading3Char">
    <w:name w:val="Heading 3 Char"/>
    <w:link w:val="Heading3"/>
    <w:rsid w:val="0007076A"/>
    <w:rPr>
      <w:rFonts w:ascii="Arial" w:hAnsi="Arial"/>
      <w:b/>
      <w:sz w:val="28"/>
      <w:lang w:val="en-US" w:eastAsia="en-US" w:bidi="ar-SA"/>
    </w:rPr>
  </w:style>
  <w:style w:type="paragraph" w:customStyle="1" w:styleId="4Arial">
    <w:name w:val="スタイル 見出し 4 + Arial"/>
    <w:basedOn w:val="Heading4"/>
    <w:link w:val="4Arial0"/>
    <w:rsid w:val="005F7DF1"/>
    <w:pPr>
      <w:overflowPunct w:val="0"/>
      <w:autoSpaceDE w:val="0"/>
      <w:autoSpaceDN w:val="0"/>
      <w:adjustRightInd w:val="0"/>
      <w:spacing w:before="0" w:after="0"/>
      <w:textAlignment w:val="baseline"/>
    </w:pPr>
    <w:rPr>
      <w:rFonts w:eastAsia="MS PGothic"/>
      <w:sz w:val="21"/>
      <w:lang w:eastAsia="ja-JP"/>
    </w:rPr>
  </w:style>
  <w:style w:type="character" w:styleId="Hyperlink">
    <w:name w:val="Hyperlink"/>
    <w:uiPriority w:val="99"/>
    <w:rsid w:val="00CC46AE"/>
    <w:rPr>
      <w:color w:val="0000FF"/>
      <w:u w:val="single"/>
    </w:rPr>
  </w:style>
  <w:style w:type="paragraph" w:customStyle="1" w:styleId="Table">
    <w:name w:val="Table"/>
    <w:basedOn w:val="Figure"/>
    <w:link w:val="TableChar"/>
    <w:rsid w:val="009968A0"/>
    <w:pPr>
      <w:keepNext/>
    </w:pPr>
  </w:style>
  <w:style w:type="paragraph" w:customStyle="1" w:styleId="NormalBold">
    <w:name w:val="Normal + Bold"/>
    <w:basedOn w:val="Normal"/>
    <w:rsid w:val="009968A0"/>
    <w:rPr>
      <w:b/>
    </w:rPr>
  </w:style>
  <w:style w:type="character" w:customStyle="1" w:styleId="ejre1">
    <w:name w:val="ejr_e1"/>
    <w:rsid w:val="00080FDF"/>
    <w:rPr>
      <w:rFonts w:ascii="Arial" w:hAnsi="Arial" w:cs="Arial" w:hint="default"/>
      <w:b/>
      <w:bCs/>
    </w:rPr>
  </w:style>
  <w:style w:type="paragraph" w:customStyle="1" w:styleId="table0">
    <w:name w:val="table"/>
    <w:basedOn w:val="Normal"/>
    <w:rsid w:val="00080FDF"/>
    <w:pPr>
      <w:keepNext/>
      <w:tabs>
        <w:tab w:val="center" w:pos="4140"/>
      </w:tabs>
      <w:ind w:left="432" w:right="720"/>
      <w:jc w:val="center"/>
    </w:pPr>
    <w:rPr>
      <w:rFonts w:eastAsia="MS Mincho"/>
    </w:rPr>
  </w:style>
  <w:style w:type="paragraph" w:customStyle="1" w:styleId="Para1">
    <w:name w:val="Para1"/>
    <w:basedOn w:val="Normal"/>
    <w:link w:val="Para1Char"/>
    <w:rsid w:val="00080FDF"/>
    <w:pPr>
      <w:tabs>
        <w:tab w:val="left" w:pos="720"/>
      </w:tabs>
      <w:ind w:left="1440" w:right="763" w:hanging="720"/>
    </w:pPr>
    <w:rPr>
      <w:rFonts w:ascii="Times" w:eastAsia="MS Mincho" w:hAnsi="Times"/>
    </w:rPr>
  </w:style>
  <w:style w:type="paragraph" w:customStyle="1" w:styleId="Para">
    <w:name w:val="Para"/>
    <w:basedOn w:val="Normal"/>
    <w:link w:val="ParaChar"/>
    <w:rsid w:val="00F127B8"/>
    <w:pPr>
      <w:tabs>
        <w:tab w:val="left" w:pos="360"/>
      </w:tabs>
      <w:ind w:left="360" w:hanging="360"/>
    </w:pPr>
    <w:rPr>
      <w:lang w:val="en-GB"/>
    </w:rPr>
  </w:style>
  <w:style w:type="character" w:customStyle="1" w:styleId="FigureChar">
    <w:name w:val="Figure Char"/>
    <w:link w:val="Figure"/>
    <w:rsid w:val="00A1091B"/>
    <w:rPr>
      <w:b/>
      <w:sz w:val="24"/>
      <w:szCs w:val="24"/>
      <w:lang w:val="en-US" w:eastAsia="en-US" w:bidi="ar-SA"/>
    </w:rPr>
  </w:style>
  <w:style w:type="paragraph" w:customStyle="1" w:styleId="a0">
    <w:name w:val="ページ罫線枠"/>
    <w:basedOn w:val="Normal"/>
    <w:rsid w:val="00C9581D"/>
    <w:pPr>
      <w:widowControl w:val="0"/>
      <w:adjustRightInd w:val="0"/>
      <w:spacing w:after="0" w:line="360" w:lineRule="exact"/>
      <w:jc w:val="both"/>
      <w:textAlignment w:val="baseline"/>
    </w:pPr>
    <w:rPr>
      <w:rFonts w:ascii="MS Mincho" w:eastAsia="MS Mincho" w:hAnsi="Arial"/>
      <w:sz w:val="21"/>
      <w:lang w:eastAsia="ja-JP"/>
    </w:rPr>
  </w:style>
  <w:style w:type="paragraph" w:styleId="BlockText">
    <w:name w:val="Block Text"/>
    <w:basedOn w:val="Normal"/>
    <w:rsid w:val="00C9581D"/>
    <w:pPr>
      <w:overflowPunct w:val="0"/>
      <w:autoSpaceDE w:val="0"/>
      <w:autoSpaceDN w:val="0"/>
      <w:adjustRightInd w:val="0"/>
      <w:spacing w:after="0" w:line="360" w:lineRule="atLeast"/>
      <w:ind w:left="360" w:right="294"/>
      <w:textAlignment w:val="baseline"/>
    </w:pPr>
    <w:rPr>
      <w:rFonts w:ascii="Arial" w:eastAsia="MS PGothic" w:hAnsi="Arial"/>
      <w:sz w:val="21"/>
      <w:lang w:eastAsia="ja-JP"/>
    </w:rPr>
  </w:style>
  <w:style w:type="paragraph" w:styleId="BodyTextIndent">
    <w:name w:val="Body Text Indent"/>
    <w:basedOn w:val="Normal"/>
    <w:rsid w:val="00C9581D"/>
    <w:pPr>
      <w:overflowPunct w:val="0"/>
      <w:autoSpaceDE w:val="0"/>
      <w:autoSpaceDN w:val="0"/>
      <w:adjustRightInd w:val="0"/>
      <w:spacing w:after="0"/>
      <w:ind w:left="630"/>
      <w:textAlignment w:val="baseline"/>
    </w:pPr>
    <w:rPr>
      <w:rFonts w:ascii="Arial" w:eastAsia="MS PGothic" w:hAnsi="Arial"/>
      <w:sz w:val="21"/>
      <w:lang w:eastAsia="ja-JP"/>
    </w:rPr>
  </w:style>
  <w:style w:type="paragraph" w:styleId="BodyTextIndent2">
    <w:name w:val="Body Text Indent 2"/>
    <w:basedOn w:val="Normal"/>
    <w:rsid w:val="00C9581D"/>
    <w:pPr>
      <w:overflowPunct w:val="0"/>
      <w:autoSpaceDE w:val="0"/>
      <w:autoSpaceDN w:val="0"/>
      <w:adjustRightInd w:val="0"/>
      <w:spacing w:after="0"/>
      <w:ind w:left="840"/>
      <w:textAlignment w:val="baseline"/>
    </w:pPr>
    <w:rPr>
      <w:rFonts w:ascii="Arial" w:eastAsia="MS PGothic" w:hAnsi="Arial"/>
      <w:sz w:val="21"/>
      <w:lang w:eastAsia="ja-JP"/>
    </w:rPr>
  </w:style>
  <w:style w:type="paragraph" w:customStyle="1" w:styleId="CONTENTS">
    <w:name w:val="CONTENTS"/>
    <w:basedOn w:val="Normal"/>
    <w:next w:val="Normal"/>
    <w:rsid w:val="00C9581D"/>
    <w:pPr>
      <w:widowControl w:val="0"/>
      <w:tabs>
        <w:tab w:val="left" w:pos="8505"/>
      </w:tabs>
      <w:overflowPunct w:val="0"/>
      <w:autoSpaceDE w:val="0"/>
      <w:autoSpaceDN w:val="0"/>
      <w:adjustRightInd w:val="0"/>
      <w:spacing w:after="60"/>
      <w:ind w:left="1984" w:hanging="1814"/>
      <w:textAlignment w:val="baseline"/>
    </w:pPr>
    <w:rPr>
      <w:rFonts w:ascii="Arial" w:eastAsia="MS Mincho" w:hAnsi="Arial"/>
      <w:spacing w:val="20"/>
      <w:sz w:val="20"/>
      <w:lang w:eastAsia="ja-JP"/>
    </w:rPr>
  </w:style>
  <w:style w:type="paragraph" w:styleId="BodyTextIndent3">
    <w:name w:val="Body Text Indent 3"/>
    <w:basedOn w:val="Normal"/>
    <w:rsid w:val="00C9581D"/>
    <w:pPr>
      <w:overflowPunct w:val="0"/>
      <w:autoSpaceDE w:val="0"/>
      <w:autoSpaceDN w:val="0"/>
      <w:adjustRightInd w:val="0"/>
      <w:spacing w:after="0"/>
      <w:textAlignment w:val="baseline"/>
    </w:pPr>
    <w:rPr>
      <w:rFonts w:ascii="Arial" w:eastAsia="MS PGothic" w:hAnsi="Arial"/>
      <w:sz w:val="21"/>
      <w:lang w:eastAsia="ja-JP"/>
    </w:rPr>
  </w:style>
  <w:style w:type="paragraph" w:styleId="BodyText">
    <w:name w:val="Body Text"/>
    <w:basedOn w:val="Normal"/>
    <w:rsid w:val="00C9581D"/>
    <w:pPr>
      <w:overflowPunct w:val="0"/>
      <w:autoSpaceDE w:val="0"/>
      <w:autoSpaceDN w:val="0"/>
      <w:adjustRightInd w:val="0"/>
      <w:spacing w:after="0" w:line="220" w:lineRule="exact"/>
      <w:textAlignment w:val="baseline"/>
    </w:pPr>
    <w:rPr>
      <w:rFonts w:ascii="Arial" w:eastAsia="MS PGothic" w:hAnsi="Arial"/>
      <w:color w:val="FF0000"/>
      <w:sz w:val="21"/>
      <w:lang w:eastAsia="ja-JP"/>
    </w:rPr>
  </w:style>
  <w:style w:type="paragraph" w:styleId="DocumentMap">
    <w:name w:val="Document Map"/>
    <w:basedOn w:val="Normal"/>
    <w:semiHidden/>
    <w:rsid w:val="00C9581D"/>
    <w:pPr>
      <w:shd w:val="clear" w:color="auto" w:fill="000080"/>
      <w:overflowPunct w:val="0"/>
      <w:autoSpaceDE w:val="0"/>
      <w:autoSpaceDN w:val="0"/>
      <w:adjustRightInd w:val="0"/>
      <w:spacing w:after="0"/>
      <w:textAlignment w:val="baseline"/>
    </w:pPr>
    <w:rPr>
      <w:rFonts w:ascii="Arial" w:eastAsia="MS PGothic" w:hAnsi="Arial"/>
      <w:sz w:val="21"/>
      <w:lang w:eastAsia="ja-JP"/>
    </w:rPr>
  </w:style>
  <w:style w:type="paragraph" w:customStyle="1" w:styleId="Sign">
    <w:name w:val="Sign"/>
    <w:rsid w:val="00C9581D"/>
    <w:pPr>
      <w:tabs>
        <w:tab w:val="left" w:pos="2835"/>
        <w:tab w:val="left" w:pos="3119"/>
        <w:tab w:val="left" w:pos="3686"/>
        <w:tab w:val="right" w:pos="5670"/>
        <w:tab w:val="left" w:pos="6804"/>
        <w:tab w:val="left" w:pos="7088"/>
        <w:tab w:val="left" w:pos="7371"/>
        <w:tab w:val="right" w:pos="8505"/>
      </w:tabs>
      <w:adjustRightInd w:val="0"/>
      <w:snapToGrid w:val="0"/>
      <w:spacing w:line="240" w:lineRule="atLeast"/>
      <w:ind w:left="1134"/>
      <w:textAlignment w:val="bottom"/>
    </w:pPr>
    <w:rPr>
      <w:rFonts w:ascii="Arial" w:eastAsia="Mincho" w:hAnsi="Arial"/>
      <w:noProof/>
      <w:sz w:val="21"/>
      <w:lang w:eastAsia="ja-JP"/>
    </w:rPr>
  </w:style>
  <w:style w:type="character" w:styleId="FollowedHyperlink">
    <w:name w:val="FollowedHyperlink"/>
    <w:rsid w:val="00C9581D"/>
    <w:rPr>
      <w:color w:val="800080"/>
      <w:u w:val="single"/>
    </w:rPr>
  </w:style>
  <w:style w:type="paragraph" w:customStyle="1" w:styleId="SECTION1">
    <w:name w:val="SECTION1"/>
    <w:basedOn w:val="Heading1"/>
    <w:next w:val="a"/>
    <w:rsid w:val="00C9581D"/>
    <w:pPr>
      <w:pageBreakBefore w:val="0"/>
      <w:widowControl w:val="0"/>
      <w:tabs>
        <w:tab w:val="clear" w:pos="540"/>
        <w:tab w:val="clear" w:pos="2340"/>
        <w:tab w:val="left" w:pos="1258"/>
      </w:tabs>
      <w:spacing w:before="120"/>
      <w:ind w:left="1259" w:hanging="975"/>
    </w:pPr>
    <w:rPr>
      <w:rFonts w:ascii="Times New Roman" w:eastAsia="Arial" w:hAnsi="Times New Roman"/>
      <w:kern w:val="2"/>
      <w:sz w:val="21"/>
      <w:szCs w:val="21"/>
      <w:lang w:eastAsia="ja-JP"/>
    </w:rPr>
  </w:style>
  <w:style w:type="paragraph" w:customStyle="1" w:styleId="a">
    <w:name w:val="仕様書本文"/>
    <w:basedOn w:val="Normal"/>
    <w:rsid w:val="00C9581D"/>
    <w:pPr>
      <w:widowControl w:val="0"/>
      <w:numPr>
        <w:ilvl w:val="1"/>
        <w:numId w:val="1"/>
      </w:numPr>
      <w:tabs>
        <w:tab w:val="clear" w:pos="2518"/>
      </w:tabs>
      <w:spacing w:after="0"/>
      <w:ind w:left="567" w:right="284" w:firstLine="0"/>
    </w:pPr>
    <w:rPr>
      <w:rFonts w:ascii="Arial" w:eastAsia="Arial" w:hAnsi="Arial"/>
      <w:kern w:val="2"/>
      <w:sz w:val="21"/>
      <w:lang w:eastAsia="ja-JP"/>
    </w:rPr>
  </w:style>
  <w:style w:type="paragraph" w:customStyle="1" w:styleId="SECTION2">
    <w:name w:val="SECTION2"/>
    <w:basedOn w:val="Heading1"/>
    <w:next w:val="a"/>
    <w:rsid w:val="009968A0"/>
    <w:pPr>
      <w:pageBreakBefore w:val="0"/>
      <w:widowControl w:val="0"/>
      <w:tabs>
        <w:tab w:val="clear" w:pos="0"/>
        <w:tab w:val="clear" w:pos="540"/>
        <w:tab w:val="clear" w:pos="2340"/>
        <w:tab w:val="num" w:pos="425"/>
      </w:tabs>
      <w:spacing w:before="120"/>
      <w:ind w:left="425" w:hanging="425"/>
    </w:pPr>
    <w:rPr>
      <w:rFonts w:ascii="Times New Roman" w:hAnsi="Times New Roman"/>
      <w:kern w:val="2"/>
      <w:sz w:val="21"/>
      <w:szCs w:val="21"/>
      <w:lang w:eastAsia="ja-JP"/>
    </w:rPr>
  </w:style>
  <w:style w:type="paragraph" w:customStyle="1" w:styleId="SECTION3">
    <w:name w:val="SECTION3"/>
    <w:basedOn w:val="Heading1"/>
    <w:next w:val="a"/>
    <w:rsid w:val="009968A0"/>
    <w:pPr>
      <w:pageBreakBefore w:val="0"/>
      <w:widowControl w:val="0"/>
      <w:tabs>
        <w:tab w:val="clear" w:pos="0"/>
        <w:tab w:val="clear" w:pos="540"/>
        <w:tab w:val="clear" w:pos="2340"/>
        <w:tab w:val="num" w:pos="630"/>
        <w:tab w:val="num" w:pos="3778"/>
      </w:tabs>
      <w:spacing w:before="120"/>
      <w:ind w:left="3778" w:hanging="975"/>
    </w:pPr>
    <w:rPr>
      <w:rFonts w:ascii="Times New Roman" w:hAnsi="Times New Roman"/>
      <w:kern w:val="2"/>
      <w:sz w:val="21"/>
      <w:szCs w:val="21"/>
      <w:lang w:eastAsia="ja-JP"/>
    </w:rPr>
  </w:style>
  <w:style w:type="paragraph" w:customStyle="1" w:styleId="SECTION4">
    <w:name w:val="SECTION4"/>
    <w:basedOn w:val="Heading1"/>
    <w:next w:val="a"/>
    <w:rsid w:val="009968A0"/>
    <w:pPr>
      <w:pageBreakBefore w:val="0"/>
      <w:widowControl w:val="0"/>
      <w:tabs>
        <w:tab w:val="clear" w:pos="0"/>
        <w:tab w:val="clear" w:pos="540"/>
        <w:tab w:val="clear" w:pos="2340"/>
        <w:tab w:val="left" w:pos="1365"/>
        <w:tab w:val="num" w:pos="5143"/>
      </w:tabs>
      <w:spacing w:before="120"/>
      <w:ind w:left="5143" w:hanging="1080"/>
    </w:pPr>
    <w:rPr>
      <w:rFonts w:ascii="Times New Roman" w:eastAsia="Arial" w:hAnsi="Times New Roman"/>
      <w:kern w:val="2"/>
      <w:sz w:val="21"/>
      <w:szCs w:val="21"/>
      <w:lang w:eastAsia="ja-JP"/>
    </w:rPr>
  </w:style>
  <w:style w:type="paragraph" w:customStyle="1" w:styleId="SECTION5">
    <w:name w:val="SECTION5"/>
    <w:basedOn w:val="TOC1"/>
    <w:next w:val="a"/>
    <w:rsid w:val="00C9581D"/>
    <w:pPr>
      <w:widowControl w:val="0"/>
      <w:numPr>
        <w:ilvl w:val="4"/>
        <w:numId w:val="1"/>
      </w:numPr>
      <w:tabs>
        <w:tab w:val="clear" w:pos="6403"/>
        <w:tab w:val="clear" w:pos="8640"/>
        <w:tab w:val="left" w:pos="1155"/>
        <w:tab w:val="num" w:pos="5143"/>
        <w:tab w:val="right" w:leader="dot" w:pos="9345"/>
      </w:tabs>
      <w:spacing w:after="120"/>
      <w:ind w:left="5143" w:right="0"/>
    </w:pPr>
    <w:rPr>
      <w:rFonts w:eastAsia="Arial"/>
      <w:b/>
      <w:noProof w:val="0"/>
      <w:kern w:val="2"/>
      <w:sz w:val="21"/>
      <w:szCs w:val="21"/>
      <w:lang w:eastAsia="ja-JP"/>
    </w:rPr>
  </w:style>
  <w:style w:type="paragraph" w:styleId="BalloonText">
    <w:name w:val="Balloon Text"/>
    <w:basedOn w:val="Normal"/>
    <w:semiHidden/>
    <w:rsid w:val="00C9581D"/>
    <w:pPr>
      <w:overflowPunct w:val="0"/>
      <w:autoSpaceDE w:val="0"/>
      <w:autoSpaceDN w:val="0"/>
      <w:adjustRightInd w:val="0"/>
      <w:spacing w:after="0"/>
      <w:textAlignment w:val="baseline"/>
    </w:pPr>
    <w:rPr>
      <w:rFonts w:ascii="Arial" w:eastAsia="MS Gothic" w:hAnsi="Arial"/>
      <w:sz w:val="18"/>
      <w:szCs w:val="18"/>
      <w:lang w:eastAsia="ja-JP"/>
    </w:rPr>
  </w:style>
  <w:style w:type="character" w:styleId="CommentReference">
    <w:name w:val="annotation reference"/>
    <w:semiHidden/>
    <w:rsid w:val="00C9581D"/>
    <w:rPr>
      <w:sz w:val="16"/>
      <w:szCs w:val="16"/>
    </w:rPr>
  </w:style>
  <w:style w:type="paragraph" w:styleId="CommentText">
    <w:name w:val="annotation text"/>
    <w:basedOn w:val="Normal"/>
    <w:semiHidden/>
    <w:rsid w:val="00C9581D"/>
    <w:pPr>
      <w:overflowPunct w:val="0"/>
      <w:autoSpaceDE w:val="0"/>
      <w:autoSpaceDN w:val="0"/>
      <w:adjustRightInd w:val="0"/>
      <w:spacing w:after="0"/>
      <w:textAlignment w:val="baseline"/>
    </w:pPr>
    <w:rPr>
      <w:rFonts w:ascii="Arial" w:eastAsia="MS PGothic" w:hAnsi="Arial"/>
      <w:sz w:val="20"/>
      <w:lang w:eastAsia="ja-JP"/>
    </w:rPr>
  </w:style>
  <w:style w:type="paragraph" w:styleId="CommentSubject">
    <w:name w:val="annotation subject"/>
    <w:basedOn w:val="CommentText"/>
    <w:next w:val="CommentText"/>
    <w:semiHidden/>
    <w:rsid w:val="00C9581D"/>
    <w:rPr>
      <w:b/>
      <w:bCs/>
      <w:sz w:val="21"/>
    </w:rPr>
  </w:style>
  <w:style w:type="paragraph" w:customStyle="1" w:styleId="Angebotstext">
    <w:name w:val="Angebotstext"/>
    <w:basedOn w:val="NormalIndent"/>
    <w:link w:val="AngebotstextChar"/>
    <w:rsid w:val="00C9581D"/>
    <w:pPr>
      <w:overflowPunct/>
      <w:autoSpaceDE/>
      <w:autoSpaceDN/>
      <w:adjustRightInd/>
      <w:snapToGrid/>
      <w:spacing w:before="0" w:after="0" w:line="240" w:lineRule="auto"/>
      <w:ind w:left="1134" w:right="567"/>
      <w:textAlignment w:val="auto"/>
    </w:pPr>
    <w:rPr>
      <w:rFonts w:eastAsia="Arial Unicode MS"/>
      <w:b/>
      <w:caps/>
      <w:snapToGrid w:val="0"/>
      <w:color w:val="000000"/>
      <w:sz w:val="24"/>
      <w:szCs w:val="24"/>
      <w:lang w:val="en-GB" w:eastAsia="de-DE"/>
    </w:rPr>
  </w:style>
  <w:style w:type="character" w:customStyle="1" w:styleId="AngebotstextChar">
    <w:name w:val="Angebotstext Char"/>
    <w:link w:val="Angebotstext"/>
    <w:rsid w:val="00C9581D"/>
    <w:rPr>
      <w:rFonts w:ascii="Arial" w:eastAsia="Arial Unicode MS" w:hAnsi="Arial"/>
      <w:b/>
      <w:caps/>
      <w:snapToGrid w:val="0"/>
      <w:color w:val="000000"/>
      <w:sz w:val="24"/>
      <w:szCs w:val="24"/>
      <w:lang w:val="en-GB" w:eastAsia="de-DE" w:bidi="ar-SA"/>
    </w:rPr>
  </w:style>
  <w:style w:type="paragraph" w:customStyle="1" w:styleId="erq">
    <w:name w:val="erq"/>
    <w:basedOn w:val="Normal"/>
    <w:rsid w:val="009968A0"/>
    <w:pPr>
      <w:spacing w:after="0" w:line="480" w:lineRule="exact"/>
      <w:jc w:val="both"/>
    </w:pPr>
    <w:rPr>
      <w:rFonts w:ascii="Arial" w:hAnsi="Arial"/>
      <w:sz w:val="20"/>
      <w:lang w:eastAsia="de-DE"/>
    </w:rPr>
  </w:style>
  <w:style w:type="paragraph" w:styleId="FootnoteText">
    <w:name w:val="footnote text"/>
    <w:basedOn w:val="Normal"/>
    <w:semiHidden/>
    <w:rsid w:val="009968A0"/>
    <w:pPr>
      <w:spacing w:after="0" w:line="480" w:lineRule="exact"/>
      <w:jc w:val="both"/>
    </w:pPr>
    <w:rPr>
      <w:rFonts w:ascii="Arial" w:hAnsi="Arial"/>
      <w:sz w:val="20"/>
      <w:lang w:eastAsia="de-DE"/>
    </w:rPr>
  </w:style>
  <w:style w:type="character" w:styleId="FootnoteReference">
    <w:name w:val="footnote reference"/>
    <w:semiHidden/>
    <w:rsid w:val="00C9581D"/>
    <w:rPr>
      <w:vertAlign w:val="superscript"/>
    </w:rPr>
  </w:style>
  <w:style w:type="paragraph" w:styleId="HTMLPreformatted">
    <w:name w:val="HTML Preformatted"/>
    <w:basedOn w:val="Normal"/>
    <w:rsid w:val="00C95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20"/>
    </w:pPr>
    <w:rPr>
      <w:rFonts w:ascii="MS Gothic" w:eastAsia="MS Gothic" w:hAnsi="MS Gothic" w:cs="MS Gothic"/>
      <w:szCs w:val="24"/>
      <w:lang w:eastAsia="ja-JP"/>
    </w:rPr>
  </w:style>
  <w:style w:type="numbering" w:customStyle="1" w:styleId="12pt">
    <w:name w:val="スタイル アウトライン番号 12 pt 太字"/>
    <w:basedOn w:val="NoList"/>
    <w:rsid w:val="00C9581D"/>
    <w:pPr>
      <w:numPr>
        <w:numId w:val="2"/>
      </w:numPr>
    </w:pPr>
  </w:style>
  <w:style w:type="character" w:customStyle="1" w:styleId="Heading4Char">
    <w:name w:val="Heading 4 Char"/>
    <w:link w:val="Heading4"/>
    <w:rsid w:val="009968A0"/>
    <w:rPr>
      <w:rFonts w:ascii="Arial" w:hAnsi="Arial"/>
      <w:b/>
      <w:sz w:val="24"/>
      <w:lang w:val="en-US" w:eastAsia="en-US" w:bidi="ar-SA"/>
    </w:rPr>
  </w:style>
  <w:style w:type="character" w:customStyle="1" w:styleId="4Arial0">
    <w:name w:val="スタイル 見出し 4 + Arial (文字) (文字)"/>
    <w:link w:val="4Arial"/>
    <w:rsid w:val="00C9581D"/>
    <w:rPr>
      <w:rFonts w:ascii="Arial" w:eastAsia="MS PGothic" w:hAnsi="Arial"/>
      <w:b/>
      <w:sz w:val="21"/>
      <w:lang w:val="en-US" w:eastAsia="ja-JP" w:bidi="ar-SA"/>
    </w:rPr>
  </w:style>
  <w:style w:type="numbering" w:customStyle="1" w:styleId="12pt0">
    <w:name w:val="スタイル スタイル アウトライン番号 12 pt 太字 + アウトライン番号"/>
    <w:basedOn w:val="NoList"/>
    <w:rsid w:val="00C9581D"/>
    <w:pPr>
      <w:numPr>
        <w:numId w:val="3"/>
      </w:numPr>
    </w:pPr>
  </w:style>
  <w:style w:type="paragraph" w:styleId="Date">
    <w:name w:val="Date"/>
    <w:basedOn w:val="Normal"/>
    <w:next w:val="Normal"/>
    <w:rsid w:val="00C9581D"/>
    <w:pPr>
      <w:overflowPunct w:val="0"/>
      <w:autoSpaceDE w:val="0"/>
      <w:autoSpaceDN w:val="0"/>
      <w:adjustRightInd w:val="0"/>
      <w:spacing w:after="0"/>
      <w:textAlignment w:val="baseline"/>
    </w:pPr>
    <w:rPr>
      <w:rFonts w:ascii="Arial" w:eastAsia="MS PGothic" w:hAnsi="Arial"/>
      <w:sz w:val="21"/>
      <w:lang w:eastAsia="ja-JP"/>
    </w:rPr>
  </w:style>
  <w:style w:type="paragraph" w:customStyle="1" w:styleId="RevColumn">
    <w:name w:val="RevColumn"/>
    <w:basedOn w:val="Normal"/>
    <w:rsid w:val="00C9581D"/>
    <w:pPr>
      <w:overflowPunct w:val="0"/>
      <w:autoSpaceDE w:val="0"/>
      <w:autoSpaceDN w:val="0"/>
      <w:adjustRightInd w:val="0"/>
      <w:spacing w:after="0"/>
      <w:jc w:val="center"/>
      <w:textAlignment w:val="baseline"/>
    </w:pPr>
    <w:rPr>
      <w:rFonts w:ascii="Arial" w:eastAsia="Arial" w:hAnsi="Arial" w:cs="Arial"/>
      <w:sz w:val="18"/>
      <w:szCs w:val="18"/>
      <w:lang w:eastAsia="ja-JP"/>
    </w:rPr>
  </w:style>
  <w:style w:type="paragraph" w:customStyle="1" w:styleId="Title1">
    <w:name w:val="Title1"/>
    <w:basedOn w:val="Normal"/>
    <w:rsid w:val="00C9581D"/>
    <w:pPr>
      <w:overflowPunct w:val="0"/>
      <w:autoSpaceDE w:val="0"/>
      <w:autoSpaceDN w:val="0"/>
      <w:adjustRightInd w:val="0"/>
      <w:spacing w:after="0"/>
      <w:jc w:val="center"/>
      <w:textAlignment w:val="baseline"/>
      <w:outlineLvl w:val="0"/>
    </w:pPr>
    <w:rPr>
      <w:rFonts w:ascii="Arial" w:eastAsia="Arial" w:hAnsi="Arial" w:cs="Arial"/>
      <w:b/>
      <w:sz w:val="21"/>
      <w:szCs w:val="21"/>
      <w:lang w:eastAsia="ja-JP"/>
    </w:rPr>
  </w:style>
  <w:style w:type="paragraph" w:customStyle="1" w:styleId="a1">
    <w:name w:val="表紙上"/>
    <w:basedOn w:val="BodyText"/>
    <w:rsid w:val="00C9581D"/>
    <w:pPr>
      <w:snapToGrid w:val="0"/>
      <w:spacing w:line="240" w:lineRule="auto"/>
      <w:jc w:val="center"/>
    </w:pPr>
    <w:rPr>
      <w:rFonts w:eastAsia="Arial" w:cs="Arial"/>
      <w:b/>
      <w:color w:val="auto"/>
      <w:sz w:val="32"/>
      <w:szCs w:val="40"/>
    </w:rPr>
  </w:style>
  <w:style w:type="paragraph" w:styleId="Signature">
    <w:name w:val="Signature"/>
    <w:basedOn w:val="Normal"/>
    <w:rsid w:val="00C9581D"/>
    <w:pPr>
      <w:tabs>
        <w:tab w:val="left" w:pos="3119"/>
        <w:tab w:val="left" w:pos="3686"/>
        <w:tab w:val="right" w:pos="5670"/>
        <w:tab w:val="left" w:pos="6804"/>
        <w:tab w:val="left" w:pos="7088"/>
        <w:tab w:val="center" w:pos="7655"/>
        <w:tab w:val="right" w:pos="8789"/>
      </w:tabs>
      <w:overflowPunct w:val="0"/>
      <w:autoSpaceDE w:val="0"/>
      <w:autoSpaceDN w:val="0"/>
      <w:adjustRightInd w:val="0"/>
      <w:snapToGrid w:val="0"/>
      <w:spacing w:after="0" w:line="240" w:lineRule="atLeast"/>
      <w:ind w:left="1134"/>
      <w:textAlignment w:val="baseline"/>
    </w:pPr>
    <w:rPr>
      <w:rFonts w:ascii="Arial" w:eastAsia="Arial" w:hAnsi="Arial" w:cs="Arial"/>
      <w:sz w:val="20"/>
      <w:lang w:eastAsia="ja-JP"/>
    </w:rPr>
  </w:style>
  <w:style w:type="paragraph" w:customStyle="1" w:styleId="a2">
    <w:name w:val="表紙下"/>
    <w:basedOn w:val="Normal"/>
    <w:rsid w:val="00C9581D"/>
    <w:pPr>
      <w:overflowPunct w:val="0"/>
      <w:autoSpaceDE w:val="0"/>
      <w:autoSpaceDN w:val="0"/>
      <w:adjustRightInd w:val="0"/>
      <w:spacing w:after="0"/>
      <w:jc w:val="center"/>
      <w:textAlignment w:val="baseline"/>
    </w:pPr>
    <w:rPr>
      <w:rFonts w:ascii="Arial" w:eastAsia="Arial" w:hAnsi="Arial" w:cs="Arial"/>
      <w:b/>
      <w:szCs w:val="28"/>
      <w:lang w:eastAsia="ja-JP"/>
    </w:rPr>
  </w:style>
  <w:style w:type="paragraph" w:customStyle="1" w:styleId="NormalLeft">
    <w:name w:val="Normal Left"/>
    <w:basedOn w:val="Normal"/>
    <w:link w:val="NormalLeftChar"/>
    <w:rsid w:val="009968A0"/>
    <w:pPr>
      <w:ind w:left="720"/>
    </w:pPr>
  </w:style>
  <w:style w:type="paragraph" w:customStyle="1" w:styleId="StyleNormalIndentRight">
    <w:name w:val="Style Normal Indent + Right"/>
    <w:basedOn w:val="NormalIndent"/>
    <w:rsid w:val="00133448"/>
    <w:pPr>
      <w:jc w:val="right"/>
    </w:pPr>
    <w:rPr>
      <w:rFonts w:ascii="Times New Roman" w:eastAsia="Times New Roman" w:hAnsi="Times New Roman"/>
      <w:szCs w:val="21"/>
    </w:rPr>
  </w:style>
  <w:style w:type="paragraph" w:customStyle="1" w:styleId="Normal9pt">
    <w:name w:val="Normal + 9 pt"/>
    <w:basedOn w:val="Normal"/>
    <w:rsid w:val="009968A0"/>
    <w:pPr>
      <w:tabs>
        <w:tab w:val="left" w:pos="2940"/>
      </w:tabs>
      <w:spacing w:after="0"/>
    </w:pPr>
    <w:rPr>
      <w:rFonts w:cs="Arial"/>
      <w:sz w:val="18"/>
      <w:szCs w:val="18"/>
    </w:rPr>
  </w:style>
  <w:style w:type="paragraph" w:customStyle="1" w:styleId="para1biggertab">
    <w:name w:val="para1biggertab"/>
    <w:basedOn w:val="Para1"/>
    <w:rsid w:val="00BD48D9"/>
    <w:pPr>
      <w:ind w:left="1800" w:hanging="1080"/>
    </w:pPr>
  </w:style>
  <w:style w:type="paragraph" w:customStyle="1" w:styleId="APPENDIXHEADING1">
    <w:name w:val="APPENDIXHEADING1"/>
    <w:basedOn w:val="Heading1"/>
    <w:rsid w:val="009968A0"/>
    <w:pPr>
      <w:tabs>
        <w:tab w:val="clear" w:pos="0"/>
        <w:tab w:val="num" w:pos="425"/>
      </w:tabs>
      <w:ind w:left="425" w:hanging="425"/>
    </w:pPr>
  </w:style>
  <w:style w:type="paragraph" w:customStyle="1" w:styleId="APPENDIXHEADING2">
    <w:name w:val="APPENDIXHEADING2"/>
    <w:basedOn w:val="Heading2"/>
    <w:rsid w:val="009968A0"/>
  </w:style>
  <w:style w:type="paragraph" w:customStyle="1" w:styleId="APPENDIXHEADING">
    <w:name w:val="APPENDIXHEADING"/>
    <w:basedOn w:val="Heading1"/>
    <w:rsid w:val="009968A0"/>
  </w:style>
  <w:style w:type="paragraph" w:customStyle="1" w:styleId="APPENDIXHEAD3">
    <w:name w:val="APPENDIXHEAD3"/>
    <w:basedOn w:val="Heading3"/>
    <w:rsid w:val="00262F0A"/>
    <w:rPr>
      <w:rFonts w:eastAsia="MS Mincho"/>
    </w:rPr>
  </w:style>
  <w:style w:type="paragraph" w:customStyle="1" w:styleId="APPENDIXHEAD4">
    <w:name w:val="APPENDIXHEAD4"/>
    <w:basedOn w:val="Heading4"/>
    <w:rsid w:val="009968A0"/>
  </w:style>
  <w:style w:type="paragraph" w:customStyle="1" w:styleId="Para10">
    <w:name w:val="Para+1"/>
    <w:basedOn w:val="Para"/>
    <w:rsid w:val="008B6038"/>
    <w:pPr>
      <w:ind w:left="1440"/>
    </w:pPr>
    <w:rPr>
      <w:lang w:val="en-US"/>
    </w:rPr>
  </w:style>
  <w:style w:type="paragraph" w:customStyle="1" w:styleId="para1norm">
    <w:name w:val="para1norm"/>
    <w:basedOn w:val="Para1"/>
    <w:rsid w:val="0054768C"/>
    <w:pPr>
      <w:ind w:firstLine="0"/>
    </w:pPr>
  </w:style>
  <w:style w:type="paragraph" w:styleId="MacroText">
    <w:name w:val="macro"/>
    <w:semiHidden/>
    <w:rsid w:val="009968A0"/>
    <w:pPr>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spacing w:after="240"/>
    </w:pPr>
    <w:rPr>
      <w:rFonts w:ascii="Courier New" w:eastAsia="MS Mincho" w:hAnsi="Courier New" w:cs="Courier New"/>
      <w:sz w:val="18"/>
      <w:szCs w:val="18"/>
    </w:rPr>
  </w:style>
  <w:style w:type="character" w:customStyle="1" w:styleId="TableChar">
    <w:name w:val="Table Char"/>
    <w:basedOn w:val="FigureChar"/>
    <w:link w:val="Table"/>
    <w:rsid w:val="001E6364"/>
    <w:rPr>
      <w:b/>
      <w:sz w:val="24"/>
      <w:szCs w:val="24"/>
      <w:lang w:val="en-US" w:eastAsia="en-US" w:bidi="ar-SA"/>
    </w:rPr>
  </w:style>
  <w:style w:type="paragraph" w:customStyle="1" w:styleId="Para2">
    <w:name w:val="Para+2"/>
    <w:basedOn w:val="Para10"/>
    <w:rsid w:val="00B445A0"/>
  </w:style>
  <w:style w:type="paragraph" w:customStyle="1" w:styleId="messagepara">
    <w:name w:val="messagepara"/>
    <w:basedOn w:val="Normal"/>
    <w:rsid w:val="002F000C"/>
    <w:pPr>
      <w:keepNext/>
      <w:spacing w:after="0"/>
      <w:ind w:left="2160"/>
    </w:pPr>
  </w:style>
  <w:style w:type="paragraph" w:customStyle="1" w:styleId="para11">
    <w:name w:val="para+1"/>
    <w:basedOn w:val="Normal"/>
    <w:link w:val="para1Char0"/>
    <w:rsid w:val="007D1CEA"/>
    <w:pPr>
      <w:spacing w:after="144"/>
      <w:ind w:left="720" w:hanging="720"/>
      <w:jc w:val="both"/>
    </w:pPr>
    <w:rPr>
      <w:sz w:val="20"/>
    </w:rPr>
  </w:style>
  <w:style w:type="paragraph" w:customStyle="1" w:styleId="para20">
    <w:name w:val="para+2"/>
    <w:basedOn w:val="para11"/>
    <w:rsid w:val="007D1CEA"/>
    <w:pPr>
      <w:ind w:left="1440"/>
    </w:pPr>
  </w:style>
  <w:style w:type="character" w:customStyle="1" w:styleId="para1Char0">
    <w:name w:val="para+1 Char"/>
    <w:link w:val="para11"/>
    <w:rsid w:val="007D1CEA"/>
    <w:rPr>
      <w:lang w:val="en-US" w:eastAsia="en-US" w:bidi="ar-SA"/>
    </w:rPr>
  </w:style>
  <w:style w:type="paragraph" w:customStyle="1" w:styleId="Normalleft0">
    <w:name w:val="Normal+left"/>
    <w:basedOn w:val="Normal"/>
    <w:rsid w:val="008851D1"/>
    <w:pPr>
      <w:autoSpaceDE w:val="0"/>
      <w:autoSpaceDN w:val="0"/>
      <w:adjustRightInd w:val="0"/>
      <w:spacing w:after="0"/>
    </w:pPr>
    <w:rPr>
      <w:rFonts w:ascii="Courier New" w:hAnsi="Courier New" w:cs="Courier New"/>
      <w:sz w:val="20"/>
    </w:rPr>
  </w:style>
  <w:style w:type="paragraph" w:customStyle="1" w:styleId="NormalLeft1">
    <w:name w:val="Normal + Left"/>
    <w:basedOn w:val="Normalleft0"/>
    <w:rsid w:val="008851D1"/>
  </w:style>
  <w:style w:type="paragraph" w:customStyle="1" w:styleId="paranohanging">
    <w:name w:val="paranohanging"/>
    <w:basedOn w:val="Normal"/>
    <w:rsid w:val="00850B66"/>
    <w:pPr>
      <w:keepNext/>
      <w:spacing w:after="60"/>
      <w:ind w:left="360"/>
    </w:pPr>
  </w:style>
  <w:style w:type="character" w:customStyle="1" w:styleId="NormalLeftChar">
    <w:name w:val="Normal Left Char"/>
    <w:link w:val="NormalLeft"/>
    <w:rsid w:val="004D4514"/>
    <w:rPr>
      <w:sz w:val="24"/>
      <w:lang w:val="en-US" w:eastAsia="en-US" w:bidi="ar-SA"/>
    </w:rPr>
  </w:style>
  <w:style w:type="paragraph" w:customStyle="1" w:styleId="font5">
    <w:name w:val="font5"/>
    <w:basedOn w:val="Normal"/>
    <w:rsid w:val="00780816"/>
    <w:pPr>
      <w:spacing w:before="100" w:beforeAutospacing="1" w:after="100" w:afterAutospacing="1"/>
    </w:pPr>
    <w:rPr>
      <w:rFonts w:ascii="Arial" w:hAnsi="Arial" w:cs="Arial"/>
      <w:color w:val="000000"/>
      <w:sz w:val="18"/>
      <w:szCs w:val="18"/>
    </w:rPr>
  </w:style>
  <w:style w:type="paragraph" w:customStyle="1" w:styleId="font6">
    <w:name w:val="font6"/>
    <w:basedOn w:val="Normal"/>
    <w:rsid w:val="00780816"/>
    <w:pPr>
      <w:spacing w:before="100" w:beforeAutospacing="1" w:after="100" w:afterAutospacing="1"/>
    </w:pPr>
    <w:rPr>
      <w:rFonts w:ascii="Arial" w:hAnsi="Arial" w:cs="Arial"/>
      <w:b/>
      <w:bCs/>
      <w:color w:val="000000"/>
      <w:sz w:val="18"/>
      <w:szCs w:val="18"/>
    </w:rPr>
  </w:style>
  <w:style w:type="paragraph" w:customStyle="1" w:styleId="font7">
    <w:name w:val="font7"/>
    <w:basedOn w:val="Normal"/>
    <w:rsid w:val="00780816"/>
    <w:pPr>
      <w:spacing w:before="100" w:beforeAutospacing="1" w:after="100" w:afterAutospacing="1"/>
    </w:pPr>
    <w:rPr>
      <w:rFonts w:ascii="Arial" w:hAnsi="Arial" w:cs="Arial"/>
      <w:b/>
      <w:bCs/>
      <w:color w:val="0000FF"/>
      <w:sz w:val="18"/>
      <w:szCs w:val="18"/>
    </w:rPr>
  </w:style>
  <w:style w:type="paragraph" w:customStyle="1" w:styleId="xl24">
    <w:name w:val="xl24"/>
    <w:basedOn w:val="Normal"/>
    <w:rsid w:val="00780816"/>
    <w:pPr>
      <w:pBdr>
        <w:top w:val="single" w:sz="8" w:space="0" w:color="auto"/>
        <w:bottom w:val="single" w:sz="8" w:space="0" w:color="auto"/>
        <w:right w:val="single" w:sz="8" w:space="0" w:color="auto"/>
      </w:pBdr>
      <w:spacing w:before="100" w:beforeAutospacing="1" w:after="100" w:afterAutospacing="1"/>
      <w:jc w:val="center"/>
      <w:textAlignment w:val="top"/>
    </w:pPr>
    <w:rPr>
      <w:rFonts w:ascii="Arial" w:hAnsi="Arial" w:cs="Arial"/>
      <w:color w:val="000000"/>
      <w:sz w:val="18"/>
      <w:szCs w:val="18"/>
    </w:rPr>
  </w:style>
  <w:style w:type="paragraph" w:customStyle="1" w:styleId="xl25">
    <w:name w:val="xl25"/>
    <w:basedOn w:val="Normal"/>
    <w:rsid w:val="00780816"/>
    <w:pPr>
      <w:pBdr>
        <w:top w:val="single" w:sz="8" w:space="0" w:color="auto"/>
        <w:bottom w:val="single" w:sz="12" w:space="0" w:color="auto"/>
        <w:right w:val="single" w:sz="8" w:space="0" w:color="auto"/>
      </w:pBdr>
      <w:spacing w:before="100" w:beforeAutospacing="1" w:after="100" w:afterAutospacing="1"/>
      <w:jc w:val="center"/>
      <w:textAlignment w:val="top"/>
    </w:pPr>
    <w:rPr>
      <w:rFonts w:ascii="Arial" w:hAnsi="Arial" w:cs="Arial"/>
      <w:color w:val="000000"/>
      <w:sz w:val="18"/>
      <w:szCs w:val="18"/>
    </w:rPr>
  </w:style>
  <w:style w:type="paragraph" w:customStyle="1" w:styleId="xl26">
    <w:name w:val="xl26"/>
    <w:basedOn w:val="Normal"/>
    <w:rsid w:val="00780816"/>
    <w:pPr>
      <w:pBdr>
        <w:bottom w:val="single" w:sz="8" w:space="0" w:color="auto"/>
        <w:right w:val="single" w:sz="8" w:space="0" w:color="auto"/>
      </w:pBdr>
      <w:spacing w:before="100" w:beforeAutospacing="1" w:after="100" w:afterAutospacing="1"/>
      <w:jc w:val="center"/>
      <w:textAlignment w:val="top"/>
    </w:pPr>
    <w:rPr>
      <w:rFonts w:ascii="Arial" w:hAnsi="Arial" w:cs="Arial"/>
      <w:color w:val="000000"/>
      <w:sz w:val="18"/>
      <w:szCs w:val="18"/>
    </w:rPr>
  </w:style>
  <w:style w:type="paragraph" w:customStyle="1" w:styleId="xl27">
    <w:name w:val="xl27"/>
    <w:basedOn w:val="Normal"/>
    <w:rsid w:val="00780816"/>
    <w:pPr>
      <w:pBdr>
        <w:bottom w:val="single" w:sz="12" w:space="0" w:color="auto"/>
        <w:right w:val="single" w:sz="8" w:space="0" w:color="auto"/>
      </w:pBdr>
      <w:spacing w:before="100" w:beforeAutospacing="1" w:after="100" w:afterAutospacing="1"/>
      <w:jc w:val="center"/>
      <w:textAlignment w:val="top"/>
    </w:pPr>
    <w:rPr>
      <w:rFonts w:ascii="Arial" w:hAnsi="Arial" w:cs="Arial"/>
      <w:color w:val="000000"/>
      <w:sz w:val="18"/>
      <w:szCs w:val="18"/>
    </w:rPr>
  </w:style>
  <w:style w:type="paragraph" w:customStyle="1" w:styleId="xl28">
    <w:name w:val="xl28"/>
    <w:basedOn w:val="Normal"/>
    <w:rsid w:val="00780816"/>
    <w:pPr>
      <w:pBdr>
        <w:right w:val="single" w:sz="8" w:space="0" w:color="auto"/>
      </w:pBdr>
      <w:spacing w:before="100" w:beforeAutospacing="1" w:after="100" w:afterAutospacing="1"/>
      <w:jc w:val="center"/>
      <w:textAlignment w:val="top"/>
    </w:pPr>
    <w:rPr>
      <w:rFonts w:ascii="Arial" w:hAnsi="Arial" w:cs="Arial"/>
      <w:color w:val="000000"/>
      <w:sz w:val="18"/>
      <w:szCs w:val="18"/>
    </w:rPr>
  </w:style>
  <w:style w:type="paragraph" w:customStyle="1" w:styleId="xl29">
    <w:name w:val="xl29"/>
    <w:basedOn w:val="Normal"/>
    <w:rsid w:val="00780816"/>
    <w:pPr>
      <w:spacing w:before="100" w:beforeAutospacing="1" w:after="100" w:afterAutospacing="1"/>
      <w:jc w:val="center"/>
      <w:textAlignment w:val="top"/>
    </w:pPr>
    <w:rPr>
      <w:rFonts w:ascii="Arial" w:hAnsi="Arial" w:cs="Arial"/>
      <w:b/>
      <w:bCs/>
      <w:color w:val="000000"/>
      <w:sz w:val="18"/>
      <w:szCs w:val="18"/>
    </w:rPr>
  </w:style>
  <w:style w:type="paragraph" w:customStyle="1" w:styleId="xl30">
    <w:name w:val="xl30"/>
    <w:basedOn w:val="Normal"/>
    <w:rsid w:val="00780816"/>
    <w:pPr>
      <w:spacing w:before="100" w:beforeAutospacing="1" w:after="100" w:afterAutospacing="1"/>
      <w:jc w:val="center"/>
      <w:textAlignment w:val="top"/>
    </w:pPr>
    <w:rPr>
      <w:rFonts w:ascii="Arial" w:hAnsi="Arial" w:cs="Arial"/>
      <w:color w:val="000000"/>
      <w:sz w:val="18"/>
      <w:szCs w:val="18"/>
    </w:rPr>
  </w:style>
  <w:style w:type="paragraph" w:customStyle="1" w:styleId="xl31">
    <w:name w:val="xl31"/>
    <w:basedOn w:val="Normal"/>
    <w:rsid w:val="00780816"/>
    <w:pPr>
      <w:spacing w:before="100" w:beforeAutospacing="1" w:after="100" w:afterAutospacing="1"/>
      <w:jc w:val="center"/>
      <w:textAlignment w:val="top"/>
    </w:pPr>
    <w:rPr>
      <w:rFonts w:ascii="Arial" w:hAnsi="Arial" w:cs="Arial"/>
      <w:color w:val="000000"/>
      <w:sz w:val="20"/>
    </w:rPr>
  </w:style>
  <w:style w:type="paragraph" w:customStyle="1" w:styleId="xl32">
    <w:name w:val="xl32"/>
    <w:basedOn w:val="Normal"/>
    <w:rsid w:val="00780816"/>
    <w:pPr>
      <w:spacing w:before="100" w:beforeAutospacing="1" w:after="100" w:afterAutospacing="1"/>
      <w:jc w:val="center"/>
      <w:textAlignment w:val="top"/>
    </w:pPr>
    <w:rPr>
      <w:rFonts w:ascii="Arial" w:hAnsi="Arial" w:cs="Arial"/>
      <w:b/>
      <w:bCs/>
      <w:i/>
      <w:iCs/>
      <w:color w:val="000000"/>
      <w:sz w:val="18"/>
      <w:szCs w:val="18"/>
    </w:rPr>
  </w:style>
  <w:style w:type="paragraph" w:customStyle="1" w:styleId="xl33">
    <w:name w:val="xl33"/>
    <w:basedOn w:val="Normal"/>
    <w:rsid w:val="00780816"/>
    <w:pPr>
      <w:spacing w:before="100" w:beforeAutospacing="1" w:after="100" w:afterAutospacing="1"/>
      <w:jc w:val="center"/>
      <w:textAlignment w:val="top"/>
    </w:pPr>
    <w:rPr>
      <w:rFonts w:ascii="Arial" w:hAnsi="Arial" w:cs="Arial"/>
      <w:color w:val="0000FF"/>
      <w:sz w:val="18"/>
      <w:szCs w:val="18"/>
    </w:rPr>
  </w:style>
  <w:style w:type="paragraph" w:customStyle="1" w:styleId="xl34">
    <w:name w:val="xl34"/>
    <w:basedOn w:val="Normal"/>
    <w:rsid w:val="00780816"/>
    <w:pPr>
      <w:pBdr>
        <w:top w:val="single" w:sz="8" w:space="0" w:color="auto"/>
        <w:left w:val="single" w:sz="8" w:space="0" w:color="auto"/>
        <w:bottom w:val="single" w:sz="12" w:space="0" w:color="auto"/>
        <w:right w:val="single" w:sz="8" w:space="0" w:color="auto"/>
      </w:pBdr>
      <w:spacing w:before="100" w:beforeAutospacing="1" w:after="100" w:afterAutospacing="1"/>
      <w:jc w:val="center"/>
      <w:textAlignment w:val="top"/>
    </w:pPr>
    <w:rPr>
      <w:rFonts w:ascii="Arial" w:hAnsi="Arial" w:cs="Arial"/>
      <w:color w:val="000000"/>
      <w:sz w:val="18"/>
      <w:szCs w:val="18"/>
    </w:rPr>
  </w:style>
  <w:style w:type="paragraph" w:customStyle="1" w:styleId="xl35">
    <w:name w:val="xl35"/>
    <w:basedOn w:val="Normal"/>
    <w:rsid w:val="00780816"/>
    <w:pPr>
      <w:pBdr>
        <w:left w:val="single" w:sz="8" w:space="0" w:color="auto"/>
        <w:bottom w:val="single" w:sz="8" w:space="0" w:color="auto"/>
        <w:right w:val="single" w:sz="8" w:space="0" w:color="auto"/>
      </w:pBdr>
      <w:spacing w:before="100" w:beforeAutospacing="1" w:after="100" w:afterAutospacing="1"/>
      <w:jc w:val="center"/>
      <w:textAlignment w:val="top"/>
    </w:pPr>
    <w:rPr>
      <w:color w:val="800080"/>
      <w:sz w:val="18"/>
      <w:szCs w:val="18"/>
    </w:rPr>
  </w:style>
  <w:style w:type="paragraph" w:customStyle="1" w:styleId="xl36">
    <w:name w:val="xl36"/>
    <w:basedOn w:val="Normal"/>
    <w:rsid w:val="00780816"/>
    <w:pPr>
      <w:pBdr>
        <w:bottom w:val="single" w:sz="8" w:space="0" w:color="auto"/>
        <w:right w:val="single" w:sz="8" w:space="0" w:color="auto"/>
      </w:pBdr>
      <w:spacing w:before="100" w:beforeAutospacing="1" w:after="100" w:afterAutospacing="1"/>
      <w:jc w:val="center"/>
      <w:textAlignment w:val="top"/>
    </w:pPr>
    <w:rPr>
      <w:color w:val="800080"/>
      <w:sz w:val="18"/>
      <w:szCs w:val="18"/>
    </w:rPr>
  </w:style>
  <w:style w:type="paragraph" w:customStyle="1" w:styleId="xl37">
    <w:name w:val="xl37"/>
    <w:basedOn w:val="Normal"/>
    <w:rsid w:val="00780816"/>
    <w:pPr>
      <w:pBdr>
        <w:left w:val="single" w:sz="8" w:space="0" w:color="auto"/>
        <w:bottom w:val="single" w:sz="8" w:space="0" w:color="auto"/>
        <w:right w:val="single" w:sz="8" w:space="0" w:color="auto"/>
      </w:pBdr>
      <w:spacing w:before="100" w:beforeAutospacing="1" w:after="100" w:afterAutospacing="1"/>
      <w:jc w:val="center"/>
      <w:textAlignment w:val="top"/>
    </w:pPr>
    <w:rPr>
      <w:rFonts w:ascii="Arial" w:hAnsi="Arial" w:cs="Arial"/>
      <w:color w:val="000000"/>
      <w:sz w:val="18"/>
      <w:szCs w:val="18"/>
    </w:rPr>
  </w:style>
  <w:style w:type="paragraph" w:customStyle="1" w:styleId="xl38">
    <w:name w:val="xl38"/>
    <w:basedOn w:val="Normal"/>
    <w:rsid w:val="00780816"/>
    <w:pPr>
      <w:pBdr>
        <w:left w:val="single" w:sz="8" w:space="0" w:color="auto"/>
        <w:bottom w:val="single" w:sz="12" w:space="0" w:color="auto"/>
        <w:right w:val="single" w:sz="8" w:space="0" w:color="auto"/>
      </w:pBdr>
      <w:spacing w:before="100" w:beforeAutospacing="1" w:after="100" w:afterAutospacing="1"/>
      <w:jc w:val="center"/>
      <w:textAlignment w:val="top"/>
    </w:pPr>
    <w:rPr>
      <w:rFonts w:ascii="Arial" w:hAnsi="Arial" w:cs="Arial"/>
      <w:color w:val="000000"/>
      <w:sz w:val="18"/>
      <w:szCs w:val="18"/>
    </w:rPr>
  </w:style>
  <w:style w:type="paragraph" w:customStyle="1" w:styleId="xl39">
    <w:name w:val="xl39"/>
    <w:basedOn w:val="Normal"/>
    <w:rsid w:val="00780816"/>
    <w:pPr>
      <w:pBdr>
        <w:left w:val="single" w:sz="8" w:space="0" w:color="auto"/>
        <w:right w:val="single" w:sz="8" w:space="0" w:color="auto"/>
      </w:pBdr>
      <w:spacing w:before="100" w:beforeAutospacing="1" w:after="100" w:afterAutospacing="1"/>
      <w:jc w:val="center"/>
      <w:textAlignment w:val="top"/>
    </w:pPr>
    <w:rPr>
      <w:rFonts w:ascii="Arial" w:hAnsi="Arial" w:cs="Arial"/>
      <w:color w:val="000000"/>
      <w:sz w:val="18"/>
      <w:szCs w:val="18"/>
    </w:rPr>
  </w:style>
  <w:style w:type="paragraph" w:customStyle="1" w:styleId="xl40">
    <w:name w:val="xl40"/>
    <w:basedOn w:val="Normal"/>
    <w:rsid w:val="00780816"/>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rFonts w:ascii="Arial" w:hAnsi="Arial" w:cs="Arial"/>
      <w:color w:val="000000"/>
      <w:sz w:val="18"/>
      <w:szCs w:val="18"/>
    </w:rPr>
  </w:style>
  <w:style w:type="paragraph" w:customStyle="1" w:styleId="xl41">
    <w:name w:val="xl41"/>
    <w:basedOn w:val="Normal"/>
    <w:rsid w:val="007808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sz w:val="18"/>
      <w:szCs w:val="18"/>
    </w:rPr>
  </w:style>
  <w:style w:type="paragraph" w:customStyle="1" w:styleId="xl42">
    <w:name w:val="xl42"/>
    <w:basedOn w:val="Normal"/>
    <w:rsid w:val="00780816"/>
    <w:pPr>
      <w:pBdr>
        <w:top w:val="single" w:sz="12" w:space="0" w:color="0000FF"/>
        <w:left w:val="single" w:sz="8" w:space="0" w:color="auto"/>
        <w:bottom w:val="single" w:sz="8" w:space="0" w:color="auto"/>
      </w:pBdr>
      <w:shd w:val="clear" w:color="auto" w:fill="C0C0C0"/>
      <w:spacing w:before="100" w:beforeAutospacing="1" w:after="100" w:afterAutospacing="1"/>
      <w:jc w:val="center"/>
      <w:textAlignment w:val="top"/>
    </w:pPr>
    <w:rPr>
      <w:rFonts w:ascii="Arial" w:hAnsi="Arial" w:cs="Arial"/>
      <w:color w:val="000000"/>
      <w:sz w:val="18"/>
      <w:szCs w:val="18"/>
    </w:rPr>
  </w:style>
  <w:style w:type="paragraph" w:customStyle="1" w:styleId="xl43">
    <w:name w:val="xl43"/>
    <w:basedOn w:val="Normal"/>
    <w:rsid w:val="00780816"/>
    <w:pPr>
      <w:pBdr>
        <w:top w:val="single" w:sz="12" w:space="0" w:color="0000FF"/>
        <w:bottom w:val="single" w:sz="8" w:space="0" w:color="auto"/>
        <w:right w:val="single" w:sz="8" w:space="0" w:color="auto"/>
      </w:pBdr>
      <w:shd w:val="clear" w:color="auto" w:fill="C0C0C0"/>
      <w:spacing w:before="100" w:beforeAutospacing="1" w:after="100" w:afterAutospacing="1"/>
      <w:jc w:val="center"/>
      <w:textAlignment w:val="top"/>
    </w:pPr>
    <w:rPr>
      <w:rFonts w:ascii="Arial" w:hAnsi="Arial" w:cs="Arial"/>
      <w:color w:val="000000"/>
      <w:sz w:val="18"/>
      <w:szCs w:val="18"/>
    </w:rPr>
  </w:style>
  <w:style w:type="paragraph" w:customStyle="1" w:styleId="xl44">
    <w:name w:val="xl44"/>
    <w:basedOn w:val="Normal"/>
    <w:rsid w:val="007808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rPr>
  </w:style>
  <w:style w:type="paragraph" w:customStyle="1" w:styleId="xl45">
    <w:name w:val="xl45"/>
    <w:basedOn w:val="Normal"/>
    <w:rsid w:val="007808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Cs w:val="24"/>
    </w:rPr>
  </w:style>
  <w:style w:type="paragraph" w:customStyle="1" w:styleId="xl46">
    <w:name w:val="xl46"/>
    <w:basedOn w:val="Normal"/>
    <w:rsid w:val="007808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Cs w:val="24"/>
    </w:rPr>
  </w:style>
  <w:style w:type="paragraph" w:customStyle="1" w:styleId="xl47">
    <w:name w:val="xl47"/>
    <w:basedOn w:val="Normal"/>
    <w:rsid w:val="007808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i/>
      <w:iCs/>
      <w:sz w:val="18"/>
      <w:szCs w:val="18"/>
    </w:rPr>
  </w:style>
  <w:style w:type="paragraph" w:customStyle="1" w:styleId="xl48">
    <w:name w:val="xl48"/>
    <w:basedOn w:val="Normal"/>
    <w:rsid w:val="00780816"/>
    <w:pPr>
      <w:pBdr>
        <w:top w:val="single" w:sz="8" w:space="0" w:color="auto"/>
        <w:bottom w:val="single" w:sz="8" w:space="0" w:color="auto"/>
        <w:right w:val="single" w:sz="8" w:space="0" w:color="auto"/>
      </w:pBdr>
      <w:shd w:val="clear" w:color="auto" w:fill="C0C0C0"/>
      <w:spacing w:before="100" w:beforeAutospacing="1" w:after="100" w:afterAutospacing="1"/>
      <w:jc w:val="center"/>
      <w:textAlignment w:val="top"/>
    </w:pPr>
    <w:rPr>
      <w:rFonts w:ascii="Arial" w:hAnsi="Arial" w:cs="Arial"/>
      <w:color w:val="000000"/>
      <w:sz w:val="18"/>
      <w:szCs w:val="18"/>
    </w:rPr>
  </w:style>
  <w:style w:type="paragraph" w:customStyle="1" w:styleId="xl49">
    <w:name w:val="xl49"/>
    <w:basedOn w:val="Normal"/>
    <w:rsid w:val="00780816"/>
    <w:pPr>
      <w:pBdr>
        <w:top w:val="single" w:sz="8" w:space="0" w:color="auto"/>
        <w:left w:val="single" w:sz="8" w:space="0" w:color="auto"/>
        <w:bottom w:val="single" w:sz="8" w:space="0" w:color="auto"/>
        <w:right w:val="single" w:sz="8" w:space="0" w:color="auto"/>
      </w:pBdr>
      <w:shd w:val="clear" w:color="auto" w:fill="C0C0C0"/>
      <w:spacing w:before="100" w:beforeAutospacing="1" w:after="100" w:afterAutospacing="1"/>
      <w:jc w:val="center"/>
      <w:textAlignment w:val="top"/>
    </w:pPr>
    <w:rPr>
      <w:rFonts w:ascii="Arial" w:hAnsi="Arial" w:cs="Arial"/>
      <w:color w:val="000000"/>
      <w:sz w:val="18"/>
      <w:szCs w:val="18"/>
    </w:rPr>
  </w:style>
  <w:style w:type="paragraph" w:customStyle="1" w:styleId="xl50">
    <w:name w:val="xl50"/>
    <w:basedOn w:val="Normal"/>
    <w:rsid w:val="00780816"/>
    <w:pPr>
      <w:pBdr>
        <w:left w:val="single" w:sz="8" w:space="0" w:color="auto"/>
        <w:bottom w:val="single" w:sz="8" w:space="0" w:color="auto"/>
      </w:pBdr>
      <w:spacing w:before="100" w:beforeAutospacing="1" w:after="100" w:afterAutospacing="1"/>
      <w:jc w:val="center"/>
      <w:textAlignment w:val="top"/>
    </w:pPr>
    <w:rPr>
      <w:rFonts w:ascii="Arial" w:hAnsi="Arial" w:cs="Arial"/>
      <w:color w:val="000000"/>
      <w:sz w:val="18"/>
      <w:szCs w:val="18"/>
    </w:rPr>
  </w:style>
  <w:style w:type="paragraph" w:customStyle="1" w:styleId="xl51">
    <w:name w:val="xl51"/>
    <w:basedOn w:val="Normal"/>
    <w:rsid w:val="00780816"/>
    <w:pPr>
      <w:pBdr>
        <w:top w:val="single" w:sz="8" w:space="0" w:color="auto"/>
        <w:left w:val="single" w:sz="8" w:space="0" w:color="auto"/>
        <w:bottom w:val="single" w:sz="8" w:space="0" w:color="auto"/>
      </w:pBdr>
      <w:shd w:val="clear" w:color="auto" w:fill="C0C0C0"/>
      <w:spacing w:before="100" w:beforeAutospacing="1" w:after="100" w:afterAutospacing="1"/>
      <w:jc w:val="center"/>
      <w:textAlignment w:val="top"/>
    </w:pPr>
    <w:rPr>
      <w:rFonts w:ascii="Arial" w:hAnsi="Arial" w:cs="Arial"/>
      <w:color w:val="000000"/>
      <w:sz w:val="18"/>
      <w:szCs w:val="18"/>
    </w:rPr>
  </w:style>
  <w:style w:type="paragraph" w:customStyle="1" w:styleId="xl52">
    <w:name w:val="xl52"/>
    <w:basedOn w:val="Normal"/>
    <w:rsid w:val="00780816"/>
    <w:pPr>
      <w:pBdr>
        <w:top w:val="single" w:sz="8" w:space="0" w:color="auto"/>
        <w:left w:val="single" w:sz="8" w:space="0" w:color="auto"/>
        <w:bottom w:val="single" w:sz="12" w:space="0" w:color="0000FF"/>
      </w:pBdr>
      <w:spacing w:before="100" w:beforeAutospacing="1" w:after="100" w:afterAutospacing="1"/>
      <w:jc w:val="center"/>
      <w:textAlignment w:val="top"/>
    </w:pPr>
    <w:rPr>
      <w:rFonts w:ascii="Arial" w:hAnsi="Arial" w:cs="Arial"/>
      <w:color w:val="000000"/>
      <w:sz w:val="18"/>
      <w:szCs w:val="18"/>
    </w:rPr>
  </w:style>
  <w:style w:type="paragraph" w:customStyle="1" w:styleId="xl53">
    <w:name w:val="xl53"/>
    <w:basedOn w:val="Normal"/>
    <w:rsid w:val="00780816"/>
    <w:pPr>
      <w:pBdr>
        <w:top w:val="single" w:sz="8" w:space="0" w:color="auto"/>
        <w:bottom w:val="single" w:sz="12" w:space="0" w:color="0000FF"/>
        <w:right w:val="single" w:sz="8" w:space="0" w:color="auto"/>
      </w:pBdr>
      <w:spacing w:before="100" w:beforeAutospacing="1" w:after="100" w:afterAutospacing="1"/>
      <w:jc w:val="center"/>
      <w:textAlignment w:val="top"/>
    </w:pPr>
    <w:rPr>
      <w:rFonts w:ascii="Arial" w:hAnsi="Arial" w:cs="Arial"/>
      <w:color w:val="000000"/>
      <w:sz w:val="18"/>
      <w:szCs w:val="18"/>
    </w:rPr>
  </w:style>
  <w:style w:type="paragraph" w:customStyle="1" w:styleId="xl54">
    <w:name w:val="xl54"/>
    <w:basedOn w:val="Normal"/>
    <w:rsid w:val="00780816"/>
    <w:pPr>
      <w:pBdr>
        <w:left w:val="single" w:sz="8" w:space="0" w:color="auto"/>
        <w:bottom w:val="single" w:sz="8" w:space="0" w:color="auto"/>
        <w:right w:val="single" w:sz="8" w:space="0" w:color="auto"/>
      </w:pBdr>
      <w:shd w:val="clear" w:color="auto" w:fill="C0C0C0"/>
      <w:spacing w:before="100" w:beforeAutospacing="1" w:after="100" w:afterAutospacing="1"/>
      <w:jc w:val="center"/>
      <w:textAlignment w:val="top"/>
    </w:pPr>
    <w:rPr>
      <w:rFonts w:ascii="Arial" w:hAnsi="Arial" w:cs="Arial"/>
      <w:color w:val="000000"/>
      <w:sz w:val="18"/>
      <w:szCs w:val="18"/>
    </w:rPr>
  </w:style>
  <w:style w:type="paragraph" w:customStyle="1" w:styleId="xl55">
    <w:name w:val="xl55"/>
    <w:basedOn w:val="Normal"/>
    <w:rsid w:val="00780816"/>
    <w:pPr>
      <w:pBdr>
        <w:bottom w:val="single" w:sz="8" w:space="0" w:color="auto"/>
        <w:right w:val="single" w:sz="8" w:space="0" w:color="auto"/>
      </w:pBdr>
      <w:shd w:val="clear" w:color="auto" w:fill="C0C0C0"/>
      <w:spacing w:before="100" w:beforeAutospacing="1" w:after="100" w:afterAutospacing="1"/>
      <w:jc w:val="center"/>
      <w:textAlignment w:val="top"/>
    </w:pPr>
    <w:rPr>
      <w:rFonts w:ascii="Arial" w:hAnsi="Arial" w:cs="Arial"/>
      <w:color w:val="000000"/>
      <w:sz w:val="18"/>
      <w:szCs w:val="18"/>
    </w:rPr>
  </w:style>
  <w:style w:type="paragraph" w:customStyle="1" w:styleId="xl56">
    <w:name w:val="xl56"/>
    <w:basedOn w:val="Normal"/>
    <w:rsid w:val="00780816"/>
    <w:pPr>
      <w:pBdr>
        <w:left w:val="single" w:sz="8" w:space="0" w:color="auto"/>
        <w:bottom w:val="single" w:sz="12" w:space="0" w:color="auto"/>
        <w:right w:val="single" w:sz="8" w:space="0" w:color="auto"/>
      </w:pBdr>
      <w:shd w:val="clear" w:color="auto" w:fill="C0C0C0"/>
      <w:spacing w:before="100" w:beforeAutospacing="1" w:after="100" w:afterAutospacing="1"/>
      <w:jc w:val="center"/>
      <w:textAlignment w:val="top"/>
    </w:pPr>
    <w:rPr>
      <w:rFonts w:ascii="Arial" w:hAnsi="Arial" w:cs="Arial"/>
      <w:color w:val="000000"/>
      <w:sz w:val="18"/>
      <w:szCs w:val="18"/>
    </w:rPr>
  </w:style>
  <w:style w:type="paragraph" w:customStyle="1" w:styleId="xl57">
    <w:name w:val="xl57"/>
    <w:basedOn w:val="Normal"/>
    <w:rsid w:val="00780816"/>
    <w:pPr>
      <w:pBdr>
        <w:bottom w:val="single" w:sz="12" w:space="0" w:color="auto"/>
        <w:right w:val="single" w:sz="8" w:space="0" w:color="auto"/>
      </w:pBdr>
      <w:shd w:val="clear" w:color="auto" w:fill="C0C0C0"/>
      <w:spacing w:before="100" w:beforeAutospacing="1" w:after="100" w:afterAutospacing="1"/>
      <w:jc w:val="center"/>
      <w:textAlignment w:val="top"/>
    </w:pPr>
    <w:rPr>
      <w:rFonts w:ascii="Arial" w:hAnsi="Arial" w:cs="Arial"/>
      <w:color w:val="000000"/>
      <w:sz w:val="18"/>
      <w:szCs w:val="18"/>
    </w:rPr>
  </w:style>
  <w:style w:type="paragraph" w:customStyle="1" w:styleId="xl58">
    <w:name w:val="xl58"/>
    <w:basedOn w:val="Normal"/>
    <w:rsid w:val="00780816"/>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Cs w:val="24"/>
    </w:rPr>
  </w:style>
  <w:style w:type="paragraph" w:customStyle="1" w:styleId="xl59">
    <w:name w:val="xl59"/>
    <w:basedOn w:val="Normal"/>
    <w:rsid w:val="00780816"/>
    <w:pPr>
      <w:pBdr>
        <w:top w:val="single" w:sz="4" w:space="0" w:color="auto"/>
        <w:left w:val="single" w:sz="4" w:space="0" w:color="auto"/>
        <w:bottom w:val="single" w:sz="4" w:space="0" w:color="auto"/>
      </w:pBdr>
      <w:spacing w:before="100" w:beforeAutospacing="1" w:after="100" w:afterAutospacing="1"/>
      <w:jc w:val="center"/>
    </w:pPr>
    <w:rPr>
      <w:rFonts w:ascii="Arial" w:hAnsi="Arial" w:cs="Arial"/>
      <w:szCs w:val="24"/>
    </w:rPr>
  </w:style>
  <w:style w:type="paragraph" w:customStyle="1" w:styleId="xl60">
    <w:name w:val="xl60"/>
    <w:basedOn w:val="Normal"/>
    <w:rsid w:val="00780816"/>
    <w:pPr>
      <w:pBdr>
        <w:top w:val="single" w:sz="4" w:space="0" w:color="auto"/>
        <w:bottom w:val="single" w:sz="4" w:space="0" w:color="auto"/>
        <w:right w:val="single" w:sz="4" w:space="0" w:color="auto"/>
      </w:pBdr>
      <w:spacing w:before="100" w:beforeAutospacing="1" w:after="100" w:afterAutospacing="1"/>
      <w:jc w:val="center"/>
    </w:pPr>
    <w:rPr>
      <w:rFonts w:ascii="Arial" w:hAnsi="Arial" w:cs="Arial"/>
      <w:szCs w:val="24"/>
    </w:rPr>
  </w:style>
  <w:style w:type="paragraph" w:customStyle="1" w:styleId="xl61">
    <w:name w:val="xl61"/>
    <w:basedOn w:val="Normal"/>
    <w:rsid w:val="00780816"/>
    <w:pPr>
      <w:pBdr>
        <w:top w:val="single" w:sz="4" w:space="0" w:color="auto"/>
        <w:left w:val="single" w:sz="4" w:space="0" w:color="auto"/>
      </w:pBdr>
      <w:spacing w:before="100" w:beforeAutospacing="1" w:after="100" w:afterAutospacing="1"/>
      <w:jc w:val="center"/>
    </w:pPr>
    <w:rPr>
      <w:rFonts w:ascii="Arial" w:hAnsi="Arial" w:cs="Arial"/>
      <w:szCs w:val="24"/>
    </w:rPr>
  </w:style>
  <w:style w:type="paragraph" w:customStyle="1" w:styleId="xl62">
    <w:name w:val="xl62"/>
    <w:basedOn w:val="Normal"/>
    <w:rsid w:val="00780816"/>
    <w:pPr>
      <w:pBdr>
        <w:top w:val="single" w:sz="4" w:space="0" w:color="auto"/>
        <w:right w:val="single" w:sz="4" w:space="0" w:color="auto"/>
      </w:pBdr>
      <w:spacing w:before="100" w:beforeAutospacing="1" w:after="100" w:afterAutospacing="1"/>
      <w:jc w:val="center"/>
    </w:pPr>
    <w:rPr>
      <w:rFonts w:ascii="Arial" w:hAnsi="Arial" w:cs="Arial"/>
      <w:szCs w:val="24"/>
    </w:rPr>
  </w:style>
  <w:style w:type="paragraph" w:customStyle="1" w:styleId="xl63">
    <w:name w:val="xl63"/>
    <w:basedOn w:val="Normal"/>
    <w:rsid w:val="00780816"/>
    <w:pPr>
      <w:pBdr>
        <w:left w:val="single" w:sz="4" w:space="0" w:color="auto"/>
      </w:pBdr>
      <w:spacing w:before="100" w:beforeAutospacing="1" w:after="100" w:afterAutospacing="1"/>
      <w:jc w:val="center"/>
    </w:pPr>
    <w:rPr>
      <w:rFonts w:ascii="Arial" w:hAnsi="Arial" w:cs="Arial"/>
      <w:szCs w:val="24"/>
    </w:rPr>
  </w:style>
  <w:style w:type="paragraph" w:customStyle="1" w:styleId="xl64">
    <w:name w:val="xl64"/>
    <w:basedOn w:val="Normal"/>
    <w:rsid w:val="00780816"/>
    <w:pPr>
      <w:pBdr>
        <w:right w:val="single" w:sz="4" w:space="0" w:color="auto"/>
      </w:pBdr>
      <w:spacing w:before="100" w:beforeAutospacing="1" w:after="100" w:afterAutospacing="1"/>
      <w:jc w:val="center"/>
    </w:pPr>
    <w:rPr>
      <w:rFonts w:ascii="Arial" w:hAnsi="Arial" w:cs="Arial"/>
      <w:szCs w:val="24"/>
    </w:rPr>
  </w:style>
  <w:style w:type="paragraph" w:customStyle="1" w:styleId="xl65">
    <w:name w:val="xl65"/>
    <w:basedOn w:val="Normal"/>
    <w:rsid w:val="00780816"/>
    <w:pPr>
      <w:pBdr>
        <w:left w:val="single" w:sz="4" w:space="0" w:color="auto"/>
        <w:bottom w:val="single" w:sz="4" w:space="0" w:color="auto"/>
      </w:pBdr>
      <w:spacing w:before="100" w:beforeAutospacing="1" w:after="100" w:afterAutospacing="1"/>
      <w:jc w:val="center"/>
    </w:pPr>
    <w:rPr>
      <w:rFonts w:ascii="Arial" w:hAnsi="Arial" w:cs="Arial"/>
      <w:szCs w:val="24"/>
    </w:rPr>
  </w:style>
  <w:style w:type="paragraph" w:customStyle="1" w:styleId="xl66">
    <w:name w:val="xl66"/>
    <w:basedOn w:val="Normal"/>
    <w:rsid w:val="00780816"/>
    <w:pPr>
      <w:pBdr>
        <w:bottom w:val="single" w:sz="4" w:space="0" w:color="auto"/>
        <w:right w:val="single" w:sz="4" w:space="0" w:color="auto"/>
      </w:pBdr>
      <w:spacing w:before="100" w:beforeAutospacing="1" w:after="100" w:afterAutospacing="1"/>
      <w:jc w:val="center"/>
    </w:pPr>
    <w:rPr>
      <w:rFonts w:ascii="Arial" w:hAnsi="Arial" w:cs="Arial"/>
      <w:szCs w:val="24"/>
    </w:rPr>
  </w:style>
  <w:style w:type="paragraph" w:customStyle="1" w:styleId="xl67">
    <w:name w:val="xl67"/>
    <w:basedOn w:val="Normal"/>
    <w:rsid w:val="007808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Cs w:val="24"/>
    </w:rPr>
  </w:style>
  <w:style w:type="paragraph" w:customStyle="1" w:styleId="xl68">
    <w:name w:val="xl68"/>
    <w:basedOn w:val="Normal"/>
    <w:rsid w:val="00780816"/>
    <w:pPr>
      <w:pBdr>
        <w:top w:val="single" w:sz="8" w:space="0" w:color="auto"/>
        <w:left w:val="single" w:sz="8" w:space="0" w:color="auto"/>
        <w:bottom w:val="single" w:sz="8" w:space="0" w:color="auto"/>
      </w:pBdr>
      <w:spacing w:before="100" w:beforeAutospacing="1" w:after="100" w:afterAutospacing="1"/>
      <w:textAlignment w:val="top"/>
    </w:pPr>
    <w:rPr>
      <w:rFonts w:ascii="Arial" w:hAnsi="Arial" w:cs="Arial"/>
      <w:b/>
      <w:bCs/>
      <w:color w:val="000000"/>
      <w:sz w:val="18"/>
      <w:szCs w:val="18"/>
    </w:rPr>
  </w:style>
  <w:style w:type="paragraph" w:customStyle="1" w:styleId="xl69">
    <w:name w:val="xl69"/>
    <w:basedOn w:val="Normal"/>
    <w:rsid w:val="00780816"/>
    <w:pPr>
      <w:pBdr>
        <w:top w:val="single" w:sz="8" w:space="0" w:color="auto"/>
        <w:bottom w:val="single" w:sz="8" w:space="0" w:color="auto"/>
        <w:right w:val="single" w:sz="8" w:space="0" w:color="auto"/>
      </w:pBdr>
      <w:spacing w:before="100" w:beforeAutospacing="1" w:after="100" w:afterAutospacing="1"/>
      <w:textAlignment w:val="top"/>
    </w:pPr>
    <w:rPr>
      <w:rFonts w:ascii="Arial" w:hAnsi="Arial" w:cs="Arial"/>
      <w:b/>
      <w:bCs/>
      <w:color w:val="000000"/>
      <w:sz w:val="18"/>
      <w:szCs w:val="18"/>
    </w:rPr>
  </w:style>
  <w:style w:type="paragraph" w:customStyle="1" w:styleId="xl70">
    <w:name w:val="xl70"/>
    <w:basedOn w:val="Normal"/>
    <w:rsid w:val="00780816"/>
    <w:pPr>
      <w:pBdr>
        <w:top w:val="single" w:sz="8" w:space="0" w:color="auto"/>
        <w:left w:val="single" w:sz="8" w:space="0" w:color="auto"/>
        <w:bottom w:val="single" w:sz="8" w:space="0" w:color="auto"/>
      </w:pBdr>
      <w:spacing w:before="100" w:beforeAutospacing="1" w:after="100" w:afterAutospacing="1"/>
      <w:jc w:val="center"/>
      <w:textAlignment w:val="top"/>
    </w:pPr>
    <w:rPr>
      <w:rFonts w:ascii="Arial" w:hAnsi="Arial" w:cs="Arial"/>
      <w:color w:val="000000"/>
      <w:sz w:val="18"/>
      <w:szCs w:val="18"/>
    </w:rPr>
  </w:style>
  <w:style w:type="paragraph" w:customStyle="1" w:styleId="xl71">
    <w:name w:val="xl71"/>
    <w:basedOn w:val="Normal"/>
    <w:rsid w:val="00780816"/>
    <w:pPr>
      <w:pBdr>
        <w:top w:val="single" w:sz="8" w:space="0" w:color="auto"/>
        <w:left w:val="single" w:sz="8" w:space="0" w:color="auto"/>
        <w:bottom w:val="single" w:sz="12" w:space="0" w:color="auto"/>
      </w:pBdr>
      <w:spacing w:before="100" w:beforeAutospacing="1" w:after="100" w:afterAutospacing="1"/>
      <w:jc w:val="center"/>
      <w:textAlignment w:val="top"/>
    </w:pPr>
    <w:rPr>
      <w:rFonts w:ascii="Arial" w:hAnsi="Arial" w:cs="Arial"/>
      <w:color w:val="000000"/>
      <w:sz w:val="18"/>
      <w:szCs w:val="18"/>
    </w:rPr>
  </w:style>
  <w:style w:type="paragraph" w:customStyle="1" w:styleId="xl72">
    <w:name w:val="xl72"/>
    <w:basedOn w:val="Normal"/>
    <w:rsid w:val="00780816"/>
    <w:pPr>
      <w:pBdr>
        <w:top w:val="single" w:sz="12" w:space="0" w:color="auto"/>
        <w:left w:val="single" w:sz="8" w:space="0" w:color="auto"/>
        <w:bottom w:val="single" w:sz="8" w:space="0" w:color="auto"/>
      </w:pBdr>
      <w:spacing w:before="100" w:beforeAutospacing="1" w:after="100" w:afterAutospacing="1"/>
      <w:jc w:val="center"/>
      <w:textAlignment w:val="top"/>
    </w:pPr>
    <w:rPr>
      <w:rFonts w:ascii="Arial" w:hAnsi="Arial" w:cs="Arial"/>
      <w:color w:val="000000"/>
      <w:sz w:val="18"/>
      <w:szCs w:val="18"/>
    </w:rPr>
  </w:style>
  <w:style w:type="paragraph" w:customStyle="1" w:styleId="xl73">
    <w:name w:val="xl73"/>
    <w:basedOn w:val="Normal"/>
    <w:rsid w:val="00780816"/>
    <w:pPr>
      <w:pBdr>
        <w:top w:val="single" w:sz="12" w:space="0" w:color="auto"/>
        <w:bottom w:val="single" w:sz="8" w:space="0" w:color="auto"/>
        <w:right w:val="single" w:sz="8" w:space="0" w:color="auto"/>
      </w:pBdr>
      <w:spacing w:before="100" w:beforeAutospacing="1" w:after="100" w:afterAutospacing="1"/>
      <w:jc w:val="center"/>
      <w:textAlignment w:val="top"/>
    </w:pPr>
    <w:rPr>
      <w:rFonts w:ascii="Arial" w:hAnsi="Arial" w:cs="Arial"/>
      <w:color w:val="000000"/>
      <w:sz w:val="18"/>
      <w:szCs w:val="18"/>
    </w:rPr>
  </w:style>
  <w:style w:type="paragraph" w:customStyle="1" w:styleId="xl74">
    <w:name w:val="xl74"/>
    <w:basedOn w:val="Normal"/>
    <w:rsid w:val="00780816"/>
    <w:pPr>
      <w:pBdr>
        <w:top w:val="single" w:sz="8" w:space="0" w:color="auto"/>
        <w:left w:val="single" w:sz="8" w:space="0" w:color="auto"/>
        <w:bottom w:val="single" w:sz="8" w:space="0" w:color="auto"/>
      </w:pBdr>
      <w:spacing w:before="100" w:beforeAutospacing="1" w:after="100" w:afterAutospacing="1"/>
      <w:jc w:val="center"/>
      <w:textAlignment w:val="top"/>
    </w:pPr>
    <w:rPr>
      <w:rFonts w:ascii="Arial" w:hAnsi="Arial" w:cs="Arial"/>
      <w:b/>
      <w:bCs/>
      <w:i/>
      <w:iCs/>
      <w:color w:val="000000"/>
      <w:sz w:val="18"/>
      <w:szCs w:val="18"/>
    </w:rPr>
  </w:style>
  <w:style w:type="paragraph" w:customStyle="1" w:styleId="xl75">
    <w:name w:val="xl75"/>
    <w:basedOn w:val="Normal"/>
    <w:rsid w:val="00780816"/>
    <w:pPr>
      <w:pBdr>
        <w:top w:val="single" w:sz="8" w:space="0" w:color="auto"/>
        <w:bottom w:val="single" w:sz="8" w:space="0" w:color="auto"/>
        <w:right w:val="single" w:sz="8" w:space="0" w:color="auto"/>
      </w:pBdr>
      <w:spacing w:before="100" w:beforeAutospacing="1" w:after="100" w:afterAutospacing="1"/>
      <w:jc w:val="center"/>
      <w:textAlignment w:val="top"/>
    </w:pPr>
    <w:rPr>
      <w:rFonts w:ascii="Arial" w:hAnsi="Arial" w:cs="Arial"/>
      <w:b/>
      <w:bCs/>
      <w:i/>
      <w:iCs/>
      <w:color w:val="000000"/>
      <w:sz w:val="18"/>
      <w:szCs w:val="18"/>
    </w:rPr>
  </w:style>
  <w:style w:type="paragraph" w:customStyle="1" w:styleId="xl76">
    <w:name w:val="xl76"/>
    <w:basedOn w:val="Normal"/>
    <w:rsid w:val="00780816"/>
    <w:pPr>
      <w:pBdr>
        <w:top w:val="single" w:sz="8" w:space="0" w:color="auto"/>
        <w:left w:val="single" w:sz="8" w:space="0" w:color="auto"/>
        <w:bottom w:val="single" w:sz="8" w:space="0" w:color="auto"/>
      </w:pBdr>
      <w:shd w:val="clear" w:color="auto" w:fill="C0C0C0"/>
      <w:spacing w:before="100" w:beforeAutospacing="1" w:after="100" w:afterAutospacing="1"/>
      <w:jc w:val="center"/>
      <w:textAlignment w:val="top"/>
    </w:pPr>
    <w:rPr>
      <w:rFonts w:ascii="Arial" w:hAnsi="Arial" w:cs="Arial"/>
      <w:color w:val="0000FF"/>
      <w:sz w:val="18"/>
      <w:szCs w:val="18"/>
    </w:rPr>
  </w:style>
  <w:style w:type="paragraph" w:customStyle="1" w:styleId="xl77">
    <w:name w:val="xl77"/>
    <w:basedOn w:val="Normal"/>
    <w:rsid w:val="00780816"/>
    <w:pPr>
      <w:pBdr>
        <w:top w:val="single" w:sz="8" w:space="0" w:color="auto"/>
        <w:bottom w:val="single" w:sz="8" w:space="0" w:color="auto"/>
        <w:right w:val="single" w:sz="8" w:space="0" w:color="auto"/>
      </w:pBdr>
      <w:shd w:val="clear" w:color="auto" w:fill="C0C0C0"/>
      <w:spacing w:before="100" w:beforeAutospacing="1" w:after="100" w:afterAutospacing="1"/>
      <w:jc w:val="center"/>
      <w:textAlignment w:val="top"/>
    </w:pPr>
    <w:rPr>
      <w:rFonts w:ascii="Arial" w:hAnsi="Arial" w:cs="Arial"/>
      <w:color w:val="0000FF"/>
      <w:sz w:val="18"/>
      <w:szCs w:val="18"/>
    </w:rPr>
  </w:style>
  <w:style w:type="paragraph" w:customStyle="1" w:styleId="xl78">
    <w:name w:val="xl78"/>
    <w:basedOn w:val="Normal"/>
    <w:rsid w:val="00780816"/>
    <w:pPr>
      <w:pBdr>
        <w:top w:val="single" w:sz="12" w:space="0" w:color="auto"/>
        <w:left w:val="single" w:sz="8" w:space="0" w:color="auto"/>
        <w:bottom w:val="single" w:sz="8" w:space="0" w:color="auto"/>
      </w:pBdr>
      <w:spacing w:before="100" w:beforeAutospacing="1" w:after="100" w:afterAutospacing="1"/>
      <w:jc w:val="center"/>
      <w:textAlignment w:val="top"/>
    </w:pPr>
    <w:rPr>
      <w:color w:val="800080"/>
      <w:sz w:val="18"/>
      <w:szCs w:val="18"/>
    </w:rPr>
  </w:style>
  <w:style w:type="paragraph" w:customStyle="1" w:styleId="xl79">
    <w:name w:val="xl79"/>
    <w:basedOn w:val="Normal"/>
    <w:rsid w:val="00780816"/>
    <w:pPr>
      <w:pBdr>
        <w:top w:val="single" w:sz="12" w:space="0" w:color="auto"/>
        <w:bottom w:val="single" w:sz="8" w:space="0" w:color="auto"/>
        <w:right w:val="single" w:sz="8" w:space="0" w:color="auto"/>
      </w:pBdr>
      <w:spacing w:before="100" w:beforeAutospacing="1" w:after="100" w:afterAutospacing="1"/>
      <w:jc w:val="center"/>
      <w:textAlignment w:val="top"/>
    </w:pPr>
    <w:rPr>
      <w:color w:val="800080"/>
      <w:sz w:val="18"/>
      <w:szCs w:val="18"/>
    </w:rPr>
  </w:style>
  <w:style w:type="paragraph" w:customStyle="1" w:styleId="xl80">
    <w:name w:val="xl80"/>
    <w:basedOn w:val="Normal"/>
    <w:rsid w:val="007808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Cs w:val="24"/>
    </w:rPr>
  </w:style>
  <w:style w:type="paragraph" w:customStyle="1" w:styleId="xl81">
    <w:name w:val="xl81"/>
    <w:basedOn w:val="Normal"/>
    <w:rsid w:val="007808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82">
    <w:name w:val="xl82"/>
    <w:basedOn w:val="Normal"/>
    <w:rsid w:val="007808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83">
    <w:name w:val="xl83"/>
    <w:basedOn w:val="Normal"/>
    <w:rsid w:val="0089586C"/>
    <w:pPr>
      <w:pBdr>
        <w:top w:val="single" w:sz="12" w:space="0" w:color="auto"/>
        <w:bottom w:val="single" w:sz="8" w:space="0" w:color="auto"/>
        <w:right w:val="single" w:sz="8" w:space="0" w:color="auto"/>
      </w:pBdr>
      <w:spacing w:before="100" w:beforeAutospacing="1" w:after="100" w:afterAutospacing="1"/>
      <w:jc w:val="center"/>
      <w:textAlignment w:val="top"/>
    </w:pPr>
    <w:rPr>
      <w:color w:val="800080"/>
      <w:sz w:val="18"/>
      <w:szCs w:val="18"/>
    </w:rPr>
  </w:style>
  <w:style w:type="paragraph" w:customStyle="1" w:styleId="xl84">
    <w:name w:val="xl84"/>
    <w:basedOn w:val="Normal"/>
    <w:rsid w:val="008958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Cs w:val="24"/>
    </w:rPr>
  </w:style>
  <w:style w:type="paragraph" w:customStyle="1" w:styleId="xl85">
    <w:name w:val="xl85"/>
    <w:basedOn w:val="Normal"/>
    <w:rsid w:val="008958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86">
    <w:name w:val="xl86"/>
    <w:basedOn w:val="Normal"/>
    <w:rsid w:val="008958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Para12">
    <w:name w:val="Para 1"/>
    <w:basedOn w:val="Para1"/>
    <w:link w:val="Para1Char1"/>
    <w:rsid w:val="00FF613F"/>
    <w:pPr>
      <w:ind w:left="720" w:right="0" w:hanging="360"/>
    </w:pPr>
    <w:rPr>
      <w:lang w:eastAsia="ja-JP"/>
    </w:rPr>
  </w:style>
  <w:style w:type="paragraph" w:customStyle="1" w:styleId="Paraa">
    <w:name w:val="Para a"/>
    <w:basedOn w:val="Normal"/>
    <w:autoRedefine/>
    <w:rsid w:val="00854C59"/>
    <w:pPr>
      <w:keepNext/>
      <w:spacing w:before="60" w:after="60"/>
    </w:pPr>
  </w:style>
  <w:style w:type="paragraph" w:customStyle="1" w:styleId="Normala">
    <w:name w:val="Normal a"/>
    <w:basedOn w:val="Normal"/>
    <w:rsid w:val="00C1643A"/>
    <w:pPr>
      <w:spacing w:before="60" w:after="240"/>
      <w:ind w:left="360"/>
    </w:pPr>
  </w:style>
  <w:style w:type="paragraph" w:customStyle="1" w:styleId="Normala0">
    <w:name w:val="Normala"/>
    <w:basedOn w:val="Normal"/>
    <w:rsid w:val="001E410C"/>
    <w:pPr>
      <w:spacing w:after="240"/>
      <w:ind w:left="360"/>
    </w:pPr>
  </w:style>
  <w:style w:type="paragraph" w:customStyle="1" w:styleId="linespace">
    <w:name w:val="line space"/>
    <w:basedOn w:val="Para12"/>
    <w:rsid w:val="00AE7C3D"/>
    <w:pPr>
      <w:spacing w:before="0" w:after="0"/>
    </w:pPr>
  </w:style>
  <w:style w:type="paragraph" w:customStyle="1" w:styleId="NormalParaa">
    <w:name w:val="Normal Para a"/>
    <w:basedOn w:val="Paraa"/>
    <w:autoRedefine/>
    <w:rsid w:val="001D1864"/>
    <w:pPr>
      <w:keepNext w:val="0"/>
    </w:pPr>
  </w:style>
  <w:style w:type="paragraph" w:customStyle="1" w:styleId="Para21">
    <w:name w:val="Para 2"/>
    <w:basedOn w:val="Normal"/>
    <w:link w:val="Para2Char"/>
    <w:rsid w:val="00FF613F"/>
    <w:pPr>
      <w:ind w:left="1080" w:hanging="360"/>
    </w:pPr>
  </w:style>
  <w:style w:type="paragraph" w:customStyle="1" w:styleId="l">
    <w:name w:val="l"/>
    <w:basedOn w:val="NormalParaa"/>
    <w:rsid w:val="00BE2D48"/>
  </w:style>
  <w:style w:type="paragraph" w:customStyle="1" w:styleId="Paraq">
    <w:name w:val="Para q"/>
    <w:basedOn w:val="Normal"/>
    <w:rsid w:val="00E33A9F"/>
  </w:style>
  <w:style w:type="paragraph" w:customStyle="1" w:styleId="Paraa0">
    <w:name w:val="Para  a"/>
    <w:basedOn w:val="Normal"/>
    <w:rsid w:val="00E33A9F"/>
  </w:style>
  <w:style w:type="paragraph" w:customStyle="1" w:styleId="loi">
    <w:name w:val="loi"/>
    <w:basedOn w:val="Normala0"/>
    <w:rsid w:val="00F0748B"/>
    <w:pPr>
      <w:jc w:val="center"/>
    </w:pPr>
  </w:style>
  <w:style w:type="paragraph" w:customStyle="1" w:styleId="mn">
    <w:name w:val="mn"/>
    <w:basedOn w:val="Table"/>
    <w:rsid w:val="0062346C"/>
  </w:style>
  <w:style w:type="paragraph" w:customStyle="1" w:styleId="Para13">
    <w:name w:val="Para  1"/>
    <w:basedOn w:val="Paraa0"/>
    <w:rsid w:val="00607544"/>
  </w:style>
  <w:style w:type="paragraph" w:customStyle="1" w:styleId="Paraa1">
    <w:name w:val="Para a)"/>
    <w:basedOn w:val="Para12"/>
    <w:rsid w:val="000E7299"/>
    <w:pPr>
      <w:ind w:left="1080"/>
    </w:pPr>
  </w:style>
  <w:style w:type="paragraph" w:customStyle="1" w:styleId="Note1">
    <w:name w:val="Note 1"/>
    <w:basedOn w:val="Notea"/>
    <w:rsid w:val="003D38B9"/>
    <w:pPr>
      <w:ind w:left="864" w:hanging="432"/>
    </w:pPr>
  </w:style>
  <w:style w:type="paragraph" w:customStyle="1" w:styleId="Notea0">
    <w:name w:val="Note a"/>
    <w:basedOn w:val="Notea"/>
    <w:rsid w:val="00890E61"/>
    <w:pPr>
      <w:ind w:left="360"/>
    </w:pPr>
  </w:style>
  <w:style w:type="paragraph" w:customStyle="1" w:styleId="linetype">
    <w:name w:val="line type"/>
    <w:basedOn w:val="Para12"/>
    <w:rsid w:val="00CF2CBF"/>
  </w:style>
  <w:style w:type="paragraph" w:customStyle="1" w:styleId="Normal1">
    <w:name w:val="Normal 1"/>
    <w:basedOn w:val="Normal"/>
    <w:rsid w:val="002541E3"/>
  </w:style>
  <w:style w:type="paragraph" w:customStyle="1" w:styleId="NormalArial">
    <w:name w:val="Normal Arial"/>
    <w:basedOn w:val="Normal"/>
    <w:rsid w:val="000B345A"/>
    <w:pPr>
      <w:keepNext/>
    </w:pPr>
    <w:rPr>
      <w:rFonts w:ascii="Arial" w:hAnsi="Arial"/>
      <w:b/>
      <w:sz w:val="32"/>
    </w:rPr>
  </w:style>
  <w:style w:type="paragraph" w:customStyle="1" w:styleId="Heading32">
    <w:name w:val="Heading 32"/>
    <w:basedOn w:val="linespace"/>
    <w:rsid w:val="001650A8"/>
  </w:style>
  <w:style w:type="paragraph" w:customStyle="1" w:styleId="Headiing3">
    <w:name w:val="Headiing 3"/>
    <w:basedOn w:val="Normal"/>
    <w:rsid w:val="00C21B9B"/>
  </w:style>
  <w:style w:type="paragraph" w:customStyle="1" w:styleId="FigureTitle">
    <w:name w:val="Figure Title"/>
    <w:basedOn w:val="Normal"/>
    <w:rsid w:val="00E25036"/>
    <w:pPr>
      <w:spacing w:before="0" w:after="0"/>
      <w:jc w:val="center"/>
    </w:pPr>
    <w:rPr>
      <w:b/>
      <w:iCs/>
      <w:sz w:val="28"/>
    </w:rPr>
  </w:style>
  <w:style w:type="paragraph" w:customStyle="1" w:styleId="TableLeft">
    <w:name w:val="TableLeft"/>
    <w:rsid w:val="003C63E5"/>
    <w:pPr>
      <w:adjustRightInd w:val="0"/>
      <w:snapToGrid w:val="0"/>
      <w:spacing w:line="240" w:lineRule="atLeast"/>
    </w:pPr>
    <w:rPr>
      <w:rFonts w:ascii="Arial" w:eastAsia="MS Mincho" w:hAnsi="Arial"/>
      <w:noProof/>
      <w:sz w:val="18"/>
      <w:lang w:eastAsia="ja-JP"/>
    </w:rPr>
  </w:style>
  <w:style w:type="character" w:customStyle="1" w:styleId="Para1Char">
    <w:name w:val="Para1 Char"/>
    <w:link w:val="Para1"/>
    <w:rsid w:val="0061557C"/>
    <w:rPr>
      <w:rFonts w:ascii="Times" w:eastAsia="MS Mincho" w:hAnsi="Times"/>
      <w:sz w:val="24"/>
      <w:lang w:val="en-US" w:eastAsia="en-US" w:bidi="ar-SA"/>
    </w:rPr>
  </w:style>
  <w:style w:type="paragraph" w:customStyle="1" w:styleId="Parab">
    <w:name w:val="Para  b"/>
    <w:basedOn w:val="Paraa0"/>
    <w:rsid w:val="00A255FA"/>
  </w:style>
  <w:style w:type="paragraph" w:customStyle="1" w:styleId="Opara">
    <w:name w:val="Opara"/>
    <w:basedOn w:val="Para"/>
    <w:rsid w:val="00A255FA"/>
  </w:style>
  <w:style w:type="character" w:customStyle="1" w:styleId="Heading2Char">
    <w:name w:val="Heading 2 Char"/>
    <w:link w:val="Heading2"/>
    <w:rsid w:val="00BE60CA"/>
    <w:rPr>
      <w:rFonts w:ascii="Arial" w:hAnsi="Arial"/>
      <w:b/>
      <w:sz w:val="32"/>
      <w:lang w:val="en-US" w:eastAsia="en-US" w:bidi="ar-SA"/>
    </w:rPr>
  </w:style>
  <w:style w:type="paragraph" w:customStyle="1" w:styleId="Para0">
    <w:name w:val="Para `"/>
    <w:basedOn w:val="Para"/>
    <w:rsid w:val="00FF613F"/>
  </w:style>
  <w:style w:type="paragraph" w:customStyle="1" w:styleId="Rpara">
    <w:name w:val="Rpara"/>
    <w:basedOn w:val="linespace"/>
    <w:rsid w:val="00D451DB"/>
    <w:pPr>
      <w:tabs>
        <w:tab w:val="clear" w:pos="720"/>
      </w:tabs>
      <w:ind w:left="0" w:firstLine="0"/>
    </w:pPr>
  </w:style>
  <w:style w:type="paragraph" w:customStyle="1" w:styleId="Parai">
    <w:name w:val="Parai"/>
    <w:basedOn w:val="Para"/>
    <w:rsid w:val="003622B4"/>
  </w:style>
  <w:style w:type="paragraph" w:customStyle="1" w:styleId="Para3">
    <w:name w:val="Para 3"/>
    <w:basedOn w:val="Para21"/>
    <w:link w:val="Para3Char"/>
    <w:rsid w:val="00373DAA"/>
    <w:pPr>
      <w:ind w:left="1440"/>
    </w:pPr>
  </w:style>
  <w:style w:type="character" w:customStyle="1" w:styleId="Para2Char">
    <w:name w:val="Para 2 Char"/>
    <w:link w:val="Para21"/>
    <w:rsid w:val="00373DAA"/>
    <w:rPr>
      <w:sz w:val="24"/>
      <w:lang w:val="en-US" w:eastAsia="en-US" w:bidi="ar-SA"/>
    </w:rPr>
  </w:style>
  <w:style w:type="character" w:customStyle="1" w:styleId="Para3Char">
    <w:name w:val="Para 3 Char"/>
    <w:basedOn w:val="Para2Char"/>
    <w:link w:val="Para3"/>
    <w:rsid w:val="00373DAA"/>
    <w:rPr>
      <w:sz w:val="24"/>
      <w:lang w:val="en-US" w:eastAsia="en-US" w:bidi="ar-SA"/>
    </w:rPr>
  </w:style>
  <w:style w:type="paragraph" w:customStyle="1" w:styleId="linespacepara">
    <w:name w:val="line spacepara"/>
    <w:basedOn w:val="linespace"/>
    <w:rsid w:val="00207BE6"/>
    <w:pPr>
      <w:tabs>
        <w:tab w:val="clear" w:pos="720"/>
      </w:tabs>
      <w:ind w:left="0" w:firstLine="0"/>
    </w:pPr>
  </w:style>
  <w:style w:type="character" w:customStyle="1" w:styleId="ParaChar">
    <w:name w:val="Para Char"/>
    <w:link w:val="Para"/>
    <w:rsid w:val="00AD2E88"/>
    <w:rPr>
      <w:sz w:val="24"/>
      <w:lang w:val="en-GB" w:eastAsia="en-US" w:bidi="ar-SA"/>
    </w:rPr>
  </w:style>
  <w:style w:type="paragraph" w:customStyle="1" w:styleId="Para22">
    <w:name w:val="Para2"/>
    <w:basedOn w:val="linespace"/>
    <w:rsid w:val="00533221"/>
    <w:pPr>
      <w:tabs>
        <w:tab w:val="clear" w:pos="720"/>
      </w:tabs>
      <w:ind w:left="0" w:firstLine="0"/>
    </w:pPr>
  </w:style>
  <w:style w:type="paragraph" w:customStyle="1" w:styleId="Notes">
    <w:name w:val="Notes"/>
    <w:basedOn w:val="Note1"/>
    <w:rsid w:val="00C40324"/>
    <w:pPr>
      <w:spacing w:before="60" w:after="0"/>
      <w:ind w:left="0"/>
    </w:pPr>
  </w:style>
  <w:style w:type="paragraph" w:customStyle="1" w:styleId="Note10">
    <w:name w:val="Note1"/>
    <w:basedOn w:val="Notes"/>
    <w:rsid w:val="003D38B9"/>
    <w:pPr>
      <w:spacing w:before="0"/>
      <w:ind w:left="792" w:hanging="360"/>
    </w:pPr>
  </w:style>
  <w:style w:type="character" w:customStyle="1" w:styleId="Para1Char1">
    <w:name w:val="Para 1 Char"/>
    <w:link w:val="Para12"/>
    <w:rsid w:val="004B5E82"/>
    <w:rPr>
      <w:rFonts w:ascii="Times" w:eastAsia="MS Mincho" w:hAnsi="Times"/>
      <w:sz w:val="24"/>
      <w:lang w:val="en-US" w:eastAsia="ja-JP" w:bidi="ar-SA"/>
    </w:rPr>
  </w:style>
  <w:style w:type="paragraph" w:customStyle="1" w:styleId="Para4">
    <w:name w:val="Para 4"/>
    <w:basedOn w:val="Para3"/>
    <w:rsid w:val="00D95A71"/>
  </w:style>
  <w:style w:type="paragraph" w:customStyle="1" w:styleId="Normpara3">
    <w:name w:val="Normpara3"/>
    <w:basedOn w:val="Para21"/>
    <w:rsid w:val="00B74DEF"/>
    <w:pPr>
      <w:keepNext/>
    </w:pPr>
  </w:style>
  <w:style w:type="paragraph" w:customStyle="1" w:styleId="Normpara1">
    <w:name w:val="Normpara1"/>
    <w:basedOn w:val="Normal"/>
    <w:rsid w:val="008E6F12"/>
    <w:rPr>
      <w:rFonts w:eastAsia="MS Mincho"/>
      <w:szCs w:val="24"/>
    </w:rPr>
  </w:style>
  <w:style w:type="paragraph" w:styleId="NormalWeb">
    <w:name w:val="Normal (Web)"/>
    <w:basedOn w:val="Normal"/>
    <w:rsid w:val="006B3506"/>
    <w:pPr>
      <w:spacing w:before="100" w:beforeAutospacing="1" w:after="100" w:afterAutospacing="1"/>
    </w:pPr>
    <w:rPr>
      <w:rFonts w:eastAsia="MS Mincho"/>
      <w:szCs w:val="24"/>
      <w:lang w:eastAsia="ja-JP"/>
    </w:rPr>
  </w:style>
  <w:style w:type="paragraph" w:customStyle="1" w:styleId="note">
    <w:name w:val="note"/>
    <w:basedOn w:val="Normal"/>
    <w:rsid w:val="001741DD"/>
    <w:pPr>
      <w:spacing w:before="0"/>
      <w:ind w:left="360"/>
    </w:pPr>
  </w:style>
  <w:style w:type="paragraph" w:customStyle="1" w:styleId="normalt">
    <w:name w:val="normalt"/>
    <w:basedOn w:val="Caption"/>
    <w:rsid w:val="00387B20"/>
    <w:pPr>
      <w:spacing w:before="0" w:after="0"/>
    </w:pPr>
  </w:style>
  <w:style w:type="paragraph" w:styleId="Revision">
    <w:name w:val="Revision"/>
    <w:hidden/>
    <w:uiPriority w:val="99"/>
    <w:semiHidden/>
    <w:rsid w:val="002B764D"/>
    <w:rPr>
      <w:sz w:val="24"/>
    </w:rPr>
  </w:style>
  <w:style w:type="character" w:styleId="Emphasis">
    <w:name w:val="Emphasis"/>
    <w:uiPriority w:val="20"/>
    <w:qFormat/>
    <w:rsid w:val="006204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935">
      <w:bodyDiv w:val="1"/>
      <w:marLeft w:val="0"/>
      <w:marRight w:val="0"/>
      <w:marTop w:val="0"/>
      <w:marBottom w:val="0"/>
      <w:divBdr>
        <w:top w:val="none" w:sz="0" w:space="0" w:color="auto"/>
        <w:left w:val="none" w:sz="0" w:space="0" w:color="auto"/>
        <w:bottom w:val="none" w:sz="0" w:space="0" w:color="auto"/>
        <w:right w:val="none" w:sz="0" w:space="0" w:color="auto"/>
      </w:divBdr>
    </w:div>
    <w:div w:id="4982641">
      <w:bodyDiv w:val="1"/>
      <w:marLeft w:val="0"/>
      <w:marRight w:val="0"/>
      <w:marTop w:val="0"/>
      <w:marBottom w:val="0"/>
      <w:divBdr>
        <w:top w:val="none" w:sz="0" w:space="0" w:color="auto"/>
        <w:left w:val="none" w:sz="0" w:space="0" w:color="auto"/>
        <w:bottom w:val="none" w:sz="0" w:space="0" w:color="auto"/>
        <w:right w:val="none" w:sz="0" w:space="0" w:color="auto"/>
      </w:divBdr>
    </w:div>
    <w:div w:id="5400463">
      <w:bodyDiv w:val="1"/>
      <w:marLeft w:val="0"/>
      <w:marRight w:val="0"/>
      <w:marTop w:val="0"/>
      <w:marBottom w:val="0"/>
      <w:divBdr>
        <w:top w:val="none" w:sz="0" w:space="0" w:color="auto"/>
        <w:left w:val="none" w:sz="0" w:space="0" w:color="auto"/>
        <w:bottom w:val="none" w:sz="0" w:space="0" w:color="auto"/>
        <w:right w:val="none" w:sz="0" w:space="0" w:color="auto"/>
      </w:divBdr>
    </w:div>
    <w:div w:id="19282903">
      <w:bodyDiv w:val="1"/>
      <w:marLeft w:val="0"/>
      <w:marRight w:val="0"/>
      <w:marTop w:val="0"/>
      <w:marBottom w:val="0"/>
      <w:divBdr>
        <w:top w:val="none" w:sz="0" w:space="0" w:color="auto"/>
        <w:left w:val="none" w:sz="0" w:space="0" w:color="auto"/>
        <w:bottom w:val="none" w:sz="0" w:space="0" w:color="auto"/>
        <w:right w:val="none" w:sz="0" w:space="0" w:color="auto"/>
      </w:divBdr>
    </w:div>
    <w:div w:id="20978544">
      <w:bodyDiv w:val="1"/>
      <w:marLeft w:val="0"/>
      <w:marRight w:val="0"/>
      <w:marTop w:val="0"/>
      <w:marBottom w:val="0"/>
      <w:divBdr>
        <w:top w:val="none" w:sz="0" w:space="0" w:color="auto"/>
        <w:left w:val="none" w:sz="0" w:space="0" w:color="auto"/>
        <w:bottom w:val="none" w:sz="0" w:space="0" w:color="auto"/>
        <w:right w:val="none" w:sz="0" w:space="0" w:color="auto"/>
      </w:divBdr>
    </w:div>
    <w:div w:id="21828661">
      <w:bodyDiv w:val="1"/>
      <w:marLeft w:val="0"/>
      <w:marRight w:val="0"/>
      <w:marTop w:val="0"/>
      <w:marBottom w:val="0"/>
      <w:divBdr>
        <w:top w:val="none" w:sz="0" w:space="0" w:color="auto"/>
        <w:left w:val="none" w:sz="0" w:space="0" w:color="auto"/>
        <w:bottom w:val="none" w:sz="0" w:space="0" w:color="auto"/>
        <w:right w:val="none" w:sz="0" w:space="0" w:color="auto"/>
      </w:divBdr>
    </w:div>
    <w:div w:id="23680406">
      <w:bodyDiv w:val="1"/>
      <w:marLeft w:val="0"/>
      <w:marRight w:val="0"/>
      <w:marTop w:val="0"/>
      <w:marBottom w:val="0"/>
      <w:divBdr>
        <w:top w:val="none" w:sz="0" w:space="0" w:color="auto"/>
        <w:left w:val="none" w:sz="0" w:space="0" w:color="auto"/>
        <w:bottom w:val="none" w:sz="0" w:space="0" w:color="auto"/>
        <w:right w:val="none" w:sz="0" w:space="0" w:color="auto"/>
      </w:divBdr>
    </w:div>
    <w:div w:id="26831507">
      <w:bodyDiv w:val="1"/>
      <w:marLeft w:val="0"/>
      <w:marRight w:val="0"/>
      <w:marTop w:val="0"/>
      <w:marBottom w:val="0"/>
      <w:divBdr>
        <w:top w:val="none" w:sz="0" w:space="0" w:color="auto"/>
        <w:left w:val="none" w:sz="0" w:space="0" w:color="auto"/>
        <w:bottom w:val="none" w:sz="0" w:space="0" w:color="auto"/>
        <w:right w:val="none" w:sz="0" w:space="0" w:color="auto"/>
      </w:divBdr>
    </w:div>
    <w:div w:id="33430170">
      <w:bodyDiv w:val="1"/>
      <w:marLeft w:val="0"/>
      <w:marRight w:val="0"/>
      <w:marTop w:val="0"/>
      <w:marBottom w:val="0"/>
      <w:divBdr>
        <w:top w:val="none" w:sz="0" w:space="0" w:color="auto"/>
        <w:left w:val="none" w:sz="0" w:space="0" w:color="auto"/>
        <w:bottom w:val="none" w:sz="0" w:space="0" w:color="auto"/>
        <w:right w:val="none" w:sz="0" w:space="0" w:color="auto"/>
      </w:divBdr>
    </w:div>
    <w:div w:id="34502243">
      <w:bodyDiv w:val="1"/>
      <w:marLeft w:val="0"/>
      <w:marRight w:val="0"/>
      <w:marTop w:val="0"/>
      <w:marBottom w:val="0"/>
      <w:divBdr>
        <w:top w:val="none" w:sz="0" w:space="0" w:color="auto"/>
        <w:left w:val="none" w:sz="0" w:space="0" w:color="auto"/>
        <w:bottom w:val="none" w:sz="0" w:space="0" w:color="auto"/>
        <w:right w:val="none" w:sz="0" w:space="0" w:color="auto"/>
      </w:divBdr>
    </w:div>
    <w:div w:id="37903505">
      <w:bodyDiv w:val="1"/>
      <w:marLeft w:val="0"/>
      <w:marRight w:val="0"/>
      <w:marTop w:val="0"/>
      <w:marBottom w:val="0"/>
      <w:divBdr>
        <w:top w:val="none" w:sz="0" w:space="0" w:color="auto"/>
        <w:left w:val="none" w:sz="0" w:space="0" w:color="auto"/>
        <w:bottom w:val="none" w:sz="0" w:space="0" w:color="auto"/>
        <w:right w:val="none" w:sz="0" w:space="0" w:color="auto"/>
      </w:divBdr>
    </w:div>
    <w:div w:id="53822032">
      <w:bodyDiv w:val="1"/>
      <w:marLeft w:val="0"/>
      <w:marRight w:val="0"/>
      <w:marTop w:val="0"/>
      <w:marBottom w:val="0"/>
      <w:divBdr>
        <w:top w:val="none" w:sz="0" w:space="0" w:color="auto"/>
        <w:left w:val="none" w:sz="0" w:space="0" w:color="auto"/>
        <w:bottom w:val="none" w:sz="0" w:space="0" w:color="auto"/>
        <w:right w:val="none" w:sz="0" w:space="0" w:color="auto"/>
      </w:divBdr>
    </w:div>
    <w:div w:id="66615672">
      <w:bodyDiv w:val="1"/>
      <w:marLeft w:val="0"/>
      <w:marRight w:val="0"/>
      <w:marTop w:val="0"/>
      <w:marBottom w:val="0"/>
      <w:divBdr>
        <w:top w:val="none" w:sz="0" w:space="0" w:color="auto"/>
        <w:left w:val="none" w:sz="0" w:space="0" w:color="auto"/>
        <w:bottom w:val="none" w:sz="0" w:space="0" w:color="auto"/>
        <w:right w:val="none" w:sz="0" w:space="0" w:color="auto"/>
      </w:divBdr>
    </w:div>
    <w:div w:id="66851332">
      <w:bodyDiv w:val="1"/>
      <w:marLeft w:val="0"/>
      <w:marRight w:val="0"/>
      <w:marTop w:val="0"/>
      <w:marBottom w:val="0"/>
      <w:divBdr>
        <w:top w:val="none" w:sz="0" w:space="0" w:color="auto"/>
        <w:left w:val="none" w:sz="0" w:space="0" w:color="auto"/>
        <w:bottom w:val="none" w:sz="0" w:space="0" w:color="auto"/>
        <w:right w:val="none" w:sz="0" w:space="0" w:color="auto"/>
      </w:divBdr>
    </w:div>
    <w:div w:id="76291095">
      <w:bodyDiv w:val="1"/>
      <w:marLeft w:val="0"/>
      <w:marRight w:val="0"/>
      <w:marTop w:val="0"/>
      <w:marBottom w:val="0"/>
      <w:divBdr>
        <w:top w:val="none" w:sz="0" w:space="0" w:color="auto"/>
        <w:left w:val="none" w:sz="0" w:space="0" w:color="auto"/>
        <w:bottom w:val="none" w:sz="0" w:space="0" w:color="auto"/>
        <w:right w:val="none" w:sz="0" w:space="0" w:color="auto"/>
      </w:divBdr>
    </w:div>
    <w:div w:id="78064060">
      <w:bodyDiv w:val="1"/>
      <w:marLeft w:val="0"/>
      <w:marRight w:val="0"/>
      <w:marTop w:val="0"/>
      <w:marBottom w:val="0"/>
      <w:divBdr>
        <w:top w:val="none" w:sz="0" w:space="0" w:color="auto"/>
        <w:left w:val="none" w:sz="0" w:space="0" w:color="auto"/>
        <w:bottom w:val="none" w:sz="0" w:space="0" w:color="auto"/>
        <w:right w:val="none" w:sz="0" w:space="0" w:color="auto"/>
      </w:divBdr>
    </w:div>
    <w:div w:id="78674719">
      <w:bodyDiv w:val="1"/>
      <w:marLeft w:val="0"/>
      <w:marRight w:val="0"/>
      <w:marTop w:val="0"/>
      <w:marBottom w:val="0"/>
      <w:divBdr>
        <w:top w:val="none" w:sz="0" w:space="0" w:color="auto"/>
        <w:left w:val="none" w:sz="0" w:space="0" w:color="auto"/>
        <w:bottom w:val="none" w:sz="0" w:space="0" w:color="auto"/>
        <w:right w:val="none" w:sz="0" w:space="0" w:color="auto"/>
      </w:divBdr>
    </w:div>
    <w:div w:id="96802385">
      <w:bodyDiv w:val="1"/>
      <w:marLeft w:val="0"/>
      <w:marRight w:val="0"/>
      <w:marTop w:val="0"/>
      <w:marBottom w:val="0"/>
      <w:divBdr>
        <w:top w:val="none" w:sz="0" w:space="0" w:color="auto"/>
        <w:left w:val="none" w:sz="0" w:space="0" w:color="auto"/>
        <w:bottom w:val="none" w:sz="0" w:space="0" w:color="auto"/>
        <w:right w:val="none" w:sz="0" w:space="0" w:color="auto"/>
      </w:divBdr>
    </w:div>
    <w:div w:id="98066435">
      <w:bodyDiv w:val="1"/>
      <w:marLeft w:val="0"/>
      <w:marRight w:val="0"/>
      <w:marTop w:val="0"/>
      <w:marBottom w:val="0"/>
      <w:divBdr>
        <w:top w:val="none" w:sz="0" w:space="0" w:color="auto"/>
        <w:left w:val="none" w:sz="0" w:space="0" w:color="auto"/>
        <w:bottom w:val="none" w:sz="0" w:space="0" w:color="auto"/>
        <w:right w:val="none" w:sz="0" w:space="0" w:color="auto"/>
      </w:divBdr>
    </w:div>
    <w:div w:id="98914187">
      <w:bodyDiv w:val="1"/>
      <w:marLeft w:val="0"/>
      <w:marRight w:val="0"/>
      <w:marTop w:val="0"/>
      <w:marBottom w:val="0"/>
      <w:divBdr>
        <w:top w:val="none" w:sz="0" w:space="0" w:color="auto"/>
        <w:left w:val="none" w:sz="0" w:space="0" w:color="auto"/>
        <w:bottom w:val="none" w:sz="0" w:space="0" w:color="auto"/>
        <w:right w:val="none" w:sz="0" w:space="0" w:color="auto"/>
      </w:divBdr>
    </w:div>
    <w:div w:id="98989475">
      <w:bodyDiv w:val="1"/>
      <w:marLeft w:val="0"/>
      <w:marRight w:val="0"/>
      <w:marTop w:val="0"/>
      <w:marBottom w:val="0"/>
      <w:divBdr>
        <w:top w:val="none" w:sz="0" w:space="0" w:color="auto"/>
        <w:left w:val="none" w:sz="0" w:space="0" w:color="auto"/>
        <w:bottom w:val="none" w:sz="0" w:space="0" w:color="auto"/>
        <w:right w:val="none" w:sz="0" w:space="0" w:color="auto"/>
      </w:divBdr>
    </w:div>
    <w:div w:id="99029849">
      <w:bodyDiv w:val="1"/>
      <w:marLeft w:val="0"/>
      <w:marRight w:val="0"/>
      <w:marTop w:val="0"/>
      <w:marBottom w:val="0"/>
      <w:divBdr>
        <w:top w:val="none" w:sz="0" w:space="0" w:color="auto"/>
        <w:left w:val="none" w:sz="0" w:space="0" w:color="auto"/>
        <w:bottom w:val="none" w:sz="0" w:space="0" w:color="auto"/>
        <w:right w:val="none" w:sz="0" w:space="0" w:color="auto"/>
      </w:divBdr>
    </w:div>
    <w:div w:id="103497446">
      <w:bodyDiv w:val="1"/>
      <w:marLeft w:val="0"/>
      <w:marRight w:val="0"/>
      <w:marTop w:val="0"/>
      <w:marBottom w:val="0"/>
      <w:divBdr>
        <w:top w:val="none" w:sz="0" w:space="0" w:color="auto"/>
        <w:left w:val="none" w:sz="0" w:space="0" w:color="auto"/>
        <w:bottom w:val="none" w:sz="0" w:space="0" w:color="auto"/>
        <w:right w:val="none" w:sz="0" w:space="0" w:color="auto"/>
      </w:divBdr>
    </w:div>
    <w:div w:id="106047499">
      <w:bodyDiv w:val="1"/>
      <w:marLeft w:val="0"/>
      <w:marRight w:val="0"/>
      <w:marTop w:val="0"/>
      <w:marBottom w:val="0"/>
      <w:divBdr>
        <w:top w:val="none" w:sz="0" w:space="0" w:color="auto"/>
        <w:left w:val="none" w:sz="0" w:space="0" w:color="auto"/>
        <w:bottom w:val="none" w:sz="0" w:space="0" w:color="auto"/>
        <w:right w:val="none" w:sz="0" w:space="0" w:color="auto"/>
      </w:divBdr>
    </w:div>
    <w:div w:id="107746586">
      <w:bodyDiv w:val="1"/>
      <w:marLeft w:val="0"/>
      <w:marRight w:val="0"/>
      <w:marTop w:val="0"/>
      <w:marBottom w:val="0"/>
      <w:divBdr>
        <w:top w:val="none" w:sz="0" w:space="0" w:color="auto"/>
        <w:left w:val="none" w:sz="0" w:space="0" w:color="auto"/>
        <w:bottom w:val="none" w:sz="0" w:space="0" w:color="auto"/>
        <w:right w:val="none" w:sz="0" w:space="0" w:color="auto"/>
      </w:divBdr>
    </w:div>
    <w:div w:id="109280292">
      <w:bodyDiv w:val="1"/>
      <w:marLeft w:val="0"/>
      <w:marRight w:val="0"/>
      <w:marTop w:val="0"/>
      <w:marBottom w:val="0"/>
      <w:divBdr>
        <w:top w:val="none" w:sz="0" w:space="0" w:color="auto"/>
        <w:left w:val="none" w:sz="0" w:space="0" w:color="auto"/>
        <w:bottom w:val="none" w:sz="0" w:space="0" w:color="auto"/>
        <w:right w:val="none" w:sz="0" w:space="0" w:color="auto"/>
      </w:divBdr>
    </w:div>
    <w:div w:id="113524175">
      <w:bodyDiv w:val="1"/>
      <w:marLeft w:val="0"/>
      <w:marRight w:val="0"/>
      <w:marTop w:val="0"/>
      <w:marBottom w:val="0"/>
      <w:divBdr>
        <w:top w:val="none" w:sz="0" w:space="0" w:color="auto"/>
        <w:left w:val="none" w:sz="0" w:space="0" w:color="auto"/>
        <w:bottom w:val="none" w:sz="0" w:space="0" w:color="auto"/>
        <w:right w:val="none" w:sz="0" w:space="0" w:color="auto"/>
      </w:divBdr>
    </w:div>
    <w:div w:id="113594585">
      <w:bodyDiv w:val="1"/>
      <w:marLeft w:val="0"/>
      <w:marRight w:val="0"/>
      <w:marTop w:val="0"/>
      <w:marBottom w:val="0"/>
      <w:divBdr>
        <w:top w:val="none" w:sz="0" w:space="0" w:color="auto"/>
        <w:left w:val="none" w:sz="0" w:space="0" w:color="auto"/>
        <w:bottom w:val="none" w:sz="0" w:space="0" w:color="auto"/>
        <w:right w:val="none" w:sz="0" w:space="0" w:color="auto"/>
      </w:divBdr>
    </w:div>
    <w:div w:id="113645098">
      <w:bodyDiv w:val="1"/>
      <w:marLeft w:val="0"/>
      <w:marRight w:val="0"/>
      <w:marTop w:val="0"/>
      <w:marBottom w:val="0"/>
      <w:divBdr>
        <w:top w:val="none" w:sz="0" w:space="0" w:color="auto"/>
        <w:left w:val="none" w:sz="0" w:space="0" w:color="auto"/>
        <w:bottom w:val="none" w:sz="0" w:space="0" w:color="auto"/>
        <w:right w:val="none" w:sz="0" w:space="0" w:color="auto"/>
      </w:divBdr>
    </w:div>
    <w:div w:id="116418053">
      <w:bodyDiv w:val="1"/>
      <w:marLeft w:val="0"/>
      <w:marRight w:val="0"/>
      <w:marTop w:val="0"/>
      <w:marBottom w:val="0"/>
      <w:divBdr>
        <w:top w:val="none" w:sz="0" w:space="0" w:color="auto"/>
        <w:left w:val="none" w:sz="0" w:space="0" w:color="auto"/>
        <w:bottom w:val="none" w:sz="0" w:space="0" w:color="auto"/>
        <w:right w:val="none" w:sz="0" w:space="0" w:color="auto"/>
      </w:divBdr>
    </w:div>
    <w:div w:id="119810665">
      <w:bodyDiv w:val="1"/>
      <w:marLeft w:val="0"/>
      <w:marRight w:val="0"/>
      <w:marTop w:val="0"/>
      <w:marBottom w:val="0"/>
      <w:divBdr>
        <w:top w:val="none" w:sz="0" w:space="0" w:color="auto"/>
        <w:left w:val="none" w:sz="0" w:space="0" w:color="auto"/>
        <w:bottom w:val="none" w:sz="0" w:space="0" w:color="auto"/>
        <w:right w:val="none" w:sz="0" w:space="0" w:color="auto"/>
      </w:divBdr>
    </w:div>
    <w:div w:id="120074706">
      <w:bodyDiv w:val="1"/>
      <w:marLeft w:val="0"/>
      <w:marRight w:val="0"/>
      <w:marTop w:val="0"/>
      <w:marBottom w:val="0"/>
      <w:divBdr>
        <w:top w:val="none" w:sz="0" w:space="0" w:color="auto"/>
        <w:left w:val="none" w:sz="0" w:space="0" w:color="auto"/>
        <w:bottom w:val="none" w:sz="0" w:space="0" w:color="auto"/>
        <w:right w:val="none" w:sz="0" w:space="0" w:color="auto"/>
      </w:divBdr>
    </w:div>
    <w:div w:id="120074991">
      <w:bodyDiv w:val="1"/>
      <w:marLeft w:val="0"/>
      <w:marRight w:val="0"/>
      <w:marTop w:val="0"/>
      <w:marBottom w:val="0"/>
      <w:divBdr>
        <w:top w:val="none" w:sz="0" w:space="0" w:color="auto"/>
        <w:left w:val="none" w:sz="0" w:space="0" w:color="auto"/>
        <w:bottom w:val="none" w:sz="0" w:space="0" w:color="auto"/>
        <w:right w:val="none" w:sz="0" w:space="0" w:color="auto"/>
      </w:divBdr>
    </w:div>
    <w:div w:id="125046321">
      <w:bodyDiv w:val="1"/>
      <w:marLeft w:val="0"/>
      <w:marRight w:val="0"/>
      <w:marTop w:val="0"/>
      <w:marBottom w:val="0"/>
      <w:divBdr>
        <w:top w:val="none" w:sz="0" w:space="0" w:color="auto"/>
        <w:left w:val="none" w:sz="0" w:space="0" w:color="auto"/>
        <w:bottom w:val="none" w:sz="0" w:space="0" w:color="auto"/>
        <w:right w:val="none" w:sz="0" w:space="0" w:color="auto"/>
      </w:divBdr>
    </w:div>
    <w:div w:id="128480132">
      <w:bodyDiv w:val="1"/>
      <w:marLeft w:val="0"/>
      <w:marRight w:val="0"/>
      <w:marTop w:val="0"/>
      <w:marBottom w:val="0"/>
      <w:divBdr>
        <w:top w:val="none" w:sz="0" w:space="0" w:color="auto"/>
        <w:left w:val="none" w:sz="0" w:space="0" w:color="auto"/>
        <w:bottom w:val="none" w:sz="0" w:space="0" w:color="auto"/>
        <w:right w:val="none" w:sz="0" w:space="0" w:color="auto"/>
      </w:divBdr>
    </w:div>
    <w:div w:id="128979019">
      <w:bodyDiv w:val="1"/>
      <w:marLeft w:val="0"/>
      <w:marRight w:val="0"/>
      <w:marTop w:val="0"/>
      <w:marBottom w:val="0"/>
      <w:divBdr>
        <w:top w:val="none" w:sz="0" w:space="0" w:color="auto"/>
        <w:left w:val="none" w:sz="0" w:space="0" w:color="auto"/>
        <w:bottom w:val="none" w:sz="0" w:space="0" w:color="auto"/>
        <w:right w:val="none" w:sz="0" w:space="0" w:color="auto"/>
      </w:divBdr>
    </w:div>
    <w:div w:id="133525387">
      <w:bodyDiv w:val="1"/>
      <w:marLeft w:val="0"/>
      <w:marRight w:val="0"/>
      <w:marTop w:val="0"/>
      <w:marBottom w:val="0"/>
      <w:divBdr>
        <w:top w:val="none" w:sz="0" w:space="0" w:color="auto"/>
        <w:left w:val="none" w:sz="0" w:space="0" w:color="auto"/>
        <w:bottom w:val="none" w:sz="0" w:space="0" w:color="auto"/>
        <w:right w:val="none" w:sz="0" w:space="0" w:color="auto"/>
      </w:divBdr>
    </w:div>
    <w:div w:id="140661361">
      <w:bodyDiv w:val="1"/>
      <w:marLeft w:val="0"/>
      <w:marRight w:val="0"/>
      <w:marTop w:val="0"/>
      <w:marBottom w:val="0"/>
      <w:divBdr>
        <w:top w:val="none" w:sz="0" w:space="0" w:color="auto"/>
        <w:left w:val="none" w:sz="0" w:space="0" w:color="auto"/>
        <w:bottom w:val="none" w:sz="0" w:space="0" w:color="auto"/>
        <w:right w:val="none" w:sz="0" w:space="0" w:color="auto"/>
      </w:divBdr>
    </w:div>
    <w:div w:id="149638350">
      <w:bodyDiv w:val="1"/>
      <w:marLeft w:val="0"/>
      <w:marRight w:val="0"/>
      <w:marTop w:val="0"/>
      <w:marBottom w:val="0"/>
      <w:divBdr>
        <w:top w:val="none" w:sz="0" w:space="0" w:color="auto"/>
        <w:left w:val="none" w:sz="0" w:space="0" w:color="auto"/>
        <w:bottom w:val="none" w:sz="0" w:space="0" w:color="auto"/>
        <w:right w:val="none" w:sz="0" w:space="0" w:color="auto"/>
      </w:divBdr>
    </w:div>
    <w:div w:id="151802198">
      <w:bodyDiv w:val="1"/>
      <w:marLeft w:val="0"/>
      <w:marRight w:val="0"/>
      <w:marTop w:val="0"/>
      <w:marBottom w:val="0"/>
      <w:divBdr>
        <w:top w:val="none" w:sz="0" w:space="0" w:color="auto"/>
        <w:left w:val="none" w:sz="0" w:space="0" w:color="auto"/>
        <w:bottom w:val="none" w:sz="0" w:space="0" w:color="auto"/>
        <w:right w:val="none" w:sz="0" w:space="0" w:color="auto"/>
      </w:divBdr>
    </w:div>
    <w:div w:id="157699509">
      <w:bodyDiv w:val="1"/>
      <w:marLeft w:val="0"/>
      <w:marRight w:val="0"/>
      <w:marTop w:val="0"/>
      <w:marBottom w:val="0"/>
      <w:divBdr>
        <w:top w:val="none" w:sz="0" w:space="0" w:color="auto"/>
        <w:left w:val="none" w:sz="0" w:space="0" w:color="auto"/>
        <w:bottom w:val="none" w:sz="0" w:space="0" w:color="auto"/>
        <w:right w:val="none" w:sz="0" w:space="0" w:color="auto"/>
      </w:divBdr>
    </w:div>
    <w:div w:id="161820047">
      <w:bodyDiv w:val="1"/>
      <w:marLeft w:val="0"/>
      <w:marRight w:val="0"/>
      <w:marTop w:val="0"/>
      <w:marBottom w:val="0"/>
      <w:divBdr>
        <w:top w:val="none" w:sz="0" w:space="0" w:color="auto"/>
        <w:left w:val="none" w:sz="0" w:space="0" w:color="auto"/>
        <w:bottom w:val="none" w:sz="0" w:space="0" w:color="auto"/>
        <w:right w:val="none" w:sz="0" w:space="0" w:color="auto"/>
      </w:divBdr>
    </w:div>
    <w:div w:id="166749052">
      <w:bodyDiv w:val="1"/>
      <w:marLeft w:val="0"/>
      <w:marRight w:val="0"/>
      <w:marTop w:val="0"/>
      <w:marBottom w:val="0"/>
      <w:divBdr>
        <w:top w:val="none" w:sz="0" w:space="0" w:color="auto"/>
        <w:left w:val="none" w:sz="0" w:space="0" w:color="auto"/>
        <w:bottom w:val="none" w:sz="0" w:space="0" w:color="auto"/>
        <w:right w:val="none" w:sz="0" w:space="0" w:color="auto"/>
      </w:divBdr>
    </w:div>
    <w:div w:id="167671301">
      <w:bodyDiv w:val="1"/>
      <w:marLeft w:val="0"/>
      <w:marRight w:val="0"/>
      <w:marTop w:val="0"/>
      <w:marBottom w:val="0"/>
      <w:divBdr>
        <w:top w:val="none" w:sz="0" w:space="0" w:color="auto"/>
        <w:left w:val="none" w:sz="0" w:space="0" w:color="auto"/>
        <w:bottom w:val="none" w:sz="0" w:space="0" w:color="auto"/>
        <w:right w:val="none" w:sz="0" w:space="0" w:color="auto"/>
      </w:divBdr>
    </w:div>
    <w:div w:id="171381085">
      <w:bodyDiv w:val="1"/>
      <w:marLeft w:val="0"/>
      <w:marRight w:val="0"/>
      <w:marTop w:val="0"/>
      <w:marBottom w:val="0"/>
      <w:divBdr>
        <w:top w:val="none" w:sz="0" w:space="0" w:color="auto"/>
        <w:left w:val="none" w:sz="0" w:space="0" w:color="auto"/>
        <w:bottom w:val="none" w:sz="0" w:space="0" w:color="auto"/>
        <w:right w:val="none" w:sz="0" w:space="0" w:color="auto"/>
      </w:divBdr>
    </w:div>
    <w:div w:id="174930298">
      <w:bodyDiv w:val="1"/>
      <w:marLeft w:val="0"/>
      <w:marRight w:val="0"/>
      <w:marTop w:val="0"/>
      <w:marBottom w:val="0"/>
      <w:divBdr>
        <w:top w:val="none" w:sz="0" w:space="0" w:color="auto"/>
        <w:left w:val="none" w:sz="0" w:space="0" w:color="auto"/>
        <w:bottom w:val="none" w:sz="0" w:space="0" w:color="auto"/>
        <w:right w:val="none" w:sz="0" w:space="0" w:color="auto"/>
      </w:divBdr>
    </w:div>
    <w:div w:id="175116042">
      <w:bodyDiv w:val="1"/>
      <w:marLeft w:val="0"/>
      <w:marRight w:val="0"/>
      <w:marTop w:val="0"/>
      <w:marBottom w:val="0"/>
      <w:divBdr>
        <w:top w:val="none" w:sz="0" w:space="0" w:color="auto"/>
        <w:left w:val="none" w:sz="0" w:space="0" w:color="auto"/>
        <w:bottom w:val="none" w:sz="0" w:space="0" w:color="auto"/>
        <w:right w:val="none" w:sz="0" w:space="0" w:color="auto"/>
      </w:divBdr>
    </w:div>
    <w:div w:id="176043209">
      <w:bodyDiv w:val="1"/>
      <w:marLeft w:val="0"/>
      <w:marRight w:val="0"/>
      <w:marTop w:val="0"/>
      <w:marBottom w:val="0"/>
      <w:divBdr>
        <w:top w:val="none" w:sz="0" w:space="0" w:color="auto"/>
        <w:left w:val="none" w:sz="0" w:space="0" w:color="auto"/>
        <w:bottom w:val="none" w:sz="0" w:space="0" w:color="auto"/>
        <w:right w:val="none" w:sz="0" w:space="0" w:color="auto"/>
      </w:divBdr>
    </w:div>
    <w:div w:id="176428886">
      <w:bodyDiv w:val="1"/>
      <w:marLeft w:val="0"/>
      <w:marRight w:val="0"/>
      <w:marTop w:val="0"/>
      <w:marBottom w:val="0"/>
      <w:divBdr>
        <w:top w:val="none" w:sz="0" w:space="0" w:color="auto"/>
        <w:left w:val="none" w:sz="0" w:space="0" w:color="auto"/>
        <w:bottom w:val="none" w:sz="0" w:space="0" w:color="auto"/>
        <w:right w:val="none" w:sz="0" w:space="0" w:color="auto"/>
      </w:divBdr>
    </w:div>
    <w:div w:id="179051994">
      <w:bodyDiv w:val="1"/>
      <w:marLeft w:val="0"/>
      <w:marRight w:val="0"/>
      <w:marTop w:val="0"/>
      <w:marBottom w:val="0"/>
      <w:divBdr>
        <w:top w:val="none" w:sz="0" w:space="0" w:color="auto"/>
        <w:left w:val="none" w:sz="0" w:space="0" w:color="auto"/>
        <w:bottom w:val="none" w:sz="0" w:space="0" w:color="auto"/>
        <w:right w:val="none" w:sz="0" w:space="0" w:color="auto"/>
      </w:divBdr>
    </w:div>
    <w:div w:id="183137226">
      <w:bodyDiv w:val="1"/>
      <w:marLeft w:val="0"/>
      <w:marRight w:val="0"/>
      <w:marTop w:val="0"/>
      <w:marBottom w:val="0"/>
      <w:divBdr>
        <w:top w:val="none" w:sz="0" w:space="0" w:color="auto"/>
        <w:left w:val="none" w:sz="0" w:space="0" w:color="auto"/>
        <w:bottom w:val="none" w:sz="0" w:space="0" w:color="auto"/>
        <w:right w:val="none" w:sz="0" w:space="0" w:color="auto"/>
      </w:divBdr>
    </w:div>
    <w:div w:id="185213887">
      <w:bodyDiv w:val="1"/>
      <w:marLeft w:val="0"/>
      <w:marRight w:val="0"/>
      <w:marTop w:val="0"/>
      <w:marBottom w:val="0"/>
      <w:divBdr>
        <w:top w:val="none" w:sz="0" w:space="0" w:color="auto"/>
        <w:left w:val="none" w:sz="0" w:space="0" w:color="auto"/>
        <w:bottom w:val="none" w:sz="0" w:space="0" w:color="auto"/>
        <w:right w:val="none" w:sz="0" w:space="0" w:color="auto"/>
      </w:divBdr>
    </w:div>
    <w:div w:id="190653050">
      <w:bodyDiv w:val="1"/>
      <w:marLeft w:val="0"/>
      <w:marRight w:val="0"/>
      <w:marTop w:val="0"/>
      <w:marBottom w:val="0"/>
      <w:divBdr>
        <w:top w:val="none" w:sz="0" w:space="0" w:color="auto"/>
        <w:left w:val="none" w:sz="0" w:space="0" w:color="auto"/>
        <w:bottom w:val="none" w:sz="0" w:space="0" w:color="auto"/>
        <w:right w:val="none" w:sz="0" w:space="0" w:color="auto"/>
      </w:divBdr>
    </w:div>
    <w:div w:id="195197484">
      <w:bodyDiv w:val="1"/>
      <w:marLeft w:val="0"/>
      <w:marRight w:val="0"/>
      <w:marTop w:val="0"/>
      <w:marBottom w:val="0"/>
      <w:divBdr>
        <w:top w:val="none" w:sz="0" w:space="0" w:color="auto"/>
        <w:left w:val="none" w:sz="0" w:space="0" w:color="auto"/>
        <w:bottom w:val="none" w:sz="0" w:space="0" w:color="auto"/>
        <w:right w:val="none" w:sz="0" w:space="0" w:color="auto"/>
      </w:divBdr>
    </w:div>
    <w:div w:id="198399475">
      <w:bodyDiv w:val="1"/>
      <w:marLeft w:val="0"/>
      <w:marRight w:val="0"/>
      <w:marTop w:val="0"/>
      <w:marBottom w:val="0"/>
      <w:divBdr>
        <w:top w:val="none" w:sz="0" w:space="0" w:color="auto"/>
        <w:left w:val="none" w:sz="0" w:space="0" w:color="auto"/>
        <w:bottom w:val="none" w:sz="0" w:space="0" w:color="auto"/>
        <w:right w:val="none" w:sz="0" w:space="0" w:color="auto"/>
      </w:divBdr>
    </w:div>
    <w:div w:id="198664084">
      <w:bodyDiv w:val="1"/>
      <w:marLeft w:val="0"/>
      <w:marRight w:val="0"/>
      <w:marTop w:val="0"/>
      <w:marBottom w:val="0"/>
      <w:divBdr>
        <w:top w:val="none" w:sz="0" w:space="0" w:color="auto"/>
        <w:left w:val="none" w:sz="0" w:space="0" w:color="auto"/>
        <w:bottom w:val="none" w:sz="0" w:space="0" w:color="auto"/>
        <w:right w:val="none" w:sz="0" w:space="0" w:color="auto"/>
      </w:divBdr>
    </w:div>
    <w:div w:id="201215643">
      <w:bodyDiv w:val="1"/>
      <w:marLeft w:val="0"/>
      <w:marRight w:val="0"/>
      <w:marTop w:val="0"/>
      <w:marBottom w:val="0"/>
      <w:divBdr>
        <w:top w:val="none" w:sz="0" w:space="0" w:color="auto"/>
        <w:left w:val="none" w:sz="0" w:space="0" w:color="auto"/>
        <w:bottom w:val="none" w:sz="0" w:space="0" w:color="auto"/>
        <w:right w:val="none" w:sz="0" w:space="0" w:color="auto"/>
      </w:divBdr>
    </w:div>
    <w:div w:id="205217355">
      <w:bodyDiv w:val="1"/>
      <w:marLeft w:val="0"/>
      <w:marRight w:val="0"/>
      <w:marTop w:val="0"/>
      <w:marBottom w:val="0"/>
      <w:divBdr>
        <w:top w:val="none" w:sz="0" w:space="0" w:color="auto"/>
        <w:left w:val="none" w:sz="0" w:space="0" w:color="auto"/>
        <w:bottom w:val="none" w:sz="0" w:space="0" w:color="auto"/>
        <w:right w:val="none" w:sz="0" w:space="0" w:color="auto"/>
      </w:divBdr>
    </w:div>
    <w:div w:id="206262709">
      <w:bodyDiv w:val="1"/>
      <w:marLeft w:val="0"/>
      <w:marRight w:val="0"/>
      <w:marTop w:val="0"/>
      <w:marBottom w:val="0"/>
      <w:divBdr>
        <w:top w:val="none" w:sz="0" w:space="0" w:color="auto"/>
        <w:left w:val="none" w:sz="0" w:space="0" w:color="auto"/>
        <w:bottom w:val="none" w:sz="0" w:space="0" w:color="auto"/>
        <w:right w:val="none" w:sz="0" w:space="0" w:color="auto"/>
      </w:divBdr>
    </w:div>
    <w:div w:id="208028954">
      <w:bodyDiv w:val="1"/>
      <w:marLeft w:val="0"/>
      <w:marRight w:val="0"/>
      <w:marTop w:val="0"/>
      <w:marBottom w:val="0"/>
      <w:divBdr>
        <w:top w:val="none" w:sz="0" w:space="0" w:color="auto"/>
        <w:left w:val="none" w:sz="0" w:space="0" w:color="auto"/>
        <w:bottom w:val="none" w:sz="0" w:space="0" w:color="auto"/>
        <w:right w:val="none" w:sz="0" w:space="0" w:color="auto"/>
      </w:divBdr>
    </w:div>
    <w:div w:id="216863555">
      <w:bodyDiv w:val="1"/>
      <w:marLeft w:val="0"/>
      <w:marRight w:val="0"/>
      <w:marTop w:val="0"/>
      <w:marBottom w:val="0"/>
      <w:divBdr>
        <w:top w:val="none" w:sz="0" w:space="0" w:color="auto"/>
        <w:left w:val="none" w:sz="0" w:space="0" w:color="auto"/>
        <w:bottom w:val="none" w:sz="0" w:space="0" w:color="auto"/>
        <w:right w:val="none" w:sz="0" w:space="0" w:color="auto"/>
      </w:divBdr>
    </w:div>
    <w:div w:id="218131555">
      <w:bodyDiv w:val="1"/>
      <w:marLeft w:val="0"/>
      <w:marRight w:val="0"/>
      <w:marTop w:val="0"/>
      <w:marBottom w:val="0"/>
      <w:divBdr>
        <w:top w:val="none" w:sz="0" w:space="0" w:color="auto"/>
        <w:left w:val="none" w:sz="0" w:space="0" w:color="auto"/>
        <w:bottom w:val="none" w:sz="0" w:space="0" w:color="auto"/>
        <w:right w:val="none" w:sz="0" w:space="0" w:color="auto"/>
      </w:divBdr>
    </w:div>
    <w:div w:id="219631402">
      <w:bodyDiv w:val="1"/>
      <w:marLeft w:val="0"/>
      <w:marRight w:val="0"/>
      <w:marTop w:val="0"/>
      <w:marBottom w:val="0"/>
      <w:divBdr>
        <w:top w:val="none" w:sz="0" w:space="0" w:color="auto"/>
        <w:left w:val="none" w:sz="0" w:space="0" w:color="auto"/>
        <w:bottom w:val="none" w:sz="0" w:space="0" w:color="auto"/>
        <w:right w:val="none" w:sz="0" w:space="0" w:color="auto"/>
      </w:divBdr>
    </w:div>
    <w:div w:id="223948860">
      <w:bodyDiv w:val="1"/>
      <w:marLeft w:val="0"/>
      <w:marRight w:val="0"/>
      <w:marTop w:val="0"/>
      <w:marBottom w:val="0"/>
      <w:divBdr>
        <w:top w:val="none" w:sz="0" w:space="0" w:color="auto"/>
        <w:left w:val="none" w:sz="0" w:space="0" w:color="auto"/>
        <w:bottom w:val="none" w:sz="0" w:space="0" w:color="auto"/>
        <w:right w:val="none" w:sz="0" w:space="0" w:color="auto"/>
      </w:divBdr>
    </w:div>
    <w:div w:id="227036033">
      <w:bodyDiv w:val="1"/>
      <w:marLeft w:val="0"/>
      <w:marRight w:val="0"/>
      <w:marTop w:val="0"/>
      <w:marBottom w:val="0"/>
      <w:divBdr>
        <w:top w:val="none" w:sz="0" w:space="0" w:color="auto"/>
        <w:left w:val="none" w:sz="0" w:space="0" w:color="auto"/>
        <w:bottom w:val="none" w:sz="0" w:space="0" w:color="auto"/>
        <w:right w:val="none" w:sz="0" w:space="0" w:color="auto"/>
      </w:divBdr>
    </w:div>
    <w:div w:id="228082255">
      <w:bodyDiv w:val="1"/>
      <w:marLeft w:val="0"/>
      <w:marRight w:val="0"/>
      <w:marTop w:val="0"/>
      <w:marBottom w:val="0"/>
      <w:divBdr>
        <w:top w:val="none" w:sz="0" w:space="0" w:color="auto"/>
        <w:left w:val="none" w:sz="0" w:space="0" w:color="auto"/>
        <w:bottom w:val="none" w:sz="0" w:space="0" w:color="auto"/>
        <w:right w:val="none" w:sz="0" w:space="0" w:color="auto"/>
      </w:divBdr>
    </w:div>
    <w:div w:id="229079540">
      <w:bodyDiv w:val="1"/>
      <w:marLeft w:val="0"/>
      <w:marRight w:val="0"/>
      <w:marTop w:val="0"/>
      <w:marBottom w:val="0"/>
      <w:divBdr>
        <w:top w:val="none" w:sz="0" w:space="0" w:color="auto"/>
        <w:left w:val="none" w:sz="0" w:space="0" w:color="auto"/>
        <w:bottom w:val="none" w:sz="0" w:space="0" w:color="auto"/>
        <w:right w:val="none" w:sz="0" w:space="0" w:color="auto"/>
      </w:divBdr>
    </w:div>
    <w:div w:id="235168601">
      <w:bodyDiv w:val="1"/>
      <w:marLeft w:val="0"/>
      <w:marRight w:val="0"/>
      <w:marTop w:val="0"/>
      <w:marBottom w:val="0"/>
      <w:divBdr>
        <w:top w:val="none" w:sz="0" w:space="0" w:color="auto"/>
        <w:left w:val="none" w:sz="0" w:space="0" w:color="auto"/>
        <w:bottom w:val="none" w:sz="0" w:space="0" w:color="auto"/>
        <w:right w:val="none" w:sz="0" w:space="0" w:color="auto"/>
      </w:divBdr>
    </w:div>
    <w:div w:id="238249758">
      <w:bodyDiv w:val="1"/>
      <w:marLeft w:val="0"/>
      <w:marRight w:val="0"/>
      <w:marTop w:val="0"/>
      <w:marBottom w:val="0"/>
      <w:divBdr>
        <w:top w:val="none" w:sz="0" w:space="0" w:color="auto"/>
        <w:left w:val="none" w:sz="0" w:space="0" w:color="auto"/>
        <w:bottom w:val="none" w:sz="0" w:space="0" w:color="auto"/>
        <w:right w:val="none" w:sz="0" w:space="0" w:color="auto"/>
      </w:divBdr>
    </w:div>
    <w:div w:id="249192706">
      <w:bodyDiv w:val="1"/>
      <w:marLeft w:val="0"/>
      <w:marRight w:val="0"/>
      <w:marTop w:val="0"/>
      <w:marBottom w:val="0"/>
      <w:divBdr>
        <w:top w:val="none" w:sz="0" w:space="0" w:color="auto"/>
        <w:left w:val="none" w:sz="0" w:space="0" w:color="auto"/>
        <w:bottom w:val="none" w:sz="0" w:space="0" w:color="auto"/>
        <w:right w:val="none" w:sz="0" w:space="0" w:color="auto"/>
      </w:divBdr>
    </w:div>
    <w:div w:id="254678573">
      <w:bodyDiv w:val="1"/>
      <w:marLeft w:val="0"/>
      <w:marRight w:val="0"/>
      <w:marTop w:val="0"/>
      <w:marBottom w:val="0"/>
      <w:divBdr>
        <w:top w:val="none" w:sz="0" w:space="0" w:color="auto"/>
        <w:left w:val="none" w:sz="0" w:space="0" w:color="auto"/>
        <w:bottom w:val="none" w:sz="0" w:space="0" w:color="auto"/>
        <w:right w:val="none" w:sz="0" w:space="0" w:color="auto"/>
      </w:divBdr>
    </w:div>
    <w:div w:id="255479015">
      <w:bodyDiv w:val="1"/>
      <w:marLeft w:val="0"/>
      <w:marRight w:val="0"/>
      <w:marTop w:val="0"/>
      <w:marBottom w:val="0"/>
      <w:divBdr>
        <w:top w:val="none" w:sz="0" w:space="0" w:color="auto"/>
        <w:left w:val="none" w:sz="0" w:space="0" w:color="auto"/>
        <w:bottom w:val="none" w:sz="0" w:space="0" w:color="auto"/>
        <w:right w:val="none" w:sz="0" w:space="0" w:color="auto"/>
      </w:divBdr>
    </w:div>
    <w:div w:id="257716638">
      <w:bodyDiv w:val="1"/>
      <w:marLeft w:val="0"/>
      <w:marRight w:val="0"/>
      <w:marTop w:val="0"/>
      <w:marBottom w:val="0"/>
      <w:divBdr>
        <w:top w:val="none" w:sz="0" w:space="0" w:color="auto"/>
        <w:left w:val="none" w:sz="0" w:space="0" w:color="auto"/>
        <w:bottom w:val="none" w:sz="0" w:space="0" w:color="auto"/>
        <w:right w:val="none" w:sz="0" w:space="0" w:color="auto"/>
      </w:divBdr>
    </w:div>
    <w:div w:id="260987919">
      <w:bodyDiv w:val="1"/>
      <w:marLeft w:val="0"/>
      <w:marRight w:val="0"/>
      <w:marTop w:val="0"/>
      <w:marBottom w:val="0"/>
      <w:divBdr>
        <w:top w:val="none" w:sz="0" w:space="0" w:color="auto"/>
        <w:left w:val="none" w:sz="0" w:space="0" w:color="auto"/>
        <w:bottom w:val="none" w:sz="0" w:space="0" w:color="auto"/>
        <w:right w:val="none" w:sz="0" w:space="0" w:color="auto"/>
      </w:divBdr>
    </w:div>
    <w:div w:id="263466201">
      <w:bodyDiv w:val="1"/>
      <w:marLeft w:val="0"/>
      <w:marRight w:val="0"/>
      <w:marTop w:val="0"/>
      <w:marBottom w:val="0"/>
      <w:divBdr>
        <w:top w:val="none" w:sz="0" w:space="0" w:color="auto"/>
        <w:left w:val="none" w:sz="0" w:space="0" w:color="auto"/>
        <w:bottom w:val="none" w:sz="0" w:space="0" w:color="auto"/>
        <w:right w:val="none" w:sz="0" w:space="0" w:color="auto"/>
      </w:divBdr>
    </w:div>
    <w:div w:id="267084068">
      <w:bodyDiv w:val="1"/>
      <w:marLeft w:val="0"/>
      <w:marRight w:val="0"/>
      <w:marTop w:val="0"/>
      <w:marBottom w:val="0"/>
      <w:divBdr>
        <w:top w:val="none" w:sz="0" w:space="0" w:color="auto"/>
        <w:left w:val="none" w:sz="0" w:space="0" w:color="auto"/>
        <w:bottom w:val="none" w:sz="0" w:space="0" w:color="auto"/>
        <w:right w:val="none" w:sz="0" w:space="0" w:color="auto"/>
      </w:divBdr>
    </w:div>
    <w:div w:id="273097617">
      <w:bodyDiv w:val="1"/>
      <w:marLeft w:val="0"/>
      <w:marRight w:val="0"/>
      <w:marTop w:val="0"/>
      <w:marBottom w:val="0"/>
      <w:divBdr>
        <w:top w:val="none" w:sz="0" w:space="0" w:color="auto"/>
        <w:left w:val="none" w:sz="0" w:space="0" w:color="auto"/>
        <w:bottom w:val="none" w:sz="0" w:space="0" w:color="auto"/>
        <w:right w:val="none" w:sz="0" w:space="0" w:color="auto"/>
      </w:divBdr>
    </w:div>
    <w:div w:id="276957085">
      <w:bodyDiv w:val="1"/>
      <w:marLeft w:val="0"/>
      <w:marRight w:val="0"/>
      <w:marTop w:val="0"/>
      <w:marBottom w:val="0"/>
      <w:divBdr>
        <w:top w:val="none" w:sz="0" w:space="0" w:color="auto"/>
        <w:left w:val="none" w:sz="0" w:space="0" w:color="auto"/>
        <w:bottom w:val="none" w:sz="0" w:space="0" w:color="auto"/>
        <w:right w:val="none" w:sz="0" w:space="0" w:color="auto"/>
      </w:divBdr>
    </w:div>
    <w:div w:id="279651974">
      <w:bodyDiv w:val="1"/>
      <w:marLeft w:val="0"/>
      <w:marRight w:val="0"/>
      <w:marTop w:val="0"/>
      <w:marBottom w:val="0"/>
      <w:divBdr>
        <w:top w:val="none" w:sz="0" w:space="0" w:color="auto"/>
        <w:left w:val="none" w:sz="0" w:space="0" w:color="auto"/>
        <w:bottom w:val="none" w:sz="0" w:space="0" w:color="auto"/>
        <w:right w:val="none" w:sz="0" w:space="0" w:color="auto"/>
      </w:divBdr>
    </w:div>
    <w:div w:id="281348968">
      <w:bodyDiv w:val="1"/>
      <w:marLeft w:val="0"/>
      <w:marRight w:val="0"/>
      <w:marTop w:val="0"/>
      <w:marBottom w:val="0"/>
      <w:divBdr>
        <w:top w:val="none" w:sz="0" w:space="0" w:color="auto"/>
        <w:left w:val="none" w:sz="0" w:space="0" w:color="auto"/>
        <w:bottom w:val="none" w:sz="0" w:space="0" w:color="auto"/>
        <w:right w:val="none" w:sz="0" w:space="0" w:color="auto"/>
      </w:divBdr>
    </w:div>
    <w:div w:id="281957992">
      <w:bodyDiv w:val="1"/>
      <w:marLeft w:val="0"/>
      <w:marRight w:val="0"/>
      <w:marTop w:val="0"/>
      <w:marBottom w:val="0"/>
      <w:divBdr>
        <w:top w:val="none" w:sz="0" w:space="0" w:color="auto"/>
        <w:left w:val="none" w:sz="0" w:space="0" w:color="auto"/>
        <w:bottom w:val="none" w:sz="0" w:space="0" w:color="auto"/>
        <w:right w:val="none" w:sz="0" w:space="0" w:color="auto"/>
      </w:divBdr>
    </w:div>
    <w:div w:id="284703174">
      <w:bodyDiv w:val="1"/>
      <w:marLeft w:val="0"/>
      <w:marRight w:val="0"/>
      <w:marTop w:val="0"/>
      <w:marBottom w:val="0"/>
      <w:divBdr>
        <w:top w:val="none" w:sz="0" w:space="0" w:color="auto"/>
        <w:left w:val="none" w:sz="0" w:space="0" w:color="auto"/>
        <w:bottom w:val="none" w:sz="0" w:space="0" w:color="auto"/>
        <w:right w:val="none" w:sz="0" w:space="0" w:color="auto"/>
      </w:divBdr>
    </w:div>
    <w:div w:id="292253591">
      <w:bodyDiv w:val="1"/>
      <w:marLeft w:val="0"/>
      <w:marRight w:val="0"/>
      <w:marTop w:val="0"/>
      <w:marBottom w:val="0"/>
      <w:divBdr>
        <w:top w:val="none" w:sz="0" w:space="0" w:color="auto"/>
        <w:left w:val="none" w:sz="0" w:space="0" w:color="auto"/>
        <w:bottom w:val="none" w:sz="0" w:space="0" w:color="auto"/>
        <w:right w:val="none" w:sz="0" w:space="0" w:color="auto"/>
      </w:divBdr>
    </w:div>
    <w:div w:id="293758657">
      <w:bodyDiv w:val="1"/>
      <w:marLeft w:val="0"/>
      <w:marRight w:val="0"/>
      <w:marTop w:val="0"/>
      <w:marBottom w:val="0"/>
      <w:divBdr>
        <w:top w:val="none" w:sz="0" w:space="0" w:color="auto"/>
        <w:left w:val="none" w:sz="0" w:space="0" w:color="auto"/>
        <w:bottom w:val="none" w:sz="0" w:space="0" w:color="auto"/>
        <w:right w:val="none" w:sz="0" w:space="0" w:color="auto"/>
      </w:divBdr>
    </w:div>
    <w:div w:id="294869151">
      <w:bodyDiv w:val="1"/>
      <w:marLeft w:val="0"/>
      <w:marRight w:val="0"/>
      <w:marTop w:val="0"/>
      <w:marBottom w:val="0"/>
      <w:divBdr>
        <w:top w:val="none" w:sz="0" w:space="0" w:color="auto"/>
        <w:left w:val="none" w:sz="0" w:space="0" w:color="auto"/>
        <w:bottom w:val="none" w:sz="0" w:space="0" w:color="auto"/>
        <w:right w:val="none" w:sz="0" w:space="0" w:color="auto"/>
      </w:divBdr>
    </w:div>
    <w:div w:id="296423504">
      <w:bodyDiv w:val="1"/>
      <w:marLeft w:val="0"/>
      <w:marRight w:val="0"/>
      <w:marTop w:val="0"/>
      <w:marBottom w:val="0"/>
      <w:divBdr>
        <w:top w:val="none" w:sz="0" w:space="0" w:color="auto"/>
        <w:left w:val="none" w:sz="0" w:space="0" w:color="auto"/>
        <w:bottom w:val="none" w:sz="0" w:space="0" w:color="auto"/>
        <w:right w:val="none" w:sz="0" w:space="0" w:color="auto"/>
      </w:divBdr>
    </w:div>
    <w:div w:id="296838073">
      <w:bodyDiv w:val="1"/>
      <w:marLeft w:val="0"/>
      <w:marRight w:val="0"/>
      <w:marTop w:val="0"/>
      <w:marBottom w:val="0"/>
      <w:divBdr>
        <w:top w:val="none" w:sz="0" w:space="0" w:color="auto"/>
        <w:left w:val="none" w:sz="0" w:space="0" w:color="auto"/>
        <w:bottom w:val="none" w:sz="0" w:space="0" w:color="auto"/>
        <w:right w:val="none" w:sz="0" w:space="0" w:color="auto"/>
      </w:divBdr>
    </w:div>
    <w:div w:id="307176113">
      <w:bodyDiv w:val="1"/>
      <w:marLeft w:val="0"/>
      <w:marRight w:val="0"/>
      <w:marTop w:val="0"/>
      <w:marBottom w:val="0"/>
      <w:divBdr>
        <w:top w:val="none" w:sz="0" w:space="0" w:color="auto"/>
        <w:left w:val="none" w:sz="0" w:space="0" w:color="auto"/>
        <w:bottom w:val="none" w:sz="0" w:space="0" w:color="auto"/>
        <w:right w:val="none" w:sz="0" w:space="0" w:color="auto"/>
      </w:divBdr>
    </w:div>
    <w:div w:id="307439120">
      <w:bodyDiv w:val="1"/>
      <w:marLeft w:val="0"/>
      <w:marRight w:val="0"/>
      <w:marTop w:val="0"/>
      <w:marBottom w:val="0"/>
      <w:divBdr>
        <w:top w:val="none" w:sz="0" w:space="0" w:color="auto"/>
        <w:left w:val="none" w:sz="0" w:space="0" w:color="auto"/>
        <w:bottom w:val="none" w:sz="0" w:space="0" w:color="auto"/>
        <w:right w:val="none" w:sz="0" w:space="0" w:color="auto"/>
      </w:divBdr>
    </w:div>
    <w:div w:id="308480963">
      <w:bodyDiv w:val="1"/>
      <w:marLeft w:val="0"/>
      <w:marRight w:val="0"/>
      <w:marTop w:val="0"/>
      <w:marBottom w:val="0"/>
      <w:divBdr>
        <w:top w:val="none" w:sz="0" w:space="0" w:color="auto"/>
        <w:left w:val="none" w:sz="0" w:space="0" w:color="auto"/>
        <w:bottom w:val="none" w:sz="0" w:space="0" w:color="auto"/>
        <w:right w:val="none" w:sz="0" w:space="0" w:color="auto"/>
      </w:divBdr>
    </w:div>
    <w:div w:id="313067062">
      <w:bodyDiv w:val="1"/>
      <w:marLeft w:val="0"/>
      <w:marRight w:val="0"/>
      <w:marTop w:val="0"/>
      <w:marBottom w:val="0"/>
      <w:divBdr>
        <w:top w:val="none" w:sz="0" w:space="0" w:color="auto"/>
        <w:left w:val="none" w:sz="0" w:space="0" w:color="auto"/>
        <w:bottom w:val="none" w:sz="0" w:space="0" w:color="auto"/>
        <w:right w:val="none" w:sz="0" w:space="0" w:color="auto"/>
      </w:divBdr>
    </w:div>
    <w:div w:id="313679741">
      <w:bodyDiv w:val="1"/>
      <w:marLeft w:val="0"/>
      <w:marRight w:val="0"/>
      <w:marTop w:val="0"/>
      <w:marBottom w:val="0"/>
      <w:divBdr>
        <w:top w:val="none" w:sz="0" w:space="0" w:color="auto"/>
        <w:left w:val="none" w:sz="0" w:space="0" w:color="auto"/>
        <w:bottom w:val="none" w:sz="0" w:space="0" w:color="auto"/>
        <w:right w:val="none" w:sz="0" w:space="0" w:color="auto"/>
      </w:divBdr>
    </w:div>
    <w:div w:id="327364097">
      <w:bodyDiv w:val="1"/>
      <w:marLeft w:val="0"/>
      <w:marRight w:val="0"/>
      <w:marTop w:val="0"/>
      <w:marBottom w:val="0"/>
      <w:divBdr>
        <w:top w:val="none" w:sz="0" w:space="0" w:color="auto"/>
        <w:left w:val="none" w:sz="0" w:space="0" w:color="auto"/>
        <w:bottom w:val="none" w:sz="0" w:space="0" w:color="auto"/>
        <w:right w:val="none" w:sz="0" w:space="0" w:color="auto"/>
      </w:divBdr>
    </w:div>
    <w:div w:id="328139289">
      <w:bodyDiv w:val="1"/>
      <w:marLeft w:val="0"/>
      <w:marRight w:val="0"/>
      <w:marTop w:val="0"/>
      <w:marBottom w:val="0"/>
      <w:divBdr>
        <w:top w:val="none" w:sz="0" w:space="0" w:color="auto"/>
        <w:left w:val="none" w:sz="0" w:space="0" w:color="auto"/>
        <w:bottom w:val="none" w:sz="0" w:space="0" w:color="auto"/>
        <w:right w:val="none" w:sz="0" w:space="0" w:color="auto"/>
      </w:divBdr>
    </w:div>
    <w:div w:id="331035520">
      <w:bodyDiv w:val="1"/>
      <w:marLeft w:val="0"/>
      <w:marRight w:val="0"/>
      <w:marTop w:val="0"/>
      <w:marBottom w:val="0"/>
      <w:divBdr>
        <w:top w:val="none" w:sz="0" w:space="0" w:color="auto"/>
        <w:left w:val="none" w:sz="0" w:space="0" w:color="auto"/>
        <w:bottom w:val="none" w:sz="0" w:space="0" w:color="auto"/>
        <w:right w:val="none" w:sz="0" w:space="0" w:color="auto"/>
      </w:divBdr>
    </w:div>
    <w:div w:id="342172940">
      <w:bodyDiv w:val="1"/>
      <w:marLeft w:val="0"/>
      <w:marRight w:val="0"/>
      <w:marTop w:val="0"/>
      <w:marBottom w:val="0"/>
      <w:divBdr>
        <w:top w:val="none" w:sz="0" w:space="0" w:color="auto"/>
        <w:left w:val="none" w:sz="0" w:space="0" w:color="auto"/>
        <w:bottom w:val="none" w:sz="0" w:space="0" w:color="auto"/>
        <w:right w:val="none" w:sz="0" w:space="0" w:color="auto"/>
      </w:divBdr>
    </w:div>
    <w:div w:id="358822884">
      <w:bodyDiv w:val="1"/>
      <w:marLeft w:val="0"/>
      <w:marRight w:val="0"/>
      <w:marTop w:val="0"/>
      <w:marBottom w:val="0"/>
      <w:divBdr>
        <w:top w:val="none" w:sz="0" w:space="0" w:color="auto"/>
        <w:left w:val="none" w:sz="0" w:space="0" w:color="auto"/>
        <w:bottom w:val="none" w:sz="0" w:space="0" w:color="auto"/>
        <w:right w:val="none" w:sz="0" w:space="0" w:color="auto"/>
      </w:divBdr>
    </w:div>
    <w:div w:id="359668168">
      <w:bodyDiv w:val="1"/>
      <w:marLeft w:val="0"/>
      <w:marRight w:val="0"/>
      <w:marTop w:val="0"/>
      <w:marBottom w:val="0"/>
      <w:divBdr>
        <w:top w:val="none" w:sz="0" w:space="0" w:color="auto"/>
        <w:left w:val="none" w:sz="0" w:space="0" w:color="auto"/>
        <w:bottom w:val="none" w:sz="0" w:space="0" w:color="auto"/>
        <w:right w:val="none" w:sz="0" w:space="0" w:color="auto"/>
      </w:divBdr>
    </w:div>
    <w:div w:id="360788855">
      <w:bodyDiv w:val="1"/>
      <w:marLeft w:val="0"/>
      <w:marRight w:val="0"/>
      <w:marTop w:val="0"/>
      <w:marBottom w:val="0"/>
      <w:divBdr>
        <w:top w:val="none" w:sz="0" w:space="0" w:color="auto"/>
        <w:left w:val="none" w:sz="0" w:space="0" w:color="auto"/>
        <w:bottom w:val="none" w:sz="0" w:space="0" w:color="auto"/>
        <w:right w:val="none" w:sz="0" w:space="0" w:color="auto"/>
      </w:divBdr>
    </w:div>
    <w:div w:id="360859270">
      <w:bodyDiv w:val="1"/>
      <w:marLeft w:val="0"/>
      <w:marRight w:val="0"/>
      <w:marTop w:val="0"/>
      <w:marBottom w:val="0"/>
      <w:divBdr>
        <w:top w:val="none" w:sz="0" w:space="0" w:color="auto"/>
        <w:left w:val="none" w:sz="0" w:space="0" w:color="auto"/>
        <w:bottom w:val="none" w:sz="0" w:space="0" w:color="auto"/>
        <w:right w:val="none" w:sz="0" w:space="0" w:color="auto"/>
      </w:divBdr>
    </w:div>
    <w:div w:id="363604523">
      <w:bodyDiv w:val="1"/>
      <w:marLeft w:val="0"/>
      <w:marRight w:val="0"/>
      <w:marTop w:val="0"/>
      <w:marBottom w:val="0"/>
      <w:divBdr>
        <w:top w:val="none" w:sz="0" w:space="0" w:color="auto"/>
        <w:left w:val="none" w:sz="0" w:space="0" w:color="auto"/>
        <w:bottom w:val="none" w:sz="0" w:space="0" w:color="auto"/>
        <w:right w:val="none" w:sz="0" w:space="0" w:color="auto"/>
      </w:divBdr>
    </w:div>
    <w:div w:id="372922697">
      <w:bodyDiv w:val="1"/>
      <w:marLeft w:val="0"/>
      <w:marRight w:val="0"/>
      <w:marTop w:val="0"/>
      <w:marBottom w:val="0"/>
      <w:divBdr>
        <w:top w:val="none" w:sz="0" w:space="0" w:color="auto"/>
        <w:left w:val="none" w:sz="0" w:space="0" w:color="auto"/>
        <w:bottom w:val="none" w:sz="0" w:space="0" w:color="auto"/>
        <w:right w:val="none" w:sz="0" w:space="0" w:color="auto"/>
      </w:divBdr>
    </w:div>
    <w:div w:id="384566419">
      <w:bodyDiv w:val="1"/>
      <w:marLeft w:val="0"/>
      <w:marRight w:val="0"/>
      <w:marTop w:val="0"/>
      <w:marBottom w:val="0"/>
      <w:divBdr>
        <w:top w:val="none" w:sz="0" w:space="0" w:color="auto"/>
        <w:left w:val="none" w:sz="0" w:space="0" w:color="auto"/>
        <w:bottom w:val="none" w:sz="0" w:space="0" w:color="auto"/>
        <w:right w:val="none" w:sz="0" w:space="0" w:color="auto"/>
      </w:divBdr>
    </w:div>
    <w:div w:id="400835641">
      <w:bodyDiv w:val="1"/>
      <w:marLeft w:val="0"/>
      <w:marRight w:val="0"/>
      <w:marTop w:val="0"/>
      <w:marBottom w:val="0"/>
      <w:divBdr>
        <w:top w:val="none" w:sz="0" w:space="0" w:color="auto"/>
        <w:left w:val="none" w:sz="0" w:space="0" w:color="auto"/>
        <w:bottom w:val="none" w:sz="0" w:space="0" w:color="auto"/>
        <w:right w:val="none" w:sz="0" w:space="0" w:color="auto"/>
      </w:divBdr>
    </w:div>
    <w:div w:id="413860727">
      <w:bodyDiv w:val="1"/>
      <w:marLeft w:val="0"/>
      <w:marRight w:val="0"/>
      <w:marTop w:val="0"/>
      <w:marBottom w:val="0"/>
      <w:divBdr>
        <w:top w:val="none" w:sz="0" w:space="0" w:color="auto"/>
        <w:left w:val="none" w:sz="0" w:space="0" w:color="auto"/>
        <w:bottom w:val="none" w:sz="0" w:space="0" w:color="auto"/>
        <w:right w:val="none" w:sz="0" w:space="0" w:color="auto"/>
      </w:divBdr>
    </w:div>
    <w:div w:id="414285679">
      <w:bodyDiv w:val="1"/>
      <w:marLeft w:val="0"/>
      <w:marRight w:val="0"/>
      <w:marTop w:val="0"/>
      <w:marBottom w:val="0"/>
      <w:divBdr>
        <w:top w:val="none" w:sz="0" w:space="0" w:color="auto"/>
        <w:left w:val="none" w:sz="0" w:space="0" w:color="auto"/>
        <w:bottom w:val="none" w:sz="0" w:space="0" w:color="auto"/>
        <w:right w:val="none" w:sz="0" w:space="0" w:color="auto"/>
      </w:divBdr>
    </w:div>
    <w:div w:id="417365597">
      <w:bodyDiv w:val="1"/>
      <w:marLeft w:val="0"/>
      <w:marRight w:val="0"/>
      <w:marTop w:val="0"/>
      <w:marBottom w:val="0"/>
      <w:divBdr>
        <w:top w:val="none" w:sz="0" w:space="0" w:color="auto"/>
        <w:left w:val="none" w:sz="0" w:space="0" w:color="auto"/>
        <w:bottom w:val="none" w:sz="0" w:space="0" w:color="auto"/>
        <w:right w:val="none" w:sz="0" w:space="0" w:color="auto"/>
      </w:divBdr>
    </w:div>
    <w:div w:id="420024542">
      <w:bodyDiv w:val="1"/>
      <w:marLeft w:val="0"/>
      <w:marRight w:val="0"/>
      <w:marTop w:val="0"/>
      <w:marBottom w:val="0"/>
      <w:divBdr>
        <w:top w:val="none" w:sz="0" w:space="0" w:color="auto"/>
        <w:left w:val="none" w:sz="0" w:space="0" w:color="auto"/>
        <w:bottom w:val="none" w:sz="0" w:space="0" w:color="auto"/>
        <w:right w:val="none" w:sz="0" w:space="0" w:color="auto"/>
      </w:divBdr>
    </w:div>
    <w:div w:id="420682622">
      <w:bodyDiv w:val="1"/>
      <w:marLeft w:val="0"/>
      <w:marRight w:val="0"/>
      <w:marTop w:val="0"/>
      <w:marBottom w:val="0"/>
      <w:divBdr>
        <w:top w:val="none" w:sz="0" w:space="0" w:color="auto"/>
        <w:left w:val="none" w:sz="0" w:space="0" w:color="auto"/>
        <w:bottom w:val="none" w:sz="0" w:space="0" w:color="auto"/>
        <w:right w:val="none" w:sz="0" w:space="0" w:color="auto"/>
      </w:divBdr>
    </w:div>
    <w:div w:id="422607904">
      <w:bodyDiv w:val="1"/>
      <w:marLeft w:val="0"/>
      <w:marRight w:val="0"/>
      <w:marTop w:val="0"/>
      <w:marBottom w:val="0"/>
      <w:divBdr>
        <w:top w:val="none" w:sz="0" w:space="0" w:color="auto"/>
        <w:left w:val="none" w:sz="0" w:space="0" w:color="auto"/>
        <w:bottom w:val="none" w:sz="0" w:space="0" w:color="auto"/>
        <w:right w:val="none" w:sz="0" w:space="0" w:color="auto"/>
      </w:divBdr>
    </w:div>
    <w:div w:id="422649447">
      <w:bodyDiv w:val="1"/>
      <w:marLeft w:val="0"/>
      <w:marRight w:val="0"/>
      <w:marTop w:val="0"/>
      <w:marBottom w:val="0"/>
      <w:divBdr>
        <w:top w:val="none" w:sz="0" w:space="0" w:color="auto"/>
        <w:left w:val="none" w:sz="0" w:space="0" w:color="auto"/>
        <w:bottom w:val="none" w:sz="0" w:space="0" w:color="auto"/>
        <w:right w:val="none" w:sz="0" w:space="0" w:color="auto"/>
      </w:divBdr>
    </w:div>
    <w:div w:id="423578959">
      <w:bodyDiv w:val="1"/>
      <w:marLeft w:val="0"/>
      <w:marRight w:val="0"/>
      <w:marTop w:val="0"/>
      <w:marBottom w:val="0"/>
      <w:divBdr>
        <w:top w:val="none" w:sz="0" w:space="0" w:color="auto"/>
        <w:left w:val="none" w:sz="0" w:space="0" w:color="auto"/>
        <w:bottom w:val="none" w:sz="0" w:space="0" w:color="auto"/>
        <w:right w:val="none" w:sz="0" w:space="0" w:color="auto"/>
      </w:divBdr>
    </w:div>
    <w:div w:id="424495514">
      <w:bodyDiv w:val="1"/>
      <w:marLeft w:val="0"/>
      <w:marRight w:val="0"/>
      <w:marTop w:val="0"/>
      <w:marBottom w:val="0"/>
      <w:divBdr>
        <w:top w:val="none" w:sz="0" w:space="0" w:color="auto"/>
        <w:left w:val="none" w:sz="0" w:space="0" w:color="auto"/>
        <w:bottom w:val="none" w:sz="0" w:space="0" w:color="auto"/>
        <w:right w:val="none" w:sz="0" w:space="0" w:color="auto"/>
      </w:divBdr>
    </w:div>
    <w:div w:id="430518186">
      <w:bodyDiv w:val="1"/>
      <w:marLeft w:val="0"/>
      <w:marRight w:val="0"/>
      <w:marTop w:val="0"/>
      <w:marBottom w:val="0"/>
      <w:divBdr>
        <w:top w:val="none" w:sz="0" w:space="0" w:color="auto"/>
        <w:left w:val="none" w:sz="0" w:space="0" w:color="auto"/>
        <w:bottom w:val="none" w:sz="0" w:space="0" w:color="auto"/>
        <w:right w:val="none" w:sz="0" w:space="0" w:color="auto"/>
      </w:divBdr>
    </w:div>
    <w:div w:id="435097575">
      <w:bodyDiv w:val="1"/>
      <w:marLeft w:val="0"/>
      <w:marRight w:val="0"/>
      <w:marTop w:val="0"/>
      <w:marBottom w:val="0"/>
      <w:divBdr>
        <w:top w:val="none" w:sz="0" w:space="0" w:color="auto"/>
        <w:left w:val="none" w:sz="0" w:space="0" w:color="auto"/>
        <w:bottom w:val="none" w:sz="0" w:space="0" w:color="auto"/>
        <w:right w:val="none" w:sz="0" w:space="0" w:color="auto"/>
      </w:divBdr>
    </w:div>
    <w:div w:id="435710976">
      <w:bodyDiv w:val="1"/>
      <w:marLeft w:val="0"/>
      <w:marRight w:val="0"/>
      <w:marTop w:val="0"/>
      <w:marBottom w:val="0"/>
      <w:divBdr>
        <w:top w:val="none" w:sz="0" w:space="0" w:color="auto"/>
        <w:left w:val="none" w:sz="0" w:space="0" w:color="auto"/>
        <w:bottom w:val="none" w:sz="0" w:space="0" w:color="auto"/>
        <w:right w:val="none" w:sz="0" w:space="0" w:color="auto"/>
      </w:divBdr>
    </w:div>
    <w:div w:id="445006036">
      <w:bodyDiv w:val="1"/>
      <w:marLeft w:val="0"/>
      <w:marRight w:val="0"/>
      <w:marTop w:val="0"/>
      <w:marBottom w:val="0"/>
      <w:divBdr>
        <w:top w:val="none" w:sz="0" w:space="0" w:color="auto"/>
        <w:left w:val="none" w:sz="0" w:space="0" w:color="auto"/>
        <w:bottom w:val="none" w:sz="0" w:space="0" w:color="auto"/>
        <w:right w:val="none" w:sz="0" w:space="0" w:color="auto"/>
      </w:divBdr>
    </w:div>
    <w:div w:id="446432854">
      <w:bodyDiv w:val="1"/>
      <w:marLeft w:val="0"/>
      <w:marRight w:val="0"/>
      <w:marTop w:val="0"/>
      <w:marBottom w:val="0"/>
      <w:divBdr>
        <w:top w:val="none" w:sz="0" w:space="0" w:color="auto"/>
        <w:left w:val="none" w:sz="0" w:space="0" w:color="auto"/>
        <w:bottom w:val="none" w:sz="0" w:space="0" w:color="auto"/>
        <w:right w:val="none" w:sz="0" w:space="0" w:color="auto"/>
      </w:divBdr>
    </w:div>
    <w:div w:id="446582233">
      <w:bodyDiv w:val="1"/>
      <w:marLeft w:val="0"/>
      <w:marRight w:val="0"/>
      <w:marTop w:val="0"/>
      <w:marBottom w:val="0"/>
      <w:divBdr>
        <w:top w:val="none" w:sz="0" w:space="0" w:color="auto"/>
        <w:left w:val="none" w:sz="0" w:space="0" w:color="auto"/>
        <w:bottom w:val="none" w:sz="0" w:space="0" w:color="auto"/>
        <w:right w:val="none" w:sz="0" w:space="0" w:color="auto"/>
      </w:divBdr>
    </w:div>
    <w:div w:id="453259298">
      <w:bodyDiv w:val="1"/>
      <w:marLeft w:val="0"/>
      <w:marRight w:val="0"/>
      <w:marTop w:val="0"/>
      <w:marBottom w:val="0"/>
      <w:divBdr>
        <w:top w:val="none" w:sz="0" w:space="0" w:color="auto"/>
        <w:left w:val="none" w:sz="0" w:space="0" w:color="auto"/>
        <w:bottom w:val="none" w:sz="0" w:space="0" w:color="auto"/>
        <w:right w:val="none" w:sz="0" w:space="0" w:color="auto"/>
      </w:divBdr>
    </w:div>
    <w:div w:id="454258428">
      <w:bodyDiv w:val="1"/>
      <w:marLeft w:val="0"/>
      <w:marRight w:val="0"/>
      <w:marTop w:val="0"/>
      <w:marBottom w:val="0"/>
      <w:divBdr>
        <w:top w:val="none" w:sz="0" w:space="0" w:color="auto"/>
        <w:left w:val="none" w:sz="0" w:space="0" w:color="auto"/>
        <w:bottom w:val="none" w:sz="0" w:space="0" w:color="auto"/>
        <w:right w:val="none" w:sz="0" w:space="0" w:color="auto"/>
      </w:divBdr>
    </w:div>
    <w:div w:id="455758152">
      <w:bodyDiv w:val="1"/>
      <w:marLeft w:val="0"/>
      <w:marRight w:val="0"/>
      <w:marTop w:val="0"/>
      <w:marBottom w:val="0"/>
      <w:divBdr>
        <w:top w:val="none" w:sz="0" w:space="0" w:color="auto"/>
        <w:left w:val="none" w:sz="0" w:space="0" w:color="auto"/>
        <w:bottom w:val="none" w:sz="0" w:space="0" w:color="auto"/>
        <w:right w:val="none" w:sz="0" w:space="0" w:color="auto"/>
      </w:divBdr>
    </w:div>
    <w:div w:id="465702549">
      <w:bodyDiv w:val="1"/>
      <w:marLeft w:val="0"/>
      <w:marRight w:val="0"/>
      <w:marTop w:val="0"/>
      <w:marBottom w:val="0"/>
      <w:divBdr>
        <w:top w:val="none" w:sz="0" w:space="0" w:color="auto"/>
        <w:left w:val="none" w:sz="0" w:space="0" w:color="auto"/>
        <w:bottom w:val="none" w:sz="0" w:space="0" w:color="auto"/>
        <w:right w:val="none" w:sz="0" w:space="0" w:color="auto"/>
      </w:divBdr>
    </w:div>
    <w:div w:id="474373845">
      <w:bodyDiv w:val="1"/>
      <w:marLeft w:val="0"/>
      <w:marRight w:val="0"/>
      <w:marTop w:val="0"/>
      <w:marBottom w:val="0"/>
      <w:divBdr>
        <w:top w:val="none" w:sz="0" w:space="0" w:color="auto"/>
        <w:left w:val="none" w:sz="0" w:space="0" w:color="auto"/>
        <w:bottom w:val="none" w:sz="0" w:space="0" w:color="auto"/>
        <w:right w:val="none" w:sz="0" w:space="0" w:color="auto"/>
      </w:divBdr>
    </w:div>
    <w:div w:id="475344115">
      <w:bodyDiv w:val="1"/>
      <w:marLeft w:val="0"/>
      <w:marRight w:val="0"/>
      <w:marTop w:val="0"/>
      <w:marBottom w:val="0"/>
      <w:divBdr>
        <w:top w:val="none" w:sz="0" w:space="0" w:color="auto"/>
        <w:left w:val="none" w:sz="0" w:space="0" w:color="auto"/>
        <w:bottom w:val="none" w:sz="0" w:space="0" w:color="auto"/>
        <w:right w:val="none" w:sz="0" w:space="0" w:color="auto"/>
      </w:divBdr>
    </w:div>
    <w:div w:id="476340357">
      <w:bodyDiv w:val="1"/>
      <w:marLeft w:val="0"/>
      <w:marRight w:val="0"/>
      <w:marTop w:val="0"/>
      <w:marBottom w:val="0"/>
      <w:divBdr>
        <w:top w:val="none" w:sz="0" w:space="0" w:color="auto"/>
        <w:left w:val="none" w:sz="0" w:space="0" w:color="auto"/>
        <w:bottom w:val="none" w:sz="0" w:space="0" w:color="auto"/>
        <w:right w:val="none" w:sz="0" w:space="0" w:color="auto"/>
      </w:divBdr>
    </w:div>
    <w:div w:id="479078024">
      <w:bodyDiv w:val="1"/>
      <w:marLeft w:val="0"/>
      <w:marRight w:val="0"/>
      <w:marTop w:val="0"/>
      <w:marBottom w:val="0"/>
      <w:divBdr>
        <w:top w:val="none" w:sz="0" w:space="0" w:color="auto"/>
        <w:left w:val="none" w:sz="0" w:space="0" w:color="auto"/>
        <w:bottom w:val="none" w:sz="0" w:space="0" w:color="auto"/>
        <w:right w:val="none" w:sz="0" w:space="0" w:color="auto"/>
      </w:divBdr>
    </w:div>
    <w:div w:id="481191291">
      <w:bodyDiv w:val="1"/>
      <w:marLeft w:val="0"/>
      <w:marRight w:val="0"/>
      <w:marTop w:val="0"/>
      <w:marBottom w:val="0"/>
      <w:divBdr>
        <w:top w:val="none" w:sz="0" w:space="0" w:color="auto"/>
        <w:left w:val="none" w:sz="0" w:space="0" w:color="auto"/>
        <w:bottom w:val="none" w:sz="0" w:space="0" w:color="auto"/>
        <w:right w:val="none" w:sz="0" w:space="0" w:color="auto"/>
      </w:divBdr>
    </w:div>
    <w:div w:id="483202526">
      <w:bodyDiv w:val="1"/>
      <w:marLeft w:val="0"/>
      <w:marRight w:val="0"/>
      <w:marTop w:val="0"/>
      <w:marBottom w:val="0"/>
      <w:divBdr>
        <w:top w:val="none" w:sz="0" w:space="0" w:color="auto"/>
        <w:left w:val="none" w:sz="0" w:space="0" w:color="auto"/>
        <w:bottom w:val="none" w:sz="0" w:space="0" w:color="auto"/>
        <w:right w:val="none" w:sz="0" w:space="0" w:color="auto"/>
      </w:divBdr>
    </w:div>
    <w:div w:id="484855436">
      <w:bodyDiv w:val="1"/>
      <w:marLeft w:val="0"/>
      <w:marRight w:val="0"/>
      <w:marTop w:val="0"/>
      <w:marBottom w:val="0"/>
      <w:divBdr>
        <w:top w:val="none" w:sz="0" w:space="0" w:color="auto"/>
        <w:left w:val="none" w:sz="0" w:space="0" w:color="auto"/>
        <w:bottom w:val="none" w:sz="0" w:space="0" w:color="auto"/>
        <w:right w:val="none" w:sz="0" w:space="0" w:color="auto"/>
      </w:divBdr>
    </w:div>
    <w:div w:id="485438617">
      <w:bodyDiv w:val="1"/>
      <w:marLeft w:val="0"/>
      <w:marRight w:val="0"/>
      <w:marTop w:val="0"/>
      <w:marBottom w:val="0"/>
      <w:divBdr>
        <w:top w:val="none" w:sz="0" w:space="0" w:color="auto"/>
        <w:left w:val="none" w:sz="0" w:space="0" w:color="auto"/>
        <w:bottom w:val="none" w:sz="0" w:space="0" w:color="auto"/>
        <w:right w:val="none" w:sz="0" w:space="0" w:color="auto"/>
      </w:divBdr>
    </w:div>
    <w:div w:id="488834669">
      <w:bodyDiv w:val="1"/>
      <w:marLeft w:val="0"/>
      <w:marRight w:val="0"/>
      <w:marTop w:val="0"/>
      <w:marBottom w:val="0"/>
      <w:divBdr>
        <w:top w:val="none" w:sz="0" w:space="0" w:color="auto"/>
        <w:left w:val="none" w:sz="0" w:space="0" w:color="auto"/>
        <w:bottom w:val="none" w:sz="0" w:space="0" w:color="auto"/>
        <w:right w:val="none" w:sz="0" w:space="0" w:color="auto"/>
      </w:divBdr>
    </w:div>
    <w:div w:id="492182162">
      <w:bodyDiv w:val="1"/>
      <w:marLeft w:val="0"/>
      <w:marRight w:val="0"/>
      <w:marTop w:val="0"/>
      <w:marBottom w:val="0"/>
      <w:divBdr>
        <w:top w:val="none" w:sz="0" w:space="0" w:color="auto"/>
        <w:left w:val="none" w:sz="0" w:space="0" w:color="auto"/>
        <w:bottom w:val="none" w:sz="0" w:space="0" w:color="auto"/>
        <w:right w:val="none" w:sz="0" w:space="0" w:color="auto"/>
      </w:divBdr>
    </w:div>
    <w:div w:id="495612600">
      <w:bodyDiv w:val="1"/>
      <w:marLeft w:val="0"/>
      <w:marRight w:val="0"/>
      <w:marTop w:val="0"/>
      <w:marBottom w:val="0"/>
      <w:divBdr>
        <w:top w:val="none" w:sz="0" w:space="0" w:color="auto"/>
        <w:left w:val="none" w:sz="0" w:space="0" w:color="auto"/>
        <w:bottom w:val="none" w:sz="0" w:space="0" w:color="auto"/>
        <w:right w:val="none" w:sz="0" w:space="0" w:color="auto"/>
      </w:divBdr>
    </w:div>
    <w:div w:id="521865995">
      <w:bodyDiv w:val="1"/>
      <w:marLeft w:val="0"/>
      <w:marRight w:val="0"/>
      <w:marTop w:val="0"/>
      <w:marBottom w:val="0"/>
      <w:divBdr>
        <w:top w:val="none" w:sz="0" w:space="0" w:color="auto"/>
        <w:left w:val="none" w:sz="0" w:space="0" w:color="auto"/>
        <w:bottom w:val="none" w:sz="0" w:space="0" w:color="auto"/>
        <w:right w:val="none" w:sz="0" w:space="0" w:color="auto"/>
      </w:divBdr>
    </w:div>
    <w:div w:id="523327514">
      <w:bodyDiv w:val="1"/>
      <w:marLeft w:val="0"/>
      <w:marRight w:val="0"/>
      <w:marTop w:val="0"/>
      <w:marBottom w:val="0"/>
      <w:divBdr>
        <w:top w:val="none" w:sz="0" w:space="0" w:color="auto"/>
        <w:left w:val="none" w:sz="0" w:space="0" w:color="auto"/>
        <w:bottom w:val="none" w:sz="0" w:space="0" w:color="auto"/>
        <w:right w:val="none" w:sz="0" w:space="0" w:color="auto"/>
      </w:divBdr>
    </w:div>
    <w:div w:id="527453553">
      <w:bodyDiv w:val="1"/>
      <w:marLeft w:val="0"/>
      <w:marRight w:val="0"/>
      <w:marTop w:val="0"/>
      <w:marBottom w:val="0"/>
      <w:divBdr>
        <w:top w:val="none" w:sz="0" w:space="0" w:color="auto"/>
        <w:left w:val="none" w:sz="0" w:space="0" w:color="auto"/>
        <w:bottom w:val="none" w:sz="0" w:space="0" w:color="auto"/>
        <w:right w:val="none" w:sz="0" w:space="0" w:color="auto"/>
      </w:divBdr>
    </w:div>
    <w:div w:id="530538182">
      <w:bodyDiv w:val="1"/>
      <w:marLeft w:val="0"/>
      <w:marRight w:val="0"/>
      <w:marTop w:val="0"/>
      <w:marBottom w:val="0"/>
      <w:divBdr>
        <w:top w:val="none" w:sz="0" w:space="0" w:color="auto"/>
        <w:left w:val="none" w:sz="0" w:space="0" w:color="auto"/>
        <w:bottom w:val="none" w:sz="0" w:space="0" w:color="auto"/>
        <w:right w:val="none" w:sz="0" w:space="0" w:color="auto"/>
      </w:divBdr>
    </w:div>
    <w:div w:id="530647470">
      <w:bodyDiv w:val="1"/>
      <w:marLeft w:val="0"/>
      <w:marRight w:val="0"/>
      <w:marTop w:val="0"/>
      <w:marBottom w:val="0"/>
      <w:divBdr>
        <w:top w:val="none" w:sz="0" w:space="0" w:color="auto"/>
        <w:left w:val="none" w:sz="0" w:space="0" w:color="auto"/>
        <w:bottom w:val="none" w:sz="0" w:space="0" w:color="auto"/>
        <w:right w:val="none" w:sz="0" w:space="0" w:color="auto"/>
      </w:divBdr>
    </w:div>
    <w:div w:id="534196298">
      <w:bodyDiv w:val="1"/>
      <w:marLeft w:val="0"/>
      <w:marRight w:val="0"/>
      <w:marTop w:val="0"/>
      <w:marBottom w:val="0"/>
      <w:divBdr>
        <w:top w:val="none" w:sz="0" w:space="0" w:color="auto"/>
        <w:left w:val="none" w:sz="0" w:space="0" w:color="auto"/>
        <w:bottom w:val="none" w:sz="0" w:space="0" w:color="auto"/>
        <w:right w:val="none" w:sz="0" w:space="0" w:color="auto"/>
      </w:divBdr>
    </w:div>
    <w:div w:id="538979676">
      <w:bodyDiv w:val="1"/>
      <w:marLeft w:val="0"/>
      <w:marRight w:val="0"/>
      <w:marTop w:val="0"/>
      <w:marBottom w:val="0"/>
      <w:divBdr>
        <w:top w:val="none" w:sz="0" w:space="0" w:color="auto"/>
        <w:left w:val="none" w:sz="0" w:space="0" w:color="auto"/>
        <w:bottom w:val="none" w:sz="0" w:space="0" w:color="auto"/>
        <w:right w:val="none" w:sz="0" w:space="0" w:color="auto"/>
      </w:divBdr>
    </w:div>
    <w:div w:id="539829618">
      <w:bodyDiv w:val="1"/>
      <w:marLeft w:val="0"/>
      <w:marRight w:val="0"/>
      <w:marTop w:val="0"/>
      <w:marBottom w:val="0"/>
      <w:divBdr>
        <w:top w:val="none" w:sz="0" w:space="0" w:color="auto"/>
        <w:left w:val="none" w:sz="0" w:space="0" w:color="auto"/>
        <w:bottom w:val="none" w:sz="0" w:space="0" w:color="auto"/>
        <w:right w:val="none" w:sz="0" w:space="0" w:color="auto"/>
      </w:divBdr>
    </w:div>
    <w:div w:id="542640504">
      <w:bodyDiv w:val="1"/>
      <w:marLeft w:val="0"/>
      <w:marRight w:val="0"/>
      <w:marTop w:val="0"/>
      <w:marBottom w:val="0"/>
      <w:divBdr>
        <w:top w:val="none" w:sz="0" w:space="0" w:color="auto"/>
        <w:left w:val="none" w:sz="0" w:space="0" w:color="auto"/>
        <w:bottom w:val="none" w:sz="0" w:space="0" w:color="auto"/>
        <w:right w:val="none" w:sz="0" w:space="0" w:color="auto"/>
      </w:divBdr>
    </w:div>
    <w:div w:id="548415203">
      <w:bodyDiv w:val="1"/>
      <w:marLeft w:val="0"/>
      <w:marRight w:val="0"/>
      <w:marTop w:val="0"/>
      <w:marBottom w:val="0"/>
      <w:divBdr>
        <w:top w:val="none" w:sz="0" w:space="0" w:color="auto"/>
        <w:left w:val="none" w:sz="0" w:space="0" w:color="auto"/>
        <w:bottom w:val="none" w:sz="0" w:space="0" w:color="auto"/>
        <w:right w:val="none" w:sz="0" w:space="0" w:color="auto"/>
      </w:divBdr>
    </w:div>
    <w:div w:id="555746911">
      <w:bodyDiv w:val="1"/>
      <w:marLeft w:val="0"/>
      <w:marRight w:val="0"/>
      <w:marTop w:val="0"/>
      <w:marBottom w:val="0"/>
      <w:divBdr>
        <w:top w:val="none" w:sz="0" w:space="0" w:color="auto"/>
        <w:left w:val="none" w:sz="0" w:space="0" w:color="auto"/>
        <w:bottom w:val="none" w:sz="0" w:space="0" w:color="auto"/>
        <w:right w:val="none" w:sz="0" w:space="0" w:color="auto"/>
      </w:divBdr>
    </w:div>
    <w:div w:id="559512312">
      <w:bodyDiv w:val="1"/>
      <w:marLeft w:val="0"/>
      <w:marRight w:val="0"/>
      <w:marTop w:val="0"/>
      <w:marBottom w:val="0"/>
      <w:divBdr>
        <w:top w:val="none" w:sz="0" w:space="0" w:color="auto"/>
        <w:left w:val="none" w:sz="0" w:space="0" w:color="auto"/>
        <w:bottom w:val="none" w:sz="0" w:space="0" w:color="auto"/>
        <w:right w:val="none" w:sz="0" w:space="0" w:color="auto"/>
      </w:divBdr>
    </w:div>
    <w:div w:id="560947312">
      <w:bodyDiv w:val="1"/>
      <w:marLeft w:val="0"/>
      <w:marRight w:val="0"/>
      <w:marTop w:val="0"/>
      <w:marBottom w:val="0"/>
      <w:divBdr>
        <w:top w:val="none" w:sz="0" w:space="0" w:color="auto"/>
        <w:left w:val="none" w:sz="0" w:space="0" w:color="auto"/>
        <w:bottom w:val="none" w:sz="0" w:space="0" w:color="auto"/>
        <w:right w:val="none" w:sz="0" w:space="0" w:color="auto"/>
      </w:divBdr>
    </w:div>
    <w:div w:id="560990043">
      <w:bodyDiv w:val="1"/>
      <w:marLeft w:val="0"/>
      <w:marRight w:val="0"/>
      <w:marTop w:val="0"/>
      <w:marBottom w:val="0"/>
      <w:divBdr>
        <w:top w:val="none" w:sz="0" w:space="0" w:color="auto"/>
        <w:left w:val="none" w:sz="0" w:space="0" w:color="auto"/>
        <w:bottom w:val="none" w:sz="0" w:space="0" w:color="auto"/>
        <w:right w:val="none" w:sz="0" w:space="0" w:color="auto"/>
      </w:divBdr>
    </w:div>
    <w:div w:id="571548443">
      <w:bodyDiv w:val="1"/>
      <w:marLeft w:val="0"/>
      <w:marRight w:val="0"/>
      <w:marTop w:val="0"/>
      <w:marBottom w:val="0"/>
      <w:divBdr>
        <w:top w:val="none" w:sz="0" w:space="0" w:color="auto"/>
        <w:left w:val="none" w:sz="0" w:space="0" w:color="auto"/>
        <w:bottom w:val="none" w:sz="0" w:space="0" w:color="auto"/>
        <w:right w:val="none" w:sz="0" w:space="0" w:color="auto"/>
      </w:divBdr>
    </w:div>
    <w:div w:id="571696409">
      <w:bodyDiv w:val="1"/>
      <w:marLeft w:val="0"/>
      <w:marRight w:val="0"/>
      <w:marTop w:val="0"/>
      <w:marBottom w:val="0"/>
      <w:divBdr>
        <w:top w:val="none" w:sz="0" w:space="0" w:color="auto"/>
        <w:left w:val="none" w:sz="0" w:space="0" w:color="auto"/>
        <w:bottom w:val="none" w:sz="0" w:space="0" w:color="auto"/>
        <w:right w:val="none" w:sz="0" w:space="0" w:color="auto"/>
      </w:divBdr>
    </w:div>
    <w:div w:id="572352071">
      <w:bodyDiv w:val="1"/>
      <w:marLeft w:val="0"/>
      <w:marRight w:val="0"/>
      <w:marTop w:val="0"/>
      <w:marBottom w:val="0"/>
      <w:divBdr>
        <w:top w:val="none" w:sz="0" w:space="0" w:color="auto"/>
        <w:left w:val="none" w:sz="0" w:space="0" w:color="auto"/>
        <w:bottom w:val="none" w:sz="0" w:space="0" w:color="auto"/>
        <w:right w:val="none" w:sz="0" w:space="0" w:color="auto"/>
      </w:divBdr>
    </w:div>
    <w:div w:id="584607878">
      <w:bodyDiv w:val="1"/>
      <w:marLeft w:val="0"/>
      <w:marRight w:val="0"/>
      <w:marTop w:val="0"/>
      <w:marBottom w:val="0"/>
      <w:divBdr>
        <w:top w:val="none" w:sz="0" w:space="0" w:color="auto"/>
        <w:left w:val="none" w:sz="0" w:space="0" w:color="auto"/>
        <w:bottom w:val="none" w:sz="0" w:space="0" w:color="auto"/>
        <w:right w:val="none" w:sz="0" w:space="0" w:color="auto"/>
      </w:divBdr>
    </w:div>
    <w:div w:id="592476550">
      <w:bodyDiv w:val="1"/>
      <w:marLeft w:val="0"/>
      <w:marRight w:val="0"/>
      <w:marTop w:val="0"/>
      <w:marBottom w:val="0"/>
      <w:divBdr>
        <w:top w:val="none" w:sz="0" w:space="0" w:color="auto"/>
        <w:left w:val="none" w:sz="0" w:space="0" w:color="auto"/>
        <w:bottom w:val="none" w:sz="0" w:space="0" w:color="auto"/>
        <w:right w:val="none" w:sz="0" w:space="0" w:color="auto"/>
      </w:divBdr>
    </w:div>
    <w:div w:id="592517109">
      <w:bodyDiv w:val="1"/>
      <w:marLeft w:val="0"/>
      <w:marRight w:val="0"/>
      <w:marTop w:val="0"/>
      <w:marBottom w:val="0"/>
      <w:divBdr>
        <w:top w:val="none" w:sz="0" w:space="0" w:color="auto"/>
        <w:left w:val="none" w:sz="0" w:space="0" w:color="auto"/>
        <w:bottom w:val="none" w:sz="0" w:space="0" w:color="auto"/>
        <w:right w:val="none" w:sz="0" w:space="0" w:color="auto"/>
      </w:divBdr>
    </w:div>
    <w:div w:id="592864703">
      <w:bodyDiv w:val="1"/>
      <w:marLeft w:val="0"/>
      <w:marRight w:val="0"/>
      <w:marTop w:val="0"/>
      <w:marBottom w:val="0"/>
      <w:divBdr>
        <w:top w:val="none" w:sz="0" w:space="0" w:color="auto"/>
        <w:left w:val="none" w:sz="0" w:space="0" w:color="auto"/>
        <w:bottom w:val="none" w:sz="0" w:space="0" w:color="auto"/>
        <w:right w:val="none" w:sz="0" w:space="0" w:color="auto"/>
      </w:divBdr>
    </w:div>
    <w:div w:id="601451936">
      <w:bodyDiv w:val="1"/>
      <w:marLeft w:val="0"/>
      <w:marRight w:val="0"/>
      <w:marTop w:val="0"/>
      <w:marBottom w:val="0"/>
      <w:divBdr>
        <w:top w:val="none" w:sz="0" w:space="0" w:color="auto"/>
        <w:left w:val="none" w:sz="0" w:space="0" w:color="auto"/>
        <w:bottom w:val="none" w:sz="0" w:space="0" w:color="auto"/>
        <w:right w:val="none" w:sz="0" w:space="0" w:color="auto"/>
      </w:divBdr>
    </w:div>
    <w:div w:id="602961631">
      <w:bodyDiv w:val="1"/>
      <w:marLeft w:val="0"/>
      <w:marRight w:val="0"/>
      <w:marTop w:val="0"/>
      <w:marBottom w:val="0"/>
      <w:divBdr>
        <w:top w:val="none" w:sz="0" w:space="0" w:color="auto"/>
        <w:left w:val="none" w:sz="0" w:space="0" w:color="auto"/>
        <w:bottom w:val="none" w:sz="0" w:space="0" w:color="auto"/>
        <w:right w:val="none" w:sz="0" w:space="0" w:color="auto"/>
      </w:divBdr>
    </w:div>
    <w:div w:id="612400086">
      <w:bodyDiv w:val="1"/>
      <w:marLeft w:val="0"/>
      <w:marRight w:val="0"/>
      <w:marTop w:val="0"/>
      <w:marBottom w:val="0"/>
      <w:divBdr>
        <w:top w:val="none" w:sz="0" w:space="0" w:color="auto"/>
        <w:left w:val="none" w:sz="0" w:space="0" w:color="auto"/>
        <w:bottom w:val="none" w:sz="0" w:space="0" w:color="auto"/>
        <w:right w:val="none" w:sz="0" w:space="0" w:color="auto"/>
      </w:divBdr>
    </w:div>
    <w:div w:id="615799141">
      <w:bodyDiv w:val="1"/>
      <w:marLeft w:val="0"/>
      <w:marRight w:val="0"/>
      <w:marTop w:val="0"/>
      <w:marBottom w:val="0"/>
      <w:divBdr>
        <w:top w:val="none" w:sz="0" w:space="0" w:color="auto"/>
        <w:left w:val="none" w:sz="0" w:space="0" w:color="auto"/>
        <w:bottom w:val="none" w:sz="0" w:space="0" w:color="auto"/>
        <w:right w:val="none" w:sz="0" w:space="0" w:color="auto"/>
      </w:divBdr>
    </w:div>
    <w:div w:id="620261644">
      <w:bodyDiv w:val="1"/>
      <w:marLeft w:val="0"/>
      <w:marRight w:val="0"/>
      <w:marTop w:val="0"/>
      <w:marBottom w:val="0"/>
      <w:divBdr>
        <w:top w:val="none" w:sz="0" w:space="0" w:color="auto"/>
        <w:left w:val="none" w:sz="0" w:space="0" w:color="auto"/>
        <w:bottom w:val="none" w:sz="0" w:space="0" w:color="auto"/>
        <w:right w:val="none" w:sz="0" w:space="0" w:color="auto"/>
      </w:divBdr>
    </w:div>
    <w:div w:id="620917235">
      <w:bodyDiv w:val="1"/>
      <w:marLeft w:val="0"/>
      <w:marRight w:val="0"/>
      <w:marTop w:val="0"/>
      <w:marBottom w:val="0"/>
      <w:divBdr>
        <w:top w:val="none" w:sz="0" w:space="0" w:color="auto"/>
        <w:left w:val="none" w:sz="0" w:space="0" w:color="auto"/>
        <w:bottom w:val="none" w:sz="0" w:space="0" w:color="auto"/>
        <w:right w:val="none" w:sz="0" w:space="0" w:color="auto"/>
      </w:divBdr>
    </w:div>
    <w:div w:id="625430028">
      <w:bodyDiv w:val="1"/>
      <w:marLeft w:val="0"/>
      <w:marRight w:val="0"/>
      <w:marTop w:val="0"/>
      <w:marBottom w:val="0"/>
      <w:divBdr>
        <w:top w:val="none" w:sz="0" w:space="0" w:color="auto"/>
        <w:left w:val="none" w:sz="0" w:space="0" w:color="auto"/>
        <w:bottom w:val="none" w:sz="0" w:space="0" w:color="auto"/>
        <w:right w:val="none" w:sz="0" w:space="0" w:color="auto"/>
      </w:divBdr>
    </w:div>
    <w:div w:id="627904128">
      <w:bodyDiv w:val="1"/>
      <w:marLeft w:val="0"/>
      <w:marRight w:val="0"/>
      <w:marTop w:val="0"/>
      <w:marBottom w:val="0"/>
      <w:divBdr>
        <w:top w:val="none" w:sz="0" w:space="0" w:color="auto"/>
        <w:left w:val="none" w:sz="0" w:space="0" w:color="auto"/>
        <w:bottom w:val="none" w:sz="0" w:space="0" w:color="auto"/>
        <w:right w:val="none" w:sz="0" w:space="0" w:color="auto"/>
      </w:divBdr>
    </w:div>
    <w:div w:id="629899236">
      <w:bodyDiv w:val="1"/>
      <w:marLeft w:val="0"/>
      <w:marRight w:val="0"/>
      <w:marTop w:val="0"/>
      <w:marBottom w:val="0"/>
      <w:divBdr>
        <w:top w:val="none" w:sz="0" w:space="0" w:color="auto"/>
        <w:left w:val="none" w:sz="0" w:space="0" w:color="auto"/>
        <w:bottom w:val="none" w:sz="0" w:space="0" w:color="auto"/>
        <w:right w:val="none" w:sz="0" w:space="0" w:color="auto"/>
      </w:divBdr>
    </w:div>
    <w:div w:id="630290275">
      <w:bodyDiv w:val="1"/>
      <w:marLeft w:val="0"/>
      <w:marRight w:val="0"/>
      <w:marTop w:val="0"/>
      <w:marBottom w:val="0"/>
      <w:divBdr>
        <w:top w:val="none" w:sz="0" w:space="0" w:color="auto"/>
        <w:left w:val="none" w:sz="0" w:space="0" w:color="auto"/>
        <w:bottom w:val="none" w:sz="0" w:space="0" w:color="auto"/>
        <w:right w:val="none" w:sz="0" w:space="0" w:color="auto"/>
      </w:divBdr>
    </w:div>
    <w:div w:id="630982932">
      <w:bodyDiv w:val="1"/>
      <w:marLeft w:val="0"/>
      <w:marRight w:val="0"/>
      <w:marTop w:val="0"/>
      <w:marBottom w:val="0"/>
      <w:divBdr>
        <w:top w:val="none" w:sz="0" w:space="0" w:color="auto"/>
        <w:left w:val="none" w:sz="0" w:space="0" w:color="auto"/>
        <w:bottom w:val="none" w:sz="0" w:space="0" w:color="auto"/>
        <w:right w:val="none" w:sz="0" w:space="0" w:color="auto"/>
      </w:divBdr>
    </w:div>
    <w:div w:id="631711352">
      <w:bodyDiv w:val="1"/>
      <w:marLeft w:val="0"/>
      <w:marRight w:val="0"/>
      <w:marTop w:val="0"/>
      <w:marBottom w:val="0"/>
      <w:divBdr>
        <w:top w:val="none" w:sz="0" w:space="0" w:color="auto"/>
        <w:left w:val="none" w:sz="0" w:space="0" w:color="auto"/>
        <w:bottom w:val="none" w:sz="0" w:space="0" w:color="auto"/>
        <w:right w:val="none" w:sz="0" w:space="0" w:color="auto"/>
      </w:divBdr>
    </w:div>
    <w:div w:id="635572198">
      <w:bodyDiv w:val="1"/>
      <w:marLeft w:val="0"/>
      <w:marRight w:val="0"/>
      <w:marTop w:val="0"/>
      <w:marBottom w:val="0"/>
      <w:divBdr>
        <w:top w:val="none" w:sz="0" w:space="0" w:color="auto"/>
        <w:left w:val="none" w:sz="0" w:space="0" w:color="auto"/>
        <w:bottom w:val="none" w:sz="0" w:space="0" w:color="auto"/>
        <w:right w:val="none" w:sz="0" w:space="0" w:color="auto"/>
      </w:divBdr>
    </w:div>
    <w:div w:id="635794530">
      <w:bodyDiv w:val="1"/>
      <w:marLeft w:val="0"/>
      <w:marRight w:val="0"/>
      <w:marTop w:val="0"/>
      <w:marBottom w:val="0"/>
      <w:divBdr>
        <w:top w:val="none" w:sz="0" w:space="0" w:color="auto"/>
        <w:left w:val="none" w:sz="0" w:space="0" w:color="auto"/>
        <w:bottom w:val="none" w:sz="0" w:space="0" w:color="auto"/>
        <w:right w:val="none" w:sz="0" w:space="0" w:color="auto"/>
      </w:divBdr>
    </w:div>
    <w:div w:id="636187493">
      <w:bodyDiv w:val="1"/>
      <w:marLeft w:val="0"/>
      <w:marRight w:val="0"/>
      <w:marTop w:val="0"/>
      <w:marBottom w:val="0"/>
      <w:divBdr>
        <w:top w:val="none" w:sz="0" w:space="0" w:color="auto"/>
        <w:left w:val="none" w:sz="0" w:space="0" w:color="auto"/>
        <w:bottom w:val="none" w:sz="0" w:space="0" w:color="auto"/>
        <w:right w:val="none" w:sz="0" w:space="0" w:color="auto"/>
      </w:divBdr>
    </w:div>
    <w:div w:id="638611641">
      <w:bodyDiv w:val="1"/>
      <w:marLeft w:val="0"/>
      <w:marRight w:val="0"/>
      <w:marTop w:val="0"/>
      <w:marBottom w:val="0"/>
      <w:divBdr>
        <w:top w:val="none" w:sz="0" w:space="0" w:color="auto"/>
        <w:left w:val="none" w:sz="0" w:space="0" w:color="auto"/>
        <w:bottom w:val="none" w:sz="0" w:space="0" w:color="auto"/>
        <w:right w:val="none" w:sz="0" w:space="0" w:color="auto"/>
      </w:divBdr>
    </w:div>
    <w:div w:id="639922672">
      <w:bodyDiv w:val="1"/>
      <w:marLeft w:val="0"/>
      <w:marRight w:val="0"/>
      <w:marTop w:val="0"/>
      <w:marBottom w:val="0"/>
      <w:divBdr>
        <w:top w:val="none" w:sz="0" w:space="0" w:color="auto"/>
        <w:left w:val="none" w:sz="0" w:space="0" w:color="auto"/>
        <w:bottom w:val="none" w:sz="0" w:space="0" w:color="auto"/>
        <w:right w:val="none" w:sz="0" w:space="0" w:color="auto"/>
      </w:divBdr>
    </w:div>
    <w:div w:id="642464830">
      <w:bodyDiv w:val="1"/>
      <w:marLeft w:val="0"/>
      <w:marRight w:val="0"/>
      <w:marTop w:val="0"/>
      <w:marBottom w:val="0"/>
      <w:divBdr>
        <w:top w:val="none" w:sz="0" w:space="0" w:color="auto"/>
        <w:left w:val="none" w:sz="0" w:space="0" w:color="auto"/>
        <w:bottom w:val="none" w:sz="0" w:space="0" w:color="auto"/>
        <w:right w:val="none" w:sz="0" w:space="0" w:color="auto"/>
      </w:divBdr>
    </w:div>
    <w:div w:id="646907919">
      <w:bodyDiv w:val="1"/>
      <w:marLeft w:val="0"/>
      <w:marRight w:val="0"/>
      <w:marTop w:val="0"/>
      <w:marBottom w:val="0"/>
      <w:divBdr>
        <w:top w:val="none" w:sz="0" w:space="0" w:color="auto"/>
        <w:left w:val="none" w:sz="0" w:space="0" w:color="auto"/>
        <w:bottom w:val="none" w:sz="0" w:space="0" w:color="auto"/>
        <w:right w:val="none" w:sz="0" w:space="0" w:color="auto"/>
      </w:divBdr>
    </w:div>
    <w:div w:id="647706521">
      <w:bodyDiv w:val="1"/>
      <w:marLeft w:val="0"/>
      <w:marRight w:val="0"/>
      <w:marTop w:val="0"/>
      <w:marBottom w:val="0"/>
      <w:divBdr>
        <w:top w:val="none" w:sz="0" w:space="0" w:color="auto"/>
        <w:left w:val="none" w:sz="0" w:space="0" w:color="auto"/>
        <w:bottom w:val="none" w:sz="0" w:space="0" w:color="auto"/>
        <w:right w:val="none" w:sz="0" w:space="0" w:color="auto"/>
      </w:divBdr>
    </w:div>
    <w:div w:id="653066952">
      <w:bodyDiv w:val="1"/>
      <w:marLeft w:val="0"/>
      <w:marRight w:val="0"/>
      <w:marTop w:val="0"/>
      <w:marBottom w:val="0"/>
      <w:divBdr>
        <w:top w:val="none" w:sz="0" w:space="0" w:color="auto"/>
        <w:left w:val="none" w:sz="0" w:space="0" w:color="auto"/>
        <w:bottom w:val="none" w:sz="0" w:space="0" w:color="auto"/>
        <w:right w:val="none" w:sz="0" w:space="0" w:color="auto"/>
      </w:divBdr>
    </w:div>
    <w:div w:id="654069897">
      <w:bodyDiv w:val="1"/>
      <w:marLeft w:val="0"/>
      <w:marRight w:val="0"/>
      <w:marTop w:val="0"/>
      <w:marBottom w:val="0"/>
      <w:divBdr>
        <w:top w:val="none" w:sz="0" w:space="0" w:color="auto"/>
        <w:left w:val="none" w:sz="0" w:space="0" w:color="auto"/>
        <w:bottom w:val="none" w:sz="0" w:space="0" w:color="auto"/>
        <w:right w:val="none" w:sz="0" w:space="0" w:color="auto"/>
      </w:divBdr>
    </w:div>
    <w:div w:id="661275626">
      <w:bodyDiv w:val="1"/>
      <w:marLeft w:val="0"/>
      <w:marRight w:val="0"/>
      <w:marTop w:val="0"/>
      <w:marBottom w:val="0"/>
      <w:divBdr>
        <w:top w:val="none" w:sz="0" w:space="0" w:color="auto"/>
        <w:left w:val="none" w:sz="0" w:space="0" w:color="auto"/>
        <w:bottom w:val="none" w:sz="0" w:space="0" w:color="auto"/>
        <w:right w:val="none" w:sz="0" w:space="0" w:color="auto"/>
      </w:divBdr>
    </w:div>
    <w:div w:id="670835927">
      <w:bodyDiv w:val="1"/>
      <w:marLeft w:val="0"/>
      <w:marRight w:val="0"/>
      <w:marTop w:val="0"/>
      <w:marBottom w:val="0"/>
      <w:divBdr>
        <w:top w:val="none" w:sz="0" w:space="0" w:color="auto"/>
        <w:left w:val="none" w:sz="0" w:space="0" w:color="auto"/>
        <w:bottom w:val="none" w:sz="0" w:space="0" w:color="auto"/>
        <w:right w:val="none" w:sz="0" w:space="0" w:color="auto"/>
      </w:divBdr>
    </w:div>
    <w:div w:id="674723912">
      <w:bodyDiv w:val="1"/>
      <w:marLeft w:val="0"/>
      <w:marRight w:val="0"/>
      <w:marTop w:val="0"/>
      <w:marBottom w:val="0"/>
      <w:divBdr>
        <w:top w:val="none" w:sz="0" w:space="0" w:color="auto"/>
        <w:left w:val="none" w:sz="0" w:space="0" w:color="auto"/>
        <w:bottom w:val="none" w:sz="0" w:space="0" w:color="auto"/>
        <w:right w:val="none" w:sz="0" w:space="0" w:color="auto"/>
      </w:divBdr>
    </w:div>
    <w:div w:id="680088545">
      <w:bodyDiv w:val="1"/>
      <w:marLeft w:val="0"/>
      <w:marRight w:val="0"/>
      <w:marTop w:val="0"/>
      <w:marBottom w:val="0"/>
      <w:divBdr>
        <w:top w:val="none" w:sz="0" w:space="0" w:color="auto"/>
        <w:left w:val="none" w:sz="0" w:space="0" w:color="auto"/>
        <w:bottom w:val="none" w:sz="0" w:space="0" w:color="auto"/>
        <w:right w:val="none" w:sz="0" w:space="0" w:color="auto"/>
      </w:divBdr>
    </w:div>
    <w:div w:id="680618534">
      <w:bodyDiv w:val="1"/>
      <w:marLeft w:val="0"/>
      <w:marRight w:val="0"/>
      <w:marTop w:val="0"/>
      <w:marBottom w:val="0"/>
      <w:divBdr>
        <w:top w:val="none" w:sz="0" w:space="0" w:color="auto"/>
        <w:left w:val="none" w:sz="0" w:space="0" w:color="auto"/>
        <w:bottom w:val="none" w:sz="0" w:space="0" w:color="auto"/>
        <w:right w:val="none" w:sz="0" w:space="0" w:color="auto"/>
      </w:divBdr>
    </w:div>
    <w:div w:id="682702920">
      <w:bodyDiv w:val="1"/>
      <w:marLeft w:val="0"/>
      <w:marRight w:val="0"/>
      <w:marTop w:val="0"/>
      <w:marBottom w:val="0"/>
      <w:divBdr>
        <w:top w:val="none" w:sz="0" w:space="0" w:color="auto"/>
        <w:left w:val="none" w:sz="0" w:space="0" w:color="auto"/>
        <w:bottom w:val="none" w:sz="0" w:space="0" w:color="auto"/>
        <w:right w:val="none" w:sz="0" w:space="0" w:color="auto"/>
      </w:divBdr>
    </w:div>
    <w:div w:id="685600483">
      <w:bodyDiv w:val="1"/>
      <w:marLeft w:val="0"/>
      <w:marRight w:val="0"/>
      <w:marTop w:val="0"/>
      <w:marBottom w:val="0"/>
      <w:divBdr>
        <w:top w:val="none" w:sz="0" w:space="0" w:color="auto"/>
        <w:left w:val="none" w:sz="0" w:space="0" w:color="auto"/>
        <w:bottom w:val="none" w:sz="0" w:space="0" w:color="auto"/>
        <w:right w:val="none" w:sz="0" w:space="0" w:color="auto"/>
      </w:divBdr>
    </w:div>
    <w:div w:id="691036013">
      <w:bodyDiv w:val="1"/>
      <w:marLeft w:val="0"/>
      <w:marRight w:val="0"/>
      <w:marTop w:val="0"/>
      <w:marBottom w:val="0"/>
      <w:divBdr>
        <w:top w:val="none" w:sz="0" w:space="0" w:color="auto"/>
        <w:left w:val="none" w:sz="0" w:space="0" w:color="auto"/>
        <w:bottom w:val="none" w:sz="0" w:space="0" w:color="auto"/>
        <w:right w:val="none" w:sz="0" w:space="0" w:color="auto"/>
      </w:divBdr>
    </w:div>
    <w:div w:id="695692661">
      <w:bodyDiv w:val="1"/>
      <w:marLeft w:val="0"/>
      <w:marRight w:val="0"/>
      <w:marTop w:val="0"/>
      <w:marBottom w:val="0"/>
      <w:divBdr>
        <w:top w:val="none" w:sz="0" w:space="0" w:color="auto"/>
        <w:left w:val="none" w:sz="0" w:space="0" w:color="auto"/>
        <w:bottom w:val="none" w:sz="0" w:space="0" w:color="auto"/>
        <w:right w:val="none" w:sz="0" w:space="0" w:color="auto"/>
      </w:divBdr>
    </w:div>
    <w:div w:id="702559356">
      <w:bodyDiv w:val="1"/>
      <w:marLeft w:val="0"/>
      <w:marRight w:val="0"/>
      <w:marTop w:val="0"/>
      <w:marBottom w:val="0"/>
      <w:divBdr>
        <w:top w:val="none" w:sz="0" w:space="0" w:color="auto"/>
        <w:left w:val="none" w:sz="0" w:space="0" w:color="auto"/>
        <w:bottom w:val="none" w:sz="0" w:space="0" w:color="auto"/>
        <w:right w:val="none" w:sz="0" w:space="0" w:color="auto"/>
      </w:divBdr>
    </w:div>
    <w:div w:id="707488015">
      <w:bodyDiv w:val="1"/>
      <w:marLeft w:val="0"/>
      <w:marRight w:val="0"/>
      <w:marTop w:val="0"/>
      <w:marBottom w:val="0"/>
      <w:divBdr>
        <w:top w:val="none" w:sz="0" w:space="0" w:color="auto"/>
        <w:left w:val="none" w:sz="0" w:space="0" w:color="auto"/>
        <w:bottom w:val="none" w:sz="0" w:space="0" w:color="auto"/>
        <w:right w:val="none" w:sz="0" w:space="0" w:color="auto"/>
      </w:divBdr>
    </w:div>
    <w:div w:id="708648006">
      <w:bodyDiv w:val="1"/>
      <w:marLeft w:val="0"/>
      <w:marRight w:val="0"/>
      <w:marTop w:val="0"/>
      <w:marBottom w:val="0"/>
      <w:divBdr>
        <w:top w:val="none" w:sz="0" w:space="0" w:color="auto"/>
        <w:left w:val="none" w:sz="0" w:space="0" w:color="auto"/>
        <w:bottom w:val="none" w:sz="0" w:space="0" w:color="auto"/>
        <w:right w:val="none" w:sz="0" w:space="0" w:color="auto"/>
      </w:divBdr>
    </w:div>
    <w:div w:id="708920615">
      <w:bodyDiv w:val="1"/>
      <w:marLeft w:val="0"/>
      <w:marRight w:val="0"/>
      <w:marTop w:val="0"/>
      <w:marBottom w:val="0"/>
      <w:divBdr>
        <w:top w:val="none" w:sz="0" w:space="0" w:color="auto"/>
        <w:left w:val="none" w:sz="0" w:space="0" w:color="auto"/>
        <w:bottom w:val="none" w:sz="0" w:space="0" w:color="auto"/>
        <w:right w:val="none" w:sz="0" w:space="0" w:color="auto"/>
      </w:divBdr>
    </w:div>
    <w:div w:id="714735807">
      <w:bodyDiv w:val="1"/>
      <w:marLeft w:val="0"/>
      <w:marRight w:val="0"/>
      <w:marTop w:val="0"/>
      <w:marBottom w:val="0"/>
      <w:divBdr>
        <w:top w:val="none" w:sz="0" w:space="0" w:color="auto"/>
        <w:left w:val="none" w:sz="0" w:space="0" w:color="auto"/>
        <w:bottom w:val="none" w:sz="0" w:space="0" w:color="auto"/>
        <w:right w:val="none" w:sz="0" w:space="0" w:color="auto"/>
      </w:divBdr>
    </w:div>
    <w:div w:id="715472590">
      <w:bodyDiv w:val="1"/>
      <w:marLeft w:val="0"/>
      <w:marRight w:val="0"/>
      <w:marTop w:val="0"/>
      <w:marBottom w:val="0"/>
      <w:divBdr>
        <w:top w:val="none" w:sz="0" w:space="0" w:color="auto"/>
        <w:left w:val="none" w:sz="0" w:space="0" w:color="auto"/>
        <w:bottom w:val="none" w:sz="0" w:space="0" w:color="auto"/>
        <w:right w:val="none" w:sz="0" w:space="0" w:color="auto"/>
      </w:divBdr>
    </w:div>
    <w:div w:id="721949058">
      <w:bodyDiv w:val="1"/>
      <w:marLeft w:val="0"/>
      <w:marRight w:val="0"/>
      <w:marTop w:val="0"/>
      <w:marBottom w:val="0"/>
      <w:divBdr>
        <w:top w:val="none" w:sz="0" w:space="0" w:color="auto"/>
        <w:left w:val="none" w:sz="0" w:space="0" w:color="auto"/>
        <w:bottom w:val="none" w:sz="0" w:space="0" w:color="auto"/>
        <w:right w:val="none" w:sz="0" w:space="0" w:color="auto"/>
      </w:divBdr>
    </w:div>
    <w:div w:id="730738154">
      <w:bodyDiv w:val="1"/>
      <w:marLeft w:val="0"/>
      <w:marRight w:val="0"/>
      <w:marTop w:val="0"/>
      <w:marBottom w:val="0"/>
      <w:divBdr>
        <w:top w:val="none" w:sz="0" w:space="0" w:color="auto"/>
        <w:left w:val="none" w:sz="0" w:space="0" w:color="auto"/>
        <w:bottom w:val="none" w:sz="0" w:space="0" w:color="auto"/>
        <w:right w:val="none" w:sz="0" w:space="0" w:color="auto"/>
      </w:divBdr>
    </w:div>
    <w:div w:id="731389546">
      <w:bodyDiv w:val="1"/>
      <w:marLeft w:val="0"/>
      <w:marRight w:val="0"/>
      <w:marTop w:val="0"/>
      <w:marBottom w:val="0"/>
      <w:divBdr>
        <w:top w:val="none" w:sz="0" w:space="0" w:color="auto"/>
        <w:left w:val="none" w:sz="0" w:space="0" w:color="auto"/>
        <w:bottom w:val="none" w:sz="0" w:space="0" w:color="auto"/>
        <w:right w:val="none" w:sz="0" w:space="0" w:color="auto"/>
      </w:divBdr>
    </w:div>
    <w:div w:id="738478784">
      <w:bodyDiv w:val="1"/>
      <w:marLeft w:val="0"/>
      <w:marRight w:val="0"/>
      <w:marTop w:val="0"/>
      <w:marBottom w:val="0"/>
      <w:divBdr>
        <w:top w:val="none" w:sz="0" w:space="0" w:color="auto"/>
        <w:left w:val="none" w:sz="0" w:space="0" w:color="auto"/>
        <w:bottom w:val="none" w:sz="0" w:space="0" w:color="auto"/>
        <w:right w:val="none" w:sz="0" w:space="0" w:color="auto"/>
      </w:divBdr>
    </w:div>
    <w:div w:id="741754419">
      <w:bodyDiv w:val="1"/>
      <w:marLeft w:val="0"/>
      <w:marRight w:val="0"/>
      <w:marTop w:val="0"/>
      <w:marBottom w:val="0"/>
      <w:divBdr>
        <w:top w:val="none" w:sz="0" w:space="0" w:color="auto"/>
        <w:left w:val="none" w:sz="0" w:space="0" w:color="auto"/>
        <w:bottom w:val="none" w:sz="0" w:space="0" w:color="auto"/>
        <w:right w:val="none" w:sz="0" w:space="0" w:color="auto"/>
      </w:divBdr>
    </w:div>
    <w:div w:id="745807211">
      <w:bodyDiv w:val="1"/>
      <w:marLeft w:val="0"/>
      <w:marRight w:val="0"/>
      <w:marTop w:val="0"/>
      <w:marBottom w:val="0"/>
      <w:divBdr>
        <w:top w:val="none" w:sz="0" w:space="0" w:color="auto"/>
        <w:left w:val="none" w:sz="0" w:space="0" w:color="auto"/>
        <w:bottom w:val="none" w:sz="0" w:space="0" w:color="auto"/>
        <w:right w:val="none" w:sz="0" w:space="0" w:color="auto"/>
      </w:divBdr>
    </w:div>
    <w:div w:id="749935220">
      <w:bodyDiv w:val="1"/>
      <w:marLeft w:val="0"/>
      <w:marRight w:val="0"/>
      <w:marTop w:val="0"/>
      <w:marBottom w:val="0"/>
      <w:divBdr>
        <w:top w:val="none" w:sz="0" w:space="0" w:color="auto"/>
        <w:left w:val="none" w:sz="0" w:space="0" w:color="auto"/>
        <w:bottom w:val="none" w:sz="0" w:space="0" w:color="auto"/>
        <w:right w:val="none" w:sz="0" w:space="0" w:color="auto"/>
      </w:divBdr>
    </w:div>
    <w:div w:id="754934154">
      <w:bodyDiv w:val="1"/>
      <w:marLeft w:val="0"/>
      <w:marRight w:val="0"/>
      <w:marTop w:val="0"/>
      <w:marBottom w:val="0"/>
      <w:divBdr>
        <w:top w:val="none" w:sz="0" w:space="0" w:color="auto"/>
        <w:left w:val="none" w:sz="0" w:space="0" w:color="auto"/>
        <w:bottom w:val="none" w:sz="0" w:space="0" w:color="auto"/>
        <w:right w:val="none" w:sz="0" w:space="0" w:color="auto"/>
      </w:divBdr>
    </w:div>
    <w:div w:id="755442869">
      <w:bodyDiv w:val="1"/>
      <w:marLeft w:val="0"/>
      <w:marRight w:val="0"/>
      <w:marTop w:val="0"/>
      <w:marBottom w:val="0"/>
      <w:divBdr>
        <w:top w:val="none" w:sz="0" w:space="0" w:color="auto"/>
        <w:left w:val="none" w:sz="0" w:space="0" w:color="auto"/>
        <w:bottom w:val="none" w:sz="0" w:space="0" w:color="auto"/>
        <w:right w:val="none" w:sz="0" w:space="0" w:color="auto"/>
      </w:divBdr>
    </w:div>
    <w:div w:id="764693287">
      <w:bodyDiv w:val="1"/>
      <w:marLeft w:val="0"/>
      <w:marRight w:val="0"/>
      <w:marTop w:val="0"/>
      <w:marBottom w:val="0"/>
      <w:divBdr>
        <w:top w:val="none" w:sz="0" w:space="0" w:color="auto"/>
        <w:left w:val="none" w:sz="0" w:space="0" w:color="auto"/>
        <w:bottom w:val="none" w:sz="0" w:space="0" w:color="auto"/>
        <w:right w:val="none" w:sz="0" w:space="0" w:color="auto"/>
      </w:divBdr>
    </w:div>
    <w:div w:id="764885978">
      <w:bodyDiv w:val="1"/>
      <w:marLeft w:val="0"/>
      <w:marRight w:val="0"/>
      <w:marTop w:val="0"/>
      <w:marBottom w:val="0"/>
      <w:divBdr>
        <w:top w:val="none" w:sz="0" w:space="0" w:color="auto"/>
        <w:left w:val="none" w:sz="0" w:space="0" w:color="auto"/>
        <w:bottom w:val="none" w:sz="0" w:space="0" w:color="auto"/>
        <w:right w:val="none" w:sz="0" w:space="0" w:color="auto"/>
      </w:divBdr>
    </w:div>
    <w:div w:id="770125238">
      <w:bodyDiv w:val="1"/>
      <w:marLeft w:val="0"/>
      <w:marRight w:val="0"/>
      <w:marTop w:val="0"/>
      <w:marBottom w:val="0"/>
      <w:divBdr>
        <w:top w:val="none" w:sz="0" w:space="0" w:color="auto"/>
        <w:left w:val="none" w:sz="0" w:space="0" w:color="auto"/>
        <w:bottom w:val="none" w:sz="0" w:space="0" w:color="auto"/>
        <w:right w:val="none" w:sz="0" w:space="0" w:color="auto"/>
      </w:divBdr>
    </w:div>
    <w:div w:id="778329993">
      <w:bodyDiv w:val="1"/>
      <w:marLeft w:val="0"/>
      <w:marRight w:val="0"/>
      <w:marTop w:val="0"/>
      <w:marBottom w:val="0"/>
      <w:divBdr>
        <w:top w:val="none" w:sz="0" w:space="0" w:color="auto"/>
        <w:left w:val="none" w:sz="0" w:space="0" w:color="auto"/>
        <w:bottom w:val="none" w:sz="0" w:space="0" w:color="auto"/>
        <w:right w:val="none" w:sz="0" w:space="0" w:color="auto"/>
      </w:divBdr>
    </w:div>
    <w:div w:id="779571927">
      <w:bodyDiv w:val="1"/>
      <w:marLeft w:val="0"/>
      <w:marRight w:val="0"/>
      <w:marTop w:val="0"/>
      <w:marBottom w:val="0"/>
      <w:divBdr>
        <w:top w:val="none" w:sz="0" w:space="0" w:color="auto"/>
        <w:left w:val="none" w:sz="0" w:space="0" w:color="auto"/>
        <w:bottom w:val="none" w:sz="0" w:space="0" w:color="auto"/>
        <w:right w:val="none" w:sz="0" w:space="0" w:color="auto"/>
      </w:divBdr>
    </w:div>
    <w:div w:id="781924290">
      <w:bodyDiv w:val="1"/>
      <w:marLeft w:val="0"/>
      <w:marRight w:val="0"/>
      <w:marTop w:val="0"/>
      <w:marBottom w:val="0"/>
      <w:divBdr>
        <w:top w:val="none" w:sz="0" w:space="0" w:color="auto"/>
        <w:left w:val="none" w:sz="0" w:space="0" w:color="auto"/>
        <w:bottom w:val="none" w:sz="0" w:space="0" w:color="auto"/>
        <w:right w:val="none" w:sz="0" w:space="0" w:color="auto"/>
      </w:divBdr>
    </w:div>
    <w:div w:id="786199681">
      <w:bodyDiv w:val="1"/>
      <w:marLeft w:val="0"/>
      <w:marRight w:val="0"/>
      <w:marTop w:val="0"/>
      <w:marBottom w:val="0"/>
      <w:divBdr>
        <w:top w:val="none" w:sz="0" w:space="0" w:color="auto"/>
        <w:left w:val="none" w:sz="0" w:space="0" w:color="auto"/>
        <w:bottom w:val="none" w:sz="0" w:space="0" w:color="auto"/>
        <w:right w:val="none" w:sz="0" w:space="0" w:color="auto"/>
      </w:divBdr>
    </w:div>
    <w:div w:id="789475369">
      <w:bodyDiv w:val="1"/>
      <w:marLeft w:val="0"/>
      <w:marRight w:val="0"/>
      <w:marTop w:val="0"/>
      <w:marBottom w:val="0"/>
      <w:divBdr>
        <w:top w:val="none" w:sz="0" w:space="0" w:color="auto"/>
        <w:left w:val="none" w:sz="0" w:space="0" w:color="auto"/>
        <w:bottom w:val="none" w:sz="0" w:space="0" w:color="auto"/>
        <w:right w:val="none" w:sz="0" w:space="0" w:color="auto"/>
      </w:divBdr>
    </w:div>
    <w:div w:id="791823345">
      <w:bodyDiv w:val="1"/>
      <w:marLeft w:val="0"/>
      <w:marRight w:val="0"/>
      <w:marTop w:val="0"/>
      <w:marBottom w:val="0"/>
      <w:divBdr>
        <w:top w:val="none" w:sz="0" w:space="0" w:color="auto"/>
        <w:left w:val="none" w:sz="0" w:space="0" w:color="auto"/>
        <w:bottom w:val="none" w:sz="0" w:space="0" w:color="auto"/>
        <w:right w:val="none" w:sz="0" w:space="0" w:color="auto"/>
      </w:divBdr>
    </w:div>
    <w:div w:id="797068993">
      <w:bodyDiv w:val="1"/>
      <w:marLeft w:val="0"/>
      <w:marRight w:val="0"/>
      <w:marTop w:val="0"/>
      <w:marBottom w:val="0"/>
      <w:divBdr>
        <w:top w:val="none" w:sz="0" w:space="0" w:color="auto"/>
        <w:left w:val="none" w:sz="0" w:space="0" w:color="auto"/>
        <w:bottom w:val="none" w:sz="0" w:space="0" w:color="auto"/>
        <w:right w:val="none" w:sz="0" w:space="0" w:color="auto"/>
      </w:divBdr>
    </w:div>
    <w:div w:id="797644978">
      <w:bodyDiv w:val="1"/>
      <w:marLeft w:val="0"/>
      <w:marRight w:val="0"/>
      <w:marTop w:val="0"/>
      <w:marBottom w:val="0"/>
      <w:divBdr>
        <w:top w:val="none" w:sz="0" w:space="0" w:color="auto"/>
        <w:left w:val="none" w:sz="0" w:space="0" w:color="auto"/>
        <w:bottom w:val="none" w:sz="0" w:space="0" w:color="auto"/>
        <w:right w:val="none" w:sz="0" w:space="0" w:color="auto"/>
      </w:divBdr>
    </w:div>
    <w:div w:id="802501530">
      <w:bodyDiv w:val="1"/>
      <w:marLeft w:val="0"/>
      <w:marRight w:val="0"/>
      <w:marTop w:val="0"/>
      <w:marBottom w:val="0"/>
      <w:divBdr>
        <w:top w:val="none" w:sz="0" w:space="0" w:color="auto"/>
        <w:left w:val="none" w:sz="0" w:space="0" w:color="auto"/>
        <w:bottom w:val="none" w:sz="0" w:space="0" w:color="auto"/>
        <w:right w:val="none" w:sz="0" w:space="0" w:color="auto"/>
      </w:divBdr>
    </w:div>
    <w:div w:id="804927713">
      <w:bodyDiv w:val="1"/>
      <w:marLeft w:val="0"/>
      <w:marRight w:val="0"/>
      <w:marTop w:val="0"/>
      <w:marBottom w:val="0"/>
      <w:divBdr>
        <w:top w:val="none" w:sz="0" w:space="0" w:color="auto"/>
        <w:left w:val="none" w:sz="0" w:space="0" w:color="auto"/>
        <w:bottom w:val="none" w:sz="0" w:space="0" w:color="auto"/>
        <w:right w:val="none" w:sz="0" w:space="0" w:color="auto"/>
      </w:divBdr>
    </w:div>
    <w:div w:id="809905458">
      <w:bodyDiv w:val="1"/>
      <w:marLeft w:val="0"/>
      <w:marRight w:val="0"/>
      <w:marTop w:val="0"/>
      <w:marBottom w:val="0"/>
      <w:divBdr>
        <w:top w:val="none" w:sz="0" w:space="0" w:color="auto"/>
        <w:left w:val="none" w:sz="0" w:space="0" w:color="auto"/>
        <w:bottom w:val="none" w:sz="0" w:space="0" w:color="auto"/>
        <w:right w:val="none" w:sz="0" w:space="0" w:color="auto"/>
      </w:divBdr>
    </w:div>
    <w:div w:id="811141660">
      <w:bodyDiv w:val="1"/>
      <w:marLeft w:val="0"/>
      <w:marRight w:val="0"/>
      <w:marTop w:val="0"/>
      <w:marBottom w:val="0"/>
      <w:divBdr>
        <w:top w:val="none" w:sz="0" w:space="0" w:color="auto"/>
        <w:left w:val="none" w:sz="0" w:space="0" w:color="auto"/>
        <w:bottom w:val="none" w:sz="0" w:space="0" w:color="auto"/>
        <w:right w:val="none" w:sz="0" w:space="0" w:color="auto"/>
      </w:divBdr>
    </w:div>
    <w:div w:id="812798608">
      <w:bodyDiv w:val="1"/>
      <w:marLeft w:val="0"/>
      <w:marRight w:val="0"/>
      <w:marTop w:val="0"/>
      <w:marBottom w:val="0"/>
      <w:divBdr>
        <w:top w:val="none" w:sz="0" w:space="0" w:color="auto"/>
        <w:left w:val="none" w:sz="0" w:space="0" w:color="auto"/>
        <w:bottom w:val="none" w:sz="0" w:space="0" w:color="auto"/>
        <w:right w:val="none" w:sz="0" w:space="0" w:color="auto"/>
      </w:divBdr>
    </w:div>
    <w:div w:id="817307430">
      <w:bodyDiv w:val="1"/>
      <w:marLeft w:val="0"/>
      <w:marRight w:val="0"/>
      <w:marTop w:val="0"/>
      <w:marBottom w:val="0"/>
      <w:divBdr>
        <w:top w:val="none" w:sz="0" w:space="0" w:color="auto"/>
        <w:left w:val="none" w:sz="0" w:space="0" w:color="auto"/>
        <w:bottom w:val="none" w:sz="0" w:space="0" w:color="auto"/>
        <w:right w:val="none" w:sz="0" w:space="0" w:color="auto"/>
      </w:divBdr>
    </w:div>
    <w:div w:id="817648539">
      <w:bodyDiv w:val="1"/>
      <w:marLeft w:val="0"/>
      <w:marRight w:val="0"/>
      <w:marTop w:val="0"/>
      <w:marBottom w:val="0"/>
      <w:divBdr>
        <w:top w:val="none" w:sz="0" w:space="0" w:color="auto"/>
        <w:left w:val="none" w:sz="0" w:space="0" w:color="auto"/>
        <w:bottom w:val="none" w:sz="0" w:space="0" w:color="auto"/>
        <w:right w:val="none" w:sz="0" w:space="0" w:color="auto"/>
      </w:divBdr>
    </w:div>
    <w:div w:id="818814531">
      <w:bodyDiv w:val="1"/>
      <w:marLeft w:val="0"/>
      <w:marRight w:val="0"/>
      <w:marTop w:val="0"/>
      <w:marBottom w:val="0"/>
      <w:divBdr>
        <w:top w:val="none" w:sz="0" w:space="0" w:color="auto"/>
        <w:left w:val="none" w:sz="0" w:space="0" w:color="auto"/>
        <w:bottom w:val="none" w:sz="0" w:space="0" w:color="auto"/>
        <w:right w:val="none" w:sz="0" w:space="0" w:color="auto"/>
      </w:divBdr>
    </w:div>
    <w:div w:id="823399355">
      <w:bodyDiv w:val="1"/>
      <w:marLeft w:val="0"/>
      <w:marRight w:val="0"/>
      <w:marTop w:val="0"/>
      <w:marBottom w:val="0"/>
      <w:divBdr>
        <w:top w:val="none" w:sz="0" w:space="0" w:color="auto"/>
        <w:left w:val="none" w:sz="0" w:space="0" w:color="auto"/>
        <w:bottom w:val="none" w:sz="0" w:space="0" w:color="auto"/>
        <w:right w:val="none" w:sz="0" w:space="0" w:color="auto"/>
      </w:divBdr>
    </w:div>
    <w:div w:id="837768376">
      <w:bodyDiv w:val="1"/>
      <w:marLeft w:val="0"/>
      <w:marRight w:val="0"/>
      <w:marTop w:val="0"/>
      <w:marBottom w:val="0"/>
      <w:divBdr>
        <w:top w:val="none" w:sz="0" w:space="0" w:color="auto"/>
        <w:left w:val="none" w:sz="0" w:space="0" w:color="auto"/>
        <w:bottom w:val="none" w:sz="0" w:space="0" w:color="auto"/>
        <w:right w:val="none" w:sz="0" w:space="0" w:color="auto"/>
      </w:divBdr>
    </w:div>
    <w:div w:id="838077848">
      <w:bodyDiv w:val="1"/>
      <w:marLeft w:val="0"/>
      <w:marRight w:val="0"/>
      <w:marTop w:val="0"/>
      <w:marBottom w:val="0"/>
      <w:divBdr>
        <w:top w:val="none" w:sz="0" w:space="0" w:color="auto"/>
        <w:left w:val="none" w:sz="0" w:space="0" w:color="auto"/>
        <w:bottom w:val="none" w:sz="0" w:space="0" w:color="auto"/>
        <w:right w:val="none" w:sz="0" w:space="0" w:color="auto"/>
      </w:divBdr>
    </w:div>
    <w:div w:id="838620699">
      <w:bodyDiv w:val="1"/>
      <w:marLeft w:val="0"/>
      <w:marRight w:val="0"/>
      <w:marTop w:val="0"/>
      <w:marBottom w:val="0"/>
      <w:divBdr>
        <w:top w:val="none" w:sz="0" w:space="0" w:color="auto"/>
        <w:left w:val="none" w:sz="0" w:space="0" w:color="auto"/>
        <w:bottom w:val="none" w:sz="0" w:space="0" w:color="auto"/>
        <w:right w:val="none" w:sz="0" w:space="0" w:color="auto"/>
      </w:divBdr>
    </w:div>
    <w:div w:id="838622771">
      <w:bodyDiv w:val="1"/>
      <w:marLeft w:val="0"/>
      <w:marRight w:val="0"/>
      <w:marTop w:val="0"/>
      <w:marBottom w:val="0"/>
      <w:divBdr>
        <w:top w:val="none" w:sz="0" w:space="0" w:color="auto"/>
        <w:left w:val="none" w:sz="0" w:space="0" w:color="auto"/>
        <w:bottom w:val="none" w:sz="0" w:space="0" w:color="auto"/>
        <w:right w:val="none" w:sz="0" w:space="0" w:color="auto"/>
      </w:divBdr>
    </w:div>
    <w:div w:id="840194380">
      <w:bodyDiv w:val="1"/>
      <w:marLeft w:val="0"/>
      <w:marRight w:val="0"/>
      <w:marTop w:val="0"/>
      <w:marBottom w:val="0"/>
      <w:divBdr>
        <w:top w:val="none" w:sz="0" w:space="0" w:color="auto"/>
        <w:left w:val="none" w:sz="0" w:space="0" w:color="auto"/>
        <w:bottom w:val="none" w:sz="0" w:space="0" w:color="auto"/>
        <w:right w:val="none" w:sz="0" w:space="0" w:color="auto"/>
      </w:divBdr>
    </w:div>
    <w:div w:id="840704933">
      <w:bodyDiv w:val="1"/>
      <w:marLeft w:val="0"/>
      <w:marRight w:val="0"/>
      <w:marTop w:val="0"/>
      <w:marBottom w:val="0"/>
      <w:divBdr>
        <w:top w:val="none" w:sz="0" w:space="0" w:color="auto"/>
        <w:left w:val="none" w:sz="0" w:space="0" w:color="auto"/>
        <w:bottom w:val="none" w:sz="0" w:space="0" w:color="auto"/>
        <w:right w:val="none" w:sz="0" w:space="0" w:color="auto"/>
      </w:divBdr>
    </w:div>
    <w:div w:id="841118943">
      <w:bodyDiv w:val="1"/>
      <w:marLeft w:val="0"/>
      <w:marRight w:val="0"/>
      <w:marTop w:val="0"/>
      <w:marBottom w:val="0"/>
      <w:divBdr>
        <w:top w:val="none" w:sz="0" w:space="0" w:color="auto"/>
        <w:left w:val="none" w:sz="0" w:space="0" w:color="auto"/>
        <w:bottom w:val="none" w:sz="0" w:space="0" w:color="auto"/>
        <w:right w:val="none" w:sz="0" w:space="0" w:color="auto"/>
      </w:divBdr>
    </w:div>
    <w:div w:id="847909812">
      <w:bodyDiv w:val="1"/>
      <w:marLeft w:val="0"/>
      <w:marRight w:val="0"/>
      <w:marTop w:val="0"/>
      <w:marBottom w:val="0"/>
      <w:divBdr>
        <w:top w:val="none" w:sz="0" w:space="0" w:color="auto"/>
        <w:left w:val="none" w:sz="0" w:space="0" w:color="auto"/>
        <w:bottom w:val="none" w:sz="0" w:space="0" w:color="auto"/>
        <w:right w:val="none" w:sz="0" w:space="0" w:color="auto"/>
      </w:divBdr>
    </w:div>
    <w:div w:id="848718624">
      <w:bodyDiv w:val="1"/>
      <w:marLeft w:val="0"/>
      <w:marRight w:val="0"/>
      <w:marTop w:val="0"/>
      <w:marBottom w:val="0"/>
      <w:divBdr>
        <w:top w:val="none" w:sz="0" w:space="0" w:color="auto"/>
        <w:left w:val="none" w:sz="0" w:space="0" w:color="auto"/>
        <w:bottom w:val="none" w:sz="0" w:space="0" w:color="auto"/>
        <w:right w:val="none" w:sz="0" w:space="0" w:color="auto"/>
      </w:divBdr>
    </w:div>
    <w:div w:id="849831184">
      <w:bodyDiv w:val="1"/>
      <w:marLeft w:val="0"/>
      <w:marRight w:val="0"/>
      <w:marTop w:val="0"/>
      <w:marBottom w:val="0"/>
      <w:divBdr>
        <w:top w:val="none" w:sz="0" w:space="0" w:color="auto"/>
        <w:left w:val="none" w:sz="0" w:space="0" w:color="auto"/>
        <w:bottom w:val="none" w:sz="0" w:space="0" w:color="auto"/>
        <w:right w:val="none" w:sz="0" w:space="0" w:color="auto"/>
      </w:divBdr>
    </w:div>
    <w:div w:id="850530824">
      <w:bodyDiv w:val="1"/>
      <w:marLeft w:val="0"/>
      <w:marRight w:val="0"/>
      <w:marTop w:val="0"/>
      <w:marBottom w:val="0"/>
      <w:divBdr>
        <w:top w:val="none" w:sz="0" w:space="0" w:color="auto"/>
        <w:left w:val="none" w:sz="0" w:space="0" w:color="auto"/>
        <w:bottom w:val="none" w:sz="0" w:space="0" w:color="auto"/>
        <w:right w:val="none" w:sz="0" w:space="0" w:color="auto"/>
      </w:divBdr>
    </w:div>
    <w:div w:id="855853448">
      <w:bodyDiv w:val="1"/>
      <w:marLeft w:val="0"/>
      <w:marRight w:val="0"/>
      <w:marTop w:val="0"/>
      <w:marBottom w:val="0"/>
      <w:divBdr>
        <w:top w:val="none" w:sz="0" w:space="0" w:color="auto"/>
        <w:left w:val="none" w:sz="0" w:space="0" w:color="auto"/>
        <w:bottom w:val="none" w:sz="0" w:space="0" w:color="auto"/>
        <w:right w:val="none" w:sz="0" w:space="0" w:color="auto"/>
      </w:divBdr>
    </w:div>
    <w:div w:id="857544204">
      <w:bodyDiv w:val="1"/>
      <w:marLeft w:val="0"/>
      <w:marRight w:val="0"/>
      <w:marTop w:val="0"/>
      <w:marBottom w:val="0"/>
      <w:divBdr>
        <w:top w:val="none" w:sz="0" w:space="0" w:color="auto"/>
        <w:left w:val="none" w:sz="0" w:space="0" w:color="auto"/>
        <w:bottom w:val="none" w:sz="0" w:space="0" w:color="auto"/>
        <w:right w:val="none" w:sz="0" w:space="0" w:color="auto"/>
      </w:divBdr>
    </w:div>
    <w:div w:id="859203699">
      <w:bodyDiv w:val="1"/>
      <w:marLeft w:val="0"/>
      <w:marRight w:val="0"/>
      <w:marTop w:val="0"/>
      <w:marBottom w:val="0"/>
      <w:divBdr>
        <w:top w:val="none" w:sz="0" w:space="0" w:color="auto"/>
        <w:left w:val="none" w:sz="0" w:space="0" w:color="auto"/>
        <w:bottom w:val="none" w:sz="0" w:space="0" w:color="auto"/>
        <w:right w:val="none" w:sz="0" w:space="0" w:color="auto"/>
      </w:divBdr>
    </w:div>
    <w:div w:id="863135523">
      <w:bodyDiv w:val="1"/>
      <w:marLeft w:val="0"/>
      <w:marRight w:val="0"/>
      <w:marTop w:val="0"/>
      <w:marBottom w:val="0"/>
      <w:divBdr>
        <w:top w:val="none" w:sz="0" w:space="0" w:color="auto"/>
        <w:left w:val="none" w:sz="0" w:space="0" w:color="auto"/>
        <w:bottom w:val="none" w:sz="0" w:space="0" w:color="auto"/>
        <w:right w:val="none" w:sz="0" w:space="0" w:color="auto"/>
      </w:divBdr>
    </w:div>
    <w:div w:id="882211020">
      <w:bodyDiv w:val="1"/>
      <w:marLeft w:val="0"/>
      <w:marRight w:val="0"/>
      <w:marTop w:val="0"/>
      <w:marBottom w:val="0"/>
      <w:divBdr>
        <w:top w:val="none" w:sz="0" w:space="0" w:color="auto"/>
        <w:left w:val="none" w:sz="0" w:space="0" w:color="auto"/>
        <w:bottom w:val="none" w:sz="0" w:space="0" w:color="auto"/>
        <w:right w:val="none" w:sz="0" w:space="0" w:color="auto"/>
      </w:divBdr>
    </w:div>
    <w:div w:id="886378109">
      <w:bodyDiv w:val="1"/>
      <w:marLeft w:val="0"/>
      <w:marRight w:val="0"/>
      <w:marTop w:val="0"/>
      <w:marBottom w:val="0"/>
      <w:divBdr>
        <w:top w:val="none" w:sz="0" w:space="0" w:color="auto"/>
        <w:left w:val="none" w:sz="0" w:space="0" w:color="auto"/>
        <w:bottom w:val="none" w:sz="0" w:space="0" w:color="auto"/>
        <w:right w:val="none" w:sz="0" w:space="0" w:color="auto"/>
      </w:divBdr>
    </w:div>
    <w:div w:id="892888411">
      <w:bodyDiv w:val="1"/>
      <w:marLeft w:val="0"/>
      <w:marRight w:val="0"/>
      <w:marTop w:val="0"/>
      <w:marBottom w:val="0"/>
      <w:divBdr>
        <w:top w:val="none" w:sz="0" w:space="0" w:color="auto"/>
        <w:left w:val="none" w:sz="0" w:space="0" w:color="auto"/>
        <w:bottom w:val="none" w:sz="0" w:space="0" w:color="auto"/>
        <w:right w:val="none" w:sz="0" w:space="0" w:color="auto"/>
      </w:divBdr>
    </w:div>
    <w:div w:id="893346842">
      <w:bodyDiv w:val="1"/>
      <w:marLeft w:val="0"/>
      <w:marRight w:val="0"/>
      <w:marTop w:val="0"/>
      <w:marBottom w:val="0"/>
      <w:divBdr>
        <w:top w:val="none" w:sz="0" w:space="0" w:color="auto"/>
        <w:left w:val="none" w:sz="0" w:space="0" w:color="auto"/>
        <w:bottom w:val="none" w:sz="0" w:space="0" w:color="auto"/>
        <w:right w:val="none" w:sz="0" w:space="0" w:color="auto"/>
      </w:divBdr>
    </w:div>
    <w:div w:id="896360024">
      <w:bodyDiv w:val="1"/>
      <w:marLeft w:val="0"/>
      <w:marRight w:val="0"/>
      <w:marTop w:val="0"/>
      <w:marBottom w:val="0"/>
      <w:divBdr>
        <w:top w:val="none" w:sz="0" w:space="0" w:color="auto"/>
        <w:left w:val="none" w:sz="0" w:space="0" w:color="auto"/>
        <w:bottom w:val="none" w:sz="0" w:space="0" w:color="auto"/>
        <w:right w:val="none" w:sz="0" w:space="0" w:color="auto"/>
      </w:divBdr>
    </w:div>
    <w:div w:id="898243550">
      <w:bodyDiv w:val="1"/>
      <w:marLeft w:val="0"/>
      <w:marRight w:val="0"/>
      <w:marTop w:val="0"/>
      <w:marBottom w:val="0"/>
      <w:divBdr>
        <w:top w:val="none" w:sz="0" w:space="0" w:color="auto"/>
        <w:left w:val="none" w:sz="0" w:space="0" w:color="auto"/>
        <w:bottom w:val="none" w:sz="0" w:space="0" w:color="auto"/>
        <w:right w:val="none" w:sz="0" w:space="0" w:color="auto"/>
      </w:divBdr>
    </w:div>
    <w:div w:id="901015616">
      <w:bodyDiv w:val="1"/>
      <w:marLeft w:val="0"/>
      <w:marRight w:val="0"/>
      <w:marTop w:val="0"/>
      <w:marBottom w:val="0"/>
      <w:divBdr>
        <w:top w:val="none" w:sz="0" w:space="0" w:color="auto"/>
        <w:left w:val="none" w:sz="0" w:space="0" w:color="auto"/>
        <w:bottom w:val="none" w:sz="0" w:space="0" w:color="auto"/>
        <w:right w:val="none" w:sz="0" w:space="0" w:color="auto"/>
      </w:divBdr>
    </w:div>
    <w:div w:id="902374869">
      <w:bodyDiv w:val="1"/>
      <w:marLeft w:val="0"/>
      <w:marRight w:val="0"/>
      <w:marTop w:val="0"/>
      <w:marBottom w:val="0"/>
      <w:divBdr>
        <w:top w:val="none" w:sz="0" w:space="0" w:color="auto"/>
        <w:left w:val="none" w:sz="0" w:space="0" w:color="auto"/>
        <w:bottom w:val="none" w:sz="0" w:space="0" w:color="auto"/>
        <w:right w:val="none" w:sz="0" w:space="0" w:color="auto"/>
      </w:divBdr>
    </w:div>
    <w:div w:id="903835893">
      <w:bodyDiv w:val="1"/>
      <w:marLeft w:val="0"/>
      <w:marRight w:val="0"/>
      <w:marTop w:val="0"/>
      <w:marBottom w:val="0"/>
      <w:divBdr>
        <w:top w:val="none" w:sz="0" w:space="0" w:color="auto"/>
        <w:left w:val="none" w:sz="0" w:space="0" w:color="auto"/>
        <w:bottom w:val="none" w:sz="0" w:space="0" w:color="auto"/>
        <w:right w:val="none" w:sz="0" w:space="0" w:color="auto"/>
      </w:divBdr>
    </w:div>
    <w:div w:id="907425277">
      <w:bodyDiv w:val="1"/>
      <w:marLeft w:val="0"/>
      <w:marRight w:val="0"/>
      <w:marTop w:val="0"/>
      <w:marBottom w:val="0"/>
      <w:divBdr>
        <w:top w:val="none" w:sz="0" w:space="0" w:color="auto"/>
        <w:left w:val="none" w:sz="0" w:space="0" w:color="auto"/>
        <w:bottom w:val="none" w:sz="0" w:space="0" w:color="auto"/>
        <w:right w:val="none" w:sz="0" w:space="0" w:color="auto"/>
      </w:divBdr>
    </w:div>
    <w:div w:id="913317665">
      <w:bodyDiv w:val="1"/>
      <w:marLeft w:val="0"/>
      <w:marRight w:val="0"/>
      <w:marTop w:val="0"/>
      <w:marBottom w:val="0"/>
      <w:divBdr>
        <w:top w:val="none" w:sz="0" w:space="0" w:color="auto"/>
        <w:left w:val="none" w:sz="0" w:space="0" w:color="auto"/>
        <w:bottom w:val="none" w:sz="0" w:space="0" w:color="auto"/>
        <w:right w:val="none" w:sz="0" w:space="0" w:color="auto"/>
      </w:divBdr>
    </w:div>
    <w:div w:id="917861017">
      <w:bodyDiv w:val="1"/>
      <w:marLeft w:val="0"/>
      <w:marRight w:val="0"/>
      <w:marTop w:val="0"/>
      <w:marBottom w:val="0"/>
      <w:divBdr>
        <w:top w:val="none" w:sz="0" w:space="0" w:color="auto"/>
        <w:left w:val="none" w:sz="0" w:space="0" w:color="auto"/>
        <w:bottom w:val="none" w:sz="0" w:space="0" w:color="auto"/>
        <w:right w:val="none" w:sz="0" w:space="0" w:color="auto"/>
      </w:divBdr>
    </w:div>
    <w:div w:id="934287032">
      <w:bodyDiv w:val="1"/>
      <w:marLeft w:val="0"/>
      <w:marRight w:val="0"/>
      <w:marTop w:val="0"/>
      <w:marBottom w:val="0"/>
      <w:divBdr>
        <w:top w:val="none" w:sz="0" w:space="0" w:color="auto"/>
        <w:left w:val="none" w:sz="0" w:space="0" w:color="auto"/>
        <w:bottom w:val="none" w:sz="0" w:space="0" w:color="auto"/>
        <w:right w:val="none" w:sz="0" w:space="0" w:color="auto"/>
      </w:divBdr>
    </w:div>
    <w:div w:id="942612218">
      <w:bodyDiv w:val="1"/>
      <w:marLeft w:val="0"/>
      <w:marRight w:val="0"/>
      <w:marTop w:val="0"/>
      <w:marBottom w:val="0"/>
      <w:divBdr>
        <w:top w:val="none" w:sz="0" w:space="0" w:color="auto"/>
        <w:left w:val="none" w:sz="0" w:space="0" w:color="auto"/>
        <w:bottom w:val="none" w:sz="0" w:space="0" w:color="auto"/>
        <w:right w:val="none" w:sz="0" w:space="0" w:color="auto"/>
      </w:divBdr>
    </w:div>
    <w:div w:id="944727719">
      <w:bodyDiv w:val="1"/>
      <w:marLeft w:val="0"/>
      <w:marRight w:val="0"/>
      <w:marTop w:val="0"/>
      <w:marBottom w:val="0"/>
      <w:divBdr>
        <w:top w:val="none" w:sz="0" w:space="0" w:color="auto"/>
        <w:left w:val="none" w:sz="0" w:space="0" w:color="auto"/>
        <w:bottom w:val="none" w:sz="0" w:space="0" w:color="auto"/>
        <w:right w:val="none" w:sz="0" w:space="0" w:color="auto"/>
      </w:divBdr>
    </w:div>
    <w:div w:id="946620611">
      <w:bodyDiv w:val="1"/>
      <w:marLeft w:val="0"/>
      <w:marRight w:val="0"/>
      <w:marTop w:val="0"/>
      <w:marBottom w:val="0"/>
      <w:divBdr>
        <w:top w:val="none" w:sz="0" w:space="0" w:color="auto"/>
        <w:left w:val="none" w:sz="0" w:space="0" w:color="auto"/>
        <w:bottom w:val="none" w:sz="0" w:space="0" w:color="auto"/>
        <w:right w:val="none" w:sz="0" w:space="0" w:color="auto"/>
      </w:divBdr>
    </w:div>
    <w:div w:id="956789805">
      <w:bodyDiv w:val="1"/>
      <w:marLeft w:val="0"/>
      <w:marRight w:val="0"/>
      <w:marTop w:val="0"/>
      <w:marBottom w:val="0"/>
      <w:divBdr>
        <w:top w:val="none" w:sz="0" w:space="0" w:color="auto"/>
        <w:left w:val="none" w:sz="0" w:space="0" w:color="auto"/>
        <w:bottom w:val="none" w:sz="0" w:space="0" w:color="auto"/>
        <w:right w:val="none" w:sz="0" w:space="0" w:color="auto"/>
      </w:divBdr>
    </w:div>
    <w:div w:id="959603356">
      <w:bodyDiv w:val="1"/>
      <w:marLeft w:val="0"/>
      <w:marRight w:val="0"/>
      <w:marTop w:val="0"/>
      <w:marBottom w:val="0"/>
      <w:divBdr>
        <w:top w:val="none" w:sz="0" w:space="0" w:color="auto"/>
        <w:left w:val="none" w:sz="0" w:space="0" w:color="auto"/>
        <w:bottom w:val="none" w:sz="0" w:space="0" w:color="auto"/>
        <w:right w:val="none" w:sz="0" w:space="0" w:color="auto"/>
      </w:divBdr>
    </w:div>
    <w:div w:id="971908289">
      <w:bodyDiv w:val="1"/>
      <w:marLeft w:val="0"/>
      <w:marRight w:val="0"/>
      <w:marTop w:val="0"/>
      <w:marBottom w:val="0"/>
      <w:divBdr>
        <w:top w:val="none" w:sz="0" w:space="0" w:color="auto"/>
        <w:left w:val="none" w:sz="0" w:space="0" w:color="auto"/>
        <w:bottom w:val="none" w:sz="0" w:space="0" w:color="auto"/>
        <w:right w:val="none" w:sz="0" w:space="0" w:color="auto"/>
      </w:divBdr>
    </w:div>
    <w:div w:id="977342921">
      <w:bodyDiv w:val="1"/>
      <w:marLeft w:val="0"/>
      <w:marRight w:val="0"/>
      <w:marTop w:val="0"/>
      <w:marBottom w:val="0"/>
      <w:divBdr>
        <w:top w:val="none" w:sz="0" w:space="0" w:color="auto"/>
        <w:left w:val="none" w:sz="0" w:space="0" w:color="auto"/>
        <w:bottom w:val="none" w:sz="0" w:space="0" w:color="auto"/>
        <w:right w:val="none" w:sz="0" w:space="0" w:color="auto"/>
      </w:divBdr>
    </w:div>
    <w:div w:id="979460022">
      <w:bodyDiv w:val="1"/>
      <w:marLeft w:val="0"/>
      <w:marRight w:val="0"/>
      <w:marTop w:val="0"/>
      <w:marBottom w:val="0"/>
      <w:divBdr>
        <w:top w:val="none" w:sz="0" w:space="0" w:color="auto"/>
        <w:left w:val="none" w:sz="0" w:space="0" w:color="auto"/>
        <w:bottom w:val="none" w:sz="0" w:space="0" w:color="auto"/>
        <w:right w:val="none" w:sz="0" w:space="0" w:color="auto"/>
      </w:divBdr>
    </w:div>
    <w:div w:id="984046208">
      <w:bodyDiv w:val="1"/>
      <w:marLeft w:val="0"/>
      <w:marRight w:val="0"/>
      <w:marTop w:val="0"/>
      <w:marBottom w:val="0"/>
      <w:divBdr>
        <w:top w:val="none" w:sz="0" w:space="0" w:color="auto"/>
        <w:left w:val="none" w:sz="0" w:space="0" w:color="auto"/>
        <w:bottom w:val="none" w:sz="0" w:space="0" w:color="auto"/>
        <w:right w:val="none" w:sz="0" w:space="0" w:color="auto"/>
      </w:divBdr>
    </w:div>
    <w:div w:id="984547458">
      <w:bodyDiv w:val="1"/>
      <w:marLeft w:val="0"/>
      <w:marRight w:val="0"/>
      <w:marTop w:val="0"/>
      <w:marBottom w:val="0"/>
      <w:divBdr>
        <w:top w:val="none" w:sz="0" w:space="0" w:color="auto"/>
        <w:left w:val="none" w:sz="0" w:space="0" w:color="auto"/>
        <w:bottom w:val="none" w:sz="0" w:space="0" w:color="auto"/>
        <w:right w:val="none" w:sz="0" w:space="0" w:color="auto"/>
      </w:divBdr>
    </w:div>
    <w:div w:id="985206779">
      <w:bodyDiv w:val="1"/>
      <w:marLeft w:val="0"/>
      <w:marRight w:val="0"/>
      <w:marTop w:val="0"/>
      <w:marBottom w:val="0"/>
      <w:divBdr>
        <w:top w:val="none" w:sz="0" w:space="0" w:color="auto"/>
        <w:left w:val="none" w:sz="0" w:space="0" w:color="auto"/>
        <w:bottom w:val="none" w:sz="0" w:space="0" w:color="auto"/>
        <w:right w:val="none" w:sz="0" w:space="0" w:color="auto"/>
      </w:divBdr>
    </w:div>
    <w:div w:id="992486353">
      <w:bodyDiv w:val="1"/>
      <w:marLeft w:val="0"/>
      <w:marRight w:val="0"/>
      <w:marTop w:val="0"/>
      <w:marBottom w:val="0"/>
      <w:divBdr>
        <w:top w:val="none" w:sz="0" w:space="0" w:color="auto"/>
        <w:left w:val="none" w:sz="0" w:space="0" w:color="auto"/>
        <w:bottom w:val="none" w:sz="0" w:space="0" w:color="auto"/>
        <w:right w:val="none" w:sz="0" w:space="0" w:color="auto"/>
      </w:divBdr>
    </w:div>
    <w:div w:id="996418710">
      <w:bodyDiv w:val="1"/>
      <w:marLeft w:val="0"/>
      <w:marRight w:val="0"/>
      <w:marTop w:val="0"/>
      <w:marBottom w:val="0"/>
      <w:divBdr>
        <w:top w:val="none" w:sz="0" w:space="0" w:color="auto"/>
        <w:left w:val="none" w:sz="0" w:space="0" w:color="auto"/>
        <w:bottom w:val="none" w:sz="0" w:space="0" w:color="auto"/>
        <w:right w:val="none" w:sz="0" w:space="0" w:color="auto"/>
      </w:divBdr>
    </w:div>
    <w:div w:id="999425761">
      <w:bodyDiv w:val="1"/>
      <w:marLeft w:val="0"/>
      <w:marRight w:val="0"/>
      <w:marTop w:val="0"/>
      <w:marBottom w:val="0"/>
      <w:divBdr>
        <w:top w:val="none" w:sz="0" w:space="0" w:color="auto"/>
        <w:left w:val="none" w:sz="0" w:space="0" w:color="auto"/>
        <w:bottom w:val="none" w:sz="0" w:space="0" w:color="auto"/>
        <w:right w:val="none" w:sz="0" w:space="0" w:color="auto"/>
      </w:divBdr>
    </w:div>
    <w:div w:id="1016154691">
      <w:bodyDiv w:val="1"/>
      <w:marLeft w:val="0"/>
      <w:marRight w:val="0"/>
      <w:marTop w:val="0"/>
      <w:marBottom w:val="0"/>
      <w:divBdr>
        <w:top w:val="none" w:sz="0" w:space="0" w:color="auto"/>
        <w:left w:val="none" w:sz="0" w:space="0" w:color="auto"/>
        <w:bottom w:val="none" w:sz="0" w:space="0" w:color="auto"/>
        <w:right w:val="none" w:sz="0" w:space="0" w:color="auto"/>
      </w:divBdr>
    </w:div>
    <w:div w:id="1027096319">
      <w:bodyDiv w:val="1"/>
      <w:marLeft w:val="0"/>
      <w:marRight w:val="0"/>
      <w:marTop w:val="0"/>
      <w:marBottom w:val="0"/>
      <w:divBdr>
        <w:top w:val="none" w:sz="0" w:space="0" w:color="auto"/>
        <w:left w:val="none" w:sz="0" w:space="0" w:color="auto"/>
        <w:bottom w:val="none" w:sz="0" w:space="0" w:color="auto"/>
        <w:right w:val="none" w:sz="0" w:space="0" w:color="auto"/>
      </w:divBdr>
    </w:div>
    <w:div w:id="1039551828">
      <w:bodyDiv w:val="1"/>
      <w:marLeft w:val="0"/>
      <w:marRight w:val="0"/>
      <w:marTop w:val="0"/>
      <w:marBottom w:val="0"/>
      <w:divBdr>
        <w:top w:val="none" w:sz="0" w:space="0" w:color="auto"/>
        <w:left w:val="none" w:sz="0" w:space="0" w:color="auto"/>
        <w:bottom w:val="none" w:sz="0" w:space="0" w:color="auto"/>
        <w:right w:val="none" w:sz="0" w:space="0" w:color="auto"/>
      </w:divBdr>
    </w:div>
    <w:div w:id="1041512133">
      <w:bodyDiv w:val="1"/>
      <w:marLeft w:val="0"/>
      <w:marRight w:val="0"/>
      <w:marTop w:val="0"/>
      <w:marBottom w:val="0"/>
      <w:divBdr>
        <w:top w:val="none" w:sz="0" w:space="0" w:color="auto"/>
        <w:left w:val="none" w:sz="0" w:space="0" w:color="auto"/>
        <w:bottom w:val="none" w:sz="0" w:space="0" w:color="auto"/>
        <w:right w:val="none" w:sz="0" w:space="0" w:color="auto"/>
      </w:divBdr>
    </w:div>
    <w:div w:id="1041977526">
      <w:bodyDiv w:val="1"/>
      <w:marLeft w:val="0"/>
      <w:marRight w:val="0"/>
      <w:marTop w:val="0"/>
      <w:marBottom w:val="0"/>
      <w:divBdr>
        <w:top w:val="none" w:sz="0" w:space="0" w:color="auto"/>
        <w:left w:val="none" w:sz="0" w:space="0" w:color="auto"/>
        <w:bottom w:val="none" w:sz="0" w:space="0" w:color="auto"/>
        <w:right w:val="none" w:sz="0" w:space="0" w:color="auto"/>
      </w:divBdr>
    </w:div>
    <w:div w:id="1045256192">
      <w:bodyDiv w:val="1"/>
      <w:marLeft w:val="0"/>
      <w:marRight w:val="0"/>
      <w:marTop w:val="0"/>
      <w:marBottom w:val="0"/>
      <w:divBdr>
        <w:top w:val="none" w:sz="0" w:space="0" w:color="auto"/>
        <w:left w:val="none" w:sz="0" w:space="0" w:color="auto"/>
        <w:bottom w:val="none" w:sz="0" w:space="0" w:color="auto"/>
        <w:right w:val="none" w:sz="0" w:space="0" w:color="auto"/>
      </w:divBdr>
    </w:div>
    <w:div w:id="1051347697">
      <w:bodyDiv w:val="1"/>
      <w:marLeft w:val="0"/>
      <w:marRight w:val="0"/>
      <w:marTop w:val="0"/>
      <w:marBottom w:val="0"/>
      <w:divBdr>
        <w:top w:val="none" w:sz="0" w:space="0" w:color="auto"/>
        <w:left w:val="none" w:sz="0" w:space="0" w:color="auto"/>
        <w:bottom w:val="none" w:sz="0" w:space="0" w:color="auto"/>
        <w:right w:val="none" w:sz="0" w:space="0" w:color="auto"/>
      </w:divBdr>
    </w:div>
    <w:div w:id="1051420122">
      <w:bodyDiv w:val="1"/>
      <w:marLeft w:val="0"/>
      <w:marRight w:val="0"/>
      <w:marTop w:val="0"/>
      <w:marBottom w:val="0"/>
      <w:divBdr>
        <w:top w:val="none" w:sz="0" w:space="0" w:color="auto"/>
        <w:left w:val="none" w:sz="0" w:space="0" w:color="auto"/>
        <w:bottom w:val="none" w:sz="0" w:space="0" w:color="auto"/>
        <w:right w:val="none" w:sz="0" w:space="0" w:color="auto"/>
      </w:divBdr>
    </w:div>
    <w:div w:id="1051616104">
      <w:bodyDiv w:val="1"/>
      <w:marLeft w:val="0"/>
      <w:marRight w:val="0"/>
      <w:marTop w:val="0"/>
      <w:marBottom w:val="0"/>
      <w:divBdr>
        <w:top w:val="none" w:sz="0" w:space="0" w:color="auto"/>
        <w:left w:val="none" w:sz="0" w:space="0" w:color="auto"/>
        <w:bottom w:val="none" w:sz="0" w:space="0" w:color="auto"/>
        <w:right w:val="none" w:sz="0" w:space="0" w:color="auto"/>
      </w:divBdr>
    </w:div>
    <w:div w:id="1052388470">
      <w:bodyDiv w:val="1"/>
      <w:marLeft w:val="0"/>
      <w:marRight w:val="0"/>
      <w:marTop w:val="0"/>
      <w:marBottom w:val="0"/>
      <w:divBdr>
        <w:top w:val="none" w:sz="0" w:space="0" w:color="auto"/>
        <w:left w:val="none" w:sz="0" w:space="0" w:color="auto"/>
        <w:bottom w:val="none" w:sz="0" w:space="0" w:color="auto"/>
        <w:right w:val="none" w:sz="0" w:space="0" w:color="auto"/>
      </w:divBdr>
    </w:div>
    <w:div w:id="1076511142">
      <w:bodyDiv w:val="1"/>
      <w:marLeft w:val="0"/>
      <w:marRight w:val="0"/>
      <w:marTop w:val="0"/>
      <w:marBottom w:val="0"/>
      <w:divBdr>
        <w:top w:val="none" w:sz="0" w:space="0" w:color="auto"/>
        <w:left w:val="none" w:sz="0" w:space="0" w:color="auto"/>
        <w:bottom w:val="none" w:sz="0" w:space="0" w:color="auto"/>
        <w:right w:val="none" w:sz="0" w:space="0" w:color="auto"/>
      </w:divBdr>
    </w:div>
    <w:div w:id="1080634251">
      <w:bodyDiv w:val="1"/>
      <w:marLeft w:val="0"/>
      <w:marRight w:val="0"/>
      <w:marTop w:val="0"/>
      <w:marBottom w:val="0"/>
      <w:divBdr>
        <w:top w:val="none" w:sz="0" w:space="0" w:color="auto"/>
        <w:left w:val="none" w:sz="0" w:space="0" w:color="auto"/>
        <w:bottom w:val="none" w:sz="0" w:space="0" w:color="auto"/>
        <w:right w:val="none" w:sz="0" w:space="0" w:color="auto"/>
      </w:divBdr>
    </w:div>
    <w:div w:id="1081098695">
      <w:bodyDiv w:val="1"/>
      <w:marLeft w:val="0"/>
      <w:marRight w:val="0"/>
      <w:marTop w:val="0"/>
      <w:marBottom w:val="0"/>
      <w:divBdr>
        <w:top w:val="none" w:sz="0" w:space="0" w:color="auto"/>
        <w:left w:val="none" w:sz="0" w:space="0" w:color="auto"/>
        <w:bottom w:val="none" w:sz="0" w:space="0" w:color="auto"/>
        <w:right w:val="none" w:sz="0" w:space="0" w:color="auto"/>
      </w:divBdr>
    </w:div>
    <w:div w:id="1083604866">
      <w:bodyDiv w:val="1"/>
      <w:marLeft w:val="0"/>
      <w:marRight w:val="0"/>
      <w:marTop w:val="0"/>
      <w:marBottom w:val="0"/>
      <w:divBdr>
        <w:top w:val="none" w:sz="0" w:space="0" w:color="auto"/>
        <w:left w:val="none" w:sz="0" w:space="0" w:color="auto"/>
        <w:bottom w:val="none" w:sz="0" w:space="0" w:color="auto"/>
        <w:right w:val="none" w:sz="0" w:space="0" w:color="auto"/>
      </w:divBdr>
    </w:div>
    <w:div w:id="1085876648">
      <w:bodyDiv w:val="1"/>
      <w:marLeft w:val="0"/>
      <w:marRight w:val="0"/>
      <w:marTop w:val="0"/>
      <w:marBottom w:val="0"/>
      <w:divBdr>
        <w:top w:val="none" w:sz="0" w:space="0" w:color="auto"/>
        <w:left w:val="none" w:sz="0" w:space="0" w:color="auto"/>
        <w:bottom w:val="none" w:sz="0" w:space="0" w:color="auto"/>
        <w:right w:val="none" w:sz="0" w:space="0" w:color="auto"/>
      </w:divBdr>
    </w:div>
    <w:div w:id="1095243484">
      <w:bodyDiv w:val="1"/>
      <w:marLeft w:val="0"/>
      <w:marRight w:val="0"/>
      <w:marTop w:val="0"/>
      <w:marBottom w:val="0"/>
      <w:divBdr>
        <w:top w:val="none" w:sz="0" w:space="0" w:color="auto"/>
        <w:left w:val="none" w:sz="0" w:space="0" w:color="auto"/>
        <w:bottom w:val="none" w:sz="0" w:space="0" w:color="auto"/>
        <w:right w:val="none" w:sz="0" w:space="0" w:color="auto"/>
      </w:divBdr>
    </w:div>
    <w:div w:id="1096514458">
      <w:bodyDiv w:val="1"/>
      <w:marLeft w:val="0"/>
      <w:marRight w:val="0"/>
      <w:marTop w:val="0"/>
      <w:marBottom w:val="0"/>
      <w:divBdr>
        <w:top w:val="none" w:sz="0" w:space="0" w:color="auto"/>
        <w:left w:val="none" w:sz="0" w:space="0" w:color="auto"/>
        <w:bottom w:val="none" w:sz="0" w:space="0" w:color="auto"/>
        <w:right w:val="none" w:sz="0" w:space="0" w:color="auto"/>
      </w:divBdr>
    </w:div>
    <w:div w:id="1099714361">
      <w:bodyDiv w:val="1"/>
      <w:marLeft w:val="0"/>
      <w:marRight w:val="0"/>
      <w:marTop w:val="0"/>
      <w:marBottom w:val="0"/>
      <w:divBdr>
        <w:top w:val="none" w:sz="0" w:space="0" w:color="auto"/>
        <w:left w:val="none" w:sz="0" w:space="0" w:color="auto"/>
        <w:bottom w:val="none" w:sz="0" w:space="0" w:color="auto"/>
        <w:right w:val="none" w:sz="0" w:space="0" w:color="auto"/>
      </w:divBdr>
    </w:div>
    <w:div w:id="1113675853">
      <w:bodyDiv w:val="1"/>
      <w:marLeft w:val="0"/>
      <w:marRight w:val="0"/>
      <w:marTop w:val="0"/>
      <w:marBottom w:val="0"/>
      <w:divBdr>
        <w:top w:val="none" w:sz="0" w:space="0" w:color="auto"/>
        <w:left w:val="none" w:sz="0" w:space="0" w:color="auto"/>
        <w:bottom w:val="none" w:sz="0" w:space="0" w:color="auto"/>
        <w:right w:val="none" w:sz="0" w:space="0" w:color="auto"/>
      </w:divBdr>
    </w:div>
    <w:div w:id="1116291390">
      <w:bodyDiv w:val="1"/>
      <w:marLeft w:val="0"/>
      <w:marRight w:val="0"/>
      <w:marTop w:val="0"/>
      <w:marBottom w:val="0"/>
      <w:divBdr>
        <w:top w:val="none" w:sz="0" w:space="0" w:color="auto"/>
        <w:left w:val="none" w:sz="0" w:space="0" w:color="auto"/>
        <w:bottom w:val="none" w:sz="0" w:space="0" w:color="auto"/>
        <w:right w:val="none" w:sz="0" w:space="0" w:color="auto"/>
      </w:divBdr>
    </w:div>
    <w:div w:id="1121604697">
      <w:bodyDiv w:val="1"/>
      <w:marLeft w:val="0"/>
      <w:marRight w:val="0"/>
      <w:marTop w:val="0"/>
      <w:marBottom w:val="0"/>
      <w:divBdr>
        <w:top w:val="none" w:sz="0" w:space="0" w:color="auto"/>
        <w:left w:val="none" w:sz="0" w:space="0" w:color="auto"/>
        <w:bottom w:val="none" w:sz="0" w:space="0" w:color="auto"/>
        <w:right w:val="none" w:sz="0" w:space="0" w:color="auto"/>
      </w:divBdr>
    </w:div>
    <w:div w:id="1144348825">
      <w:bodyDiv w:val="1"/>
      <w:marLeft w:val="0"/>
      <w:marRight w:val="0"/>
      <w:marTop w:val="0"/>
      <w:marBottom w:val="0"/>
      <w:divBdr>
        <w:top w:val="none" w:sz="0" w:space="0" w:color="auto"/>
        <w:left w:val="none" w:sz="0" w:space="0" w:color="auto"/>
        <w:bottom w:val="none" w:sz="0" w:space="0" w:color="auto"/>
        <w:right w:val="none" w:sz="0" w:space="0" w:color="auto"/>
      </w:divBdr>
    </w:div>
    <w:div w:id="1151210443">
      <w:bodyDiv w:val="1"/>
      <w:marLeft w:val="0"/>
      <w:marRight w:val="0"/>
      <w:marTop w:val="0"/>
      <w:marBottom w:val="0"/>
      <w:divBdr>
        <w:top w:val="none" w:sz="0" w:space="0" w:color="auto"/>
        <w:left w:val="none" w:sz="0" w:space="0" w:color="auto"/>
        <w:bottom w:val="none" w:sz="0" w:space="0" w:color="auto"/>
        <w:right w:val="none" w:sz="0" w:space="0" w:color="auto"/>
      </w:divBdr>
    </w:div>
    <w:div w:id="1151602351">
      <w:bodyDiv w:val="1"/>
      <w:marLeft w:val="0"/>
      <w:marRight w:val="0"/>
      <w:marTop w:val="0"/>
      <w:marBottom w:val="0"/>
      <w:divBdr>
        <w:top w:val="none" w:sz="0" w:space="0" w:color="auto"/>
        <w:left w:val="none" w:sz="0" w:space="0" w:color="auto"/>
        <w:bottom w:val="none" w:sz="0" w:space="0" w:color="auto"/>
        <w:right w:val="none" w:sz="0" w:space="0" w:color="auto"/>
      </w:divBdr>
    </w:div>
    <w:div w:id="1159225727">
      <w:bodyDiv w:val="1"/>
      <w:marLeft w:val="0"/>
      <w:marRight w:val="0"/>
      <w:marTop w:val="0"/>
      <w:marBottom w:val="0"/>
      <w:divBdr>
        <w:top w:val="none" w:sz="0" w:space="0" w:color="auto"/>
        <w:left w:val="none" w:sz="0" w:space="0" w:color="auto"/>
        <w:bottom w:val="none" w:sz="0" w:space="0" w:color="auto"/>
        <w:right w:val="none" w:sz="0" w:space="0" w:color="auto"/>
      </w:divBdr>
    </w:div>
    <w:div w:id="1161237851">
      <w:bodyDiv w:val="1"/>
      <w:marLeft w:val="0"/>
      <w:marRight w:val="0"/>
      <w:marTop w:val="0"/>
      <w:marBottom w:val="0"/>
      <w:divBdr>
        <w:top w:val="none" w:sz="0" w:space="0" w:color="auto"/>
        <w:left w:val="none" w:sz="0" w:space="0" w:color="auto"/>
        <w:bottom w:val="none" w:sz="0" w:space="0" w:color="auto"/>
        <w:right w:val="none" w:sz="0" w:space="0" w:color="auto"/>
      </w:divBdr>
    </w:div>
    <w:div w:id="1163743277">
      <w:bodyDiv w:val="1"/>
      <w:marLeft w:val="0"/>
      <w:marRight w:val="0"/>
      <w:marTop w:val="0"/>
      <w:marBottom w:val="0"/>
      <w:divBdr>
        <w:top w:val="none" w:sz="0" w:space="0" w:color="auto"/>
        <w:left w:val="none" w:sz="0" w:space="0" w:color="auto"/>
        <w:bottom w:val="none" w:sz="0" w:space="0" w:color="auto"/>
        <w:right w:val="none" w:sz="0" w:space="0" w:color="auto"/>
      </w:divBdr>
    </w:div>
    <w:div w:id="1177161465">
      <w:bodyDiv w:val="1"/>
      <w:marLeft w:val="0"/>
      <w:marRight w:val="0"/>
      <w:marTop w:val="0"/>
      <w:marBottom w:val="0"/>
      <w:divBdr>
        <w:top w:val="none" w:sz="0" w:space="0" w:color="auto"/>
        <w:left w:val="none" w:sz="0" w:space="0" w:color="auto"/>
        <w:bottom w:val="none" w:sz="0" w:space="0" w:color="auto"/>
        <w:right w:val="none" w:sz="0" w:space="0" w:color="auto"/>
      </w:divBdr>
    </w:div>
    <w:div w:id="1177304434">
      <w:bodyDiv w:val="1"/>
      <w:marLeft w:val="0"/>
      <w:marRight w:val="0"/>
      <w:marTop w:val="0"/>
      <w:marBottom w:val="0"/>
      <w:divBdr>
        <w:top w:val="none" w:sz="0" w:space="0" w:color="auto"/>
        <w:left w:val="none" w:sz="0" w:space="0" w:color="auto"/>
        <w:bottom w:val="none" w:sz="0" w:space="0" w:color="auto"/>
        <w:right w:val="none" w:sz="0" w:space="0" w:color="auto"/>
      </w:divBdr>
    </w:div>
    <w:div w:id="1180774512">
      <w:bodyDiv w:val="1"/>
      <w:marLeft w:val="0"/>
      <w:marRight w:val="0"/>
      <w:marTop w:val="0"/>
      <w:marBottom w:val="0"/>
      <w:divBdr>
        <w:top w:val="none" w:sz="0" w:space="0" w:color="auto"/>
        <w:left w:val="none" w:sz="0" w:space="0" w:color="auto"/>
        <w:bottom w:val="none" w:sz="0" w:space="0" w:color="auto"/>
        <w:right w:val="none" w:sz="0" w:space="0" w:color="auto"/>
      </w:divBdr>
    </w:div>
    <w:div w:id="1181166790">
      <w:bodyDiv w:val="1"/>
      <w:marLeft w:val="0"/>
      <w:marRight w:val="0"/>
      <w:marTop w:val="0"/>
      <w:marBottom w:val="0"/>
      <w:divBdr>
        <w:top w:val="none" w:sz="0" w:space="0" w:color="auto"/>
        <w:left w:val="none" w:sz="0" w:space="0" w:color="auto"/>
        <w:bottom w:val="none" w:sz="0" w:space="0" w:color="auto"/>
        <w:right w:val="none" w:sz="0" w:space="0" w:color="auto"/>
      </w:divBdr>
    </w:div>
    <w:div w:id="1182864152">
      <w:bodyDiv w:val="1"/>
      <w:marLeft w:val="0"/>
      <w:marRight w:val="0"/>
      <w:marTop w:val="0"/>
      <w:marBottom w:val="0"/>
      <w:divBdr>
        <w:top w:val="none" w:sz="0" w:space="0" w:color="auto"/>
        <w:left w:val="none" w:sz="0" w:space="0" w:color="auto"/>
        <w:bottom w:val="none" w:sz="0" w:space="0" w:color="auto"/>
        <w:right w:val="none" w:sz="0" w:space="0" w:color="auto"/>
      </w:divBdr>
    </w:div>
    <w:div w:id="1185749324">
      <w:bodyDiv w:val="1"/>
      <w:marLeft w:val="0"/>
      <w:marRight w:val="0"/>
      <w:marTop w:val="0"/>
      <w:marBottom w:val="0"/>
      <w:divBdr>
        <w:top w:val="none" w:sz="0" w:space="0" w:color="auto"/>
        <w:left w:val="none" w:sz="0" w:space="0" w:color="auto"/>
        <w:bottom w:val="none" w:sz="0" w:space="0" w:color="auto"/>
        <w:right w:val="none" w:sz="0" w:space="0" w:color="auto"/>
      </w:divBdr>
    </w:div>
    <w:div w:id="1190416324">
      <w:bodyDiv w:val="1"/>
      <w:marLeft w:val="0"/>
      <w:marRight w:val="0"/>
      <w:marTop w:val="0"/>
      <w:marBottom w:val="0"/>
      <w:divBdr>
        <w:top w:val="none" w:sz="0" w:space="0" w:color="auto"/>
        <w:left w:val="none" w:sz="0" w:space="0" w:color="auto"/>
        <w:bottom w:val="none" w:sz="0" w:space="0" w:color="auto"/>
        <w:right w:val="none" w:sz="0" w:space="0" w:color="auto"/>
      </w:divBdr>
    </w:div>
    <w:div w:id="1190684852">
      <w:bodyDiv w:val="1"/>
      <w:marLeft w:val="0"/>
      <w:marRight w:val="0"/>
      <w:marTop w:val="0"/>
      <w:marBottom w:val="0"/>
      <w:divBdr>
        <w:top w:val="none" w:sz="0" w:space="0" w:color="auto"/>
        <w:left w:val="none" w:sz="0" w:space="0" w:color="auto"/>
        <w:bottom w:val="none" w:sz="0" w:space="0" w:color="auto"/>
        <w:right w:val="none" w:sz="0" w:space="0" w:color="auto"/>
      </w:divBdr>
    </w:div>
    <w:div w:id="1191380849">
      <w:bodyDiv w:val="1"/>
      <w:marLeft w:val="0"/>
      <w:marRight w:val="0"/>
      <w:marTop w:val="0"/>
      <w:marBottom w:val="0"/>
      <w:divBdr>
        <w:top w:val="none" w:sz="0" w:space="0" w:color="auto"/>
        <w:left w:val="none" w:sz="0" w:space="0" w:color="auto"/>
        <w:bottom w:val="none" w:sz="0" w:space="0" w:color="auto"/>
        <w:right w:val="none" w:sz="0" w:space="0" w:color="auto"/>
      </w:divBdr>
    </w:div>
    <w:div w:id="1198350407">
      <w:bodyDiv w:val="1"/>
      <w:marLeft w:val="0"/>
      <w:marRight w:val="0"/>
      <w:marTop w:val="0"/>
      <w:marBottom w:val="0"/>
      <w:divBdr>
        <w:top w:val="none" w:sz="0" w:space="0" w:color="auto"/>
        <w:left w:val="none" w:sz="0" w:space="0" w:color="auto"/>
        <w:bottom w:val="none" w:sz="0" w:space="0" w:color="auto"/>
        <w:right w:val="none" w:sz="0" w:space="0" w:color="auto"/>
      </w:divBdr>
    </w:div>
    <w:div w:id="1213929573">
      <w:bodyDiv w:val="1"/>
      <w:marLeft w:val="0"/>
      <w:marRight w:val="0"/>
      <w:marTop w:val="0"/>
      <w:marBottom w:val="0"/>
      <w:divBdr>
        <w:top w:val="none" w:sz="0" w:space="0" w:color="auto"/>
        <w:left w:val="none" w:sz="0" w:space="0" w:color="auto"/>
        <w:bottom w:val="none" w:sz="0" w:space="0" w:color="auto"/>
        <w:right w:val="none" w:sz="0" w:space="0" w:color="auto"/>
      </w:divBdr>
    </w:div>
    <w:div w:id="1216623015">
      <w:bodyDiv w:val="1"/>
      <w:marLeft w:val="0"/>
      <w:marRight w:val="0"/>
      <w:marTop w:val="0"/>
      <w:marBottom w:val="0"/>
      <w:divBdr>
        <w:top w:val="none" w:sz="0" w:space="0" w:color="auto"/>
        <w:left w:val="none" w:sz="0" w:space="0" w:color="auto"/>
        <w:bottom w:val="none" w:sz="0" w:space="0" w:color="auto"/>
        <w:right w:val="none" w:sz="0" w:space="0" w:color="auto"/>
      </w:divBdr>
    </w:div>
    <w:div w:id="1219978121">
      <w:bodyDiv w:val="1"/>
      <w:marLeft w:val="0"/>
      <w:marRight w:val="0"/>
      <w:marTop w:val="0"/>
      <w:marBottom w:val="0"/>
      <w:divBdr>
        <w:top w:val="none" w:sz="0" w:space="0" w:color="auto"/>
        <w:left w:val="none" w:sz="0" w:space="0" w:color="auto"/>
        <w:bottom w:val="none" w:sz="0" w:space="0" w:color="auto"/>
        <w:right w:val="none" w:sz="0" w:space="0" w:color="auto"/>
      </w:divBdr>
    </w:div>
    <w:div w:id="1221668636">
      <w:bodyDiv w:val="1"/>
      <w:marLeft w:val="0"/>
      <w:marRight w:val="0"/>
      <w:marTop w:val="0"/>
      <w:marBottom w:val="0"/>
      <w:divBdr>
        <w:top w:val="none" w:sz="0" w:space="0" w:color="auto"/>
        <w:left w:val="none" w:sz="0" w:space="0" w:color="auto"/>
        <w:bottom w:val="none" w:sz="0" w:space="0" w:color="auto"/>
        <w:right w:val="none" w:sz="0" w:space="0" w:color="auto"/>
      </w:divBdr>
    </w:div>
    <w:div w:id="1222791183">
      <w:bodyDiv w:val="1"/>
      <w:marLeft w:val="0"/>
      <w:marRight w:val="0"/>
      <w:marTop w:val="0"/>
      <w:marBottom w:val="0"/>
      <w:divBdr>
        <w:top w:val="none" w:sz="0" w:space="0" w:color="auto"/>
        <w:left w:val="none" w:sz="0" w:space="0" w:color="auto"/>
        <w:bottom w:val="none" w:sz="0" w:space="0" w:color="auto"/>
        <w:right w:val="none" w:sz="0" w:space="0" w:color="auto"/>
      </w:divBdr>
    </w:div>
    <w:div w:id="1225027913">
      <w:bodyDiv w:val="1"/>
      <w:marLeft w:val="0"/>
      <w:marRight w:val="0"/>
      <w:marTop w:val="0"/>
      <w:marBottom w:val="0"/>
      <w:divBdr>
        <w:top w:val="none" w:sz="0" w:space="0" w:color="auto"/>
        <w:left w:val="none" w:sz="0" w:space="0" w:color="auto"/>
        <w:bottom w:val="none" w:sz="0" w:space="0" w:color="auto"/>
        <w:right w:val="none" w:sz="0" w:space="0" w:color="auto"/>
      </w:divBdr>
    </w:div>
    <w:div w:id="1241911559">
      <w:bodyDiv w:val="1"/>
      <w:marLeft w:val="0"/>
      <w:marRight w:val="0"/>
      <w:marTop w:val="0"/>
      <w:marBottom w:val="0"/>
      <w:divBdr>
        <w:top w:val="none" w:sz="0" w:space="0" w:color="auto"/>
        <w:left w:val="none" w:sz="0" w:space="0" w:color="auto"/>
        <w:bottom w:val="none" w:sz="0" w:space="0" w:color="auto"/>
        <w:right w:val="none" w:sz="0" w:space="0" w:color="auto"/>
      </w:divBdr>
    </w:div>
    <w:div w:id="1242641596">
      <w:bodyDiv w:val="1"/>
      <w:marLeft w:val="0"/>
      <w:marRight w:val="0"/>
      <w:marTop w:val="0"/>
      <w:marBottom w:val="0"/>
      <w:divBdr>
        <w:top w:val="none" w:sz="0" w:space="0" w:color="auto"/>
        <w:left w:val="none" w:sz="0" w:space="0" w:color="auto"/>
        <w:bottom w:val="none" w:sz="0" w:space="0" w:color="auto"/>
        <w:right w:val="none" w:sz="0" w:space="0" w:color="auto"/>
      </w:divBdr>
    </w:div>
    <w:div w:id="1244796422">
      <w:bodyDiv w:val="1"/>
      <w:marLeft w:val="0"/>
      <w:marRight w:val="0"/>
      <w:marTop w:val="0"/>
      <w:marBottom w:val="0"/>
      <w:divBdr>
        <w:top w:val="none" w:sz="0" w:space="0" w:color="auto"/>
        <w:left w:val="none" w:sz="0" w:space="0" w:color="auto"/>
        <w:bottom w:val="none" w:sz="0" w:space="0" w:color="auto"/>
        <w:right w:val="none" w:sz="0" w:space="0" w:color="auto"/>
      </w:divBdr>
    </w:div>
    <w:div w:id="1249075721">
      <w:bodyDiv w:val="1"/>
      <w:marLeft w:val="0"/>
      <w:marRight w:val="0"/>
      <w:marTop w:val="0"/>
      <w:marBottom w:val="0"/>
      <w:divBdr>
        <w:top w:val="none" w:sz="0" w:space="0" w:color="auto"/>
        <w:left w:val="none" w:sz="0" w:space="0" w:color="auto"/>
        <w:bottom w:val="none" w:sz="0" w:space="0" w:color="auto"/>
        <w:right w:val="none" w:sz="0" w:space="0" w:color="auto"/>
      </w:divBdr>
    </w:div>
    <w:div w:id="1249928324">
      <w:bodyDiv w:val="1"/>
      <w:marLeft w:val="0"/>
      <w:marRight w:val="0"/>
      <w:marTop w:val="0"/>
      <w:marBottom w:val="0"/>
      <w:divBdr>
        <w:top w:val="none" w:sz="0" w:space="0" w:color="auto"/>
        <w:left w:val="none" w:sz="0" w:space="0" w:color="auto"/>
        <w:bottom w:val="none" w:sz="0" w:space="0" w:color="auto"/>
        <w:right w:val="none" w:sz="0" w:space="0" w:color="auto"/>
      </w:divBdr>
    </w:div>
    <w:div w:id="1250113471">
      <w:bodyDiv w:val="1"/>
      <w:marLeft w:val="0"/>
      <w:marRight w:val="0"/>
      <w:marTop w:val="0"/>
      <w:marBottom w:val="0"/>
      <w:divBdr>
        <w:top w:val="none" w:sz="0" w:space="0" w:color="auto"/>
        <w:left w:val="none" w:sz="0" w:space="0" w:color="auto"/>
        <w:bottom w:val="none" w:sz="0" w:space="0" w:color="auto"/>
        <w:right w:val="none" w:sz="0" w:space="0" w:color="auto"/>
      </w:divBdr>
    </w:div>
    <w:div w:id="1251353765">
      <w:bodyDiv w:val="1"/>
      <w:marLeft w:val="0"/>
      <w:marRight w:val="0"/>
      <w:marTop w:val="0"/>
      <w:marBottom w:val="0"/>
      <w:divBdr>
        <w:top w:val="none" w:sz="0" w:space="0" w:color="auto"/>
        <w:left w:val="none" w:sz="0" w:space="0" w:color="auto"/>
        <w:bottom w:val="none" w:sz="0" w:space="0" w:color="auto"/>
        <w:right w:val="none" w:sz="0" w:space="0" w:color="auto"/>
      </w:divBdr>
    </w:div>
    <w:div w:id="1251817171">
      <w:bodyDiv w:val="1"/>
      <w:marLeft w:val="0"/>
      <w:marRight w:val="0"/>
      <w:marTop w:val="0"/>
      <w:marBottom w:val="0"/>
      <w:divBdr>
        <w:top w:val="none" w:sz="0" w:space="0" w:color="auto"/>
        <w:left w:val="none" w:sz="0" w:space="0" w:color="auto"/>
        <w:bottom w:val="none" w:sz="0" w:space="0" w:color="auto"/>
        <w:right w:val="none" w:sz="0" w:space="0" w:color="auto"/>
      </w:divBdr>
    </w:div>
    <w:div w:id="1252813531">
      <w:bodyDiv w:val="1"/>
      <w:marLeft w:val="0"/>
      <w:marRight w:val="0"/>
      <w:marTop w:val="0"/>
      <w:marBottom w:val="0"/>
      <w:divBdr>
        <w:top w:val="none" w:sz="0" w:space="0" w:color="auto"/>
        <w:left w:val="none" w:sz="0" w:space="0" w:color="auto"/>
        <w:bottom w:val="none" w:sz="0" w:space="0" w:color="auto"/>
        <w:right w:val="none" w:sz="0" w:space="0" w:color="auto"/>
      </w:divBdr>
    </w:div>
    <w:div w:id="1255477575">
      <w:bodyDiv w:val="1"/>
      <w:marLeft w:val="0"/>
      <w:marRight w:val="0"/>
      <w:marTop w:val="0"/>
      <w:marBottom w:val="0"/>
      <w:divBdr>
        <w:top w:val="none" w:sz="0" w:space="0" w:color="auto"/>
        <w:left w:val="none" w:sz="0" w:space="0" w:color="auto"/>
        <w:bottom w:val="none" w:sz="0" w:space="0" w:color="auto"/>
        <w:right w:val="none" w:sz="0" w:space="0" w:color="auto"/>
      </w:divBdr>
    </w:div>
    <w:div w:id="1259749479">
      <w:bodyDiv w:val="1"/>
      <w:marLeft w:val="0"/>
      <w:marRight w:val="0"/>
      <w:marTop w:val="0"/>
      <w:marBottom w:val="0"/>
      <w:divBdr>
        <w:top w:val="none" w:sz="0" w:space="0" w:color="auto"/>
        <w:left w:val="none" w:sz="0" w:space="0" w:color="auto"/>
        <w:bottom w:val="none" w:sz="0" w:space="0" w:color="auto"/>
        <w:right w:val="none" w:sz="0" w:space="0" w:color="auto"/>
      </w:divBdr>
    </w:div>
    <w:div w:id="1263417795">
      <w:bodyDiv w:val="1"/>
      <w:marLeft w:val="0"/>
      <w:marRight w:val="0"/>
      <w:marTop w:val="0"/>
      <w:marBottom w:val="0"/>
      <w:divBdr>
        <w:top w:val="none" w:sz="0" w:space="0" w:color="auto"/>
        <w:left w:val="none" w:sz="0" w:space="0" w:color="auto"/>
        <w:bottom w:val="none" w:sz="0" w:space="0" w:color="auto"/>
        <w:right w:val="none" w:sz="0" w:space="0" w:color="auto"/>
      </w:divBdr>
    </w:div>
    <w:div w:id="1266614886">
      <w:bodyDiv w:val="1"/>
      <w:marLeft w:val="0"/>
      <w:marRight w:val="0"/>
      <w:marTop w:val="0"/>
      <w:marBottom w:val="0"/>
      <w:divBdr>
        <w:top w:val="none" w:sz="0" w:space="0" w:color="auto"/>
        <w:left w:val="none" w:sz="0" w:space="0" w:color="auto"/>
        <w:bottom w:val="none" w:sz="0" w:space="0" w:color="auto"/>
        <w:right w:val="none" w:sz="0" w:space="0" w:color="auto"/>
      </w:divBdr>
    </w:div>
    <w:div w:id="1267082972">
      <w:bodyDiv w:val="1"/>
      <w:marLeft w:val="0"/>
      <w:marRight w:val="0"/>
      <w:marTop w:val="0"/>
      <w:marBottom w:val="0"/>
      <w:divBdr>
        <w:top w:val="none" w:sz="0" w:space="0" w:color="auto"/>
        <w:left w:val="none" w:sz="0" w:space="0" w:color="auto"/>
        <w:bottom w:val="none" w:sz="0" w:space="0" w:color="auto"/>
        <w:right w:val="none" w:sz="0" w:space="0" w:color="auto"/>
      </w:divBdr>
    </w:div>
    <w:div w:id="1270309809">
      <w:bodyDiv w:val="1"/>
      <w:marLeft w:val="0"/>
      <w:marRight w:val="0"/>
      <w:marTop w:val="0"/>
      <w:marBottom w:val="0"/>
      <w:divBdr>
        <w:top w:val="none" w:sz="0" w:space="0" w:color="auto"/>
        <w:left w:val="none" w:sz="0" w:space="0" w:color="auto"/>
        <w:bottom w:val="none" w:sz="0" w:space="0" w:color="auto"/>
        <w:right w:val="none" w:sz="0" w:space="0" w:color="auto"/>
      </w:divBdr>
    </w:div>
    <w:div w:id="1270895503">
      <w:bodyDiv w:val="1"/>
      <w:marLeft w:val="0"/>
      <w:marRight w:val="0"/>
      <w:marTop w:val="0"/>
      <w:marBottom w:val="0"/>
      <w:divBdr>
        <w:top w:val="none" w:sz="0" w:space="0" w:color="auto"/>
        <w:left w:val="none" w:sz="0" w:space="0" w:color="auto"/>
        <w:bottom w:val="none" w:sz="0" w:space="0" w:color="auto"/>
        <w:right w:val="none" w:sz="0" w:space="0" w:color="auto"/>
      </w:divBdr>
    </w:div>
    <w:div w:id="1271475566">
      <w:bodyDiv w:val="1"/>
      <w:marLeft w:val="0"/>
      <w:marRight w:val="0"/>
      <w:marTop w:val="0"/>
      <w:marBottom w:val="0"/>
      <w:divBdr>
        <w:top w:val="none" w:sz="0" w:space="0" w:color="auto"/>
        <w:left w:val="none" w:sz="0" w:space="0" w:color="auto"/>
        <w:bottom w:val="none" w:sz="0" w:space="0" w:color="auto"/>
        <w:right w:val="none" w:sz="0" w:space="0" w:color="auto"/>
      </w:divBdr>
    </w:div>
    <w:div w:id="1273784758">
      <w:bodyDiv w:val="1"/>
      <w:marLeft w:val="0"/>
      <w:marRight w:val="0"/>
      <w:marTop w:val="0"/>
      <w:marBottom w:val="0"/>
      <w:divBdr>
        <w:top w:val="none" w:sz="0" w:space="0" w:color="auto"/>
        <w:left w:val="none" w:sz="0" w:space="0" w:color="auto"/>
        <w:bottom w:val="none" w:sz="0" w:space="0" w:color="auto"/>
        <w:right w:val="none" w:sz="0" w:space="0" w:color="auto"/>
      </w:divBdr>
    </w:div>
    <w:div w:id="1282492798">
      <w:bodyDiv w:val="1"/>
      <w:marLeft w:val="0"/>
      <w:marRight w:val="0"/>
      <w:marTop w:val="0"/>
      <w:marBottom w:val="0"/>
      <w:divBdr>
        <w:top w:val="none" w:sz="0" w:space="0" w:color="auto"/>
        <w:left w:val="none" w:sz="0" w:space="0" w:color="auto"/>
        <w:bottom w:val="none" w:sz="0" w:space="0" w:color="auto"/>
        <w:right w:val="none" w:sz="0" w:space="0" w:color="auto"/>
      </w:divBdr>
    </w:div>
    <w:div w:id="1287271017">
      <w:bodyDiv w:val="1"/>
      <w:marLeft w:val="0"/>
      <w:marRight w:val="0"/>
      <w:marTop w:val="0"/>
      <w:marBottom w:val="0"/>
      <w:divBdr>
        <w:top w:val="none" w:sz="0" w:space="0" w:color="auto"/>
        <w:left w:val="none" w:sz="0" w:space="0" w:color="auto"/>
        <w:bottom w:val="none" w:sz="0" w:space="0" w:color="auto"/>
        <w:right w:val="none" w:sz="0" w:space="0" w:color="auto"/>
      </w:divBdr>
    </w:div>
    <w:div w:id="1292245322">
      <w:bodyDiv w:val="1"/>
      <w:marLeft w:val="0"/>
      <w:marRight w:val="0"/>
      <w:marTop w:val="0"/>
      <w:marBottom w:val="0"/>
      <w:divBdr>
        <w:top w:val="none" w:sz="0" w:space="0" w:color="auto"/>
        <w:left w:val="none" w:sz="0" w:space="0" w:color="auto"/>
        <w:bottom w:val="none" w:sz="0" w:space="0" w:color="auto"/>
        <w:right w:val="none" w:sz="0" w:space="0" w:color="auto"/>
      </w:divBdr>
    </w:div>
    <w:div w:id="1301182922">
      <w:bodyDiv w:val="1"/>
      <w:marLeft w:val="0"/>
      <w:marRight w:val="0"/>
      <w:marTop w:val="0"/>
      <w:marBottom w:val="0"/>
      <w:divBdr>
        <w:top w:val="none" w:sz="0" w:space="0" w:color="auto"/>
        <w:left w:val="none" w:sz="0" w:space="0" w:color="auto"/>
        <w:bottom w:val="none" w:sz="0" w:space="0" w:color="auto"/>
        <w:right w:val="none" w:sz="0" w:space="0" w:color="auto"/>
      </w:divBdr>
    </w:div>
    <w:div w:id="1308437318">
      <w:bodyDiv w:val="1"/>
      <w:marLeft w:val="0"/>
      <w:marRight w:val="0"/>
      <w:marTop w:val="0"/>
      <w:marBottom w:val="0"/>
      <w:divBdr>
        <w:top w:val="none" w:sz="0" w:space="0" w:color="auto"/>
        <w:left w:val="none" w:sz="0" w:space="0" w:color="auto"/>
        <w:bottom w:val="none" w:sz="0" w:space="0" w:color="auto"/>
        <w:right w:val="none" w:sz="0" w:space="0" w:color="auto"/>
      </w:divBdr>
    </w:div>
    <w:div w:id="1311859144">
      <w:bodyDiv w:val="1"/>
      <w:marLeft w:val="0"/>
      <w:marRight w:val="0"/>
      <w:marTop w:val="0"/>
      <w:marBottom w:val="0"/>
      <w:divBdr>
        <w:top w:val="none" w:sz="0" w:space="0" w:color="auto"/>
        <w:left w:val="none" w:sz="0" w:space="0" w:color="auto"/>
        <w:bottom w:val="none" w:sz="0" w:space="0" w:color="auto"/>
        <w:right w:val="none" w:sz="0" w:space="0" w:color="auto"/>
      </w:divBdr>
    </w:div>
    <w:div w:id="1312489747">
      <w:bodyDiv w:val="1"/>
      <w:marLeft w:val="0"/>
      <w:marRight w:val="0"/>
      <w:marTop w:val="0"/>
      <w:marBottom w:val="0"/>
      <w:divBdr>
        <w:top w:val="none" w:sz="0" w:space="0" w:color="auto"/>
        <w:left w:val="none" w:sz="0" w:space="0" w:color="auto"/>
        <w:bottom w:val="none" w:sz="0" w:space="0" w:color="auto"/>
        <w:right w:val="none" w:sz="0" w:space="0" w:color="auto"/>
      </w:divBdr>
    </w:div>
    <w:div w:id="1315059870">
      <w:bodyDiv w:val="1"/>
      <w:marLeft w:val="0"/>
      <w:marRight w:val="0"/>
      <w:marTop w:val="0"/>
      <w:marBottom w:val="0"/>
      <w:divBdr>
        <w:top w:val="none" w:sz="0" w:space="0" w:color="auto"/>
        <w:left w:val="none" w:sz="0" w:space="0" w:color="auto"/>
        <w:bottom w:val="none" w:sz="0" w:space="0" w:color="auto"/>
        <w:right w:val="none" w:sz="0" w:space="0" w:color="auto"/>
      </w:divBdr>
    </w:div>
    <w:div w:id="1317297451">
      <w:bodyDiv w:val="1"/>
      <w:marLeft w:val="0"/>
      <w:marRight w:val="0"/>
      <w:marTop w:val="0"/>
      <w:marBottom w:val="0"/>
      <w:divBdr>
        <w:top w:val="none" w:sz="0" w:space="0" w:color="auto"/>
        <w:left w:val="none" w:sz="0" w:space="0" w:color="auto"/>
        <w:bottom w:val="none" w:sz="0" w:space="0" w:color="auto"/>
        <w:right w:val="none" w:sz="0" w:space="0" w:color="auto"/>
      </w:divBdr>
    </w:div>
    <w:div w:id="1317343483">
      <w:bodyDiv w:val="1"/>
      <w:marLeft w:val="0"/>
      <w:marRight w:val="0"/>
      <w:marTop w:val="0"/>
      <w:marBottom w:val="0"/>
      <w:divBdr>
        <w:top w:val="none" w:sz="0" w:space="0" w:color="auto"/>
        <w:left w:val="none" w:sz="0" w:space="0" w:color="auto"/>
        <w:bottom w:val="none" w:sz="0" w:space="0" w:color="auto"/>
        <w:right w:val="none" w:sz="0" w:space="0" w:color="auto"/>
      </w:divBdr>
    </w:div>
    <w:div w:id="1329090508">
      <w:bodyDiv w:val="1"/>
      <w:marLeft w:val="0"/>
      <w:marRight w:val="0"/>
      <w:marTop w:val="0"/>
      <w:marBottom w:val="0"/>
      <w:divBdr>
        <w:top w:val="none" w:sz="0" w:space="0" w:color="auto"/>
        <w:left w:val="none" w:sz="0" w:space="0" w:color="auto"/>
        <w:bottom w:val="none" w:sz="0" w:space="0" w:color="auto"/>
        <w:right w:val="none" w:sz="0" w:space="0" w:color="auto"/>
      </w:divBdr>
    </w:div>
    <w:div w:id="1332877027">
      <w:bodyDiv w:val="1"/>
      <w:marLeft w:val="0"/>
      <w:marRight w:val="0"/>
      <w:marTop w:val="0"/>
      <w:marBottom w:val="0"/>
      <w:divBdr>
        <w:top w:val="none" w:sz="0" w:space="0" w:color="auto"/>
        <w:left w:val="none" w:sz="0" w:space="0" w:color="auto"/>
        <w:bottom w:val="none" w:sz="0" w:space="0" w:color="auto"/>
        <w:right w:val="none" w:sz="0" w:space="0" w:color="auto"/>
      </w:divBdr>
    </w:div>
    <w:div w:id="1338731242">
      <w:bodyDiv w:val="1"/>
      <w:marLeft w:val="0"/>
      <w:marRight w:val="0"/>
      <w:marTop w:val="0"/>
      <w:marBottom w:val="0"/>
      <w:divBdr>
        <w:top w:val="none" w:sz="0" w:space="0" w:color="auto"/>
        <w:left w:val="none" w:sz="0" w:space="0" w:color="auto"/>
        <w:bottom w:val="none" w:sz="0" w:space="0" w:color="auto"/>
        <w:right w:val="none" w:sz="0" w:space="0" w:color="auto"/>
      </w:divBdr>
    </w:div>
    <w:div w:id="1343162874">
      <w:bodyDiv w:val="1"/>
      <w:marLeft w:val="0"/>
      <w:marRight w:val="0"/>
      <w:marTop w:val="0"/>
      <w:marBottom w:val="0"/>
      <w:divBdr>
        <w:top w:val="none" w:sz="0" w:space="0" w:color="auto"/>
        <w:left w:val="none" w:sz="0" w:space="0" w:color="auto"/>
        <w:bottom w:val="none" w:sz="0" w:space="0" w:color="auto"/>
        <w:right w:val="none" w:sz="0" w:space="0" w:color="auto"/>
      </w:divBdr>
    </w:div>
    <w:div w:id="1344669647">
      <w:bodyDiv w:val="1"/>
      <w:marLeft w:val="0"/>
      <w:marRight w:val="0"/>
      <w:marTop w:val="0"/>
      <w:marBottom w:val="0"/>
      <w:divBdr>
        <w:top w:val="none" w:sz="0" w:space="0" w:color="auto"/>
        <w:left w:val="none" w:sz="0" w:space="0" w:color="auto"/>
        <w:bottom w:val="none" w:sz="0" w:space="0" w:color="auto"/>
        <w:right w:val="none" w:sz="0" w:space="0" w:color="auto"/>
      </w:divBdr>
    </w:div>
    <w:div w:id="1346252639">
      <w:bodyDiv w:val="1"/>
      <w:marLeft w:val="0"/>
      <w:marRight w:val="0"/>
      <w:marTop w:val="0"/>
      <w:marBottom w:val="0"/>
      <w:divBdr>
        <w:top w:val="none" w:sz="0" w:space="0" w:color="auto"/>
        <w:left w:val="none" w:sz="0" w:space="0" w:color="auto"/>
        <w:bottom w:val="none" w:sz="0" w:space="0" w:color="auto"/>
        <w:right w:val="none" w:sz="0" w:space="0" w:color="auto"/>
      </w:divBdr>
    </w:div>
    <w:div w:id="1346983334">
      <w:bodyDiv w:val="1"/>
      <w:marLeft w:val="0"/>
      <w:marRight w:val="0"/>
      <w:marTop w:val="0"/>
      <w:marBottom w:val="0"/>
      <w:divBdr>
        <w:top w:val="none" w:sz="0" w:space="0" w:color="auto"/>
        <w:left w:val="none" w:sz="0" w:space="0" w:color="auto"/>
        <w:bottom w:val="none" w:sz="0" w:space="0" w:color="auto"/>
        <w:right w:val="none" w:sz="0" w:space="0" w:color="auto"/>
      </w:divBdr>
    </w:div>
    <w:div w:id="1365209469">
      <w:bodyDiv w:val="1"/>
      <w:marLeft w:val="0"/>
      <w:marRight w:val="0"/>
      <w:marTop w:val="0"/>
      <w:marBottom w:val="0"/>
      <w:divBdr>
        <w:top w:val="none" w:sz="0" w:space="0" w:color="auto"/>
        <w:left w:val="none" w:sz="0" w:space="0" w:color="auto"/>
        <w:bottom w:val="none" w:sz="0" w:space="0" w:color="auto"/>
        <w:right w:val="none" w:sz="0" w:space="0" w:color="auto"/>
      </w:divBdr>
    </w:div>
    <w:div w:id="1365710061">
      <w:bodyDiv w:val="1"/>
      <w:marLeft w:val="0"/>
      <w:marRight w:val="0"/>
      <w:marTop w:val="0"/>
      <w:marBottom w:val="0"/>
      <w:divBdr>
        <w:top w:val="none" w:sz="0" w:space="0" w:color="auto"/>
        <w:left w:val="none" w:sz="0" w:space="0" w:color="auto"/>
        <w:bottom w:val="none" w:sz="0" w:space="0" w:color="auto"/>
        <w:right w:val="none" w:sz="0" w:space="0" w:color="auto"/>
      </w:divBdr>
    </w:div>
    <w:div w:id="1371612700">
      <w:bodyDiv w:val="1"/>
      <w:marLeft w:val="0"/>
      <w:marRight w:val="0"/>
      <w:marTop w:val="0"/>
      <w:marBottom w:val="0"/>
      <w:divBdr>
        <w:top w:val="none" w:sz="0" w:space="0" w:color="auto"/>
        <w:left w:val="none" w:sz="0" w:space="0" w:color="auto"/>
        <w:bottom w:val="none" w:sz="0" w:space="0" w:color="auto"/>
        <w:right w:val="none" w:sz="0" w:space="0" w:color="auto"/>
      </w:divBdr>
    </w:div>
    <w:div w:id="1373266477">
      <w:bodyDiv w:val="1"/>
      <w:marLeft w:val="0"/>
      <w:marRight w:val="0"/>
      <w:marTop w:val="0"/>
      <w:marBottom w:val="0"/>
      <w:divBdr>
        <w:top w:val="none" w:sz="0" w:space="0" w:color="auto"/>
        <w:left w:val="none" w:sz="0" w:space="0" w:color="auto"/>
        <w:bottom w:val="none" w:sz="0" w:space="0" w:color="auto"/>
        <w:right w:val="none" w:sz="0" w:space="0" w:color="auto"/>
      </w:divBdr>
    </w:div>
    <w:div w:id="1379285808">
      <w:bodyDiv w:val="1"/>
      <w:marLeft w:val="0"/>
      <w:marRight w:val="0"/>
      <w:marTop w:val="0"/>
      <w:marBottom w:val="0"/>
      <w:divBdr>
        <w:top w:val="none" w:sz="0" w:space="0" w:color="auto"/>
        <w:left w:val="none" w:sz="0" w:space="0" w:color="auto"/>
        <w:bottom w:val="none" w:sz="0" w:space="0" w:color="auto"/>
        <w:right w:val="none" w:sz="0" w:space="0" w:color="auto"/>
      </w:divBdr>
    </w:div>
    <w:div w:id="1380396898">
      <w:bodyDiv w:val="1"/>
      <w:marLeft w:val="0"/>
      <w:marRight w:val="0"/>
      <w:marTop w:val="0"/>
      <w:marBottom w:val="0"/>
      <w:divBdr>
        <w:top w:val="none" w:sz="0" w:space="0" w:color="auto"/>
        <w:left w:val="none" w:sz="0" w:space="0" w:color="auto"/>
        <w:bottom w:val="none" w:sz="0" w:space="0" w:color="auto"/>
        <w:right w:val="none" w:sz="0" w:space="0" w:color="auto"/>
      </w:divBdr>
    </w:div>
    <w:div w:id="1385836499">
      <w:bodyDiv w:val="1"/>
      <w:marLeft w:val="0"/>
      <w:marRight w:val="0"/>
      <w:marTop w:val="0"/>
      <w:marBottom w:val="0"/>
      <w:divBdr>
        <w:top w:val="none" w:sz="0" w:space="0" w:color="auto"/>
        <w:left w:val="none" w:sz="0" w:space="0" w:color="auto"/>
        <w:bottom w:val="none" w:sz="0" w:space="0" w:color="auto"/>
        <w:right w:val="none" w:sz="0" w:space="0" w:color="auto"/>
      </w:divBdr>
    </w:div>
    <w:div w:id="1405226647">
      <w:bodyDiv w:val="1"/>
      <w:marLeft w:val="0"/>
      <w:marRight w:val="0"/>
      <w:marTop w:val="0"/>
      <w:marBottom w:val="0"/>
      <w:divBdr>
        <w:top w:val="none" w:sz="0" w:space="0" w:color="auto"/>
        <w:left w:val="none" w:sz="0" w:space="0" w:color="auto"/>
        <w:bottom w:val="none" w:sz="0" w:space="0" w:color="auto"/>
        <w:right w:val="none" w:sz="0" w:space="0" w:color="auto"/>
      </w:divBdr>
    </w:div>
    <w:div w:id="1407416589">
      <w:bodyDiv w:val="1"/>
      <w:marLeft w:val="0"/>
      <w:marRight w:val="0"/>
      <w:marTop w:val="0"/>
      <w:marBottom w:val="0"/>
      <w:divBdr>
        <w:top w:val="none" w:sz="0" w:space="0" w:color="auto"/>
        <w:left w:val="none" w:sz="0" w:space="0" w:color="auto"/>
        <w:bottom w:val="none" w:sz="0" w:space="0" w:color="auto"/>
        <w:right w:val="none" w:sz="0" w:space="0" w:color="auto"/>
      </w:divBdr>
    </w:div>
    <w:div w:id="1407730130">
      <w:bodyDiv w:val="1"/>
      <w:marLeft w:val="0"/>
      <w:marRight w:val="0"/>
      <w:marTop w:val="0"/>
      <w:marBottom w:val="0"/>
      <w:divBdr>
        <w:top w:val="none" w:sz="0" w:space="0" w:color="auto"/>
        <w:left w:val="none" w:sz="0" w:space="0" w:color="auto"/>
        <w:bottom w:val="none" w:sz="0" w:space="0" w:color="auto"/>
        <w:right w:val="none" w:sz="0" w:space="0" w:color="auto"/>
      </w:divBdr>
    </w:div>
    <w:div w:id="1407844996">
      <w:bodyDiv w:val="1"/>
      <w:marLeft w:val="0"/>
      <w:marRight w:val="0"/>
      <w:marTop w:val="0"/>
      <w:marBottom w:val="0"/>
      <w:divBdr>
        <w:top w:val="none" w:sz="0" w:space="0" w:color="auto"/>
        <w:left w:val="none" w:sz="0" w:space="0" w:color="auto"/>
        <w:bottom w:val="none" w:sz="0" w:space="0" w:color="auto"/>
        <w:right w:val="none" w:sz="0" w:space="0" w:color="auto"/>
      </w:divBdr>
    </w:div>
    <w:div w:id="1410956087">
      <w:bodyDiv w:val="1"/>
      <w:marLeft w:val="0"/>
      <w:marRight w:val="0"/>
      <w:marTop w:val="0"/>
      <w:marBottom w:val="0"/>
      <w:divBdr>
        <w:top w:val="none" w:sz="0" w:space="0" w:color="auto"/>
        <w:left w:val="none" w:sz="0" w:space="0" w:color="auto"/>
        <w:bottom w:val="none" w:sz="0" w:space="0" w:color="auto"/>
        <w:right w:val="none" w:sz="0" w:space="0" w:color="auto"/>
      </w:divBdr>
    </w:div>
    <w:div w:id="1415513746">
      <w:bodyDiv w:val="1"/>
      <w:marLeft w:val="0"/>
      <w:marRight w:val="0"/>
      <w:marTop w:val="0"/>
      <w:marBottom w:val="0"/>
      <w:divBdr>
        <w:top w:val="none" w:sz="0" w:space="0" w:color="auto"/>
        <w:left w:val="none" w:sz="0" w:space="0" w:color="auto"/>
        <w:bottom w:val="none" w:sz="0" w:space="0" w:color="auto"/>
        <w:right w:val="none" w:sz="0" w:space="0" w:color="auto"/>
      </w:divBdr>
    </w:div>
    <w:div w:id="1416434353">
      <w:bodyDiv w:val="1"/>
      <w:marLeft w:val="0"/>
      <w:marRight w:val="0"/>
      <w:marTop w:val="0"/>
      <w:marBottom w:val="0"/>
      <w:divBdr>
        <w:top w:val="none" w:sz="0" w:space="0" w:color="auto"/>
        <w:left w:val="none" w:sz="0" w:space="0" w:color="auto"/>
        <w:bottom w:val="none" w:sz="0" w:space="0" w:color="auto"/>
        <w:right w:val="none" w:sz="0" w:space="0" w:color="auto"/>
      </w:divBdr>
    </w:div>
    <w:div w:id="1418405065">
      <w:bodyDiv w:val="1"/>
      <w:marLeft w:val="0"/>
      <w:marRight w:val="0"/>
      <w:marTop w:val="0"/>
      <w:marBottom w:val="0"/>
      <w:divBdr>
        <w:top w:val="none" w:sz="0" w:space="0" w:color="auto"/>
        <w:left w:val="none" w:sz="0" w:space="0" w:color="auto"/>
        <w:bottom w:val="none" w:sz="0" w:space="0" w:color="auto"/>
        <w:right w:val="none" w:sz="0" w:space="0" w:color="auto"/>
      </w:divBdr>
    </w:div>
    <w:div w:id="1418601190">
      <w:bodyDiv w:val="1"/>
      <w:marLeft w:val="0"/>
      <w:marRight w:val="0"/>
      <w:marTop w:val="0"/>
      <w:marBottom w:val="0"/>
      <w:divBdr>
        <w:top w:val="none" w:sz="0" w:space="0" w:color="auto"/>
        <w:left w:val="none" w:sz="0" w:space="0" w:color="auto"/>
        <w:bottom w:val="none" w:sz="0" w:space="0" w:color="auto"/>
        <w:right w:val="none" w:sz="0" w:space="0" w:color="auto"/>
      </w:divBdr>
    </w:div>
    <w:div w:id="1423405530">
      <w:bodyDiv w:val="1"/>
      <w:marLeft w:val="0"/>
      <w:marRight w:val="0"/>
      <w:marTop w:val="0"/>
      <w:marBottom w:val="0"/>
      <w:divBdr>
        <w:top w:val="none" w:sz="0" w:space="0" w:color="auto"/>
        <w:left w:val="none" w:sz="0" w:space="0" w:color="auto"/>
        <w:bottom w:val="none" w:sz="0" w:space="0" w:color="auto"/>
        <w:right w:val="none" w:sz="0" w:space="0" w:color="auto"/>
      </w:divBdr>
    </w:div>
    <w:div w:id="1425953557">
      <w:bodyDiv w:val="1"/>
      <w:marLeft w:val="0"/>
      <w:marRight w:val="0"/>
      <w:marTop w:val="0"/>
      <w:marBottom w:val="0"/>
      <w:divBdr>
        <w:top w:val="none" w:sz="0" w:space="0" w:color="auto"/>
        <w:left w:val="none" w:sz="0" w:space="0" w:color="auto"/>
        <w:bottom w:val="none" w:sz="0" w:space="0" w:color="auto"/>
        <w:right w:val="none" w:sz="0" w:space="0" w:color="auto"/>
      </w:divBdr>
    </w:div>
    <w:div w:id="1429274965">
      <w:bodyDiv w:val="1"/>
      <w:marLeft w:val="0"/>
      <w:marRight w:val="0"/>
      <w:marTop w:val="0"/>
      <w:marBottom w:val="0"/>
      <w:divBdr>
        <w:top w:val="none" w:sz="0" w:space="0" w:color="auto"/>
        <w:left w:val="none" w:sz="0" w:space="0" w:color="auto"/>
        <w:bottom w:val="none" w:sz="0" w:space="0" w:color="auto"/>
        <w:right w:val="none" w:sz="0" w:space="0" w:color="auto"/>
      </w:divBdr>
    </w:div>
    <w:div w:id="1443761557">
      <w:bodyDiv w:val="1"/>
      <w:marLeft w:val="0"/>
      <w:marRight w:val="0"/>
      <w:marTop w:val="0"/>
      <w:marBottom w:val="0"/>
      <w:divBdr>
        <w:top w:val="none" w:sz="0" w:space="0" w:color="auto"/>
        <w:left w:val="none" w:sz="0" w:space="0" w:color="auto"/>
        <w:bottom w:val="none" w:sz="0" w:space="0" w:color="auto"/>
        <w:right w:val="none" w:sz="0" w:space="0" w:color="auto"/>
      </w:divBdr>
    </w:div>
    <w:div w:id="1447967458">
      <w:bodyDiv w:val="1"/>
      <w:marLeft w:val="0"/>
      <w:marRight w:val="0"/>
      <w:marTop w:val="0"/>
      <w:marBottom w:val="0"/>
      <w:divBdr>
        <w:top w:val="none" w:sz="0" w:space="0" w:color="auto"/>
        <w:left w:val="none" w:sz="0" w:space="0" w:color="auto"/>
        <w:bottom w:val="none" w:sz="0" w:space="0" w:color="auto"/>
        <w:right w:val="none" w:sz="0" w:space="0" w:color="auto"/>
      </w:divBdr>
    </w:div>
    <w:div w:id="1452743924">
      <w:bodyDiv w:val="1"/>
      <w:marLeft w:val="0"/>
      <w:marRight w:val="0"/>
      <w:marTop w:val="0"/>
      <w:marBottom w:val="0"/>
      <w:divBdr>
        <w:top w:val="none" w:sz="0" w:space="0" w:color="auto"/>
        <w:left w:val="none" w:sz="0" w:space="0" w:color="auto"/>
        <w:bottom w:val="none" w:sz="0" w:space="0" w:color="auto"/>
        <w:right w:val="none" w:sz="0" w:space="0" w:color="auto"/>
      </w:divBdr>
    </w:div>
    <w:div w:id="1458333196">
      <w:bodyDiv w:val="1"/>
      <w:marLeft w:val="0"/>
      <w:marRight w:val="0"/>
      <w:marTop w:val="0"/>
      <w:marBottom w:val="0"/>
      <w:divBdr>
        <w:top w:val="none" w:sz="0" w:space="0" w:color="auto"/>
        <w:left w:val="none" w:sz="0" w:space="0" w:color="auto"/>
        <w:bottom w:val="none" w:sz="0" w:space="0" w:color="auto"/>
        <w:right w:val="none" w:sz="0" w:space="0" w:color="auto"/>
      </w:divBdr>
    </w:div>
    <w:div w:id="1462116620">
      <w:bodyDiv w:val="1"/>
      <w:marLeft w:val="0"/>
      <w:marRight w:val="0"/>
      <w:marTop w:val="0"/>
      <w:marBottom w:val="0"/>
      <w:divBdr>
        <w:top w:val="none" w:sz="0" w:space="0" w:color="auto"/>
        <w:left w:val="none" w:sz="0" w:space="0" w:color="auto"/>
        <w:bottom w:val="none" w:sz="0" w:space="0" w:color="auto"/>
        <w:right w:val="none" w:sz="0" w:space="0" w:color="auto"/>
      </w:divBdr>
    </w:div>
    <w:div w:id="1471484844">
      <w:bodyDiv w:val="1"/>
      <w:marLeft w:val="0"/>
      <w:marRight w:val="0"/>
      <w:marTop w:val="0"/>
      <w:marBottom w:val="0"/>
      <w:divBdr>
        <w:top w:val="none" w:sz="0" w:space="0" w:color="auto"/>
        <w:left w:val="none" w:sz="0" w:space="0" w:color="auto"/>
        <w:bottom w:val="none" w:sz="0" w:space="0" w:color="auto"/>
        <w:right w:val="none" w:sz="0" w:space="0" w:color="auto"/>
      </w:divBdr>
    </w:div>
    <w:div w:id="1471944915">
      <w:bodyDiv w:val="1"/>
      <w:marLeft w:val="0"/>
      <w:marRight w:val="0"/>
      <w:marTop w:val="0"/>
      <w:marBottom w:val="0"/>
      <w:divBdr>
        <w:top w:val="none" w:sz="0" w:space="0" w:color="auto"/>
        <w:left w:val="none" w:sz="0" w:space="0" w:color="auto"/>
        <w:bottom w:val="none" w:sz="0" w:space="0" w:color="auto"/>
        <w:right w:val="none" w:sz="0" w:space="0" w:color="auto"/>
      </w:divBdr>
    </w:div>
    <w:div w:id="1479541061">
      <w:bodyDiv w:val="1"/>
      <w:marLeft w:val="0"/>
      <w:marRight w:val="0"/>
      <w:marTop w:val="0"/>
      <w:marBottom w:val="0"/>
      <w:divBdr>
        <w:top w:val="none" w:sz="0" w:space="0" w:color="auto"/>
        <w:left w:val="none" w:sz="0" w:space="0" w:color="auto"/>
        <w:bottom w:val="none" w:sz="0" w:space="0" w:color="auto"/>
        <w:right w:val="none" w:sz="0" w:space="0" w:color="auto"/>
      </w:divBdr>
    </w:div>
    <w:div w:id="1483037819">
      <w:bodyDiv w:val="1"/>
      <w:marLeft w:val="0"/>
      <w:marRight w:val="0"/>
      <w:marTop w:val="0"/>
      <w:marBottom w:val="0"/>
      <w:divBdr>
        <w:top w:val="none" w:sz="0" w:space="0" w:color="auto"/>
        <w:left w:val="none" w:sz="0" w:space="0" w:color="auto"/>
        <w:bottom w:val="none" w:sz="0" w:space="0" w:color="auto"/>
        <w:right w:val="none" w:sz="0" w:space="0" w:color="auto"/>
      </w:divBdr>
    </w:div>
    <w:div w:id="1492215087">
      <w:bodyDiv w:val="1"/>
      <w:marLeft w:val="0"/>
      <w:marRight w:val="0"/>
      <w:marTop w:val="0"/>
      <w:marBottom w:val="0"/>
      <w:divBdr>
        <w:top w:val="none" w:sz="0" w:space="0" w:color="auto"/>
        <w:left w:val="none" w:sz="0" w:space="0" w:color="auto"/>
        <w:bottom w:val="none" w:sz="0" w:space="0" w:color="auto"/>
        <w:right w:val="none" w:sz="0" w:space="0" w:color="auto"/>
      </w:divBdr>
    </w:div>
    <w:div w:id="1508134130">
      <w:bodyDiv w:val="1"/>
      <w:marLeft w:val="0"/>
      <w:marRight w:val="0"/>
      <w:marTop w:val="0"/>
      <w:marBottom w:val="0"/>
      <w:divBdr>
        <w:top w:val="none" w:sz="0" w:space="0" w:color="auto"/>
        <w:left w:val="none" w:sz="0" w:space="0" w:color="auto"/>
        <w:bottom w:val="none" w:sz="0" w:space="0" w:color="auto"/>
        <w:right w:val="none" w:sz="0" w:space="0" w:color="auto"/>
      </w:divBdr>
    </w:div>
    <w:div w:id="1509448276">
      <w:bodyDiv w:val="1"/>
      <w:marLeft w:val="0"/>
      <w:marRight w:val="0"/>
      <w:marTop w:val="0"/>
      <w:marBottom w:val="0"/>
      <w:divBdr>
        <w:top w:val="none" w:sz="0" w:space="0" w:color="auto"/>
        <w:left w:val="none" w:sz="0" w:space="0" w:color="auto"/>
        <w:bottom w:val="none" w:sz="0" w:space="0" w:color="auto"/>
        <w:right w:val="none" w:sz="0" w:space="0" w:color="auto"/>
      </w:divBdr>
    </w:div>
    <w:div w:id="1518233893">
      <w:bodyDiv w:val="1"/>
      <w:marLeft w:val="0"/>
      <w:marRight w:val="0"/>
      <w:marTop w:val="0"/>
      <w:marBottom w:val="0"/>
      <w:divBdr>
        <w:top w:val="none" w:sz="0" w:space="0" w:color="auto"/>
        <w:left w:val="none" w:sz="0" w:space="0" w:color="auto"/>
        <w:bottom w:val="none" w:sz="0" w:space="0" w:color="auto"/>
        <w:right w:val="none" w:sz="0" w:space="0" w:color="auto"/>
      </w:divBdr>
    </w:div>
    <w:div w:id="1519390349">
      <w:bodyDiv w:val="1"/>
      <w:marLeft w:val="0"/>
      <w:marRight w:val="0"/>
      <w:marTop w:val="0"/>
      <w:marBottom w:val="0"/>
      <w:divBdr>
        <w:top w:val="none" w:sz="0" w:space="0" w:color="auto"/>
        <w:left w:val="none" w:sz="0" w:space="0" w:color="auto"/>
        <w:bottom w:val="none" w:sz="0" w:space="0" w:color="auto"/>
        <w:right w:val="none" w:sz="0" w:space="0" w:color="auto"/>
      </w:divBdr>
    </w:div>
    <w:div w:id="1519657763">
      <w:bodyDiv w:val="1"/>
      <w:marLeft w:val="0"/>
      <w:marRight w:val="0"/>
      <w:marTop w:val="0"/>
      <w:marBottom w:val="0"/>
      <w:divBdr>
        <w:top w:val="none" w:sz="0" w:space="0" w:color="auto"/>
        <w:left w:val="none" w:sz="0" w:space="0" w:color="auto"/>
        <w:bottom w:val="none" w:sz="0" w:space="0" w:color="auto"/>
        <w:right w:val="none" w:sz="0" w:space="0" w:color="auto"/>
      </w:divBdr>
    </w:div>
    <w:div w:id="1520386386">
      <w:bodyDiv w:val="1"/>
      <w:marLeft w:val="0"/>
      <w:marRight w:val="0"/>
      <w:marTop w:val="0"/>
      <w:marBottom w:val="0"/>
      <w:divBdr>
        <w:top w:val="none" w:sz="0" w:space="0" w:color="auto"/>
        <w:left w:val="none" w:sz="0" w:space="0" w:color="auto"/>
        <w:bottom w:val="none" w:sz="0" w:space="0" w:color="auto"/>
        <w:right w:val="none" w:sz="0" w:space="0" w:color="auto"/>
      </w:divBdr>
    </w:div>
    <w:div w:id="1521696889">
      <w:bodyDiv w:val="1"/>
      <w:marLeft w:val="0"/>
      <w:marRight w:val="0"/>
      <w:marTop w:val="0"/>
      <w:marBottom w:val="0"/>
      <w:divBdr>
        <w:top w:val="none" w:sz="0" w:space="0" w:color="auto"/>
        <w:left w:val="none" w:sz="0" w:space="0" w:color="auto"/>
        <w:bottom w:val="none" w:sz="0" w:space="0" w:color="auto"/>
        <w:right w:val="none" w:sz="0" w:space="0" w:color="auto"/>
      </w:divBdr>
    </w:div>
    <w:div w:id="1531338692">
      <w:bodyDiv w:val="1"/>
      <w:marLeft w:val="0"/>
      <w:marRight w:val="0"/>
      <w:marTop w:val="0"/>
      <w:marBottom w:val="0"/>
      <w:divBdr>
        <w:top w:val="none" w:sz="0" w:space="0" w:color="auto"/>
        <w:left w:val="none" w:sz="0" w:space="0" w:color="auto"/>
        <w:bottom w:val="none" w:sz="0" w:space="0" w:color="auto"/>
        <w:right w:val="none" w:sz="0" w:space="0" w:color="auto"/>
      </w:divBdr>
    </w:div>
    <w:div w:id="1531452774">
      <w:bodyDiv w:val="1"/>
      <w:marLeft w:val="0"/>
      <w:marRight w:val="0"/>
      <w:marTop w:val="0"/>
      <w:marBottom w:val="0"/>
      <w:divBdr>
        <w:top w:val="none" w:sz="0" w:space="0" w:color="auto"/>
        <w:left w:val="none" w:sz="0" w:space="0" w:color="auto"/>
        <w:bottom w:val="none" w:sz="0" w:space="0" w:color="auto"/>
        <w:right w:val="none" w:sz="0" w:space="0" w:color="auto"/>
      </w:divBdr>
    </w:div>
    <w:div w:id="1531843264">
      <w:bodyDiv w:val="1"/>
      <w:marLeft w:val="0"/>
      <w:marRight w:val="0"/>
      <w:marTop w:val="0"/>
      <w:marBottom w:val="0"/>
      <w:divBdr>
        <w:top w:val="none" w:sz="0" w:space="0" w:color="auto"/>
        <w:left w:val="none" w:sz="0" w:space="0" w:color="auto"/>
        <w:bottom w:val="none" w:sz="0" w:space="0" w:color="auto"/>
        <w:right w:val="none" w:sz="0" w:space="0" w:color="auto"/>
      </w:divBdr>
    </w:div>
    <w:div w:id="1543906351">
      <w:bodyDiv w:val="1"/>
      <w:marLeft w:val="0"/>
      <w:marRight w:val="0"/>
      <w:marTop w:val="0"/>
      <w:marBottom w:val="0"/>
      <w:divBdr>
        <w:top w:val="none" w:sz="0" w:space="0" w:color="auto"/>
        <w:left w:val="none" w:sz="0" w:space="0" w:color="auto"/>
        <w:bottom w:val="none" w:sz="0" w:space="0" w:color="auto"/>
        <w:right w:val="none" w:sz="0" w:space="0" w:color="auto"/>
      </w:divBdr>
    </w:div>
    <w:div w:id="1547645039">
      <w:bodyDiv w:val="1"/>
      <w:marLeft w:val="0"/>
      <w:marRight w:val="0"/>
      <w:marTop w:val="0"/>
      <w:marBottom w:val="0"/>
      <w:divBdr>
        <w:top w:val="none" w:sz="0" w:space="0" w:color="auto"/>
        <w:left w:val="none" w:sz="0" w:space="0" w:color="auto"/>
        <w:bottom w:val="none" w:sz="0" w:space="0" w:color="auto"/>
        <w:right w:val="none" w:sz="0" w:space="0" w:color="auto"/>
      </w:divBdr>
    </w:div>
    <w:div w:id="1549491506">
      <w:bodyDiv w:val="1"/>
      <w:marLeft w:val="0"/>
      <w:marRight w:val="0"/>
      <w:marTop w:val="0"/>
      <w:marBottom w:val="0"/>
      <w:divBdr>
        <w:top w:val="none" w:sz="0" w:space="0" w:color="auto"/>
        <w:left w:val="none" w:sz="0" w:space="0" w:color="auto"/>
        <w:bottom w:val="none" w:sz="0" w:space="0" w:color="auto"/>
        <w:right w:val="none" w:sz="0" w:space="0" w:color="auto"/>
      </w:divBdr>
    </w:div>
    <w:div w:id="1556089364">
      <w:bodyDiv w:val="1"/>
      <w:marLeft w:val="0"/>
      <w:marRight w:val="0"/>
      <w:marTop w:val="0"/>
      <w:marBottom w:val="0"/>
      <w:divBdr>
        <w:top w:val="none" w:sz="0" w:space="0" w:color="auto"/>
        <w:left w:val="none" w:sz="0" w:space="0" w:color="auto"/>
        <w:bottom w:val="none" w:sz="0" w:space="0" w:color="auto"/>
        <w:right w:val="none" w:sz="0" w:space="0" w:color="auto"/>
      </w:divBdr>
    </w:div>
    <w:div w:id="1557275708">
      <w:bodyDiv w:val="1"/>
      <w:marLeft w:val="0"/>
      <w:marRight w:val="0"/>
      <w:marTop w:val="0"/>
      <w:marBottom w:val="0"/>
      <w:divBdr>
        <w:top w:val="none" w:sz="0" w:space="0" w:color="auto"/>
        <w:left w:val="none" w:sz="0" w:space="0" w:color="auto"/>
        <w:bottom w:val="none" w:sz="0" w:space="0" w:color="auto"/>
        <w:right w:val="none" w:sz="0" w:space="0" w:color="auto"/>
      </w:divBdr>
    </w:div>
    <w:div w:id="1561360084">
      <w:bodyDiv w:val="1"/>
      <w:marLeft w:val="0"/>
      <w:marRight w:val="0"/>
      <w:marTop w:val="0"/>
      <w:marBottom w:val="0"/>
      <w:divBdr>
        <w:top w:val="none" w:sz="0" w:space="0" w:color="auto"/>
        <w:left w:val="none" w:sz="0" w:space="0" w:color="auto"/>
        <w:bottom w:val="none" w:sz="0" w:space="0" w:color="auto"/>
        <w:right w:val="none" w:sz="0" w:space="0" w:color="auto"/>
      </w:divBdr>
    </w:div>
    <w:div w:id="1566604273">
      <w:bodyDiv w:val="1"/>
      <w:marLeft w:val="0"/>
      <w:marRight w:val="0"/>
      <w:marTop w:val="0"/>
      <w:marBottom w:val="0"/>
      <w:divBdr>
        <w:top w:val="none" w:sz="0" w:space="0" w:color="auto"/>
        <w:left w:val="none" w:sz="0" w:space="0" w:color="auto"/>
        <w:bottom w:val="none" w:sz="0" w:space="0" w:color="auto"/>
        <w:right w:val="none" w:sz="0" w:space="0" w:color="auto"/>
      </w:divBdr>
    </w:div>
    <w:div w:id="1566988178">
      <w:bodyDiv w:val="1"/>
      <w:marLeft w:val="0"/>
      <w:marRight w:val="0"/>
      <w:marTop w:val="0"/>
      <w:marBottom w:val="0"/>
      <w:divBdr>
        <w:top w:val="none" w:sz="0" w:space="0" w:color="auto"/>
        <w:left w:val="none" w:sz="0" w:space="0" w:color="auto"/>
        <w:bottom w:val="none" w:sz="0" w:space="0" w:color="auto"/>
        <w:right w:val="none" w:sz="0" w:space="0" w:color="auto"/>
      </w:divBdr>
    </w:div>
    <w:div w:id="1567645979">
      <w:bodyDiv w:val="1"/>
      <w:marLeft w:val="0"/>
      <w:marRight w:val="0"/>
      <w:marTop w:val="0"/>
      <w:marBottom w:val="0"/>
      <w:divBdr>
        <w:top w:val="none" w:sz="0" w:space="0" w:color="auto"/>
        <w:left w:val="none" w:sz="0" w:space="0" w:color="auto"/>
        <w:bottom w:val="none" w:sz="0" w:space="0" w:color="auto"/>
        <w:right w:val="none" w:sz="0" w:space="0" w:color="auto"/>
      </w:divBdr>
    </w:div>
    <w:div w:id="1570115459">
      <w:bodyDiv w:val="1"/>
      <w:marLeft w:val="0"/>
      <w:marRight w:val="0"/>
      <w:marTop w:val="0"/>
      <w:marBottom w:val="0"/>
      <w:divBdr>
        <w:top w:val="none" w:sz="0" w:space="0" w:color="auto"/>
        <w:left w:val="none" w:sz="0" w:space="0" w:color="auto"/>
        <w:bottom w:val="none" w:sz="0" w:space="0" w:color="auto"/>
        <w:right w:val="none" w:sz="0" w:space="0" w:color="auto"/>
      </w:divBdr>
    </w:div>
    <w:div w:id="1570191990">
      <w:bodyDiv w:val="1"/>
      <w:marLeft w:val="0"/>
      <w:marRight w:val="0"/>
      <w:marTop w:val="0"/>
      <w:marBottom w:val="0"/>
      <w:divBdr>
        <w:top w:val="none" w:sz="0" w:space="0" w:color="auto"/>
        <w:left w:val="none" w:sz="0" w:space="0" w:color="auto"/>
        <w:bottom w:val="none" w:sz="0" w:space="0" w:color="auto"/>
        <w:right w:val="none" w:sz="0" w:space="0" w:color="auto"/>
      </w:divBdr>
    </w:div>
    <w:div w:id="1572739844">
      <w:bodyDiv w:val="1"/>
      <w:marLeft w:val="0"/>
      <w:marRight w:val="0"/>
      <w:marTop w:val="0"/>
      <w:marBottom w:val="0"/>
      <w:divBdr>
        <w:top w:val="none" w:sz="0" w:space="0" w:color="auto"/>
        <w:left w:val="none" w:sz="0" w:space="0" w:color="auto"/>
        <w:bottom w:val="none" w:sz="0" w:space="0" w:color="auto"/>
        <w:right w:val="none" w:sz="0" w:space="0" w:color="auto"/>
      </w:divBdr>
    </w:div>
    <w:div w:id="1573537886">
      <w:bodyDiv w:val="1"/>
      <w:marLeft w:val="0"/>
      <w:marRight w:val="0"/>
      <w:marTop w:val="0"/>
      <w:marBottom w:val="0"/>
      <w:divBdr>
        <w:top w:val="none" w:sz="0" w:space="0" w:color="auto"/>
        <w:left w:val="none" w:sz="0" w:space="0" w:color="auto"/>
        <w:bottom w:val="none" w:sz="0" w:space="0" w:color="auto"/>
        <w:right w:val="none" w:sz="0" w:space="0" w:color="auto"/>
      </w:divBdr>
    </w:div>
    <w:div w:id="1576893748">
      <w:bodyDiv w:val="1"/>
      <w:marLeft w:val="0"/>
      <w:marRight w:val="0"/>
      <w:marTop w:val="0"/>
      <w:marBottom w:val="0"/>
      <w:divBdr>
        <w:top w:val="none" w:sz="0" w:space="0" w:color="auto"/>
        <w:left w:val="none" w:sz="0" w:space="0" w:color="auto"/>
        <w:bottom w:val="none" w:sz="0" w:space="0" w:color="auto"/>
        <w:right w:val="none" w:sz="0" w:space="0" w:color="auto"/>
      </w:divBdr>
    </w:div>
    <w:div w:id="1579746642">
      <w:bodyDiv w:val="1"/>
      <w:marLeft w:val="0"/>
      <w:marRight w:val="0"/>
      <w:marTop w:val="0"/>
      <w:marBottom w:val="0"/>
      <w:divBdr>
        <w:top w:val="none" w:sz="0" w:space="0" w:color="auto"/>
        <w:left w:val="none" w:sz="0" w:space="0" w:color="auto"/>
        <w:bottom w:val="none" w:sz="0" w:space="0" w:color="auto"/>
        <w:right w:val="none" w:sz="0" w:space="0" w:color="auto"/>
      </w:divBdr>
    </w:div>
    <w:div w:id="1581598260">
      <w:bodyDiv w:val="1"/>
      <w:marLeft w:val="0"/>
      <w:marRight w:val="0"/>
      <w:marTop w:val="0"/>
      <w:marBottom w:val="0"/>
      <w:divBdr>
        <w:top w:val="none" w:sz="0" w:space="0" w:color="auto"/>
        <w:left w:val="none" w:sz="0" w:space="0" w:color="auto"/>
        <w:bottom w:val="none" w:sz="0" w:space="0" w:color="auto"/>
        <w:right w:val="none" w:sz="0" w:space="0" w:color="auto"/>
      </w:divBdr>
    </w:div>
    <w:div w:id="1589188865">
      <w:bodyDiv w:val="1"/>
      <w:marLeft w:val="0"/>
      <w:marRight w:val="0"/>
      <w:marTop w:val="0"/>
      <w:marBottom w:val="0"/>
      <w:divBdr>
        <w:top w:val="none" w:sz="0" w:space="0" w:color="auto"/>
        <w:left w:val="none" w:sz="0" w:space="0" w:color="auto"/>
        <w:bottom w:val="none" w:sz="0" w:space="0" w:color="auto"/>
        <w:right w:val="none" w:sz="0" w:space="0" w:color="auto"/>
      </w:divBdr>
    </w:div>
    <w:div w:id="1593201598">
      <w:bodyDiv w:val="1"/>
      <w:marLeft w:val="0"/>
      <w:marRight w:val="0"/>
      <w:marTop w:val="0"/>
      <w:marBottom w:val="0"/>
      <w:divBdr>
        <w:top w:val="none" w:sz="0" w:space="0" w:color="auto"/>
        <w:left w:val="none" w:sz="0" w:space="0" w:color="auto"/>
        <w:bottom w:val="none" w:sz="0" w:space="0" w:color="auto"/>
        <w:right w:val="none" w:sz="0" w:space="0" w:color="auto"/>
      </w:divBdr>
    </w:div>
    <w:div w:id="1597711113">
      <w:bodyDiv w:val="1"/>
      <w:marLeft w:val="0"/>
      <w:marRight w:val="0"/>
      <w:marTop w:val="0"/>
      <w:marBottom w:val="0"/>
      <w:divBdr>
        <w:top w:val="none" w:sz="0" w:space="0" w:color="auto"/>
        <w:left w:val="none" w:sz="0" w:space="0" w:color="auto"/>
        <w:bottom w:val="none" w:sz="0" w:space="0" w:color="auto"/>
        <w:right w:val="none" w:sz="0" w:space="0" w:color="auto"/>
      </w:divBdr>
    </w:div>
    <w:div w:id="1598320097">
      <w:bodyDiv w:val="1"/>
      <w:marLeft w:val="0"/>
      <w:marRight w:val="0"/>
      <w:marTop w:val="0"/>
      <w:marBottom w:val="0"/>
      <w:divBdr>
        <w:top w:val="none" w:sz="0" w:space="0" w:color="auto"/>
        <w:left w:val="none" w:sz="0" w:space="0" w:color="auto"/>
        <w:bottom w:val="none" w:sz="0" w:space="0" w:color="auto"/>
        <w:right w:val="none" w:sz="0" w:space="0" w:color="auto"/>
      </w:divBdr>
    </w:div>
    <w:div w:id="1607931905">
      <w:bodyDiv w:val="1"/>
      <w:marLeft w:val="0"/>
      <w:marRight w:val="0"/>
      <w:marTop w:val="0"/>
      <w:marBottom w:val="0"/>
      <w:divBdr>
        <w:top w:val="none" w:sz="0" w:space="0" w:color="auto"/>
        <w:left w:val="none" w:sz="0" w:space="0" w:color="auto"/>
        <w:bottom w:val="none" w:sz="0" w:space="0" w:color="auto"/>
        <w:right w:val="none" w:sz="0" w:space="0" w:color="auto"/>
      </w:divBdr>
    </w:div>
    <w:div w:id="1610626637">
      <w:bodyDiv w:val="1"/>
      <w:marLeft w:val="0"/>
      <w:marRight w:val="0"/>
      <w:marTop w:val="0"/>
      <w:marBottom w:val="0"/>
      <w:divBdr>
        <w:top w:val="none" w:sz="0" w:space="0" w:color="auto"/>
        <w:left w:val="none" w:sz="0" w:space="0" w:color="auto"/>
        <w:bottom w:val="none" w:sz="0" w:space="0" w:color="auto"/>
        <w:right w:val="none" w:sz="0" w:space="0" w:color="auto"/>
      </w:divBdr>
    </w:div>
    <w:div w:id="1617639424">
      <w:bodyDiv w:val="1"/>
      <w:marLeft w:val="0"/>
      <w:marRight w:val="0"/>
      <w:marTop w:val="0"/>
      <w:marBottom w:val="0"/>
      <w:divBdr>
        <w:top w:val="none" w:sz="0" w:space="0" w:color="auto"/>
        <w:left w:val="none" w:sz="0" w:space="0" w:color="auto"/>
        <w:bottom w:val="none" w:sz="0" w:space="0" w:color="auto"/>
        <w:right w:val="none" w:sz="0" w:space="0" w:color="auto"/>
      </w:divBdr>
    </w:div>
    <w:div w:id="1622494411">
      <w:bodyDiv w:val="1"/>
      <w:marLeft w:val="0"/>
      <w:marRight w:val="0"/>
      <w:marTop w:val="0"/>
      <w:marBottom w:val="0"/>
      <w:divBdr>
        <w:top w:val="none" w:sz="0" w:space="0" w:color="auto"/>
        <w:left w:val="none" w:sz="0" w:space="0" w:color="auto"/>
        <w:bottom w:val="none" w:sz="0" w:space="0" w:color="auto"/>
        <w:right w:val="none" w:sz="0" w:space="0" w:color="auto"/>
      </w:divBdr>
    </w:div>
    <w:div w:id="1629436825">
      <w:bodyDiv w:val="1"/>
      <w:marLeft w:val="0"/>
      <w:marRight w:val="0"/>
      <w:marTop w:val="0"/>
      <w:marBottom w:val="0"/>
      <w:divBdr>
        <w:top w:val="none" w:sz="0" w:space="0" w:color="auto"/>
        <w:left w:val="none" w:sz="0" w:space="0" w:color="auto"/>
        <w:bottom w:val="none" w:sz="0" w:space="0" w:color="auto"/>
        <w:right w:val="none" w:sz="0" w:space="0" w:color="auto"/>
      </w:divBdr>
    </w:div>
    <w:div w:id="1632445675">
      <w:bodyDiv w:val="1"/>
      <w:marLeft w:val="0"/>
      <w:marRight w:val="0"/>
      <w:marTop w:val="0"/>
      <w:marBottom w:val="0"/>
      <w:divBdr>
        <w:top w:val="none" w:sz="0" w:space="0" w:color="auto"/>
        <w:left w:val="none" w:sz="0" w:space="0" w:color="auto"/>
        <w:bottom w:val="none" w:sz="0" w:space="0" w:color="auto"/>
        <w:right w:val="none" w:sz="0" w:space="0" w:color="auto"/>
      </w:divBdr>
    </w:div>
    <w:div w:id="1635410374">
      <w:bodyDiv w:val="1"/>
      <w:marLeft w:val="0"/>
      <w:marRight w:val="0"/>
      <w:marTop w:val="0"/>
      <w:marBottom w:val="0"/>
      <w:divBdr>
        <w:top w:val="none" w:sz="0" w:space="0" w:color="auto"/>
        <w:left w:val="none" w:sz="0" w:space="0" w:color="auto"/>
        <w:bottom w:val="none" w:sz="0" w:space="0" w:color="auto"/>
        <w:right w:val="none" w:sz="0" w:space="0" w:color="auto"/>
      </w:divBdr>
    </w:div>
    <w:div w:id="1651713312">
      <w:bodyDiv w:val="1"/>
      <w:marLeft w:val="0"/>
      <w:marRight w:val="0"/>
      <w:marTop w:val="0"/>
      <w:marBottom w:val="0"/>
      <w:divBdr>
        <w:top w:val="none" w:sz="0" w:space="0" w:color="auto"/>
        <w:left w:val="none" w:sz="0" w:space="0" w:color="auto"/>
        <w:bottom w:val="none" w:sz="0" w:space="0" w:color="auto"/>
        <w:right w:val="none" w:sz="0" w:space="0" w:color="auto"/>
      </w:divBdr>
    </w:div>
    <w:div w:id="1655180470">
      <w:bodyDiv w:val="1"/>
      <w:marLeft w:val="0"/>
      <w:marRight w:val="0"/>
      <w:marTop w:val="0"/>
      <w:marBottom w:val="0"/>
      <w:divBdr>
        <w:top w:val="none" w:sz="0" w:space="0" w:color="auto"/>
        <w:left w:val="none" w:sz="0" w:space="0" w:color="auto"/>
        <w:bottom w:val="none" w:sz="0" w:space="0" w:color="auto"/>
        <w:right w:val="none" w:sz="0" w:space="0" w:color="auto"/>
      </w:divBdr>
    </w:div>
    <w:div w:id="1655792330">
      <w:bodyDiv w:val="1"/>
      <w:marLeft w:val="0"/>
      <w:marRight w:val="0"/>
      <w:marTop w:val="0"/>
      <w:marBottom w:val="0"/>
      <w:divBdr>
        <w:top w:val="none" w:sz="0" w:space="0" w:color="auto"/>
        <w:left w:val="none" w:sz="0" w:space="0" w:color="auto"/>
        <w:bottom w:val="none" w:sz="0" w:space="0" w:color="auto"/>
        <w:right w:val="none" w:sz="0" w:space="0" w:color="auto"/>
      </w:divBdr>
    </w:div>
    <w:div w:id="1672179032">
      <w:bodyDiv w:val="1"/>
      <w:marLeft w:val="0"/>
      <w:marRight w:val="0"/>
      <w:marTop w:val="0"/>
      <w:marBottom w:val="0"/>
      <w:divBdr>
        <w:top w:val="none" w:sz="0" w:space="0" w:color="auto"/>
        <w:left w:val="none" w:sz="0" w:space="0" w:color="auto"/>
        <w:bottom w:val="none" w:sz="0" w:space="0" w:color="auto"/>
        <w:right w:val="none" w:sz="0" w:space="0" w:color="auto"/>
      </w:divBdr>
    </w:div>
    <w:div w:id="1674379826">
      <w:bodyDiv w:val="1"/>
      <w:marLeft w:val="0"/>
      <w:marRight w:val="0"/>
      <w:marTop w:val="0"/>
      <w:marBottom w:val="0"/>
      <w:divBdr>
        <w:top w:val="none" w:sz="0" w:space="0" w:color="auto"/>
        <w:left w:val="none" w:sz="0" w:space="0" w:color="auto"/>
        <w:bottom w:val="none" w:sz="0" w:space="0" w:color="auto"/>
        <w:right w:val="none" w:sz="0" w:space="0" w:color="auto"/>
      </w:divBdr>
    </w:div>
    <w:div w:id="1676573102">
      <w:bodyDiv w:val="1"/>
      <w:marLeft w:val="0"/>
      <w:marRight w:val="0"/>
      <w:marTop w:val="0"/>
      <w:marBottom w:val="0"/>
      <w:divBdr>
        <w:top w:val="none" w:sz="0" w:space="0" w:color="auto"/>
        <w:left w:val="none" w:sz="0" w:space="0" w:color="auto"/>
        <w:bottom w:val="none" w:sz="0" w:space="0" w:color="auto"/>
        <w:right w:val="none" w:sz="0" w:space="0" w:color="auto"/>
      </w:divBdr>
    </w:div>
    <w:div w:id="1681859615">
      <w:bodyDiv w:val="1"/>
      <w:marLeft w:val="0"/>
      <w:marRight w:val="0"/>
      <w:marTop w:val="0"/>
      <w:marBottom w:val="0"/>
      <w:divBdr>
        <w:top w:val="none" w:sz="0" w:space="0" w:color="auto"/>
        <w:left w:val="none" w:sz="0" w:space="0" w:color="auto"/>
        <w:bottom w:val="none" w:sz="0" w:space="0" w:color="auto"/>
        <w:right w:val="none" w:sz="0" w:space="0" w:color="auto"/>
      </w:divBdr>
    </w:div>
    <w:div w:id="1689990508">
      <w:bodyDiv w:val="1"/>
      <w:marLeft w:val="0"/>
      <w:marRight w:val="0"/>
      <w:marTop w:val="0"/>
      <w:marBottom w:val="0"/>
      <w:divBdr>
        <w:top w:val="none" w:sz="0" w:space="0" w:color="auto"/>
        <w:left w:val="none" w:sz="0" w:space="0" w:color="auto"/>
        <w:bottom w:val="none" w:sz="0" w:space="0" w:color="auto"/>
        <w:right w:val="none" w:sz="0" w:space="0" w:color="auto"/>
      </w:divBdr>
    </w:div>
    <w:div w:id="1691418694">
      <w:bodyDiv w:val="1"/>
      <w:marLeft w:val="0"/>
      <w:marRight w:val="0"/>
      <w:marTop w:val="0"/>
      <w:marBottom w:val="0"/>
      <w:divBdr>
        <w:top w:val="none" w:sz="0" w:space="0" w:color="auto"/>
        <w:left w:val="none" w:sz="0" w:space="0" w:color="auto"/>
        <w:bottom w:val="none" w:sz="0" w:space="0" w:color="auto"/>
        <w:right w:val="none" w:sz="0" w:space="0" w:color="auto"/>
      </w:divBdr>
    </w:div>
    <w:div w:id="1691830958">
      <w:bodyDiv w:val="1"/>
      <w:marLeft w:val="0"/>
      <w:marRight w:val="0"/>
      <w:marTop w:val="0"/>
      <w:marBottom w:val="0"/>
      <w:divBdr>
        <w:top w:val="none" w:sz="0" w:space="0" w:color="auto"/>
        <w:left w:val="none" w:sz="0" w:space="0" w:color="auto"/>
        <w:bottom w:val="none" w:sz="0" w:space="0" w:color="auto"/>
        <w:right w:val="none" w:sz="0" w:space="0" w:color="auto"/>
      </w:divBdr>
    </w:div>
    <w:div w:id="1692104814">
      <w:bodyDiv w:val="1"/>
      <w:marLeft w:val="0"/>
      <w:marRight w:val="0"/>
      <w:marTop w:val="0"/>
      <w:marBottom w:val="0"/>
      <w:divBdr>
        <w:top w:val="none" w:sz="0" w:space="0" w:color="auto"/>
        <w:left w:val="none" w:sz="0" w:space="0" w:color="auto"/>
        <w:bottom w:val="none" w:sz="0" w:space="0" w:color="auto"/>
        <w:right w:val="none" w:sz="0" w:space="0" w:color="auto"/>
      </w:divBdr>
    </w:div>
    <w:div w:id="1697998414">
      <w:bodyDiv w:val="1"/>
      <w:marLeft w:val="0"/>
      <w:marRight w:val="0"/>
      <w:marTop w:val="0"/>
      <w:marBottom w:val="0"/>
      <w:divBdr>
        <w:top w:val="none" w:sz="0" w:space="0" w:color="auto"/>
        <w:left w:val="none" w:sz="0" w:space="0" w:color="auto"/>
        <w:bottom w:val="none" w:sz="0" w:space="0" w:color="auto"/>
        <w:right w:val="none" w:sz="0" w:space="0" w:color="auto"/>
      </w:divBdr>
    </w:div>
    <w:div w:id="1698040995">
      <w:bodyDiv w:val="1"/>
      <w:marLeft w:val="0"/>
      <w:marRight w:val="0"/>
      <w:marTop w:val="0"/>
      <w:marBottom w:val="0"/>
      <w:divBdr>
        <w:top w:val="none" w:sz="0" w:space="0" w:color="auto"/>
        <w:left w:val="none" w:sz="0" w:space="0" w:color="auto"/>
        <w:bottom w:val="none" w:sz="0" w:space="0" w:color="auto"/>
        <w:right w:val="none" w:sz="0" w:space="0" w:color="auto"/>
      </w:divBdr>
    </w:div>
    <w:div w:id="1698508835">
      <w:bodyDiv w:val="1"/>
      <w:marLeft w:val="0"/>
      <w:marRight w:val="0"/>
      <w:marTop w:val="0"/>
      <w:marBottom w:val="0"/>
      <w:divBdr>
        <w:top w:val="none" w:sz="0" w:space="0" w:color="auto"/>
        <w:left w:val="none" w:sz="0" w:space="0" w:color="auto"/>
        <w:bottom w:val="none" w:sz="0" w:space="0" w:color="auto"/>
        <w:right w:val="none" w:sz="0" w:space="0" w:color="auto"/>
      </w:divBdr>
    </w:div>
    <w:div w:id="1708990620">
      <w:bodyDiv w:val="1"/>
      <w:marLeft w:val="0"/>
      <w:marRight w:val="0"/>
      <w:marTop w:val="0"/>
      <w:marBottom w:val="0"/>
      <w:divBdr>
        <w:top w:val="none" w:sz="0" w:space="0" w:color="auto"/>
        <w:left w:val="none" w:sz="0" w:space="0" w:color="auto"/>
        <w:bottom w:val="none" w:sz="0" w:space="0" w:color="auto"/>
        <w:right w:val="none" w:sz="0" w:space="0" w:color="auto"/>
      </w:divBdr>
    </w:div>
    <w:div w:id="1710492368">
      <w:bodyDiv w:val="1"/>
      <w:marLeft w:val="0"/>
      <w:marRight w:val="0"/>
      <w:marTop w:val="0"/>
      <w:marBottom w:val="0"/>
      <w:divBdr>
        <w:top w:val="none" w:sz="0" w:space="0" w:color="auto"/>
        <w:left w:val="none" w:sz="0" w:space="0" w:color="auto"/>
        <w:bottom w:val="none" w:sz="0" w:space="0" w:color="auto"/>
        <w:right w:val="none" w:sz="0" w:space="0" w:color="auto"/>
      </w:divBdr>
    </w:div>
    <w:div w:id="1712879831">
      <w:bodyDiv w:val="1"/>
      <w:marLeft w:val="0"/>
      <w:marRight w:val="0"/>
      <w:marTop w:val="0"/>
      <w:marBottom w:val="0"/>
      <w:divBdr>
        <w:top w:val="none" w:sz="0" w:space="0" w:color="auto"/>
        <w:left w:val="none" w:sz="0" w:space="0" w:color="auto"/>
        <w:bottom w:val="none" w:sz="0" w:space="0" w:color="auto"/>
        <w:right w:val="none" w:sz="0" w:space="0" w:color="auto"/>
      </w:divBdr>
    </w:div>
    <w:div w:id="1714429640">
      <w:bodyDiv w:val="1"/>
      <w:marLeft w:val="0"/>
      <w:marRight w:val="0"/>
      <w:marTop w:val="0"/>
      <w:marBottom w:val="0"/>
      <w:divBdr>
        <w:top w:val="none" w:sz="0" w:space="0" w:color="auto"/>
        <w:left w:val="none" w:sz="0" w:space="0" w:color="auto"/>
        <w:bottom w:val="none" w:sz="0" w:space="0" w:color="auto"/>
        <w:right w:val="none" w:sz="0" w:space="0" w:color="auto"/>
      </w:divBdr>
    </w:div>
    <w:div w:id="1718242157">
      <w:bodyDiv w:val="1"/>
      <w:marLeft w:val="0"/>
      <w:marRight w:val="0"/>
      <w:marTop w:val="0"/>
      <w:marBottom w:val="0"/>
      <w:divBdr>
        <w:top w:val="none" w:sz="0" w:space="0" w:color="auto"/>
        <w:left w:val="none" w:sz="0" w:space="0" w:color="auto"/>
        <w:bottom w:val="none" w:sz="0" w:space="0" w:color="auto"/>
        <w:right w:val="none" w:sz="0" w:space="0" w:color="auto"/>
      </w:divBdr>
    </w:div>
    <w:div w:id="1722635336">
      <w:bodyDiv w:val="1"/>
      <w:marLeft w:val="0"/>
      <w:marRight w:val="0"/>
      <w:marTop w:val="0"/>
      <w:marBottom w:val="0"/>
      <w:divBdr>
        <w:top w:val="none" w:sz="0" w:space="0" w:color="auto"/>
        <w:left w:val="none" w:sz="0" w:space="0" w:color="auto"/>
        <w:bottom w:val="none" w:sz="0" w:space="0" w:color="auto"/>
        <w:right w:val="none" w:sz="0" w:space="0" w:color="auto"/>
      </w:divBdr>
    </w:div>
    <w:div w:id="1726760414">
      <w:bodyDiv w:val="1"/>
      <w:marLeft w:val="0"/>
      <w:marRight w:val="0"/>
      <w:marTop w:val="0"/>
      <w:marBottom w:val="0"/>
      <w:divBdr>
        <w:top w:val="none" w:sz="0" w:space="0" w:color="auto"/>
        <w:left w:val="none" w:sz="0" w:space="0" w:color="auto"/>
        <w:bottom w:val="none" w:sz="0" w:space="0" w:color="auto"/>
        <w:right w:val="none" w:sz="0" w:space="0" w:color="auto"/>
      </w:divBdr>
    </w:div>
    <w:div w:id="1728645276">
      <w:bodyDiv w:val="1"/>
      <w:marLeft w:val="0"/>
      <w:marRight w:val="0"/>
      <w:marTop w:val="0"/>
      <w:marBottom w:val="0"/>
      <w:divBdr>
        <w:top w:val="none" w:sz="0" w:space="0" w:color="auto"/>
        <w:left w:val="none" w:sz="0" w:space="0" w:color="auto"/>
        <w:bottom w:val="none" w:sz="0" w:space="0" w:color="auto"/>
        <w:right w:val="none" w:sz="0" w:space="0" w:color="auto"/>
      </w:divBdr>
    </w:div>
    <w:div w:id="1730379569">
      <w:bodyDiv w:val="1"/>
      <w:marLeft w:val="0"/>
      <w:marRight w:val="0"/>
      <w:marTop w:val="0"/>
      <w:marBottom w:val="0"/>
      <w:divBdr>
        <w:top w:val="none" w:sz="0" w:space="0" w:color="auto"/>
        <w:left w:val="none" w:sz="0" w:space="0" w:color="auto"/>
        <w:bottom w:val="none" w:sz="0" w:space="0" w:color="auto"/>
        <w:right w:val="none" w:sz="0" w:space="0" w:color="auto"/>
      </w:divBdr>
    </w:div>
    <w:div w:id="1740328415">
      <w:bodyDiv w:val="1"/>
      <w:marLeft w:val="0"/>
      <w:marRight w:val="0"/>
      <w:marTop w:val="0"/>
      <w:marBottom w:val="0"/>
      <w:divBdr>
        <w:top w:val="none" w:sz="0" w:space="0" w:color="auto"/>
        <w:left w:val="none" w:sz="0" w:space="0" w:color="auto"/>
        <w:bottom w:val="none" w:sz="0" w:space="0" w:color="auto"/>
        <w:right w:val="none" w:sz="0" w:space="0" w:color="auto"/>
      </w:divBdr>
    </w:div>
    <w:div w:id="1742170532">
      <w:bodyDiv w:val="1"/>
      <w:marLeft w:val="0"/>
      <w:marRight w:val="0"/>
      <w:marTop w:val="0"/>
      <w:marBottom w:val="0"/>
      <w:divBdr>
        <w:top w:val="none" w:sz="0" w:space="0" w:color="auto"/>
        <w:left w:val="none" w:sz="0" w:space="0" w:color="auto"/>
        <w:bottom w:val="none" w:sz="0" w:space="0" w:color="auto"/>
        <w:right w:val="none" w:sz="0" w:space="0" w:color="auto"/>
      </w:divBdr>
    </w:div>
    <w:div w:id="1745102274">
      <w:bodyDiv w:val="1"/>
      <w:marLeft w:val="0"/>
      <w:marRight w:val="0"/>
      <w:marTop w:val="0"/>
      <w:marBottom w:val="0"/>
      <w:divBdr>
        <w:top w:val="none" w:sz="0" w:space="0" w:color="auto"/>
        <w:left w:val="none" w:sz="0" w:space="0" w:color="auto"/>
        <w:bottom w:val="none" w:sz="0" w:space="0" w:color="auto"/>
        <w:right w:val="none" w:sz="0" w:space="0" w:color="auto"/>
      </w:divBdr>
    </w:div>
    <w:div w:id="1749575423">
      <w:bodyDiv w:val="1"/>
      <w:marLeft w:val="0"/>
      <w:marRight w:val="0"/>
      <w:marTop w:val="0"/>
      <w:marBottom w:val="0"/>
      <w:divBdr>
        <w:top w:val="none" w:sz="0" w:space="0" w:color="auto"/>
        <w:left w:val="none" w:sz="0" w:space="0" w:color="auto"/>
        <w:bottom w:val="none" w:sz="0" w:space="0" w:color="auto"/>
        <w:right w:val="none" w:sz="0" w:space="0" w:color="auto"/>
      </w:divBdr>
    </w:div>
    <w:div w:id="1757824972">
      <w:bodyDiv w:val="1"/>
      <w:marLeft w:val="0"/>
      <w:marRight w:val="0"/>
      <w:marTop w:val="0"/>
      <w:marBottom w:val="0"/>
      <w:divBdr>
        <w:top w:val="none" w:sz="0" w:space="0" w:color="auto"/>
        <w:left w:val="none" w:sz="0" w:space="0" w:color="auto"/>
        <w:bottom w:val="none" w:sz="0" w:space="0" w:color="auto"/>
        <w:right w:val="none" w:sz="0" w:space="0" w:color="auto"/>
      </w:divBdr>
    </w:div>
    <w:div w:id="1759062077">
      <w:bodyDiv w:val="1"/>
      <w:marLeft w:val="0"/>
      <w:marRight w:val="0"/>
      <w:marTop w:val="0"/>
      <w:marBottom w:val="0"/>
      <w:divBdr>
        <w:top w:val="none" w:sz="0" w:space="0" w:color="auto"/>
        <w:left w:val="none" w:sz="0" w:space="0" w:color="auto"/>
        <w:bottom w:val="none" w:sz="0" w:space="0" w:color="auto"/>
        <w:right w:val="none" w:sz="0" w:space="0" w:color="auto"/>
      </w:divBdr>
    </w:div>
    <w:div w:id="1760710030">
      <w:bodyDiv w:val="1"/>
      <w:marLeft w:val="0"/>
      <w:marRight w:val="0"/>
      <w:marTop w:val="0"/>
      <w:marBottom w:val="0"/>
      <w:divBdr>
        <w:top w:val="none" w:sz="0" w:space="0" w:color="auto"/>
        <w:left w:val="none" w:sz="0" w:space="0" w:color="auto"/>
        <w:bottom w:val="none" w:sz="0" w:space="0" w:color="auto"/>
        <w:right w:val="none" w:sz="0" w:space="0" w:color="auto"/>
      </w:divBdr>
    </w:div>
    <w:div w:id="1766806972">
      <w:bodyDiv w:val="1"/>
      <w:marLeft w:val="0"/>
      <w:marRight w:val="0"/>
      <w:marTop w:val="0"/>
      <w:marBottom w:val="0"/>
      <w:divBdr>
        <w:top w:val="none" w:sz="0" w:space="0" w:color="auto"/>
        <w:left w:val="none" w:sz="0" w:space="0" w:color="auto"/>
        <w:bottom w:val="none" w:sz="0" w:space="0" w:color="auto"/>
        <w:right w:val="none" w:sz="0" w:space="0" w:color="auto"/>
      </w:divBdr>
    </w:div>
    <w:div w:id="1767191267">
      <w:bodyDiv w:val="1"/>
      <w:marLeft w:val="0"/>
      <w:marRight w:val="0"/>
      <w:marTop w:val="0"/>
      <w:marBottom w:val="0"/>
      <w:divBdr>
        <w:top w:val="none" w:sz="0" w:space="0" w:color="auto"/>
        <w:left w:val="none" w:sz="0" w:space="0" w:color="auto"/>
        <w:bottom w:val="none" w:sz="0" w:space="0" w:color="auto"/>
        <w:right w:val="none" w:sz="0" w:space="0" w:color="auto"/>
      </w:divBdr>
    </w:div>
    <w:div w:id="1774394551">
      <w:bodyDiv w:val="1"/>
      <w:marLeft w:val="0"/>
      <w:marRight w:val="0"/>
      <w:marTop w:val="0"/>
      <w:marBottom w:val="0"/>
      <w:divBdr>
        <w:top w:val="none" w:sz="0" w:space="0" w:color="auto"/>
        <w:left w:val="none" w:sz="0" w:space="0" w:color="auto"/>
        <w:bottom w:val="none" w:sz="0" w:space="0" w:color="auto"/>
        <w:right w:val="none" w:sz="0" w:space="0" w:color="auto"/>
      </w:divBdr>
    </w:div>
    <w:div w:id="1774737867">
      <w:bodyDiv w:val="1"/>
      <w:marLeft w:val="0"/>
      <w:marRight w:val="0"/>
      <w:marTop w:val="0"/>
      <w:marBottom w:val="0"/>
      <w:divBdr>
        <w:top w:val="none" w:sz="0" w:space="0" w:color="auto"/>
        <w:left w:val="none" w:sz="0" w:space="0" w:color="auto"/>
        <w:bottom w:val="none" w:sz="0" w:space="0" w:color="auto"/>
        <w:right w:val="none" w:sz="0" w:space="0" w:color="auto"/>
      </w:divBdr>
    </w:div>
    <w:div w:id="1775831320">
      <w:bodyDiv w:val="1"/>
      <w:marLeft w:val="0"/>
      <w:marRight w:val="0"/>
      <w:marTop w:val="0"/>
      <w:marBottom w:val="0"/>
      <w:divBdr>
        <w:top w:val="none" w:sz="0" w:space="0" w:color="auto"/>
        <w:left w:val="none" w:sz="0" w:space="0" w:color="auto"/>
        <w:bottom w:val="none" w:sz="0" w:space="0" w:color="auto"/>
        <w:right w:val="none" w:sz="0" w:space="0" w:color="auto"/>
      </w:divBdr>
    </w:div>
    <w:div w:id="1783449363">
      <w:bodyDiv w:val="1"/>
      <w:marLeft w:val="0"/>
      <w:marRight w:val="0"/>
      <w:marTop w:val="0"/>
      <w:marBottom w:val="0"/>
      <w:divBdr>
        <w:top w:val="none" w:sz="0" w:space="0" w:color="auto"/>
        <w:left w:val="none" w:sz="0" w:space="0" w:color="auto"/>
        <w:bottom w:val="none" w:sz="0" w:space="0" w:color="auto"/>
        <w:right w:val="none" w:sz="0" w:space="0" w:color="auto"/>
      </w:divBdr>
    </w:div>
    <w:div w:id="1783647014">
      <w:bodyDiv w:val="1"/>
      <w:marLeft w:val="0"/>
      <w:marRight w:val="0"/>
      <w:marTop w:val="0"/>
      <w:marBottom w:val="0"/>
      <w:divBdr>
        <w:top w:val="none" w:sz="0" w:space="0" w:color="auto"/>
        <w:left w:val="none" w:sz="0" w:space="0" w:color="auto"/>
        <w:bottom w:val="none" w:sz="0" w:space="0" w:color="auto"/>
        <w:right w:val="none" w:sz="0" w:space="0" w:color="auto"/>
      </w:divBdr>
    </w:div>
    <w:div w:id="1784181101">
      <w:bodyDiv w:val="1"/>
      <w:marLeft w:val="0"/>
      <w:marRight w:val="0"/>
      <w:marTop w:val="0"/>
      <w:marBottom w:val="0"/>
      <w:divBdr>
        <w:top w:val="none" w:sz="0" w:space="0" w:color="auto"/>
        <w:left w:val="none" w:sz="0" w:space="0" w:color="auto"/>
        <w:bottom w:val="none" w:sz="0" w:space="0" w:color="auto"/>
        <w:right w:val="none" w:sz="0" w:space="0" w:color="auto"/>
      </w:divBdr>
    </w:div>
    <w:div w:id="1785535720">
      <w:bodyDiv w:val="1"/>
      <w:marLeft w:val="0"/>
      <w:marRight w:val="0"/>
      <w:marTop w:val="0"/>
      <w:marBottom w:val="0"/>
      <w:divBdr>
        <w:top w:val="none" w:sz="0" w:space="0" w:color="auto"/>
        <w:left w:val="none" w:sz="0" w:space="0" w:color="auto"/>
        <w:bottom w:val="none" w:sz="0" w:space="0" w:color="auto"/>
        <w:right w:val="none" w:sz="0" w:space="0" w:color="auto"/>
      </w:divBdr>
    </w:div>
    <w:div w:id="1786272006">
      <w:bodyDiv w:val="1"/>
      <w:marLeft w:val="0"/>
      <w:marRight w:val="0"/>
      <w:marTop w:val="0"/>
      <w:marBottom w:val="0"/>
      <w:divBdr>
        <w:top w:val="none" w:sz="0" w:space="0" w:color="auto"/>
        <w:left w:val="none" w:sz="0" w:space="0" w:color="auto"/>
        <w:bottom w:val="none" w:sz="0" w:space="0" w:color="auto"/>
        <w:right w:val="none" w:sz="0" w:space="0" w:color="auto"/>
      </w:divBdr>
    </w:div>
    <w:div w:id="1789008900">
      <w:bodyDiv w:val="1"/>
      <w:marLeft w:val="0"/>
      <w:marRight w:val="0"/>
      <w:marTop w:val="0"/>
      <w:marBottom w:val="0"/>
      <w:divBdr>
        <w:top w:val="none" w:sz="0" w:space="0" w:color="auto"/>
        <w:left w:val="none" w:sz="0" w:space="0" w:color="auto"/>
        <w:bottom w:val="none" w:sz="0" w:space="0" w:color="auto"/>
        <w:right w:val="none" w:sz="0" w:space="0" w:color="auto"/>
      </w:divBdr>
    </w:div>
    <w:div w:id="1790858666">
      <w:bodyDiv w:val="1"/>
      <w:marLeft w:val="0"/>
      <w:marRight w:val="0"/>
      <w:marTop w:val="0"/>
      <w:marBottom w:val="0"/>
      <w:divBdr>
        <w:top w:val="none" w:sz="0" w:space="0" w:color="auto"/>
        <w:left w:val="none" w:sz="0" w:space="0" w:color="auto"/>
        <w:bottom w:val="none" w:sz="0" w:space="0" w:color="auto"/>
        <w:right w:val="none" w:sz="0" w:space="0" w:color="auto"/>
      </w:divBdr>
    </w:div>
    <w:div w:id="1791240993">
      <w:bodyDiv w:val="1"/>
      <w:marLeft w:val="0"/>
      <w:marRight w:val="0"/>
      <w:marTop w:val="0"/>
      <w:marBottom w:val="0"/>
      <w:divBdr>
        <w:top w:val="none" w:sz="0" w:space="0" w:color="auto"/>
        <w:left w:val="none" w:sz="0" w:space="0" w:color="auto"/>
        <w:bottom w:val="none" w:sz="0" w:space="0" w:color="auto"/>
        <w:right w:val="none" w:sz="0" w:space="0" w:color="auto"/>
      </w:divBdr>
    </w:div>
    <w:div w:id="1793787142">
      <w:bodyDiv w:val="1"/>
      <w:marLeft w:val="0"/>
      <w:marRight w:val="0"/>
      <w:marTop w:val="0"/>
      <w:marBottom w:val="0"/>
      <w:divBdr>
        <w:top w:val="none" w:sz="0" w:space="0" w:color="auto"/>
        <w:left w:val="none" w:sz="0" w:space="0" w:color="auto"/>
        <w:bottom w:val="none" w:sz="0" w:space="0" w:color="auto"/>
        <w:right w:val="none" w:sz="0" w:space="0" w:color="auto"/>
      </w:divBdr>
    </w:div>
    <w:div w:id="1797916186">
      <w:bodyDiv w:val="1"/>
      <w:marLeft w:val="0"/>
      <w:marRight w:val="0"/>
      <w:marTop w:val="0"/>
      <w:marBottom w:val="0"/>
      <w:divBdr>
        <w:top w:val="none" w:sz="0" w:space="0" w:color="auto"/>
        <w:left w:val="none" w:sz="0" w:space="0" w:color="auto"/>
        <w:bottom w:val="none" w:sz="0" w:space="0" w:color="auto"/>
        <w:right w:val="none" w:sz="0" w:space="0" w:color="auto"/>
      </w:divBdr>
    </w:div>
    <w:div w:id="1799955212">
      <w:bodyDiv w:val="1"/>
      <w:marLeft w:val="0"/>
      <w:marRight w:val="0"/>
      <w:marTop w:val="0"/>
      <w:marBottom w:val="0"/>
      <w:divBdr>
        <w:top w:val="none" w:sz="0" w:space="0" w:color="auto"/>
        <w:left w:val="none" w:sz="0" w:space="0" w:color="auto"/>
        <w:bottom w:val="none" w:sz="0" w:space="0" w:color="auto"/>
        <w:right w:val="none" w:sz="0" w:space="0" w:color="auto"/>
      </w:divBdr>
    </w:div>
    <w:div w:id="1804347640">
      <w:bodyDiv w:val="1"/>
      <w:marLeft w:val="0"/>
      <w:marRight w:val="0"/>
      <w:marTop w:val="0"/>
      <w:marBottom w:val="0"/>
      <w:divBdr>
        <w:top w:val="none" w:sz="0" w:space="0" w:color="auto"/>
        <w:left w:val="none" w:sz="0" w:space="0" w:color="auto"/>
        <w:bottom w:val="none" w:sz="0" w:space="0" w:color="auto"/>
        <w:right w:val="none" w:sz="0" w:space="0" w:color="auto"/>
      </w:divBdr>
    </w:div>
    <w:div w:id="1810392376">
      <w:bodyDiv w:val="1"/>
      <w:marLeft w:val="0"/>
      <w:marRight w:val="0"/>
      <w:marTop w:val="0"/>
      <w:marBottom w:val="0"/>
      <w:divBdr>
        <w:top w:val="none" w:sz="0" w:space="0" w:color="auto"/>
        <w:left w:val="none" w:sz="0" w:space="0" w:color="auto"/>
        <w:bottom w:val="none" w:sz="0" w:space="0" w:color="auto"/>
        <w:right w:val="none" w:sz="0" w:space="0" w:color="auto"/>
      </w:divBdr>
    </w:div>
    <w:div w:id="1812290811">
      <w:bodyDiv w:val="1"/>
      <w:marLeft w:val="0"/>
      <w:marRight w:val="0"/>
      <w:marTop w:val="0"/>
      <w:marBottom w:val="0"/>
      <w:divBdr>
        <w:top w:val="none" w:sz="0" w:space="0" w:color="auto"/>
        <w:left w:val="none" w:sz="0" w:space="0" w:color="auto"/>
        <w:bottom w:val="none" w:sz="0" w:space="0" w:color="auto"/>
        <w:right w:val="none" w:sz="0" w:space="0" w:color="auto"/>
      </w:divBdr>
    </w:div>
    <w:div w:id="1817064598">
      <w:bodyDiv w:val="1"/>
      <w:marLeft w:val="0"/>
      <w:marRight w:val="0"/>
      <w:marTop w:val="0"/>
      <w:marBottom w:val="0"/>
      <w:divBdr>
        <w:top w:val="none" w:sz="0" w:space="0" w:color="auto"/>
        <w:left w:val="none" w:sz="0" w:space="0" w:color="auto"/>
        <w:bottom w:val="none" w:sz="0" w:space="0" w:color="auto"/>
        <w:right w:val="none" w:sz="0" w:space="0" w:color="auto"/>
      </w:divBdr>
    </w:div>
    <w:div w:id="1822382219">
      <w:bodyDiv w:val="1"/>
      <w:marLeft w:val="0"/>
      <w:marRight w:val="0"/>
      <w:marTop w:val="0"/>
      <w:marBottom w:val="0"/>
      <w:divBdr>
        <w:top w:val="none" w:sz="0" w:space="0" w:color="auto"/>
        <w:left w:val="none" w:sz="0" w:space="0" w:color="auto"/>
        <w:bottom w:val="none" w:sz="0" w:space="0" w:color="auto"/>
        <w:right w:val="none" w:sz="0" w:space="0" w:color="auto"/>
      </w:divBdr>
    </w:div>
    <w:div w:id="1825005851">
      <w:bodyDiv w:val="1"/>
      <w:marLeft w:val="0"/>
      <w:marRight w:val="0"/>
      <w:marTop w:val="0"/>
      <w:marBottom w:val="0"/>
      <w:divBdr>
        <w:top w:val="none" w:sz="0" w:space="0" w:color="auto"/>
        <w:left w:val="none" w:sz="0" w:space="0" w:color="auto"/>
        <w:bottom w:val="none" w:sz="0" w:space="0" w:color="auto"/>
        <w:right w:val="none" w:sz="0" w:space="0" w:color="auto"/>
      </w:divBdr>
    </w:div>
    <w:div w:id="1825311990">
      <w:bodyDiv w:val="1"/>
      <w:marLeft w:val="0"/>
      <w:marRight w:val="0"/>
      <w:marTop w:val="0"/>
      <w:marBottom w:val="0"/>
      <w:divBdr>
        <w:top w:val="none" w:sz="0" w:space="0" w:color="auto"/>
        <w:left w:val="none" w:sz="0" w:space="0" w:color="auto"/>
        <w:bottom w:val="none" w:sz="0" w:space="0" w:color="auto"/>
        <w:right w:val="none" w:sz="0" w:space="0" w:color="auto"/>
      </w:divBdr>
    </w:div>
    <w:div w:id="1827043142">
      <w:bodyDiv w:val="1"/>
      <w:marLeft w:val="0"/>
      <w:marRight w:val="0"/>
      <w:marTop w:val="0"/>
      <w:marBottom w:val="0"/>
      <w:divBdr>
        <w:top w:val="none" w:sz="0" w:space="0" w:color="auto"/>
        <w:left w:val="none" w:sz="0" w:space="0" w:color="auto"/>
        <w:bottom w:val="none" w:sz="0" w:space="0" w:color="auto"/>
        <w:right w:val="none" w:sz="0" w:space="0" w:color="auto"/>
      </w:divBdr>
    </w:div>
    <w:div w:id="1843354246">
      <w:bodyDiv w:val="1"/>
      <w:marLeft w:val="0"/>
      <w:marRight w:val="0"/>
      <w:marTop w:val="0"/>
      <w:marBottom w:val="0"/>
      <w:divBdr>
        <w:top w:val="none" w:sz="0" w:space="0" w:color="auto"/>
        <w:left w:val="none" w:sz="0" w:space="0" w:color="auto"/>
        <w:bottom w:val="none" w:sz="0" w:space="0" w:color="auto"/>
        <w:right w:val="none" w:sz="0" w:space="0" w:color="auto"/>
      </w:divBdr>
    </w:div>
    <w:div w:id="1844776987">
      <w:bodyDiv w:val="1"/>
      <w:marLeft w:val="0"/>
      <w:marRight w:val="0"/>
      <w:marTop w:val="0"/>
      <w:marBottom w:val="0"/>
      <w:divBdr>
        <w:top w:val="none" w:sz="0" w:space="0" w:color="auto"/>
        <w:left w:val="none" w:sz="0" w:space="0" w:color="auto"/>
        <w:bottom w:val="none" w:sz="0" w:space="0" w:color="auto"/>
        <w:right w:val="none" w:sz="0" w:space="0" w:color="auto"/>
      </w:divBdr>
    </w:div>
    <w:div w:id="1846162595">
      <w:bodyDiv w:val="1"/>
      <w:marLeft w:val="0"/>
      <w:marRight w:val="0"/>
      <w:marTop w:val="0"/>
      <w:marBottom w:val="0"/>
      <w:divBdr>
        <w:top w:val="none" w:sz="0" w:space="0" w:color="auto"/>
        <w:left w:val="none" w:sz="0" w:space="0" w:color="auto"/>
        <w:bottom w:val="none" w:sz="0" w:space="0" w:color="auto"/>
        <w:right w:val="none" w:sz="0" w:space="0" w:color="auto"/>
      </w:divBdr>
    </w:div>
    <w:div w:id="1850675873">
      <w:bodyDiv w:val="1"/>
      <w:marLeft w:val="0"/>
      <w:marRight w:val="0"/>
      <w:marTop w:val="0"/>
      <w:marBottom w:val="0"/>
      <w:divBdr>
        <w:top w:val="none" w:sz="0" w:space="0" w:color="auto"/>
        <w:left w:val="none" w:sz="0" w:space="0" w:color="auto"/>
        <w:bottom w:val="none" w:sz="0" w:space="0" w:color="auto"/>
        <w:right w:val="none" w:sz="0" w:space="0" w:color="auto"/>
      </w:divBdr>
    </w:div>
    <w:div w:id="1851218514">
      <w:bodyDiv w:val="1"/>
      <w:marLeft w:val="0"/>
      <w:marRight w:val="0"/>
      <w:marTop w:val="0"/>
      <w:marBottom w:val="0"/>
      <w:divBdr>
        <w:top w:val="none" w:sz="0" w:space="0" w:color="auto"/>
        <w:left w:val="none" w:sz="0" w:space="0" w:color="auto"/>
        <w:bottom w:val="none" w:sz="0" w:space="0" w:color="auto"/>
        <w:right w:val="none" w:sz="0" w:space="0" w:color="auto"/>
      </w:divBdr>
    </w:div>
    <w:div w:id="1859076921">
      <w:bodyDiv w:val="1"/>
      <w:marLeft w:val="0"/>
      <w:marRight w:val="0"/>
      <w:marTop w:val="0"/>
      <w:marBottom w:val="0"/>
      <w:divBdr>
        <w:top w:val="none" w:sz="0" w:space="0" w:color="auto"/>
        <w:left w:val="none" w:sz="0" w:space="0" w:color="auto"/>
        <w:bottom w:val="none" w:sz="0" w:space="0" w:color="auto"/>
        <w:right w:val="none" w:sz="0" w:space="0" w:color="auto"/>
      </w:divBdr>
    </w:div>
    <w:div w:id="1860461333">
      <w:bodyDiv w:val="1"/>
      <w:marLeft w:val="0"/>
      <w:marRight w:val="0"/>
      <w:marTop w:val="0"/>
      <w:marBottom w:val="0"/>
      <w:divBdr>
        <w:top w:val="none" w:sz="0" w:space="0" w:color="auto"/>
        <w:left w:val="none" w:sz="0" w:space="0" w:color="auto"/>
        <w:bottom w:val="none" w:sz="0" w:space="0" w:color="auto"/>
        <w:right w:val="none" w:sz="0" w:space="0" w:color="auto"/>
      </w:divBdr>
    </w:div>
    <w:div w:id="1862473825">
      <w:bodyDiv w:val="1"/>
      <w:marLeft w:val="0"/>
      <w:marRight w:val="0"/>
      <w:marTop w:val="0"/>
      <w:marBottom w:val="0"/>
      <w:divBdr>
        <w:top w:val="none" w:sz="0" w:space="0" w:color="auto"/>
        <w:left w:val="none" w:sz="0" w:space="0" w:color="auto"/>
        <w:bottom w:val="none" w:sz="0" w:space="0" w:color="auto"/>
        <w:right w:val="none" w:sz="0" w:space="0" w:color="auto"/>
      </w:divBdr>
    </w:div>
    <w:div w:id="1872261637">
      <w:bodyDiv w:val="1"/>
      <w:marLeft w:val="0"/>
      <w:marRight w:val="0"/>
      <w:marTop w:val="0"/>
      <w:marBottom w:val="0"/>
      <w:divBdr>
        <w:top w:val="none" w:sz="0" w:space="0" w:color="auto"/>
        <w:left w:val="none" w:sz="0" w:space="0" w:color="auto"/>
        <w:bottom w:val="none" w:sz="0" w:space="0" w:color="auto"/>
        <w:right w:val="none" w:sz="0" w:space="0" w:color="auto"/>
      </w:divBdr>
    </w:div>
    <w:div w:id="1874805945">
      <w:bodyDiv w:val="1"/>
      <w:marLeft w:val="0"/>
      <w:marRight w:val="0"/>
      <w:marTop w:val="0"/>
      <w:marBottom w:val="0"/>
      <w:divBdr>
        <w:top w:val="none" w:sz="0" w:space="0" w:color="auto"/>
        <w:left w:val="none" w:sz="0" w:space="0" w:color="auto"/>
        <w:bottom w:val="none" w:sz="0" w:space="0" w:color="auto"/>
        <w:right w:val="none" w:sz="0" w:space="0" w:color="auto"/>
      </w:divBdr>
    </w:div>
    <w:div w:id="1875462303">
      <w:bodyDiv w:val="1"/>
      <w:marLeft w:val="0"/>
      <w:marRight w:val="0"/>
      <w:marTop w:val="0"/>
      <w:marBottom w:val="0"/>
      <w:divBdr>
        <w:top w:val="none" w:sz="0" w:space="0" w:color="auto"/>
        <w:left w:val="none" w:sz="0" w:space="0" w:color="auto"/>
        <w:bottom w:val="none" w:sz="0" w:space="0" w:color="auto"/>
        <w:right w:val="none" w:sz="0" w:space="0" w:color="auto"/>
      </w:divBdr>
    </w:div>
    <w:div w:id="1905288828">
      <w:bodyDiv w:val="1"/>
      <w:marLeft w:val="0"/>
      <w:marRight w:val="0"/>
      <w:marTop w:val="0"/>
      <w:marBottom w:val="0"/>
      <w:divBdr>
        <w:top w:val="none" w:sz="0" w:space="0" w:color="auto"/>
        <w:left w:val="none" w:sz="0" w:space="0" w:color="auto"/>
        <w:bottom w:val="none" w:sz="0" w:space="0" w:color="auto"/>
        <w:right w:val="none" w:sz="0" w:space="0" w:color="auto"/>
      </w:divBdr>
    </w:div>
    <w:div w:id="1911497735">
      <w:bodyDiv w:val="1"/>
      <w:marLeft w:val="0"/>
      <w:marRight w:val="0"/>
      <w:marTop w:val="0"/>
      <w:marBottom w:val="0"/>
      <w:divBdr>
        <w:top w:val="none" w:sz="0" w:space="0" w:color="auto"/>
        <w:left w:val="none" w:sz="0" w:space="0" w:color="auto"/>
        <w:bottom w:val="none" w:sz="0" w:space="0" w:color="auto"/>
        <w:right w:val="none" w:sz="0" w:space="0" w:color="auto"/>
      </w:divBdr>
    </w:div>
    <w:div w:id="1917662064">
      <w:bodyDiv w:val="1"/>
      <w:marLeft w:val="0"/>
      <w:marRight w:val="0"/>
      <w:marTop w:val="0"/>
      <w:marBottom w:val="0"/>
      <w:divBdr>
        <w:top w:val="none" w:sz="0" w:space="0" w:color="auto"/>
        <w:left w:val="none" w:sz="0" w:space="0" w:color="auto"/>
        <w:bottom w:val="none" w:sz="0" w:space="0" w:color="auto"/>
        <w:right w:val="none" w:sz="0" w:space="0" w:color="auto"/>
      </w:divBdr>
    </w:div>
    <w:div w:id="1924795493">
      <w:bodyDiv w:val="1"/>
      <w:marLeft w:val="0"/>
      <w:marRight w:val="0"/>
      <w:marTop w:val="0"/>
      <w:marBottom w:val="0"/>
      <w:divBdr>
        <w:top w:val="none" w:sz="0" w:space="0" w:color="auto"/>
        <w:left w:val="none" w:sz="0" w:space="0" w:color="auto"/>
        <w:bottom w:val="none" w:sz="0" w:space="0" w:color="auto"/>
        <w:right w:val="none" w:sz="0" w:space="0" w:color="auto"/>
      </w:divBdr>
    </w:div>
    <w:div w:id="1925071901">
      <w:bodyDiv w:val="1"/>
      <w:marLeft w:val="0"/>
      <w:marRight w:val="0"/>
      <w:marTop w:val="0"/>
      <w:marBottom w:val="0"/>
      <w:divBdr>
        <w:top w:val="none" w:sz="0" w:space="0" w:color="auto"/>
        <w:left w:val="none" w:sz="0" w:space="0" w:color="auto"/>
        <w:bottom w:val="none" w:sz="0" w:space="0" w:color="auto"/>
        <w:right w:val="none" w:sz="0" w:space="0" w:color="auto"/>
      </w:divBdr>
    </w:div>
    <w:div w:id="1933466795">
      <w:bodyDiv w:val="1"/>
      <w:marLeft w:val="0"/>
      <w:marRight w:val="0"/>
      <w:marTop w:val="0"/>
      <w:marBottom w:val="0"/>
      <w:divBdr>
        <w:top w:val="none" w:sz="0" w:space="0" w:color="auto"/>
        <w:left w:val="none" w:sz="0" w:space="0" w:color="auto"/>
        <w:bottom w:val="none" w:sz="0" w:space="0" w:color="auto"/>
        <w:right w:val="none" w:sz="0" w:space="0" w:color="auto"/>
      </w:divBdr>
    </w:div>
    <w:div w:id="1939410518">
      <w:bodyDiv w:val="1"/>
      <w:marLeft w:val="0"/>
      <w:marRight w:val="0"/>
      <w:marTop w:val="0"/>
      <w:marBottom w:val="0"/>
      <w:divBdr>
        <w:top w:val="none" w:sz="0" w:space="0" w:color="auto"/>
        <w:left w:val="none" w:sz="0" w:space="0" w:color="auto"/>
        <w:bottom w:val="none" w:sz="0" w:space="0" w:color="auto"/>
        <w:right w:val="none" w:sz="0" w:space="0" w:color="auto"/>
      </w:divBdr>
    </w:div>
    <w:div w:id="1940336671">
      <w:bodyDiv w:val="1"/>
      <w:marLeft w:val="0"/>
      <w:marRight w:val="0"/>
      <w:marTop w:val="0"/>
      <w:marBottom w:val="0"/>
      <w:divBdr>
        <w:top w:val="none" w:sz="0" w:space="0" w:color="auto"/>
        <w:left w:val="none" w:sz="0" w:space="0" w:color="auto"/>
        <w:bottom w:val="none" w:sz="0" w:space="0" w:color="auto"/>
        <w:right w:val="none" w:sz="0" w:space="0" w:color="auto"/>
      </w:divBdr>
    </w:div>
    <w:div w:id="1940868485">
      <w:bodyDiv w:val="1"/>
      <w:marLeft w:val="0"/>
      <w:marRight w:val="0"/>
      <w:marTop w:val="0"/>
      <w:marBottom w:val="0"/>
      <w:divBdr>
        <w:top w:val="none" w:sz="0" w:space="0" w:color="auto"/>
        <w:left w:val="none" w:sz="0" w:space="0" w:color="auto"/>
        <w:bottom w:val="none" w:sz="0" w:space="0" w:color="auto"/>
        <w:right w:val="none" w:sz="0" w:space="0" w:color="auto"/>
      </w:divBdr>
    </w:div>
    <w:div w:id="1941863988">
      <w:bodyDiv w:val="1"/>
      <w:marLeft w:val="0"/>
      <w:marRight w:val="0"/>
      <w:marTop w:val="0"/>
      <w:marBottom w:val="0"/>
      <w:divBdr>
        <w:top w:val="none" w:sz="0" w:space="0" w:color="auto"/>
        <w:left w:val="none" w:sz="0" w:space="0" w:color="auto"/>
        <w:bottom w:val="none" w:sz="0" w:space="0" w:color="auto"/>
        <w:right w:val="none" w:sz="0" w:space="0" w:color="auto"/>
      </w:divBdr>
    </w:div>
    <w:div w:id="1953003704">
      <w:bodyDiv w:val="1"/>
      <w:marLeft w:val="0"/>
      <w:marRight w:val="0"/>
      <w:marTop w:val="0"/>
      <w:marBottom w:val="0"/>
      <w:divBdr>
        <w:top w:val="none" w:sz="0" w:space="0" w:color="auto"/>
        <w:left w:val="none" w:sz="0" w:space="0" w:color="auto"/>
        <w:bottom w:val="none" w:sz="0" w:space="0" w:color="auto"/>
        <w:right w:val="none" w:sz="0" w:space="0" w:color="auto"/>
      </w:divBdr>
    </w:div>
    <w:div w:id="1953856533">
      <w:bodyDiv w:val="1"/>
      <w:marLeft w:val="0"/>
      <w:marRight w:val="0"/>
      <w:marTop w:val="0"/>
      <w:marBottom w:val="0"/>
      <w:divBdr>
        <w:top w:val="none" w:sz="0" w:space="0" w:color="auto"/>
        <w:left w:val="none" w:sz="0" w:space="0" w:color="auto"/>
        <w:bottom w:val="none" w:sz="0" w:space="0" w:color="auto"/>
        <w:right w:val="none" w:sz="0" w:space="0" w:color="auto"/>
      </w:divBdr>
    </w:div>
    <w:div w:id="1955356737">
      <w:bodyDiv w:val="1"/>
      <w:marLeft w:val="0"/>
      <w:marRight w:val="0"/>
      <w:marTop w:val="0"/>
      <w:marBottom w:val="0"/>
      <w:divBdr>
        <w:top w:val="none" w:sz="0" w:space="0" w:color="auto"/>
        <w:left w:val="none" w:sz="0" w:space="0" w:color="auto"/>
        <w:bottom w:val="none" w:sz="0" w:space="0" w:color="auto"/>
        <w:right w:val="none" w:sz="0" w:space="0" w:color="auto"/>
      </w:divBdr>
    </w:div>
    <w:div w:id="1961110229">
      <w:bodyDiv w:val="1"/>
      <w:marLeft w:val="0"/>
      <w:marRight w:val="0"/>
      <w:marTop w:val="0"/>
      <w:marBottom w:val="0"/>
      <w:divBdr>
        <w:top w:val="none" w:sz="0" w:space="0" w:color="auto"/>
        <w:left w:val="none" w:sz="0" w:space="0" w:color="auto"/>
        <w:bottom w:val="none" w:sz="0" w:space="0" w:color="auto"/>
        <w:right w:val="none" w:sz="0" w:space="0" w:color="auto"/>
      </w:divBdr>
    </w:div>
    <w:div w:id="1961495552">
      <w:bodyDiv w:val="1"/>
      <w:marLeft w:val="0"/>
      <w:marRight w:val="0"/>
      <w:marTop w:val="0"/>
      <w:marBottom w:val="0"/>
      <w:divBdr>
        <w:top w:val="none" w:sz="0" w:space="0" w:color="auto"/>
        <w:left w:val="none" w:sz="0" w:space="0" w:color="auto"/>
        <w:bottom w:val="none" w:sz="0" w:space="0" w:color="auto"/>
        <w:right w:val="none" w:sz="0" w:space="0" w:color="auto"/>
      </w:divBdr>
    </w:div>
    <w:div w:id="1968581268">
      <w:bodyDiv w:val="1"/>
      <w:marLeft w:val="0"/>
      <w:marRight w:val="0"/>
      <w:marTop w:val="0"/>
      <w:marBottom w:val="0"/>
      <w:divBdr>
        <w:top w:val="none" w:sz="0" w:space="0" w:color="auto"/>
        <w:left w:val="none" w:sz="0" w:space="0" w:color="auto"/>
        <w:bottom w:val="none" w:sz="0" w:space="0" w:color="auto"/>
        <w:right w:val="none" w:sz="0" w:space="0" w:color="auto"/>
      </w:divBdr>
    </w:div>
    <w:div w:id="1970813902">
      <w:bodyDiv w:val="1"/>
      <w:marLeft w:val="0"/>
      <w:marRight w:val="0"/>
      <w:marTop w:val="0"/>
      <w:marBottom w:val="0"/>
      <w:divBdr>
        <w:top w:val="none" w:sz="0" w:space="0" w:color="auto"/>
        <w:left w:val="none" w:sz="0" w:space="0" w:color="auto"/>
        <w:bottom w:val="none" w:sz="0" w:space="0" w:color="auto"/>
        <w:right w:val="none" w:sz="0" w:space="0" w:color="auto"/>
      </w:divBdr>
    </w:div>
    <w:div w:id="1978408502">
      <w:bodyDiv w:val="1"/>
      <w:marLeft w:val="0"/>
      <w:marRight w:val="0"/>
      <w:marTop w:val="0"/>
      <w:marBottom w:val="0"/>
      <w:divBdr>
        <w:top w:val="none" w:sz="0" w:space="0" w:color="auto"/>
        <w:left w:val="none" w:sz="0" w:space="0" w:color="auto"/>
        <w:bottom w:val="none" w:sz="0" w:space="0" w:color="auto"/>
        <w:right w:val="none" w:sz="0" w:space="0" w:color="auto"/>
      </w:divBdr>
    </w:div>
    <w:div w:id="1979647523">
      <w:bodyDiv w:val="1"/>
      <w:marLeft w:val="0"/>
      <w:marRight w:val="0"/>
      <w:marTop w:val="0"/>
      <w:marBottom w:val="0"/>
      <w:divBdr>
        <w:top w:val="none" w:sz="0" w:space="0" w:color="auto"/>
        <w:left w:val="none" w:sz="0" w:space="0" w:color="auto"/>
        <w:bottom w:val="none" w:sz="0" w:space="0" w:color="auto"/>
        <w:right w:val="none" w:sz="0" w:space="0" w:color="auto"/>
      </w:divBdr>
    </w:div>
    <w:div w:id="1981572517">
      <w:bodyDiv w:val="1"/>
      <w:marLeft w:val="0"/>
      <w:marRight w:val="0"/>
      <w:marTop w:val="0"/>
      <w:marBottom w:val="0"/>
      <w:divBdr>
        <w:top w:val="none" w:sz="0" w:space="0" w:color="auto"/>
        <w:left w:val="none" w:sz="0" w:space="0" w:color="auto"/>
        <w:bottom w:val="none" w:sz="0" w:space="0" w:color="auto"/>
        <w:right w:val="none" w:sz="0" w:space="0" w:color="auto"/>
      </w:divBdr>
    </w:div>
    <w:div w:id="1985770944">
      <w:bodyDiv w:val="1"/>
      <w:marLeft w:val="0"/>
      <w:marRight w:val="0"/>
      <w:marTop w:val="0"/>
      <w:marBottom w:val="0"/>
      <w:divBdr>
        <w:top w:val="none" w:sz="0" w:space="0" w:color="auto"/>
        <w:left w:val="none" w:sz="0" w:space="0" w:color="auto"/>
        <w:bottom w:val="none" w:sz="0" w:space="0" w:color="auto"/>
        <w:right w:val="none" w:sz="0" w:space="0" w:color="auto"/>
      </w:divBdr>
    </w:div>
    <w:div w:id="1990935281">
      <w:bodyDiv w:val="1"/>
      <w:marLeft w:val="0"/>
      <w:marRight w:val="0"/>
      <w:marTop w:val="0"/>
      <w:marBottom w:val="0"/>
      <w:divBdr>
        <w:top w:val="none" w:sz="0" w:space="0" w:color="auto"/>
        <w:left w:val="none" w:sz="0" w:space="0" w:color="auto"/>
        <w:bottom w:val="none" w:sz="0" w:space="0" w:color="auto"/>
        <w:right w:val="none" w:sz="0" w:space="0" w:color="auto"/>
      </w:divBdr>
    </w:div>
    <w:div w:id="1993292493">
      <w:bodyDiv w:val="1"/>
      <w:marLeft w:val="0"/>
      <w:marRight w:val="0"/>
      <w:marTop w:val="0"/>
      <w:marBottom w:val="0"/>
      <w:divBdr>
        <w:top w:val="none" w:sz="0" w:space="0" w:color="auto"/>
        <w:left w:val="none" w:sz="0" w:space="0" w:color="auto"/>
        <w:bottom w:val="none" w:sz="0" w:space="0" w:color="auto"/>
        <w:right w:val="none" w:sz="0" w:space="0" w:color="auto"/>
      </w:divBdr>
    </w:div>
    <w:div w:id="1993440899">
      <w:bodyDiv w:val="1"/>
      <w:marLeft w:val="0"/>
      <w:marRight w:val="0"/>
      <w:marTop w:val="0"/>
      <w:marBottom w:val="0"/>
      <w:divBdr>
        <w:top w:val="none" w:sz="0" w:space="0" w:color="auto"/>
        <w:left w:val="none" w:sz="0" w:space="0" w:color="auto"/>
        <w:bottom w:val="none" w:sz="0" w:space="0" w:color="auto"/>
        <w:right w:val="none" w:sz="0" w:space="0" w:color="auto"/>
      </w:divBdr>
    </w:div>
    <w:div w:id="1995527276">
      <w:bodyDiv w:val="1"/>
      <w:marLeft w:val="0"/>
      <w:marRight w:val="0"/>
      <w:marTop w:val="0"/>
      <w:marBottom w:val="0"/>
      <w:divBdr>
        <w:top w:val="none" w:sz="0" w:space="0" w:color="auto"/>
        <w:left w:val="none" w:sz="0" w:space="0" w:color="auto"/>
        <w:bottom w:val="none" w:sz="0" w:space="0" w:color="auto"/>
        <w:right w:val="none" w:sz="0" w:space="0" w:color="auto"/>
      </w:divBdr>
    </w:div>
    <w:div w:id="1997803949">
      <w:bodyDiv w:val="1"/>
      <w:marLeft w:val="0"/>
      <w:marRight w:val="0"/>
      <w:marTop w:val="0"/>
      <w:marBottom w:val="0"/>
      <w:divBdr>
        <w:top w:val="none" w:sz="0" w:space="0" w:color="auto"/>
        <w:left w:val="none" w:sz="0" w:space="0" w:color="auto"/>
        <w:bottom w:val="none" w:sz="0" w:space="0" w:color="auto"/>
        <w:right w:val="none" w:sz="0" w:space="0" w:color="auto"/>
      </w:divBdr>
    </w:div>
    <w:div w:id="2003501771">
      <w:bodyDiv w:val="1"/>
      <w:marLeft w:val="30"/>
      <w:marRight w:val="30"/>
      <w:marTop w:val="0"/>
      <w:marBottom w:val="0"/>
      <w:divBdr>
        <w:top w:val="none" w:sz="0" w:space="0" w:color="auto"/>
        <w:left w:val="none" w:sz="0" w:space="0" w:color="auto"/>
        <w:bottom w:val="none" w:sz="0" w:space="0" w:color="auto"/>
        <w:right w:val="none" w:sz="0" w:space="0" w:color="auto"/>
      </w:divBdr>
      <w:divsChild>
        <w:div w:id="2006979288">
          <w:marLeft w:val="0"/>
          <w:marRight w:val="0"/>
          <w:marTop w:val="0"/>
          <w:marBottom w:val="0"/>
          <w:divBdr>
            <w:top w:val="none" w:sz="0" w:space="0" w:color="auto"/>
            <w:left w:val="none" w:sz="0" w:space="0" w:color="auto"/>
            <w:bottom w:val="none" w:sz="0" w:space="0" w:color="auto"/>
            <w:right w:val="none" w:sz="0" w:space="0" w:color="auto"/>
          </w:divBdr>
          <w:divsChild>
            <w:div w:id="759759331">
              <w:marLeft w:val="0"/>
              <w:marRight w:val="0"/>
              <w:marTop w:val="0"/>
              <w:marBottom w:val="0"/>
              <w:divBdr>
                <w:top w:val="none" w:sz="0" w:space="0" w:color="auto"/>
                <w:left w:val="none" w:sz="0" w:space="0" w:color="auto"/>
                <w:bottom w:val="none" w:sz="0" w:space="0" w:color="auto"/>
                <w:right w:val="none" w:sz="0" w:space="0" w:color="auto"/>
              </w:divBdr>
              <w:divsChild>
                <w:div w:id="685592146">
                  <w:marLeft w:val="180"/>
                  <w:marRight w:val="0"/>
                  <w:marTop w:val="0"/>
                  <w:marBottom w:val="0"/>
                  <w:divBdr>
                    <w:top w:val="none" w:sz="0" w:space="0" w:color="auto"/>
                    <w:left w:val="none" w:sz="0" w:space="0" w:color="auto"/>
                    <w:bottom w:val="none" w:sz="0" w:space="0" w:color="auto"/>
                    <w:right w:val="none" w:sz="0" w:space="0" w:color="auto"/>
                  </w:divBdr>
                  <w:divsChild>
                    <w:div w:id="1510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87119">
      <w:bodyDiv w:val="1"/>
      <w:marLeft w:val="0"/>
      <w:marRight w:val="0"/>
      <w:marTop w:val="0"/>
      <w:marBottom w:val="0"/>
      <w:divBdr>
        <w:top w:val="none" w:sz="0" w:space="0" w:color="auto"/>
        <w:left w:val="none" w:sz="0" w:space="0" w:color="auto"/>
        <w:bottom w:val="none" w:sz="0" w:space="0" w:color="auto"/>
        <w:right w:val="none" w:sz="0" w:space="0" w:color="auto"/>
      </w:divBdr>
    </w:div>
    <w:div w:id="2010909871">
      <w:bodyDiv w:val="1"/>
      <w:marLeft w:val="0"/>
      <w:marRight w:val="0"/>
      <w:marTop w:val="0"/>
      <w:marBottom w:val="0"/>
      <w:divBdr>
        <w:top w:val="none" w:sz="0" w:space="0" w:color="auto"/>
        <w:left w:val="none" w:sz="0" w:space="0" w:color="auto"/>
        <w:bottom w:val="none" w:sz="0" w:space="0" w:color="auto"/>
        <w:right w:val="none" w:sz="0" w:space="0" w:color="auto"/>
      </w:divBdr>
    </w:div>
    <w:div w:id="2011323162">
      <w:bodyDiv w:val="1"/>
      <w:marLeft w:val="0"/>
      <w:marRight w:val="0"/>
      <w:marTop w:val="0"/>
      <w:marBottom w:val="0"/>
      <w:divBdr>
        <w:top w:val="none" w:sz="0" w:space="0" w:color="auto"/>
        <w:left w:val="none" w:sz="0" w:space="0" w:color="auto"/>
        <w:bottom w:val="none" w:sz="0" w:space="0" w:color="auto"/>
        <w:right w:val="none" w:sz="0" w:space="0" w:color="auto"/>
      </w:divBdr>
    </w:div>
    <w:div w:id="2017027681">
      <w:bodyDiv w:val="1"/>
      <w:marLeft w:val="0"/>
      <w:marRight w:val="0"/>
      <w:marTop w:val="0"/>
      <w:marBottom w:val="0"/>
      <w:divBdr>
        <w:top w:val="none" w:sz="0" w:space="0" w:color="auto"/>
        <w:left w:val="none" w:sz="0" w:space="0" w:color="auto"/>
        <w:bottom w:val="none" w:sz="0" w:space="0" w:color="auto"/>
        <w:right w:val="none" w:sz="0" w:space="0" w:color="auto"/>
      </w:divBdr>
    </w:div>
    <w:div w:id="2026860156">
      <w:bodyDiv w:val="1"/>
      <w:marLeft w:val="0"/>
      <w:marRight w:val="0"/>
      <w:marTop w:val="0"/>
      <w:marBottom w:val="0"/>
      <w:divBdr>
        <w:top w:val="none" w:sz="0" w:space="0" w:color="auto"/>
        <w:left w:val="none" w:sz="0" w:space="0" w:color="auto"/>
        <w:bottom w:val="none" w:sz="0" w:space="0" w:color="auto"/>
        <w:right w:val="none" w:sz="0" w:space="0" w:color="auto"/>
      </w:divBdr>
    </w:div>
    <w:div w:id="2026863858">
      <w:bodyDiv w:val="1"/>
      <w:marLeft w:val="0"/>
      <w:marRight w:val="0"/>
      <w:marTop w:val="0"/>
      <w:marBottom w:val="0"/>
      <w:divBdr>
        <w:top w:val="none" w:sz="0" w:space="0" w:color="auto"/>
        <w:left w:val="none" w:sz="0" w:space="0" w:color="auto"/>
        <w:bottom w:val="none" w:sz="0" w:space="0" w:color="auto"/>
        <w:right w:val="none" w:sz="0" w:space="0" w:color="auto"/>
      </w:divBdr>
    </w:div>
    <w:div w:id="2029064528">
      <w:bodyDiv w:val="1"/>
      <w:marLeft w:val="0"/>
      <w:marRight w:val="0"/>
      <w:marTop w:val="0"/>
      <w:marBottom w:val="0"/>
      <w:divBdr>
        <w:top w:val="none" w:sz="0" w:space="0" w:color="auto"/>
        <w:left w:val="none" w:sz="0" w:space="0" w:color="auto"/>
        <w:bottom w:val="none" w:sz="0" w:space="0" w:color="auto"/>
        <w:right w:val="none" w:sz="0" w:space="0" w:color="auto"/>
      </w:divBdr>
    </w:div>
    <w:div w:id="2030837739">
      <w:bodyDiv w:val="1"/>
      <w:marLeft w:val="0"/>
      <w:marRight w:val="0"/>
      <w:marTop w:val="0"/>
      <w:marBottom w:val="0"/>
      <w:divBdr>
        <w:top w:val="none" w:sz="0" w:space="0" w:color="auto"/>
        <w:left w:val="none" w:sz="0" w:space="0" w:color="auto"/>
        <w:bottom w:val="none" w:sz="0" w:space="0" w:color="auto"/>
        <w:right w:val="none" w:sz="0" w:space="0" w:color="auto"/>
      </w:divBdr>
    </w:div>
    <w:div w:id="2034106779">
      <w:bodyDiv w:val="1"/>
      <w:marLeft w:val="0"/>
      <w:marRight w:val="0"/>
      <w:marTop w:val="0"/>
      <w:marBottom w:val="0"/>
      <w:divBdr>
        <w:top w:val="none" w:sz="0" w:space="0" w:color="auto"/>
        <w:left w:val="none" w:sz="0" w:space="0" w:color="auto"/>
        <w:bottom w:val="none" w:sz="0" w:space="0" w:color="auto"/>
        <w:right w:val="none" w:sz="0" w:space="0" w:color="auto"/>
      </w:divBdr>
    </w:div>
    <w:div w:id="2039551126">
      <w:bodyDiv w:val="1"/>
      <w:marLeft w:val="0"/>
      <w:marRight w:val="0"/>
      <w:marTop w:val="0"/>
      <w:marBottom w:val="0"/>
      <w:divBdr>
        <w:top w:val="none" w:sz="0" w:space="0" w:color="auto"/>
        <w:left w:val="none" w:sz="0" w:space="0" w:color="auto"/>
        <w:bottom w:val="none" w:sz="0" w:space="0" w:color="auto"/>
        <w:right w:val="none" w:sz="0" w:space="0" w:color="auto"/>
      </w:divBdr>
    </w:div>
    <w:div w:id="2040229760">
      <w:bodyDiv w:val="1"/>
      <w:marLeft w:val="0"/>
      <w:marRight w:val="0"/>
      <w:marTop w:val="0"/>
      <w:marBottom w:val="0"/>
      <w:divBdr>
        <w:top w:val="none" w:sz="0" w:space="0" w:color="auto"/>
        <w:left w:val="none" w:sz="0" w:space="0" w:color="auto"/>
        <w:bottom w:val="none" w:sz="0" w:space="0" w:color="auto"/>
        <w:right w:val="none" w:sz="0" w:space="0" w:color="auto"/>
      </w:divBdr>
    </w:div>
    <w:div w:id="2056848062">
      <w:bodyDiv w:val="1"/>
      <w:marLeft w:val="0"/>
      <w:marRight w:val="0"/>
      <w:marTop w:val="0"/>
      <w:marBottom w:val="0"/>
      <w:divBdr>
        <w:top w:val="none" w:sz="0" w:space="0" w:color="auto"/>
        <w:left w:val="none" w:sz="0" w:space="0" w:color="auto"/>
        <w:bottom w:val="none" w:sz="0" w:space="0" w:color="auto"/>
        <w:right w:val="none" w:sz="0" w:space="0" w:color="auto"/>
      </w:divBdr>
    </w:div>
    <w:div w:id="2057385728">
      <w:bodyDiv w:val="1"/>
      <w:marLeft w:val="0"/>
      <w:marRight w:val="0"/>
      <w:marTop w:val="0"/>
      <w:marBottom w:val="0"/>
      <w:divBdr>
        <w:top w:val="none" w:sz="0" w:space="0" w:color="auto"/>
        <w:left w:val="none" w:sz="0" w:space="0" w:color="auto"/>
        <w:bottom w:val="none" w:sz="0" w:space="0" w:color="auto"/>
        <w:right w:val="none" w:sz="0" w:space="0" w:color="auto"/>
      </w:divBdr>
    </w:div>
    <w:div w:id="2059275635">
      <w:bodyDiv w:val="1"/>
      <w:marLeft w:val="0"/>
      <w:marRight w:val="0"/>
      <w:marTop w:val="0"/>
      <w:marBottom w:val="0"/>
      <w:divBdr>
        <w:top w:val="none" w:sz="0" w:space="0" w:color="auto"/>
        <w:left w:val="none" w:sz="0" w:space="0" w:color="auto"/>
        <w:bottom w:val="none" w:sz="0" w:space="0" w:color="auto"/>
        <w:right w:val="none" w:sz="0" w:space="0" w:color="auto"/>
      </w:divBdr>
    </w:div>
    <w:div w:id="2063551199">
      <w:bodyDiv w:val="1"/>
      <w:marLeft w:val="0"/>
      <w:marRight w:val="0"/>
      <w:marTop w:val="0"/>
      <w:marBottom w:val="0"/>
      <w:divBdr>
        <w:top w:val="none" w:sz="0" w:space="0" w:color="auto"/>
        <w:left w:val="none" w:sz="0" w:space="0" w:color="auto"/>
        <w:bottom w:val="none" w:sz="0" w:space="0" w:color="auto"/>
        <w:right w:val="none" w:sz="0" w:space="0" w:color="auto"/>
      </w:divBdr>
    </w:div>
    <w:div w:id="2068647214">
      <w:bodyDiv w:val="1"/>
      <w:marLeft w:val="0"/>
      <w:marRight w:val="0"/>
      <w:marTop w:val="0"/>
      <w:marBottom w:val="0"/>
      <w:divBdr>
        <w:top w:val="none" w:sz="0" w:space="0" w:color="auto"/>
        <w:left w:val="none" w:sz="0" w:space="0" w:color="auto"/>
        <w:bottom w:val="none" w:sz="0" w:space="0" w:color="auto"/>
        <w:right w:val="none" w:sz="0" w:space="0" w:color="auto"/>
      </w:divBdr>
    </w:div>
    <w:div w:id="2070764753">
      <w:bodyDiv w:val="1"/>
      <w:marLeft w:val="0"/>
      <w:marRight w:val="0"/>
      <w:marTop w:val="0"/>
      <w:marBottom w:val="0"/>
      <w:divBdr>
        <w:top w:val="none" w:sz="0" w:space="0" w:color="auto"/>
        <w:left w:val="none" w:sz="0" w:space="0" w:color="auto"/>
        <w:bottom w:val="none" w:sz="0" w:space="0" w:color="auto"/>
        <w:right w:val="none" w:sz="0" w:space="0" w:color="auto"/>
      </w:divBdr>
    </w:div>
    <w:div w:id="2075346244">
      <w:bodyDiv w:val="1"/>
      <w:marLeft w:val="0"/>
      <w:marRight w:val="0"/>
      <w:marTop w:val="0"/>
      <w:marBottom w:val="0"/>
      <w:divBdr>
        <w:top w:val="none" w:sz="0" w:space="0" w:color="auto"/>
        <w:left w:val="none" w:sz="0" w:space="0" w:color="auto"/>
        <w:bottom w:val="none" w:sz="0" w:space="0" w:color="auto"/>
        <w:right w:val="none" w:sz="0" w:space="0" w:color="auto"/>
      </w:divBdr>
    </w:div>
    <w:div w:id="2079982408">
      <w:bodyDiv w:val="1"/>
      <w:marLeft w:val="0"/>
      <w:marRight w:val="0"/>
      <w:marTop w:val="0"/>
      <w:marBottom w:val="0"/>
      <w:divBdr>
        <w:top w:val="none" w:sz="0" w:space="0" w:color="auto"/>
        <w:left w:val="none" w:sz="0" w:space="0" w:color="auto"/>
        <w:bottom w:val="none" w:sz="0" w:space="0" w:color="auto"/>
        <w:right w:val="none" w:sz="0" w:space="0" w:color="auto"/>
      </w:divBdr>
    </w:div>
    <w:div w:id="2082023624">
      <w:bodyDiv w:val="1"/>
      <w:marLeft w:val="0"/>
      <w:marRight w:val="0"/>
      <w:marTop w:val="0"/>
      <w:marBottom w:val="0"/>
      <w:divBdr>
        <w:top w:val="none" w:sz="0" w:space="0" w:color="auto"/>
        <w:left w:val="none" w:sz="0" w:space="0" w:color="auto"/>
        <w:bottom w:val="none" w:sz="0" w:space="0" w:color="auto"/>
        <w:right w:val="none" w:sz="0" w:space="0" w:color="auto"/>
      </w:divBdr>
    </w:div>
    <w:div w:id="2090536051">
      <w:bodyDiv w:val="1"/>
      <w:marLeft w:val="0"/>
      <w:marRight w:val="0"/>
      <w:marTop w:val="0"/>
      <w:marBottom w:val="0"/>
      <w:divBdr>
        <w:top w:val="none" w:sz="0" w:space="0" w:color="auto"/>
        <w:left w:val="none" w:sz="0" w:space="0" w:color="auto"/>
        <w:bottom w:val="none" w:sz="0" w:space="0" w:color="auto"/>
        <w:right w:val="none" w:sz="0" w:space="0" w:color="auto"/>
      </w:divBdr>
    </w:div>
    <w:div w:id="2093619067">
      <w:bodyDiv w:val="1"/>
      <w:marLeft w:val="0"/>
      <w:marRight w:val="0"/>
      <w:marTop w:val="0"/>
      <w:marBottom w:val="0"/>
      <w:divBdr>
        <w:top w:val="none" w:sz="0" w:space="0" w:color="auto"/>
        <w:left w:val="none" w:sz="0" w:space="0" w:color="auto"/>
        <w:bottom w:val="none" w:sz="0" w:space="0" w:color="auto"/>
        <w:right w:val="none" w:sz="0" w:space="0" w:color="auto"/>
      </w:divBdr>
    </w:div>
    <w:div w:id="2096052084">
      <w:bodyDiv w:val="1"/>
      <w:marLeft w:val="0"/>
      <w:marRight w:val="0"/>
      <w:marTop w:val="0"/>
      <w:marBottom w:val="0"/>
      <w:divBdr>
        <w:top w:val="none" w:sz="0" w:space="0" w:color="auto"/>
        <w:left w:val="none" w:sz="0" w:space="0" w:color="auto"/>
        <w:bottom w:val="none" w:sz="0" w:space="0" w:color="auto"/>
        <w:right w:val="none" w:sz="0" w:space="0" w:color="auto"/>
      </w:divBdr>
    </w:div>
    <w:div w:id="2098016652">
      <w:bodyDiv w:val="1"/>
      <w:marLeft w:val="0"/>
      <w:marRight w:val="0"/>
      <w:marTop w:val="0"/>
      <w:marBottom w:val="0"/>
      <w:divBdr>
        <w:top w:val="none" w:sz="0" w:space="0" w:color="auto"/>
        <w:left w:val="none" w:sz="0" w:space="0" w:color="auto"/>
        <w:bottom w:val="none" w:sz="0" w:space="0" w:color="auto"/>
        <w:right w:val="none" w:sz="0" w:space="0" w:color="auto"/>
      </w:divBdr>
    </w:div>
    <w:div w:id="2103605426">
      <w:bodyDiv w:val="1"/>
      <w:marLeft w:val="0"/>
      <w:marRight w:val="0"/>
      <w:marTop w:val="0"/>
      <w:marBottom w:val="0"/>
      <w:divBdr>
        <w:top w:val="none" w:sz="0" w:space="0" w:color="auto"/>
        <w:left w:val="none" w:sz="0" w:space="0" w:color="auto"/>
        <w:bottom w:val="none" w:sz="0" w:space="0" w:color="auto"/>
        <w:right w:val="none" w:sz="0" w:space="0" w:color="auto"/>
      </w:divBdr>
    </w:div>
    <w:div w:id="2106680676">
      <w:bodyDiv w:val="1"/>
      <w:marLeft w:val="0"/>
      <w:marRight w:val="0"/>
      <w:marTop w:val="0"/>
      <w:marBottom w:val="0"/>
      <w:divBdr>
        <w:top w:val="none" w:sz="0" w:space="0" w:color="auto"/>
        <w:left w:val="none" w:sz="0" w:space="0" w:color="auto"/>
        <w:bottom w:val="none" w:sz="0" w:space="0" w:color="auto"/>
        <w:right w:val="none" w:sz="0" w:space="0" w:color="auto"/>
      </w:divBdr>
    </w:div>
    <w:div w:id="2106876409">
      <w:bodyDiv w:val="1"/>
      <w:marLeft w:val="0"/>
      <w:marRight w:val="0"/>
      <w:marTop w:val="0"/>
      <w:marBottom w:val="0"/>
      <w:divBdr>
        <w:top w:val="none" w:sz="0" w:space="0" w:color="auto"/>
        <w:left w:val="none" w:sz="0" w:space="0" w:color="auto"/>
        <w:bottom w:val="none" w:sz="0" w:space="0" w:color="auto"/>
        <w:right w:val="none" w:sz="0" w:space="0" w:color="auto"/>
      </w:divBdr>
    </w:div>
    <w:div w:id="2111777545">
      <w:bodyDiv w:val="1"/>
      <w:marLeft w:val="0"/>
      <w:marRight w:val="0"/>
      <w:marTop w:val="0"/>
      <w:marBottom w:val="0"/>
      <w:divBdr>
        <w:top w:val="none" w:sz="0" w:space="0" w:color="auto"/>
        <w:left w:val="none" w:sz="0" w:space="0" w:color="auto"/>
        <w:bottom w:val="none" w:sz="0" w:space="0" w:color="auto"/>
        <w:right w:val="none" w:sz="0" w:space="0" w:color="auto"/>
      </w:divBdr>
    </w:div>
    <w:div w:id="2112118465">
      <w:bodyDiv w:val="1"/>
      <w:marLeft w:val="0"/>
      <w:marRight w:val="0"/>
      <w:marTop w:val="0"/>
      <w:marBottom w:val="0"/>
      <w:divBdr>
        <w:top w:val="none" w:sz="0" w:space="0" w:color="auto"/>
        <w:left w:val="none" w:sz="0" w:space="0" w:color="auto"/>
        <w:bottom w:val="none" w:sz="0" w:space="0" w:color="auto"/>
        <w:right w:val="none" w:sz="0" w:space="0" w:color="auto"/>
      </w:divBdr>
    </w:div>
    <w:div w:id="2115977037">
      <w:bodyDiv w:val="1"/>
      <w:marLeft w:val="0"/>
      <w:marRight w:val="0"/>
      <w:marTop w:val="0"/>
      <w:marBottom w:val="0"/>
      <w:divBdr>
        <w:top w:val="none" w:sz="0" w:space="0" w:color="auto"/>
        <w:left w:val="none" w:sz="0" w:space="0" w:color="auto"/>
        <w:bottom w:val="none" w:sz="0" w:space="0" w:color="auto"/>
        <w:right w:val="none" w:sz="0" w:space="0" w:color="auto"/>
      </w:divBdr>
    </w:div>
    <w:div w:id="2129085817">
      <w:bodyDiv w:val="1"/>
      <w:marLeft w:val="0"/>
      <w:marRight w:val="0"/>
      <w:marTop w:val="0"/>
      <w:marBottom w:val="0"/>
      <w:divBdr>
        <w:top w:val="none" w:sz="0" w:space="0" w:color="auto"/>
        <w:left w:val="none" w:sz="0" w:space="0" w:color="auto"/>
        <w:bottom w:val="none" w:sz="0" w:space="0" w:color="auto"/>
        <w:right w:val="none" w:sz="0" w:space="0" w:color="auto"/>
      </w:divBdr>
    </w:div>
    <w:div w:id="2130197026">
      <w:bodyDiv w:val="1"/>
      <w:marLeft w:val="0"/>
      <w:marRight w:val="0"/>
      <w:marTop w:val="0"/>
      <w:marBottom w:val="0"/>
      <w:divBdr>
        <w:top w:val="none" w:sz="0" w:space="0" w:color="auto"/>
        <w:left w:val="none" w:sz="0" w:space="0" w:color="auto"/>
        <w:bottom w:val="none" w:sz="0" w:space="0" w:color="auto"/>
        <w:right w:val="none" w:sz="0" w:space="0" w:color="auto"/>
      </w:divBdr>
    </w:div>
    <w:div w:id="2131124140">
      <w:bodyDiv w:val="1"/>
      <w:marLeft w:val="0"/>
      <w:marRight w:val="0"/>
      <w:marTop w:val="0"/>
      <w:marBottom w:val="0"/>
      <w:divBdr>
        <w:top w:val="none" w:sz="0" w:space="0" w:color="auto"/>
        <w:left w:val="none" w:sz="0" w:space="0" w:color="auto"/>
        <w:bottom w:val="none" w:sz="0" w:space="0" w:color="auto"/>
        <w:right w:val="none" w:sz="0" w:space="0" w:color="auto"/>
      </w:divBdr>
    </w:div>
    <w:div w:id="2133282407">
      <w:bodyDiv w:val="1"/>
      <w:marLeft w:val="0"/>
      <w:marRight w:val="0"/>
      <w:marTop w:val="0"/>
      <w:marBottom w:val="0"/>
      <w:divBdr>
        <w:top w:val="none" w:sz="0" w:space="0" w:color="auto"/>
        <w:left w:val="none" w:sz="0" w:space="0" w:color="auto"/>
        <w:bottom w:val="none" w:sz="0" w:space="0" w:color="auto"/>
        <w:right w:val="none" w:sz="0" w:space="0" w:color="auto"/>
      </w:divBdr>
    </w:div>
    <w:div w:id="2135371006">
      <w:bodyDiv w:val="1"/>
      <w:marLeft w:val="0"/>
      <w:marRight w:val="0"/>
      <w:marTop w:val="0"/>
      <w:marBottom w:val="0"/>
      <w:divBdr>
        <w:top w:val="none" w:sz="0" w:space="0" w:color="auto"/>
        <w:left w:val="none" w:sz="0" w:space="0" w:color="auto"/>
        <w:bottom w:val="none" w:sz="0" w:space="0" w:color="auto"/>
        <w:right w:val="none" w:sz="0" w:space="0" w:color="auto"/>
      </w:divBdr>
    </w:div>
    <w:div w:id="2137018332">
      <w:bodyDiv w:val="1"/>
      <w:marLeft w:val="0"/>
      <w:marRight w:val="0"/>
      <w:marTop w:val="0"/>
      <w:marBottom w:val="0"/>
      <w:divBdr>
        <w:top w:val="none" w:sz="0" w:space="0" w:color="auto"/>
        <w:left w:val="none" w:sz="0" w:space="0" w:color="auto"/>
        <w:bottom w:val="none" w:sz="0" w:space="0" w:color="auto"/>
        <w:right w:val="none" w:sz="0" w:space="0" w:color="auto"/>
      </w:divBdr>
    </w:div>
    <w:div w:id="2138181207">
      <w:bodyDiv w:val="1"/>
      <w:marLeft w:val="0"/>
      <w:marRight w:val="0"/>
      <w:marTop w:val="0"/>
      <w:marBottom w:val="0"/>
      <w:divBdr>
        <w:top w:val="none" w:sz="0" w:space="0" w:color="auto"/>
        <w:left w:val="none" w:sz="0" w:space="0" w:color="auto"/>
        <w:bottom w:val="none" w:sz="0" w:space="0" w:color="auto"/>
        <w:right w:val="none" w:sz="0" w:space="0" w:color="auto"/>
      </w:divBdr>
    </w:div>
    <w:div w:id="2140879035">
      <w:bodyDiv w:val="1"/>
      <w:marLeft w:val="0"/>
      <w:marRight w:val="0"/>
      <w:marTop w:val="0"/>
      <w:marBottom w:val="0"/>
      <w:divBdr>
        <w:top w:val="none" w:sz="0" w:space="0" w:color="auto"/>
        <w:left w:val="none" w:sz="0" w:space="0" w:color="auto"/>
        <w:bottom w:val="none" w:sz="0" w:space="0" w:color="auto"/>
        <w:right w:val="none" w:sz="0" w:space="0" w:color="auto"/>
      </w:divBdr>
    </w:div>
    <w:div w:id="214415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footer" Target="footer5.xml"/><Relationship Id="rId21" Type="http://schemas.openxmlformats.org/officeDocument/2006/relationships/oleObject" Target="embeddings/Microsoft_Visio_2003-2010_Drawing34.vsd"/><Relationship Id="rId34" Type="http://schemas.openxmlformats.org/officeDocument/2006/relationships/image" Target="media/image13.emf"/><Relationship Id="rId42" Type="http://schemas.microsoft.com/office/2011/relationships/people" Target="peop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image" Target="media/image6.emf"/><Relationship Id="rId29" Type="http://schemas.openxmlformats.org/officeDocument/2006/relationships/oleObject" Target="embeddings/Microsoft_Visio_2003-2010_Drawing67.vsd"/><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Microsoft_Visio_2003-2010_Drawing910.vsd"/><Relationship Id="rId40"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Microsoft_Visio_2003-2010_Drawing45.vsd"/><Relationship Id="rId28" Type="http://schemas.openxmlformats.org/officeDocument/2006/relationships/image" Target="media/image10.emf"/><Relationship Id="rId36" Type="http://schemas.openxmlformats.org/officeDocument/2006/relationships/image" Target="media/image14.emf"/><Relationship Id="rId10" Type="http://schemas.openxmlformats.org/officeDocument/2006/relationships/footer" Target="footer3.xml"/><Relationship Id="rId19" Type="http://schemas.openxmlformats.org/officeDocument/2006/relationships/oleObject" Target="embeddings/Microsoft_Visio_2003-2010_Drawing23.vsd"/><Relationship Id="rId31" Type="http://schemas.openxmlformats.org/officeDocument/2006/relationships/oleObject" Target="embeddings/Microsoft_Visio_2003-2010_Drawing78.vsd"/><Relationship Id="rId44"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oleObject" Target="embeddings/Microsoft_Visio_2003-2010_Drawing12.vsd"/><Relationship Id="rId22" Type="http://schemas.openxmlformats.org/officeDocument/2006/relationships/image" Target="media/image7.emf"/><Relationship Id="rId27" Type="http://schemas.openxmlformats.org/officeDocument/2006/relationships/package" Target="embeddings/Microsoft_Visio_Drawing1.vsdx"/><Relationship Id="rId30" Type="http://schemas.openxmlformats.org/officeDocument/2006/relationships/image" Target="media/image11.emf"/><Relationship Id="rId35" Type="http://schemas.openxmlformats.org/officeDocument/2006/relationships/package" Target="embeddings/Microsoft_Visio_Drawing12.vsdx"/><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oleObject" Target="embeddings/Microsoft_Visio_2003-2010_Drawing1.vsd"/><Relationship Id="rId17" Type="http://schemas.microsoft.com/office/2011/relationships/commentsExtended" Target="commentsExtended.xml"/><Relationship Id="rId25" Type="http://schemas.openxmlformats.org/officeDocument/2006/relationships/oleObject" Target="embeddings/Microsoft_Visio_2003-2010_Drawing56.vsd"/><Relationship Id="rId33" Type="http://schemas.openxmlformats.org/officeDocument/2006/relationships/oleObject" Target="embeddings/Microsoft_Visio_2003-2010_Drawing89.vsd"/><Relationship Id="rId38"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6672\AppData\Roaming\Microsoft\Templates\FrontMa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FrontMatter</Template>
  <TotalTime>137</TotalTime>
  <Pages>1</Pages>
  <Words>10346</Words>
  <Characters>58973</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Front Matter Template 3.0</vt:lpstr>
    </vt:vector>
  </TitlesOfParts>
  <Company>The Boeing Company</Company>
  <LinksUpToDate>false</LinksUpToDate>
  <CharactersWithSpaces>69181</CharactersWithSpaces>
  <SharedDoc>false</SharedDoc>
  <HLinks>
    <vt:vector size="480" baseType="variant">
      <vt:variant>
        <vt:i4>1900604</vt:i4>
      </vt:variant>
      <vt:variant>
        <vt:i4>482</vt:i4>
      </vt:variant>
      <vt:variant>
        <vt:i4>0</vt:i4>
      </vt:variant>
      <vt:variant>
        <vt:i4>5</vt:i4>
      </vt:variant>
      <vt:variant>
        <vt:lpwstr/>
      </vt:variant>
      <vt:variant>
        <vt:lpwstr>_Toc395021820</vt:lpwstr>
      </vt:variant>
      <vt:variant>
        <vt:i4>1966140</vt:i4>
      </vt:variant>
      <vt:variant>
        <vt:i4>476</vt:i4>
      </vt:variant>
      <vt:variant>
        <vt:i4>0</vt:i4>
      </vt:variant>
      <vt:variant>
        <vt:i4>5</vt:i4>
      </vt:variant>
      <vt:variant>
        <vt:lpwstr/>
      </vt:variant>
      <vt:variant>
        <vt:lpwstr>_Toc395021819</vt:lpwstr>
      </vt:variant>
      <vt:variant>
        <vt:i4>1966140</vt:i4>
      </vt:variant>
      <vt:variant>
        <vt:i4>470</vt:i4>
      </vt:variant>
      <vt:variant>
        <vt:i4>0</vt:i4>
      </vt:variant>
      <vt:variant>
        <vt:i4>5</vt:i4>
      </vt:variant>
      <vt:variant>
        <vt:lpwstr/>
      </vt:variant>
      <vt:variant>
        <vt:lpwstr>_Toc395021818</vt:lpwstr>
      </vt:variant>
      <vt:variant>
        <vt:i4>1966140</vt:i4>
      </vt:variant>
      <vt:variant>
        <vt:i4>464</vt:i4>
      </vt:variant>
      <vt:variant>
        <vt:i4>0</vt:i4>
      </vt:variant>
      <vt:variant>
        <vt:i4>5</vt:i4>
      </vt:variant>
      <vt:variant>
        <vt:lpwstr/>
      </vt:variant>
      <vt:variant>
        <vt:lpwstr>_Toc395021817</vt:lpwstr>
      </vt:variant>
      <vt:variant>
        <vt:i4>1966140</vt:i4>
      </vt:variant>
      <vt:variant>
        <vt:i4>458</vt:i4>
      </vt:variant>
      <vt:variant>
        <vt:i4>0</vt:i4>
      </vt:variant>
      <vt:variant>
        <vt:i4>5</vt:i4>
      </vt:variant>
      <vt:variant>
        <vt:lpwstr/>
      </vt:variant>
      <vt:variant>
        <vt:lpwstr>_Toc395021816</vt:lpwstr>
      </vt:variant>
      <vt:variant>
        <vt:i4>1966140</vt:i4>
      </vt:variant>
      <vt:variant>
        <vt:i4>452</vt:i4>
      </vt:variant>
      <vt:variant>
        <vt:i4>0</vt:i4>
      </vt:variant>
      <vt:variant>
        <vt:i4>5</vt:i4>
      </vt:variant>
      <vt:variant>
        <vt:lpwstr/>
      </vt:variant>
      <vt:variant>
        <vt:lpwstr>_Toc395021815</vt:lpwstr>
      </vt:variant>
      <vt:variant>
        <vt:i4>1966140</vt:i4>
      </vt:variant>
      <vt:variant>
        <vt:i4>446</vt:i4>
      </vt:variant>
      <vt:variant>
        <vt:i4>0</vt:i4>
      </vt:variant>
      <vt:variant>
        <vt:i4>5</vt:i4>
      </vt:variant>
      <vt:variant>
        <vt:lpwstr/>
      </vt:variant>
      <vt:variant>
        <vt:lpwstr>_Toc395021814</vt:lpwstr>
      </vt:variant>
      <vt:variant>
        <vt:i4>1966140</vt:i4>
      </vt:variant>
      <vt:variant>
        <vt:i4>440</vt:i4>
      </vt:variant>
      <vt:variant>
        <vt:i4>0</vt:i4>
      </vt:variant>
      <vt:variant>
        <vt:i4>5</vt:i4>
      </vt:variant>
      <vt:variant>
        <vt:lpwstr/>
      </vt:variant>
      <vt:variant>
        <vt:lpwstr>_Toc395021813</vt:lpwstr>
      </vt:variant>
      <vt:variant>
        <vt:i4>1966140</vt:i4>
      </vt:variant>
      <vt:variant>
        <vt:i4>434</vt:i4>
      </vt:variant>
      <vt:variant>
        <vt:i4>0</vt:i4>
      </vt:variant>
      <vt:variant>
        <vt:i4>5</vt:i4>
      </vt:variant>
      <vt:variant>
        <vt:lpwstr/>
      </vt:variant>
      <vt:variant>
        <vt:lpwstr>_Toc395021812</vt:lpwstr>
      </vt:variant>
      <vt:variant>
        <vt:i4>1966140</vt:i4>
      </vt:variant>
      <vt:variant>
        <vt:i4>428</vt:i4>
      </vt:variant>
      <vt:variant>
        <vt:i4>0</vt:i4>
      </vt:variant>
      <vt:variant>
        <vt:i4>5</vt:i4>
      </vt:variant>
      <vt:variant>
        <vt:lpwstr/>
      </vt:variant>
      <vt:variant>
        <vt:lpwstr>_Toc395021811</vt:lpwstr>
      </vt:variant>
      <vt:variant>
        <vt:i4>1966140</vt:i4>
      </vt:variant>
      <vt:variant>
        <vt:i4>422</vt:i4>
      </vt:variant>
      <vt:variant>
        <vt:i4>0</vt:i4>
      </vt:variant>
      <vt:variant>
        <vt:i4>5</vt:i4>
      </vt:variant>
      <vt:variant>
        <vt:lpwstr/>
      </vt:variant>
      <vt:variant>
        <vt:lpwstr>_Toc395021810</vt:lpwstr>
      </vt:variant>
      <vt:variant>
        <vt:i4>2031676</vt:i4>
      </vt:variant>
      <vt:variant>
        <vt:i4>416</vt:i4>
      </vt:variant>
      <vt:variant>
        <vt:i4>0</vt:i4>
      </vt:variant>
      <vt:variant>
        <vt:i4>5</vt:i4>
      </vt:variant>
      <vt:variant>
        <vt:lpwstr/>
      </vt:variant>
      <vt:variant>
        <vt:lpwstr>_Toc395021809</vt:lpwstr>
      </vt:variant>
      <vt:variant>
        <vt:i4>2031676</vt:i4>
      </vt:variant>
      <vt:variant>
        <vt:i4>410</vt:i4>
      </vt:variant>
      <vt:variant>
        <vt:i4>0</vt:i4>
      </vt:variant>
      <vt:variant>
        <vt:i4>5</vt:i4>
      </vt:variant>
      <vt:variant>
        <vt:lpwstr/>
      </vt:variant>
      <vt:variant>
        <vt:lpwstr>_Toc395021808</vt:lpwstr>
      </vt:variant>
      <vt:variant>
        <vt:i4>2031676</vt:i4>
      </vt:variant>
      <vt:variant>
        <vt:i4>404</vt:i4>
      </vt:variant>
      <vt:variant>
        <vt:i4>0</vt:i4>
      </vt:variant>
      <vt:variant>
        <vt:i4>5</vt:i4>
      </vt:variant>
      <vt:variant>
        <vt:lpwstr/>
      </vt:variant>
      <vt:variant>
        <vt:lpwstr>_Toc395021807</vt:lpwstr>
      </vt:variant>
      <vt:variant>
        <vt:i4>2031676</vt:i4>
      </vt:variant>
      <vt:variant>
        <vt:i4>398</vt:i4>
      </vt:variant>
      <vt:variant>
        <vt:i4>0</vt:i4>
      </vt:variant>
      <vt:variant>
        <vt:i4>5</vt:i4>
      </vt:variant>
      <vt:variant>
        <vt:lpwstr/>
      </vt:variant>
      <vt:variant>
        <vt:lpwstr>_Toc395021806</vt:lpwstr>
      </vt:variant>
      <vt:variant>
        <vt:i4>2031676</vt:i4>
      </vt:variant>
      <vt:variant>
        <vt:i4>389</vt:i4>
      </vt:variant>
      <vt:variant>
        <vt:i4>0</vt:i4>
      </vt:variant>
      <vt:variant>
        <vt:i4>5</vt:i4>
      </vt:variant>
      <vt:variant>
        <vt:lpwstr/>
      </vt:variant>
      <vt:variant>
        <vt:lpwstr>_Toc395021805</vt:lpwstr>
      </vt:variant>
      <vt:variant>
        <vt:i4>2031676</vt:i4>
      </vt:variant>
      <vt:variant>
        <vt:i4>383</vt:i4>
      </vt:variant>
      <vt:variant>
        <vt:i4>0</vt:i4>
      </vt:variant>
      <vt:variant>
        <vt:i4>5</vt:i4>
      </vt:variant>
      <vt:variant>
        <vt:lpwstr/>
      </vt:variant>
      <vt:variant>
        <vt:lpwstr>_Toc395021804</vt:lpwstr>
      </vt:variant>
      <vt:variant>
        <vt:i4>2031676</vt:i4>
      </vt:variant>
      <vt:variant>
        <vt:i4>377</vt:i4>
      </vt:variant>
      <vt:variant>
        <vt:i4>0</vt:i4>
      </vt:variant>
      <vt:variant>
        <vt:i4>5</vt:i4>
      </vt:variant>
      <vt:variant>
        <vt:lpwstr/>
      </vt:variant>
      <vt:variant>
        <vt:lpwstr>_Toc395021803</vt:lpwstr>
      </vt:variant>
      <vt:variant>
        <vt:i4>2031676</vt:i4>
      </vt:variant>
      <vt:variant>
        <vt:i4>371</vt:i4>
      </vt:variant>
      <vt:variant>
        <vt:i4>0</vt:i4>
      </vt:variant>
      <vt:variant>
        <vt:i4>5</vt:i4>
      </vt:variant>
      <vt:variant>
        <vt:lpwstr/>
      </vt:variant>
      <vt:variant>
        <vt:lpwstr>_Toc395021802</vt:lpwstr>
      </vt:variant>
      <vt:variant>
        <vt:i4>2031676</vt:i4>
      </vt:variant>
      <vt:variant>
        <vt:i4>365</vt:i4>
      </vt:variant>
      <vt:variant>
        <vt:i4>0</vt:i4>
      </vt:variant>
      <vt:variant>
        <vt:i4>5</vt:i4>
      </vt:variant>
      <vt:variant>
        <vt:lpwstr/>
      </vt:variant>
      <vt:variant>
        <vt:lpwstr>_Toc395021801</vt:lpwstr>
      </vt:variant>
      <vt:variant>
        <vt:i4>2031676</vt:i4>
      </vt:variant>
      <vt:variant>
        <vt:i4>359</vt:i4>
      </vt:variant>
      <vt:variant>
        <vt:i4>0</vt:i4>
      </vt:variant>
      <vt:variant>
        <vt:i4>5</vt:i4>
      </vt:variant>
      <vt:variant>
        <vt:lpwstr/>
      </vt:variant>
      <vt:variant>
        <vt:lpwstr>_Toc395021800</vt:lpwstr>
      </vt:variant>
      <vt:variant>
        <vt:i4>1441843</vt:i4>
      </vt:variant>
      <vt:variant>
        <vt:i4>353</vt:i4>
      </vt:variant>
      <vt:variant>
        <vt:i4>0</vt:i4>
      </vt:variant>
      <vt:variant>
        <vt:i4>5</vt:i4>
      </vt:variant>
      <vt:variant>
        <vt:lpwstr/>
      </vt:variant>
      <vt:variant>
        <vt:lpwstr>_Toc395021799</vt:lpwstr>
      </vt:variant>
      <vt:variant>
        <vt:i4>1441843</vt:i4>
      </vt:variant>
      <vt:variant>
        <vt:i4>347</vt:i4>
      </vt:variant>
      <vt:variant>
        <vt:i4>0</vt:i4>
      </vt:variant>
      <vt:variant>
        <vt:i4>5</vt:i4>
      </vt:variant>
      <vt:variant>
        <vt:lpwstr/>
      </vt:variant>
      <vt:variant>
        <vt:lpwstr>_Toc395021798</vt:lpwstr>
      </vt:variant>
      <vt:variant>
        <vt:i4>1441843</vt:i4>
      </vt:variant>
      <vt:variant>
        <vt:i4>341</vt:i4>
      </vt:variant>
      <vt:variant>
        <vt:i4>0</vt:i4>
      </vt:variant>
      <vt:variant>
        <vt:i4>5</vt:i4>
      </vt:variant>
      <vt:variant>
        <vt:lpwstr/>
      </vt:variant>
      <vt:variant>
        <vt:lpwstr>_Toc395021797</vt:lpwstr>
      </vt:variant>
      <vt:variant>
        <vt:i4>1441843</vt:i4>
      </vt:variant>
      <vt:variant>
        <vt:i4>335</vt:i4>
      </vt:variant>
      <vt:variant>
        <vt:i4>0</vt:i4>
      </vt:variant>
      <vt:variant>
        <vt:i4>5</vt:i4>
      </vt:variant>
      <vt:variant>
        <vt:lpwstr/>
      </vt:variant>
      <vt:variant>
        <vt:lpwstr>_Toc395021796</vt:lpwstr>
      </vt:variant>
      <vt:variant>
        <vt:i4>1441843</vt:i4>
      </vt:variant>
      <vt:variant>
        <vt:i4>329</vt:i4>
      </vt:variant>
      <vt:variant>
        <vt:i4>0</vt:i4>
      </vt:variant>
      <vt:variant>
        <vt:i4>5</vt:i4>
      </vt:variant>
      <vt:variant>
        <vt:lpwstr/>
      </vt:variant>
      <vt:variant>
        <vt:lpwstr>_Toc395021795</vt:lpwstr>
      </vt:variant>
      <vt:variant>
        <vt:i4>1441843</vt:i4>
      </vt:variant>
      <vt:variant>
        <vt:i4>323</vt:i4>
      </vt:variant>
      <vt:variant>
        <vt:i4>0</vt:i4>
      </vt:variant>
      <vt:variant>
        <vt:i4>5</vt:i4>
      </vt:variant>
      <vt:variant>
        <vt:lpwstr/>
      </vt:variant>
      <vt:variant>
        <vt:lpwstr>_Toc395021794</vt:lpwstr>
      </vt:variant>
      <vt:variant>
        <vt:i4>1441843</vt:i4>
      </vt:variant>
      <vt:variant>
        <vt:i4>317</vt:i4>
      </vt:variant>
      <vt:variant>
        <vt:i4>0</vt:i4>
      </vt:variant>
      <vt:variant>
        <vt:i4>5</vt:i4>
      </vt:variant>
      <vt:variant>
        <vt:lpwstr/>
      </vt:variant>
      <vt:variant>
        <vt:lpwstr>_Toc395021793</vt:lpwstr>
      </vt:variant>
      <vt:variant>
        <vt:i4>1507379</vt:i4>
      </vt:variant>
      <vt:variant>
        <vt:i4>308</vt:i4>
      </vt:variant>
      <vt:variant>
        <vt:i4>0</vt:i4>
      </vt:variant>
      <vt:variant>
        <vt:i4>5</vt:i4>
      </vt:variant>
      <vt:variant>
        <vt:lpwstr/>
      </vt:variant>
      <vt:variant>
        <vt:lpwstr>_Toc395021787</vt:lpwstr>
      </vt:variant>
      <vt:variant>
        <vt:i4>1507379</vt:i4>
      </vt:variant>
      <vt:variant>
        <vt:i4>302</vt:i4>
      </vt:variant>
      <vt:variant>
        <vt:i4>0</vt:i4>
      </vt:variant>
      <vt:variant>
        <vt:i4>5</vt:i4>
      </vt:variant>
      <vt:variant>
        <vt:lpwstr/>
      </vt:variant>
      <vt:variant>
        <vt:lpwstr>_Toc395021786</vt:lpwstr>
      </vt:variant>
      <vt:variant>
        <vt:i4>1507379</vt:i4>
      </vt:variant>
      <vt:variant>
        <vt:i4>296</vt:i4>
      </vt:variant>
      <vt:variant>
        <vt:i4>0</vt:i4>
      </vt:variant>
      <vt:variant>
        <vt:i4>5</vt:i4>
      </vt:variant>
      <vt:variant>
        <vt:lpwstr/>
      </vt:variant>
      <vt:variant>
        <vt:lpwstr>_Toc395021785</vt:lpwstr>
      </vt:variant>
      <vt:variant>
        <vt:i4>1507379</vt:i4>
      </vt:variant>
      <vt:variant>
        <vt:i4>290</vt:i4>
      </vt:variant>
      <vt:variant>
        <vt:i4>0</vt:i4>
      </vt:variant>
      <vt:variant>
        <vt:i4>5</vt:i4>
      </vt:variant>
      <vt:variant>
        <vt:lpwstr/>
      </vt:variant>
      <vt:variant>
        <vt:lpwstr>_Toc395021784</vt:lpwstr>
      </vt:variant>
      <vt:variant>
        <vt:i4>1507379</vt:i4>
      </vt:variant>
      <vt:variant>
        <vt:i4>284</vt:i4>
      </vt:variant>
      <vt:variant>
        <vt:i4>0</vt:i4>
      </vt:variant>
      <vt:variant>
        <vt:i4>5</vt:i4>
      </vt:variant>
      <vt:variant>
        <vt:lpwstr/>
      </vt:variant>
      <vt:variant>
        <vt:lpwstr>_Toc395021783</vt:lpwstr>
      </vt:variant>
      <vt:variant>
        <vt:i4>1507379</vt:i4>
      </vt:variant>
      <vt:variant>
        <vt:i4>278</vt:i4>
      </vt:variant>
      <vt:variant>
        <vt:i4>0</vt:i4>
      </vt:variant>
      <vt:variant>
        <vt:i4>5</vt:i4>
      </vt:variant>
      <vt:variant>
        <vt:lpwstr/>
      </vt:variant>
      <vt:variant>
        <vt:lpwstr>_Toc395021782</vt:lpwstr>
      </vt:variant>
      <vt:variant>
        <vt:i4>1507379</vt:i4>
      </vt:variant>
      <vt:variant>
        <vt:i4>272</vt:i4>
      </vt:variant>
      <vt:variant>
        <vt:i4>0</vt:i4>
      </vt:variant>
      <vt:variant>
        <vt:i4>5</vt:i4>
      </vt:variant>
      <vt:variant>
        <vt:lpwstr/>
      </vt:variant>
      <vt:variant>
        <vt:lpwstr>_Toc395021781</vt:lpwstr>
      </vt:variant>
      <vt:variant>
        <vt:i4>1507379</vt:i4>
      </vt:variant>
      <vt:variant>
        <vt:i4>266</vt:i4>
      </vt:variant>
      <vt:variant>
        <vt:i4>0</vt:i4>
      </vt:variant>
      <vt:variant>
        <vt:i4>5</vt:i4>
      </vt:variant>
      <vt:variant>
        <vt:lpwstr/>
      </vt:variant>
      <vt:variant>
        <vt:lpwstr>_Toc395021780</vt:lpwstr>
      </vt:variant>
      <vt:variant>
        <vt:i4>1572915</vt:i4>
      </vt:variant>
      <vt:variant>
        <vt:i4>260</vt:i4>
      </vt:variant>
      <vt:variant>
        <vt:i4>0</vt:i4>
      </vt:variant>
      <vt:variant>
        <vt:i4>5</vt:i4>
      </vt:variant>
      <vt:variant>
        <vt:lpwstr/>
      </vt:variant>
      <vt:variant>
        <vt:lpwstr>_Toc395021779</vt:lpwstr>
      </vt:variant>
      <vt:variant>
        <vt:i4>1572915</vt:i4>
      </vt:variant>
      <vt:variant>
        <vt:i4>254</vt:i4>
      </vt:variant>
      <vt:variant>
        <vt:i4>0</vt:i4>
      </vt:variant>
      <vt:variant>
        <vt:i4>5</vt:i4>
      </vt:variant>
      <vt:variant>
        <vt:lpwstr/>
      </vt:variant>
      <vt:variant>
        <vt:lpwstr>_Toc395021778</vt:lpwstr>
      </vt:variant>
      <vt:variant>
        <vt:i4>1572915</vt:i4>
      </vt:variant>
      <vt:variant>
        <vt:i4>248</vt:i4>
      </vt:variant>
      <vt:variant>
        <vt:i4>0</vt:i4>
      </vt:variant>
      <vt:variant>
        <vt:i4>5</vt:i4>
      </vt:variant>
      <vt:variant>
        <vt:lpwstr/>
      </vt:variant>
      <vt:variant>
        <vt:lpwstr>_Toc395021777</vt:lpwstr>
      </vt:variant>
      <vt:variant>
        <vt:i4>1572915</vt:i4>
      </vt:variant>
      <vt:variant>
        <vt:i4>242</vt:i4>
      </vt:variant>
      <vt:variant>
        <vt:i4>0</vt:i4>
      </vt:variant>
      <vt:variant>
        <vt:i4>5</vt:i4>
      </vt:variant>
      <vt:variant>
        <vt:lpwstr/>
      </vt:variant>
      <vt:variant>
        <vt:lpwstr>_Toc395021776</vt:lpwstr>
      </vt:variant>
      <vt:variant>
        <vt:i4>1572915</vt:i4>
      </vt:variant>
      <vt:variant>
        <vt:i4>236</vt:i4>
      </vt:variant>
      <vt:variant>
        <vt:i4>0</vt:i4>
      </vt:variant>
      <vt:variant>
        <vt:i4>5</vt:i4>
      </vt:variant>
      <vt:variant>
        <vt:lpwstr/>
      </vt:variant>
      <vt:variant>
        <vt:lpwstr>_Toc395021775</vt:lpwstr>
      </vt:variant>
      <vt:variant>
        <vt:i4>1572915</vt:i4>
      </vt:variant>
      <vt:variant>
        <vt:i4>230</vt:i4>
      </vt:variant>
      <vt:variant>
        <vt:i4>0</vt:i4>
      </vt:variant>
      <vt:variant>
        <vt:i4>5</vt:i4>
      </vt:variant>
      <vt:variant>
        <vt:lpwstr/>
      </vt:variant>
      <vt:variant>
        <vt:lpwstr>_Toc395021774</vt:lpwstr>
      </vt:variant>
      <vt:variant>
        <vt:i4>1572915</vt:i4>
      </vt:variant>
      <vt:variant>
        <vt:i4>224</vt:i4>
      </vt:variant>
      <vt:variant>
        <vt:i4>0</vt:i4>
      </vt:variant>
      <vt:variant>
        <vt:i4>5</vt:i4>
      </vt:variant>
      <vt:variant>
        <vt:lpwstr/>
      </vt:variant>
      <vt:variant>
        <vt:lpwstr>_Toc395021773</vt:lpwstr>
      </vt:variant>
      <vt:variant>
        <vt:i4>1572915</vt:i4>
      </vt:variant>
      <vt:variant>
        <vt:i4>218</vt:i4>
      </vt:variant>
      <vt:variant>
        <vt:i4>0</vt:i4>
      </vt:variant>
      <vt:variant>
        <vt:i4>5</vt:i4>
      </vt:variant>
      <vt:variant>
        <vt:lpwstr/>
      </vt:variant>
      <vt:variant>
        <vt:lpwstr>_Toc395021772</vt:lpwstr>
      </vt:variant>
      <vt:variant>
        <vt:i4>1572915</vt:i4>
      </vt:variant>
      <vt:variant>
        <vt:i4>212</vt:i4>
      </vt:variant>
      <vt:variant>
        <vt:i4>0</vt:i4>
      </vt:variant>
      <vt:variant>
        <vt:i4>5</vt:i4>
      </vt:variant>
      <vt:variant>
        <vt:lpwstr/>
      </vt:variant>
      <vt:variant>
        <vt:lpwstr>_Toc395021771</vt:lpwstr>
      </vt:variant>
      <vt:variant>
        <vt:i4>1572915</vt:i4>
      </vt:variant>
      <vt:variant>
        <vt:i4>206</vt:i4>
      </vt:variant>
      <vt:variant>
        <vt:i4>0</vt:i4>
      </vt:variant>
      <vt:variant>
        <vt:i4>5</vt:i4>
      </vt:variant>
      <vt:variant>
        <vt:lpwstr/>
      </vt:variant>
      <vt:variant>
        <vt:lpwstr>_Toc395021770</vt:lpwstr>
      </vt:variant>
      <vt:variant>
        <vt:i4>1638451</vt:i4>
      </vt:variant>
      <vt:variant>
        <vt:i4>200</vt:i4>
      </vt:variant>
      <vt:variant>
        <vt:i4>0</vt:i4>
      </vt:variant>
      <vt:variant>
        <vt:i4>5</vt:i4>
      </vt:variant>
      <vt:variant>
        <vt:lpwstr/>
      </vt:variant>
      <vt:variant>
        <vt:lpwstr>_Toc395021769</vt:lpwstr>
      </vt:variant>
      <vt:variant>
        <vt:i4>1638451</vt:i4>
      </vt:variant>
      <vt:variant>
        <vt:i4>194</vt:i4>
      </vt:variant>
      <vt:variant>
        <vt:i4>0</vt:i4>
      </vt:variant>
      <vt:variant>
        <vt:i4>5</vt:i4>
      </vt:variant>
      <vt:variant>
        <vt:lpwstr/>
      </vt:variant>
      <vt:variant>
        <vt:lpwstr>_Toc395021768</vt:lpwstr>
      </vt:variant>
      <vt:variant>
        <vt:i4>1638451</vt:i4>
      </vt:variant>
      <vt:variant>
        <vt:i4>188</vt:i4>
      </vt:variant>
      <vt:variant>
        <vt:i4>0</vt:i4>
      </vt:variant>
      <vt:variant>
        <vt:i4>5</vt:i4>
      </vt:variant>
      <vt:variant>
        <vt:lpwstr/>
      </vt:variant>
      <vt:variant>
        <vt:lpwstr>_Toc395021767</vt:lpwstr>
      </vt:variant>
      <vt:variant>
        <vt:i4>1638451</vt:i4>
      </vt:variant>
      <vt:variant>
        <vt:i4>182</vt:i4>
      </vt:variant>
      <vt:variant>
        <vt:i4>0</vt:i4>
      </vt:variant>
      <vt:variant>
        <vt:i4>5</vt:i4>
      </vt:variant>
      <vt:variant>
        <vt:lpwstr/>
      </vt:variant>
      <vt:variant>
        <vt:lpwstr>_Toc395021766</vt:lpwstr>
      </vt:variant>
      <vt:variant>
        <vt:i4>1638451</vt:i4>
      </vt:variant>
      <vt:variant>
        <vt:i4>176</vt:i4>
      </vt:variant>
      <vt:variant>
        <vt:i4>0</vt:i4>
      </vt:variant>
      <vt:variant>
        <vt:i4>5</vt:i4>
      </vt:variant>
      <vt:variant>
        <vt:lpwstr/>
      </vt:variant>
      <vt:variant>
        <vt:lpwstr>_Toc395021765</vt:lpwstr>
      </vt:variant>
      <vt:variant>
        <vt:i4>1638451</vt:i4>
      </vt:variant>
      <vt:variant>
        <vt:i4>170</vt:i4>
      </vt:variant>
      <vt:variant>
        <vt:i4>0</vt:i4>
      </vt:variant>
      <vt:variant>
        <vt:i4>5</vt:i4>
      </vt:variant>
      <vt:variant>
        <vt:lpwstr/>
      </vt:variant>
      <vt:variant>
        <vt:lpwstr>_Toc395021764</vt:lpwstr>
      </vt:variant>
      <vt:variant>
        <vt:i4>1638451</vt:i4>
      </vt:variant>
      <vt:variant>
        <vt:i4>164</vt:i4>
      </vt:variant>
      <vt:variant>
        <vt:i4>0</vt:i4>
      </vt:variant>
      <vt:variant>
        <vt:i4>5</vt:i4>
      </vt:variant>
      <vt:variant>
        <vt:lpwstr/>
      </vt:variant>
      <vt:variant>
        <vt:lpwstr>_Toc395021763</vt:lpwstr>
      </vt:variant>
      <vt:variant>
        <vt:i4>1638451</vt:i4>
      </vt:variant>
      <vt:variant>
        <vt:i4>158</vt:i4>
      </vt:variant>
      <vt:variant>
        <vt:i4>0</vt:i4>
      </vt:variant>
      <vt:variant>
        <vt:i4>5</vt:i4>
      </vt:variant>
      <vt:variant>
        <vt:lpwstr/>
      </vt:variant>
      <vt:variant>
        <vt:lpwstr>_Toc395021762</vt:lpwstr>
      </vt:variant>
      <vt:variant>
        <vt:i4>1638451</vt:i4>
      </vt:variant>
      <vt:variant>
        <vt:i4>152</vt:i4>
      </vt:variant>
      <vt:variant>
        <vt:i4>0</vt:i4>
      </vt:variant>
      <vt:variant>
        <vt:i4>5</vt:i4>
      </vt:variant>
      <vt:variant>
        <vt:lpwstr/>
      </vt:variant>
      <vt:variant>
        <vt:lpwstr>_Toc395021761</vt:lpwstr>
      </vt:variant>
      <vt:variant>
        <vt:i4>1638451</vt:i4>
      </vt:variant>
      <vt:variant>
        <vt:i4>146</vt:i4>
      </vt:variant>
      <vt:variant>
        <vt:i4>0</vt:i4>
      </vt:variant>
      <vt:variant>
        <vt:i4>5</vt:i4>
      </vt:variant>
      <vt:variant>
        <vt:lpwstr/>
      </vt:variant>
      <vt:variant>
        <vt:lpwstr>_Toc395021760</vt:lpwstr>
      </vt:variant>
      <vt:variant>
        <vt:i4>1703987</vt:i4>
      </vt:variant>
      <vt:variant>
        <vt:i4>140</vt:i4>
      </vt:variant>
      <vt:variant>
        <vt:i4>0</vt:i4>
      </vt:variant>
      <vt:variant>
        <vt:i4>5</vt:i4>
      </vt:variant>
      <vt:variant>
        <vt:lpwstr/>
      </vt:variant>
      <vt:variant>
        <vt:lpwstr>_Toc395021759</vt:lpwstr>
      </vt:variant>
      <vt:variant>
        <vt:i4>1703987</vt:i4>
      </vt:variant>
      <vt:variant>
        <vt:i4>134</vt:i4>
      </vt:variant>
      <vt:variant>
        <vt:i4>0</vt:i4>
      </vt:variant>
      <vt:variant>
        <vt:i4>5</vt:i4>
      </vt:variant>
      <vt:variant>
        <vt:lpwstr/>
      </vt:variant>
      <vt:variant>
        <vt:lpwstr>_Toc395021758</vt:lpwstr>
      </vt:variant>
      <vt:variant>
        <vt:i4>1703987</vt:i4>
      </vt:variant>
      <vt:variant>
        <vt:i4>128</vt:i4>
      </vt:variant>
      <vt:variant>
        <vt:i4>0</vt:i4>
      </vt:variant>
      <vt:variant>
        <vt:i4>5</vt:i4>
      </vt:variant>
      <vt:variant>
        <vt:lpwstr/>
      </vt:variant>
      <vt:variant>
        <vt:lpwstr>_Toc395021757</vt:lpwstr>
      </vt:variant>
      <vt:variant>
        <vt:i4>1703987</vt:i4>
      </vt:variant>
      <vt:variant>
        <vt:i4>122</vt:i4>
      </vt:variant>
      <vt:variant>
        <vt:i4>0</vt:i4>
      </vt:variant>
      <vt:variant>
        <vt:i4>5</vt:i4>
      </vt:variant>
      <vt:variant>
        <vt:lpwstr/>
      </vt:variant>
      <vt:variant>
        <vt:lpwstr>_Toc395021756</vt:lpwstr>
      </vt:variant>
      <vt:variant>
        <vt:i4>1703987</vt:i4>
      </vt:variant>
      <vt:variant>
        <vt:i4>116</vt:i4>
      </vt:variant>
      <vt:variant>
        <vt:i4>0</vt:i4>
      </vt:variant>
      <vt:variant>
        <vt:i4>5</vt:i4>
      </vt:variant>
      <vt:variant>
        <vt:lpwstr/>
      </vt:variant>
      <vt:variant>
        <vt:lpwstr>_Toc395021755</vt:lpwstr>
      </vt:variant>
      <vt:variant>
        <vt:i4>1703987</vt:i4>
      </vt:variant>
      <vt:variant>
        <vt:i4>110</vt:i4>
      </vt:variant>
      <vt:variant>
        <vt:i4>0</vt:i4>
      </vt:variant>
      <vt:variant>
        <vt:i4>5</vt:i4>
      </vt:variant>
      <vt:variant>
        <vt:lpwstr/>
      </vt:variant>
      <vt:variant>
        <vt:lpwstr>_Toc395021754</vt:lpwstr>
      </vt:variant>
      <vt:variant>
        <vt:i4>1703987</vt:i4>
      </vt:variant>
      <vt:variant>
        <vt:i4>104</vt:i4>
      </vt:variant>
      <vt:variant>
        <vt:i4>0</vt:i4>
      </vt:variant>
      <vt:variant>
        <vt:i4>5</vt:i4>
      </vt:variant>
      <vt:variant>
        <vt:lpwstr/>
      </vt:variant>
      <vt:variant>
        <vt:lpwstr>_Toc395021753</vt:lpwstr>
      </vt:variant>
      <vt:variant>
        <vt:i4>1703987</vt:i4>
      </vt:variant>
      <vt:variant>
        <vt:i4>98</vt:i4>
      </vt:variant>
      <vt:variant>
        <vt:i4>0</vt:i4>
      </vt:variant>
      <vt:variant>
        <vt:i4>5</vt:i4>
      </vt:variant>
      <vt:variant>
        <vt:lpwstr/>
      </vt:variant>
      <vt:variant>
        <vt:lpwstr>_Toc395021752</vt:lpwstr>
      </vt:variant>
      <vt:variant>
        <vt:i4>1703987</vt:i4>
      </vt:variant>
      <vt:variant>
        <vt:i4>92</vt:i4>
      </vt:variant>
      <vt:variant>
        <vt:i4>0</vt:i4>
      </vt:variant>
      <vt:variant>
        <vt:i4>5</vt:i4>
      </vt:variant>
      <vt:variant>
        <vt:lpwstr/>
      </vt:variant>
      <vt:variant>
        <vt:lpwstr>_Toc395021751</vt:lpwstr>
      </vt:variant>
      <vt:variant>
        <vt:i4>1703987</vt:i4>
      </vt:variant>
      <vt:variant>
        <vt:i4>86</vt:i4>
      </vt:variant>
      <vt:variant>
        <vt:i4>0</vt:i4>
      </vt:variant>
      <vt:variant>
        <vt:i4>5</vt:i4>
      </vt:variant>
      <vt:variant>
        <vt:lpwstr/>
      </vt:variant>
      <vt:variant>
        <vt:lpwstr>_Toc395021750</vt:lpwstr>
      </vt:variant>
      <vt:variant>
        <vt:i4>1769523</vt:i4>
      </vt:variant>
      <vt:variant>
        <vt:i4>80</vt:i4>
      </vt:variant>
      <vt:variant>
        <vt:i4>0</vt:i4>
      </vt:variant>
      <vt:variant>
        <vt:i4>5</vt:i4>
      </vt:variant>
      <vt:variant>
        <vt:lpwstr/>
      </vt:variant>
      <vt:variant>
        <vt:lpwstr>_Toc395021749</vt:lpwstr>
      </vt:variant>
      <vt:variant>
        <vt:i4>1769523</vt:i4>
      </vt:variant>
      <vt:variant>
        <vt:i4>74</vt:i4>
      </vt:variant>
      <vt:variant>
        <vt:i4>0</vt:i4>
      </vt:variant>
      <vt:variant>
        <vt:i4>5</vt:i4>
      </vt:variant>
      <vt:variant>
        <vt:lpwstr/>
      </vt:variant>
      <vt:variant>
        <vt:lpwstr>_Toc395021748</vt:lpwstr>
      </vt:variant>
      <vt:variant>
        <vt:i4>1769523</vt:i4>
      </vt:variant>
      <vt:variant>
        <vt:i4>68</vt:i4>
      </vt:variant>
      <vt:variant>
        <vt:i4>0</vt:i4>
      </vt:variant>
      <vt:variant>
        <vt:i4>5</vt:i4>
      </vt:variant>
      <vt:variant>
        <vt:lpwstr/>
      </vt:variant>
      <vt:variant>
        <vt:lpwstr>_Toc395021747</vt:lpwstr>
      </vt:variant>
      <vt:variant>
        <vt:i4>1769523</vt:i4>
      </vt:variant>
      <vt:variant>
        <vt:i4>62</vt:i4>
      </vt:variant>
      <vt:variant>
        <vt:i4>0</vt:i4>
      </vt:variant>
      <vt:variant>
        <vt:i4>5</vt:i4>
      </vt:variant>
      <vt:variant>
        <vt:lpwstr/>
      </vt:variant>
      <vt:variant>
        <vt:lpwstr>_Toc395021746</vt:lpwstr>
      </vt:variant>
      <vt:variant>
        <vt:i4>1769523</vt:i4>
      </vt:variant>
      <vt:variant>
        <vt:i4>56</vt:i4>
      </vt:variant>
      <vt:variant>
        <vt:i4>0</vt:i4>
      </vt:variant>
      <vt:variant>
        <vt:i4>5</vt:i4>
      </vt:variant>
      <vt:variant>
        <vt:lpwstr/>
      </vt:variant>
      <vt:variant>
        <vt:lpwstr>_Toc395021745</vt:lpwstr>
      </vt:variant>
      <vt:variant>
        <vt:i4>1769523</vt:i4>
      </vt:variant>
      <vt:variant>
        <vt:i4>50</vt:i4>
      </vt:variant>
      <vt:variant>
        <vt:i4>0</vt:i4>
      </vt:variant>
      <vt:variant>
        <vt:i4>5</vt:i4>
      </vt:variant>
      <vt:variant>
        <vt:lpwstr/>
      </vt:variant>
      <vt:variant>
        <vt:lpwstr>_Toc395021744</vt:lpwstr>
      </vt:variant>
      <vt:variant>
        <vt:i4>1769523</vt:i4>
      </vt:variant>
      <vt:variant>
        <vt:i4>44</vt:i4>
      </vt:variant>
      <vt:variant>
        <vt:i4>0</vt:i4>
      </vt:variant>
      <vt:variant>
        <vt:i4>5</vt:i4>
      </vt:variant>
      <vt:variant>
        <vt:lpwstr/>
      </vt:variant>
      <vt:variant>
        <vt:lpwstr>_Toc395021743</vt:lpwstr>
      </vt:variant>
      <vt:variant>
        <vt:i4>1769523</vt:i4>
      </vt:variant>
      <vt:variant>
        <vt:i4>38</vt:i4>
      </vt:variant>
      <vt:variant>
        <vt:i4>0</vt:i4>
      </vt:variant>
      <vt:variant>
        <vt:i4>5</vt:i4>
      </vt:variant>
      <vt:variant>
        <vt:lpwstr/>
      </vt:variant>
      <vt:variant>
        <vt:lpwstr>_Toc395021742</vt:lpwstr>
      </vt:variant>
      <vt:variant>
        <vt:i4>1769523</vt:i4>
      </vt:variant>
      <vt:variant>
        <vt:i4>32</vt:i4>
      </vt:variant>
      <vt:variant>
        <vt:i4>0</vt:i4>
      </vt:variant>
      <vt:variant>
        <vt:i4>5</vt:i4>
      </vt:variant>
      <vt:variant>
        <vt:lpwstr/>
      </vt:variant>
      <vt:variant>
        <vt:lpwstr>_Toc395021741</vt:lpwstr>
      </vt:variant>
      <vt:variant>
        <vt:i4>1769523</vt:i4>
      </vt:variant>
      <vt:variant>
        <vt:i4>26</vt:i4>
      </vt:variant>
      <vt:variant>
        <vt:i4>0</vt:i4>
      </vt:variant>
      <vt:variant>
        <vt:i4>5</vt:i4>
      </vt:variant>
      <vt:variant>
        <vt:lpwstr/>
      </vt:variant>
      <vt:variant>
        <vt:lpwstr>_Toc395021740</vt:lpwstr>
      </vt:variant>
      <vt:variant>
        <vt:i4>1835059</vt:i4>
      </vt:variant>
      <vt:variant>
        <vt:i4>20</vt:i4>
      </vt:variant>
      <vt:variant>
        <vt:i4>0</vt:i4>
      </vt:variant>
      <vt:variant>
        <vt:i4>5</vt:i4>
      </vt:variant>
      <vt:variant>
        <vt:lpwstr/>
      </vt:variant>
      <vt:variant>
        <vt:lpwstr>_Toc395021739</vt:lpwstr>
      </vt:variant>
      <vt:variant>
        <vt:i4>1835059</vt:i4>
      </vt:variant>
      <vt:variant>
        <vt:i4>14</vt:i4>
      </vt:variant>
      <vt:variant>
        <vt:i4>0</vt:i4>
      </vt:variant>
      <vt:variant>
        <vt:i4>5</vt:i4>
      </vt:variant>
      <vt:variant>
        <vt:lpwstr/>
      </vt:variant>
      <vt:variant>
        <vt:lpwstr>_Toc395021738</vt:lpwstr>
      </vt:variant>
      <vt:variant>
        <vt:i4>1835059</vt:i4>
      </vt:variant>
      <vt:variant>
        <vt:i4>8</vt:i4>
      </vt:variant>
      <vt:variant>
        <vt:i4>0</vt:i4>
      </vt:variant>
      <vt:variant>
        <vt:i4>5</vt:i4>
      </vt:variant>
      <vt:variant>
        <vt:lpwstr/>
      </vt:variant>
      <vt:variant>
        <vt:lpwstr>_Toc395021737</vt:lpwstr>
      </vt:variant>
      <vt:variant>
        <vt:i4>1835059</vt:i4>
      </vt:variant>
      <vt:variant>
        <vt:i4>2</vt:i4>
      </vt:variant>
      <vt:variant>
        <vt:i4>0</vt:i4>
      </vt:variant>
      <vt:variant>
        <vt:i4>5</vt:i4>
      </vt:variant>
      <vt:variant>
        <vt:lpwstr/>
      </vt:variant>
      <vt:variant>
        <vt:lpwstr>_Toc395021736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 Matter Template 3.0</dc:title>
  <dc:subject>Document</dc:subject>
  <dc:creator>mm6672</dc:creator>
  <cp:keywords/>
  <dc:description/>
  <cp:lastModifiedBy>Max Tovkes</cp:lastModifiedBy>
  <cp:revision>8</cp:revision>
  <cp:lastPrinted>2014-08-13T21:31:00Z</cp:lastPrinted>
  <dcterms:created xsi:type="dcterms:W3CDTF">2018-02-20T18:28:00Z</dcterms:created>
  <dcterms:modified xsi:type="dcterms:W3CDTF">2019-02-03T19:57:00Z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D620Z012-09</vt:lpwstr>
  </property>
  <property fmtid="{D5CDD505-2E9C-101B-9397-08002B2CF9AE}" pid="3" name="Revision">
    <vt:lpwstr>NEW</vt:lpwstr>
  </property>
  <property fmtid="{D5CDD505-2E9C-101B-9397-08002B2CF9AE}" pid="4" name="Classification">
    <vt:lpwstr>BOEING PROPRIETARY</vt:lpwstr>
  </property>
</Properties>
</file>